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53827" w14:textId="4383AE64" w:rsidR="00A4760A" w:rsidRDefault="00A4760A" w:rsidP="00A4760A">
      <w:pPr>
        <w:pStyle w:val="Title"/>
      </w:pPr>
      <w:r>
        <w:t>4gr manga 7gr</w:t>
      </w:r>
    </w:p>
    <w:sdt>
      <w:sdtPr>
        <w:rPr>
          <w:rFonts w:ascii="Arial" w:eastAsiaTheme="minorHAnsi" w:hAnsi="Arial" w:cstheme="minorBidi"/>
          <w:color w:val="auto"/>
          <w:kern w:val="2"/>
          <w:sz w:val="16"/>
          <w:szCs w:val="22"/>
          <w14:ligatures w14:val="standardContextual"/>
        </w:rPr>
        <w:id w:val="-2005964915"/>
        <w:docPartObj>
          <w:docPartGallery w:val="Table of Contents"/>
          <w:docPartUnique/>
        </w:docPartObj>
      </w:sdtPr>
      <w:sdtEndPr>
        <w:rPr>
          <w:b/>
          <w:bCs/>
          <w:noProof/>
        </w:rPr>
      </w:sdtEndPr>
      <w:sdtContent>
        <w:p w14:paraId="70940FF1" w14:textId="49CFCEA9" w:rsidR="008132EA" w:rsidRPr="0083402C" w:rsidRDefault="008132EA">
          <w:pPr>
            <w:pStyle w:val="TOCHeading"/>
            <w:rPr>
              <w:color w:val="000000" w:themeColor="text1"/>
            </w:rPr>
          </w:pPr>
          <w:r w:rsidRPr="0083402C">
            <w:rPr>
              <w:color w:val="000000" w:themeColor="text1"/>
            </w:rPr>
            <w:t>Contents</w:t>
          </w:r>
        </w:p>
        <w:p w14:paraId="7391A0CF" w14:textId="4644147C" w:rsidR="00825341" w:rsidRDefault="008132EA">
          <w:pPr>
            <w:pStyle w:val="TOC1"/>
            <w:tabs>
              <w:tab w:val="right" w:leader="dot" w:pos="5318"/>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160308545" w:history="1">
            <w:r w:rsidR="00825341" w:rsidRPr="00AB462E">
              <w:rPr>
                <w:rStyle w:val="Hyperlink"/>
                <w:noProof/>
              </w:rPr>
              <w:t>Miscellaneous</w:t>
            </w:r>
            <w:r w:rsidR="00825341">
              <w:rPr>
                <w:noProof/>
                <w:webHidden/>
              </w:rPr>
              <w:tab/>
            </w:r>
            <w:r w:rsidR="00825341">
              <w:rPr>
                <w:noProof/>
                <w:webHidden/>
              </w:rPr>
              <w:fldChar w:fldCharType="begin"/>
            </w:r>
            <w:r w:rsidR="00825341">
              <w:rPr>
                <w:noProof/>
                <w:webHidden/>
              </w:rPr>
              <w:instrText xml:space="preserve"> PAGEREF _Toc160308545 \h </w:instrText>
            </w:r>
            <w:r w:rsidR="00825341">
              <w:rPr>
                <w:noProof/>
                <w:webHidden/>
              </w:rPr>
            </w:r>
            <w:r w:rsidR="00825341">
              <w:rPr>
                <w:noProof/>
                <w:webHidden/>
              </w:rPr>
              <w:fldChar w:fldCharType="separate"/>
            </w:r>
            <w:r w:rsidR="00F754CA">
              <w:rPr>
                <w:noProof/>
                <w:webHidden/>
              </w:rPr>
              <w:t>2</w:t>
            </w:r>
            <w:r w:rsidR="00825341">
              <w:rPr>
                <w:noProof/>
                <w:webHidden/>
              </w:rPr>
              <w:fldChar w:fldCharType="end"/>
            </w:r>
          </w:hyperlink>
        </w:p>
        <w:p w14:paraId="34D31152" w14:textId="4E06BF4D" w:rsidR="00825341" w:rsidRDefault="00000000">
          <w:pPr>
            <w:pStyle w:val="TOC2"/>
            <w:tabs>
              <w:tab w:val="right" w:leader="dot" w:pos="5318"/>
            </w:tabs>
            <w:rPr>
              <w:rFonts w:asciiTheme="minorHAnsi" w:eastAsiaTheme="minorEastAsia" w:hAnsiTheme="minorHAnsi"/>
              <w:noProof/>
              <w:sz w:val="24"/>
              <w:szCs w:val="24"/>
            </w:rPr>
          </w:pPr>
          <w:hyperlink w:anchor="_Toc160308546" w:history="1">
            <w:r w:rsidR="00825341" w:rsidRPr="00AB462E">
              <w:rPr>
                <w:rStyle w:val="Hyperlink"/>
                <w:noProof/>
              </w:rPr>
              <w:t>Basic</w:t>
            </w:r>
            <w:r w:rsidR="00825341">
              <w:rPr>
                <w:noProof/>
                <w:webHidden/>
              </w:rPr>
              <w:tab/>
            </w:r>
            <w:r w:rsidR="00825341">
              <w:rPr>
                <w:noProof/>
                <w:webHidden/>
              </w:rPr>
              <w:fldChar w:fldCharType="begin"/>
            </w:r>
            <w:r w:rsidR="00825341">
              <w:rPr>
                <w:noProof/>
                <w:webHidden/>
              </w:rPr>
              <w:instrText xml:space="preserve"> PAGEREF _Toc160308546 \h </w:instrText>
            </w:r>
            <w:r w:rsidR="00825341">
              <w:rPr>
                <w:noProof/>
                <w:webHidden/>
              </w:rPr>
            </w:r>
            <w:r w:rsidR="00825341">
              <w:rPr>
                <w:noProof/>
                <w:webHidden/>
              </w:rPr>
              <w:fldChar w:fldCharType="separate"/>
            </w:r>
            <w:r w:rsidR="00F754CA">
              <w:rPr>
                <w:noProof/>
                <w:webHidden/>
              </w:rPr>
              <w:t>2</w:t>
            </w:r>
            <w:r w:rsidR="00825341">
              <w:rPr>
                <w:noProof/>
                <w:webHidden/>
              </w:rPr>
              <w:fldChar w:fldCharType="end"/>
            </w:r>
          </w:hyperlink>
        </w:p>
        <w:p w14:paraId="204C54D4" w14:textId="4FE6984C" w:rsidR="00825341" w:rsidRDefault="00000000">
          <w:pPr>
            <w:pStyle w:val="TOC2"/>
            <w:tabs>
              <w:tab w:val="right" w:leader="dot" w:pos="5318"/>
            </w:tabs>
            <w:rPr>
              <w:rFonts w:asciiTheme="minorHAnsi" w:eastAsiaTheme="minorEastAsia" w:hAnsiTheme="minorHAnsi"/>
              <w:noProof/>
              <w:sz w:val="24"/>
              <w:szCs w:val="24"/>
            </w:rPr>
          </w:pPr>
          <w:hyperlink w:anchor="_Toc160308547" w:history="1">
            <w:r w:rsidR="00825341" w:rsidRPr="00AB462E">
              <w:rPr>
                <w:rStyle w:val="Hyperlink"/>
                <w:noProof/>
              </w:rPr>
              <w:t>Optimizations</w:t>
            </w:r>
            <w:r w:rsidR="00825341">
              <w:rPr>
                <w:noProof/>
                <w:webHidden/>
              </w:rPr>
              <w:tab/>
            </w:r>
            <w:r w:rsidR="00825341">
              <w:rPr>
                <w:noProof/>
                <w:webHidden/>
              </w:rPr>
              <w:fldChar w:fldCharType="begin"/>
            </w:r>
            <w:r w:rsidR="00825341">
              <w:rPr>
                <w:noProof/>
                <w:webHidden/>
              </w:rPr>
              <w:instrText xml:space="preserve"> PAGEREF _Toc160308547 \h </w:instrText>
            </w:r>
            <w:r w:rsidR="00825341">
              <w:rPr>
                <w:noProof/>
                <w:webHidden/>
              </w:rPr>
            </w:r>
            <w:r w:rsidR="00825341">
              <w:rPr>
                <w:noProof/>
                <w:webHidden/>
              </w:rPr>
              <w:fldChar w:fldCharType="separate"/>
            </w:r>
            <w:r w:rsidR="00F754CA">
              <w:rPr>
                <w:noProof/>
                <w:webHidden/>
              </w:rPr>
              <w:t>2</w:t>
            </w:r>
            <w:r w:rsidR="00825341">
              <w:rPr>
                <w:noProof/>
                <w:webHidden/>
              </w:rPr>
              <w:fldChar w:fldCharType="end"/>
            </w:r>
          </w:hyperlink>
        </w:p>
        <w:p w14:paraId="2B5EFAEB" w14:textId="6D53D90D" w:rsidR="00825341" w:rsidRDefault="00000000">
          <w:pPr>
            <w:pStyle w:val="TOC2"/>
            <w:tabs>
              <w:tab w:val="right" w:leader="dot" w:pos="5318"/>
            </w:tabs>
            <w:rPr>
              <w:rFonts w:asciiTheme="minorHAnsi" w:eastAsiaTheme="minorEastAsia" w:hAnsiTheme="minorHAnsi"/>
              <w:noProof/>
              <w:sz w:val="24"/>
              <w:szCs w:val="24"/>
            </w:rPr>
          </w:pPr>
          <w:hyperlink w:anchor="_Toc160308548" w:history="1">
            <w:r w:rsidR="00825341" w:rsidRPr="00AB462E">
              <w:rPr>
                <w:rStyle w:val="Hyperlink"/>
                <w:noProof/>
              </w:rPr>
              <w:t>Modular</w:t>
            </w:r>
            <w:r w:rsidR="00825341">
              <w:rPr>
                <w:noProof/>
                <w:webHidden/>
              </w:rPr>
              <w:tab/>
            </w:r>
            <w:r w:rsidR="00825341">
              <w:rPr>
                <w:noProof/>
                <w:webHidden/>
              </w:rPr>
              <w:fldChar w:fldCharType="begin"/>
            </w:r>
            <w:r w:rsidR="00825341">
              <w:rPr>
                <w:noProof/>
                <w:webHidden/>
              </w:rPr>
              <w:instrText xml:space="preserve"> PAGEREF _Toc160308548 \h </w:instrText>
            </w:r>
            <w:r w:rsidR="00825341">
              <w:rPr>
                <w:noProof/>
                <w:webHidden/>
              </w:rPr>
            </w:r>
            <w:r w:rsidR="00825341">
              <w:rPr>
                <w:noProof/>
                <w:webHidden/>
              </w:rPr>
              <w:fldChar w:fldCharType="separate"/>
            </w:r>
            <w:r w:rsidR="00F754CA">
              <w:rPr>
                <w:noProof/>
                <w:webHidden/>
              </w:rPr>
              <w:t>2</w:t>
            </w:r>
            <w:r w:rsidR="00825341">
              <w:rPr>
                <w:noProof/>
                <w:webHidden/>
              </w:rPr>
              <w:fldChar w:fldCharType="end"/>
            </w:r>
          </w:hyperlink>
        </w:p>
        <w:p w14:paraId="75CCE228" w14:textId="4B69AE4B" w:rsidR="00825341" w:rsidRDefault="00000000">
          <w:pPr>
            <w:pStyle w:val="TOC2"/>
            <w:tabs>
              <w:tab w:val="right" w:leader="dot" w:pos="5318"/>
            </w:tabs>
            <w:rPr>
              <w:rFonts w:asciiTheme="minorHAnsi" w:eastAsiaTheme="minorEastAsia" w:hAnsiTheme="minorHAnsi"/>
              <w:noProof/>
              <w:sz w:val="24"/>
              <w:szCs w:val="24"/>
            </w:rPr>
          </w:pPr>
          <w:hyperlink w:anchor="_Toc160308549" w:history="1">
            <w:r w:rsidR="00825341" w:rsidRPr="00AB462E">
              <w:rPr>
                <w:rStyle w:val="Hyperlink"/>
                <w:noProof/>
              </w:rPr>
              <w:t>Compress</w:t>
            </w:r>
            <w:r w:rsidR="00825341">
              <w:rPr>
                <w:noProof/>
                <w:webHidden/>
              </w:rPr>
              <w:tab/>
            </w:r>
            <w:r w:rsidR="00825341">
              <w:rPr>
                <w:noProof/>
                <w:webHidden/>
              </w:rPr>
              <w:fldChar w:fldCharType="begin"/>
            </w:r>
            <w:r w:rsidR="00825341">
              <w:rPr>
                <w:noProof/>
                <w:webHidden/>
              </w:rPr>
              <w:instrText xml:space="preserve"> PAGEREF _Toc160308549 \h </w:instrText>
            </w:r>
            <w:r w:rsidR="00825341">
              <w:rPr>
                <w:noProof/>
                <w:webHidden/>
              </w:rPr>
            </w:r>
            <w:r w:rsidR="00825341">
              <w:rPr>
                <w:noProof/>
                <w:webHidden/>
              </w:rPr>
              <w:fldChar w:fldCharType="separate"/>
            </w:r>
            <w:r w:rsidR="00F754CA">
              <w:rPr>
                <w:noProof/>
                <w:webHidden/>
              </w:rPr>
              <w:t>2</w:t>
            </w:r>
            <w:r w:rsidR="00825341">
              <w:rPr>
                <w:noProof/>
                <w:webHidden/>
              </w:rPr>
              <w:fldChar w:fldCharType="end"/>
            </w:r>
          </w:hyperlink>
        </w:p>
        <w:p w14:paraId="500D2219" w14:textId="15A12009" w:rsidR="00825341" w:rsidRDefault="00000000">
          <w:pPr>
            <w:pStyle w:val="TOC2"/>
            <w:tabs>
              <w:tab w:val="right" w:leader="dot" w:pos="5318"/>
            </w:tabs>
            <w:rPr>
              <w:rFonts w:asciiTheme="minorHAnsi" w:eastAsiaTheme="minorEastAsia" w:hAnsiTheme="minorHAnsi"/>
              <w:noProof/>
              <w:sz w:val="24"/>
              <w:szCs w:val="24"/>
            </w:rPr>
          </w:pPr>
          <w:hyperlink w:anchor="_Toc160308550" w:history="1">
            <w:r w:rsidR="00825341" w:rsidRPr="00AB462E">
              <w:rPr>
                <w:rStyle w:val="Hyperlink"/>
                <w:noProof/>
              </w:rPr>
              <w:t>Ordered Set and Fast Map</w:t>
            </w:r>
            <w:r w:rsidR="00825341">
              <w:rPr>
                <w:noProof/>
                <w:webHidden/>
              </w:rPr>
              <w:tab/>
            </w:r>
            <w:r w:rsidR="00825341">
              <w:rPr>
                <w:noProof/>
                <w:webHidden/>
              </w:rPr>
              <w:fldChar w:fldCharType="begin"/>
            </w:r>
            <w:r w:rsidR="00825341">
              <w:rPr>
                <w:noProof/>
                <w:webHidden/>
              </w:rPr>
              <w:instrText xml:space="preserve"> PAGEREF _Toc160308550 \h </w:instrText>
            </w:r>
            <w:r w:rsidR="00825341">
              <w:rPr>
                <w:noProof/>
                <w:webHidden/>
              </w:rPr>
            </w:r>
            <w:r w:rsidR="00825341">
              <w:rPr>
                <w:noProof/>
                <w:webHidden/>
              </w:rPr>
              <w:fldChar w:fldCharType="separate"/>
            </w:r>
            <w:r w:rsidR="00F754CA">
              <w:rPr>
                <w:noProof/>
                <w:webHidden/>
              </w:rPr>
              <w:t>2</w:t>
            </w:r>
            <w:r w:rsidR="00825341">
              <w:rPr>
                <w:noProof/>
                <w:webHidden/>
              </w:rPr>
              <w:fldChar w:fldCharType="end"/>
            </w:r>
          </w:hyperlink>
        </w:p>
        <w:p w14:paraId="22E205CE" w14:textId="5644C083" w:rsidR="00825341" w:rsidRDefault="00000000">
          <w:pPr>
            <w:pStyle w:val="TOC2"/>
            <w:tabs>
              <w:tab w:val="right" w:leader="dot" w:pos="5318"/>
            </w:tabs>
            <w:rPr>
              <w:rFonts w:asciiTheme="minorHAnsi" w:eastAsiaTheme="minorEastAsia" w:hAnsiTheme="minorHAnsi"/>
              <w:noProof/>
              <w:sz w:val="24"/>
              <w:szCs w:val="24"/>
            </w:rPr>
          </w:pPr>
          <w:hyperlink w:anchor="_Toc160308551" w:history="1">
            <w:r w:rsidR="00825341" w:rsidRPr="00AB462E">
              <w:rPr>
                <w:rStyle w:val="Hyperlink"/>
                <w:noProof/>
              </w:rPr>
              <w:t>Random</w:t>
            </w:r>
            <w:r w:rsidR="00825341">
              <w:rPr>
                <w:noProof/>
                <w:webHidden/>
              </w:rPr>
              <w:tab/>
            </w:r>
            <w:r w:rsidR="00825341">
              <w:rPr>
                <w:noProof/>
                <w:webHidden/>
              </w:rPr>
              <w:fldChar w:fldCharType="begin"/>
            </w:r>
            <w:r w:rsidR="00825341">
              <w:rPr>
                <w:noProof/>
                <w:webHidden/>
              </w:rPr>
              <w:instrText xml:space="preserve"> PAGEREF _Toc160308551 \h </w:instrText>
            </w:r>
            <w:r w:rsidR="00825341">
              <w:rPr>
                <w:noProof/>
                <w:webHidden/>
              </w:rPr>
            </w:r>
            <w:r w:rsidR="00825341">
              <w:rPr>
                <w:noProof/>
                <w:webHidden/>
              </w:rPr>
              <w:fldChar w:fldCharType="separate"/>
            </w:r>
            <w:r w:rsidR="00F754CA">
              <w:rPr>
                <w:noProof/>
                <w:webHidden/>
              </w:rPr>
              <w:t>3</w:t>
            </w:r>
            <w:r w:rsidR="00825341">
              <w:rPr>
                <w:noProof/>
                <w:webHidden/>
              </w:rPr>
              <w:fldChar w:fldCharType="end"/>
            </w:r>
          </w:hyperlink>
        </w:p>
        <w:p w14:paraId="540578D1" w14:textId="092B3701" w:rsidR="00825341" w:rsidRDefault="00000000">
          <w:pPr>
            <w:pStyle w:val="TOC2"/>
            <w:tabs>
              <w:tab w:val="right" w:leader="dot" w:pos="5318"/>
            </w:tabs>
            <w:rPr>
              <w:rFonts w:asciiTheme="minorHAnsi" w:eastAsiaTheme="minorEastAsia" w:hAnsiTheme="minorHAnsi"/>
              <w:noProof/>
              <w:sz w:val="24"/>
              <w:szCs w:val="24"/>
            </w:rPr>
          </w:pPr>
          <w:hyperlink w:anchor="_Toc160308552" w:history="1">
            <w:r w:rsidR="00825341" w:rsidRPr="00AB462E">
              <w:rPr>
                <w:rStyle w:val="Hyperlink"/>
                <w:noProof/>
              </w:rPr>
              <w:t>Fractions Up To N</w:t>
            </w:r>
            <w:r w:rsidR="00825341">
              <w:rPr>
                <w:noProof/>
                <w:webHidden/>
              </w:rPr>
              <w:tab/>
            </w:r>
            <w:r w:rsidR="00825341">
              <w:rPr>
                <w:noProof/>
                <w:webHidden/>
              </w:rPr>
              <w:fldChar w:fldCharType="begin"/>
            </w:r>
            <w:r w:rsidR="00825341">
              <w:rPr>
                <w:noProof/>
                <w:webHidden/>
              </w:rPr>
              <w:instrText xml:space="preserve"> PAGEREF _Toc160308552 \h </w:instrText>
            </w:r>
            <w:r w:rsidR="00825341">
              <w:rPr>
                <w:noProof/>
                <w:webHidden/>
              </w:rPr>
            </w:r>
            <w:r w:rsidR="00825341">
              <w:rPr>
                <w:noProof/>
                <w:webHidden/>
              </w:rPr>
              <w:fldChar w:fldCharType="separate"/>
            </w:r>
            <w:r w:rsidR="00F754CA">
              <w:rPr>
                <w:noProof/>
                <w:webHidden/>
              </w:rPr>
              <w:t>3</w:t>
            </w:r>
            <w:r w:rsidR="00825341">
              <w:rPr>
                <w:noProof/>
                <w:webHidden/>
              </w:rPr>
              <w:fldChar w:fldCharType="end"/>
            </w:r>
          </w:hyperlink>
        </w:p>
        <w:p w14:paraId="70F8C09D" w14:textId="79077FC0" w:rsidR="00825341" w:rsidRDefault="00000000">
          <w:pPr>
            <w:pStyle w:val="TOC2"/>
            <w:tabs>
              <w:tab w:val="right" w:leader="dot" w:pos="5318"/>
            </w:tabs>
            <w:rPr>
              <w:rFonts w:asciiTheme="minorHAnsi" w:eastAsiaTheme="minorEastAsia" w:hAnsiTheme="minorHAnsi"/>
              <w:noProof/>
              <w:sz w:val="24"/>
              <w:szCs w:val="24"/>
            </w:rPr>
          </w:pPr>
          <w:hyperlink w:anchor="_Toc160308553" w:history="1">
            <w:r w:rsidR="00825341" w:rsidRPr="00AB462E">
              <w:rPr>
                <w:rStyle w:val="Hyperlink"/>
                <w:noProof/>
              </w:rPr>
              <w:t>Kth Balanced Bracket Sequence</w:t>
            </w:r>
            <w:r w:rsidR="00825341">
              <w:rPr>
                <w:noProof/>
                <w:webHidden/>
              </w:rPr>
              <w:tab/>
            </w:r>
            <w:r w:rsidR="00825341">
              <w:rPr>
                <w:noProof/>
                <w:webHidden/>
              </w:rPr>
              <w:fldChar w:fldCharType="begin"/>
            </w:r>
            <w:r w:rsidR="00825341">
              <w:rPr>
                <w:noProof/>
                <w:webHidden/>
              </w:rPr>
              <w:instrText xml:space="preserve"> PAGEREF _Toc160308553 \h </w:instrText>
            </w:r>
            <w:r w:rsidR="00825341">
              <w:rPr>
                <w:noProof/>
                <w:webHidden/>
              </w:rPr>
            </w:r>
            <w:r w:rsidR="00825341">
              <w:rPr>
                <w:noProof/>
                <w:webHidden/>
              </w:rPr>
              <w:fldChar w:fldCharType="separate"/>
            </w:r>
            <w:r w:rsidR="00F754CA">
              <w:rPr>
                <w:noProof/>
                <w:webHidden/>
              </w:rPr>
              <w:t>3</w:t>
            </w:r>
            <w:r w:rsidR="00825341">
              <w:rPr>
                <w:noProof/>
                <w:webHidden/>
              </w:rPr>
              <w:fldChar w:fldCharType="end"/>
            </w:r>
          </w:hyperlink>
        </w:p>
        <w:p w14:paraId="12024D4F" w14:textId="7CCBCFC3" w:rsidR="00825341" w:rsidRDefault="00000000">
          <w:pPr>
            <w:pStyle w:val="TOC2"/>
            <w:tabs>
              <w:tab w:val="right" w:leader="dot" w:pos="5318"/>
            </w:tabs>
            <w:rPr>
              <w:rFonts w:asciiTheme="minorHAnsi" w:eastAsiaTheme="minorEastAsia" w:hAnsiTheme="minorHAnsi"/>
              <w:noProof/>
              <w:sz w:val="24"/>
              <w:szCs w:val="24"/>
            </w:rPr>
          </w:pPr>
          <w:hyperlink w:anchor="_Toc160308554" w:history="1">
            <w:r w:rsidR="00825341" w:rsidRPr="00AB462E">
              <w:rPr>
                <w:rStyle w:val="Hyperlink"/>
                <w:noProof/>
              </w:rPr>
              <w:t>Next Balanced Bracket Sequence</w:t>
            </w:r>
            <w:r w:rsidR="00825341">
              <w:rPr>
                <w:noProof/>
                <w:webHidden/>
              </w:rPr>
              <w:tab/>
            </w:r>
            <w:r w:rsidR="00825341">
              <w:rPr>
                <w:noProof/>
                <w:webHidden/>
              </w:rPr>
              <w:fldChar w:fldCharType="begin"/>
            </w:r>
            <w:r w:rsidR="00825341">
              <w:rPr>
                <w:noProof/>
                <w:webHidden/>
              </w:rPr>
              <w:instrText xml:space="preserve"> PAGEREF _Toc160308554 \h </w:instrText>
            </w:r>
            <w:r w:rsidR="00825341">
              <w:rPr>
                <w:noProof/>
                <w:webHidden/>
              </w:rPr>
            </w:r>
            <w:r w:rsidR="00825341">
              <w:rPr>
                <w:noProof/>
                <w:webHidden/>
              </w:rPr>
              <w:fldChar w:fldCharType="separate"/>
            </w:r>
            <w:r w:rsidR="00F754CA">
              <w:rPr>
                <w:noProof/>
                <w:webHidden/>
              </w:rPr>
              <w:t>3</w:t>
            </w:r>
            <w:r w:rsidR="00825341">
              <w:rPr>
                <w:noProof/>
                <w:webHidden/>
              </w:rPr>
              <w:fldChar w:fldCharType="end"/>
            </w:r>
          </w:hyperlink>
        </w:p>
        <w:p w14:paraId="7D5C965A" w14:textId="214C63FC" w:rsidR="00825341" w:rsidRDefault="00000000">
          <w:pPr>
            <w:pStyle w:val="TOC2"/>
            <w:tabs>
              <w:tab w:val="right" w:leader="dot" w:pos="5318"/>
            </w:tabs>
            <w:rPr>
              <w:rFonts w:asciiTheme="minorHAnsi" w:eastAsiaTheme="minorEastAsia" w:hAnsiTheme="minorHAnsi"/>
              <w:noProof/>
              <w:sz w:val="24"/>
              <w:szCs w:val="24"/>
            </w:rPr>
          </w:pPr>
          <w:hyperlink w:anchor="_Toc160308555" w:history="1">
            <w:r w:rsidR="00825341" w:rsidRPr="00AB462E">
              <w:rPr>
                <w:rStyle w:val="Hyperlink"/>
                <w:noProof/>
              </w:rPr>
              <w:t>Notes</w:t>
            </w:r>
            <w:r w:rsidR="00825341">
              <w:rPr>
                <w:noProof/>
                <w:webHidden/>
              </w:rPr>
              <w:tab/>
            </w:r>
            <w:r w:rsidR="00825341">
              <w:rPr>
                <w:noProof/>
                <w:webHidden/>
              </w:rPr>
              <w:fldChar w:fldCharType="begin"/>
            </w:r>
            <w:r w:rsidR="00825341">
              <w:rPr>
                <w:noProof/>
                <w:webHidden/>
              </w:rPr>
              <w:instrText xml:space="preserve"> PAGEREF _Toc160308555 \h </w:instrText>
            </w:r>
            <w:r w:rsidR="00825341">
              <w:rPr>
                <w:noProof/>
                <w:webHidden/>
              </w:rPr>
            </w:r>
            <w:r w:rsidR="00825341">
              <w:rPr>
                <w:noProof/>
                <w:webHidden/>
              </w:rPr>
              <w:fldChar w:fldCharType="separate"/>
            </w:r>
            <w:r w:rsidR="00F754CA">
              <w:rPr>
                <w:noProof/>
                <w:webHidden/>
              </w:rPr>
              <w:t>3</w:t>
            </w:r>
            <w:r w:rsidR="00825341">
              <w:rPr>
                <w:noProof/>
                <w:webHidden/>
              </w:rPr>
              <w:fldChar w:fldCharType="end"/>
            </w:r>
          </w:hyperlink>
        </w:p>
        <w:p w14:paraId="640105E9" w14:textId="65989A40" w:rsidR="00825341" w:rsidRDefault="00000000">
          <w:pPr>
            <w:pStyle w:val="TOC1"/>
            <w:tabs>
              <w:tab w:val="right" w:leader="dot" w:pos="5318"/>
            </w:tabs>
            <w:rPr>
              <w:rFonts w:asciiTheme="minorHAnsi" w:eastAsiaTheme="minorEastAsia" w:hAnsiTheme="minorHAnsi"/>
              <w:noProof/>
              <w:sz w:val="24"/>
              <w:szCs w:val="24"/>
            </w:rPr>
          </w:pPr>
          <w:hyperlink w:anchor="_Toc160308556" w:history="1">
            <w:r w:rsidR="00825341" w:rsidRPr="00AB462E">
              <w:rPr>
                <w:rStyle w:val="Hyperlink"/>
                <w:noProof/>
              </w:rPr>
              <w:t>Number Theory</w:t>
            </w:r>
            <w:r w:rsidR="00825341">
              <w:rPr>
                <w:noProof/>
                <w:webHidden/>
              </w:rPr>
              <w:tab/>
            </w:r>
            <w:r w:rsidR="00825341">
              <w:rPr>
                <w:noProof/>
                <w:webHidden/>
              </w:rPr>
              <w:fldChar w:fldCharType="begin"/>
            </w:r>
            <w:r w:rsidR="00825341">
              <w:rPr>
                <w:noProof/>
                <w:webHidden/>
              </w:rPr>
              <w:instrText xml:space="preserve"> PAGEREF _Toc160308556 \h </w:instrText>
            </w:r>
            <w:r w:rsidR="00825341">
              <w:rPr>
                <w:noProof/>
                <w:webHidden/>
              </w:rPr>
            </w:r>
            <w:r w:rsidR="00825341">
              <w:rPr>
                <w:noProof/>
                <w:webHidden/>
              </w:rPr>
              <w:fldChar w:fldCharType="separate"/>
            </w:r>
            <w:r w:rsidR="00F754CA">
              <w:rPr>
                <w:noProof/>
                <w:webHidden/>
              </w:rPr>
              <w:t>4</w:t>
            </w:r>
            <w:r w:rsidR="00825341">
              <w:rPr>
                <w:noProof/>
                <w:webHidden/>
              </w:rPr>
              <w:fldChar w:fldCharType="end"/>
            </w:r>
          </w:hyperlink>
        </w:p>
        <w:p w14:paraId="164CA85E" w14:textId="1C3B12A0" w:rsidR="00825341" w:rsidRDefault="00000000">
          <w:pPr>
            <w:pStyle w:val="TOC2"/>
            <w:tabs>
              <w:tab w:val="right" w:leader="dot" w:pos="5318"/>
            </w:tabs>
            <w:rPr>
              <w:rFonts w:asciiTheme="minorHAnsi" w:eastAsiaTheme="minorEastAsia" w:hAnsiTheme="minorHAnsi"/>
              <w:noProof/>
              <w:sz w:val="24"/>
              <w:szCs w:val="24"/>
            </w:rPr>
          </w:pPr>
          <w:hyperlink w:anchor="_Toc160308557" w:history="1">
            <w:r w:rsidR="00825341" w:rsidRPr="00AB462E">
              <w:rPr>
                <w:rStyle w:val="Hyperlink"/>
                <w:noProof/>
              </w:rPr>
              <w:t>Congruence Equation</w:t>
            </w:r>
            <w:r w:rsidR="00825341">
              <w:rPr>
                <w:noProof/>
                <w:webHidden/>
              </w:rPr>
              <w:tab/>
            </w:r>
            <w:r w:rsidR="00825341">
              <w:rPr>
                <w:noProof/>
                <w:webHidden/>
              </w:rPr>
              <w:fldChar w:fldCharType="begin"/>
            </w:r>
            <w:r w:rsidR="00825341">
              <w:rPr>
                <w:noProof/>
                <w:webHidden/>
              </w:rPr>
              <w:instrText xml:space="preserve"> PAGEREF _Toc160308557 \h </w:instrText>
            </w:r>
            <w:r w:rsidR="00825341">
              <w:rPr>
                <w:noProof/>
                <w:webHidden/>
              </w:rPr>
            </w:r>
            <w:r w:rsidR="00825341">
              <w:rPr>
                <w:noProof/>
                <w:webHidden/>
              </w:rPr>
              <w:fldChar w:fldCharType="separate"/>
            </w:r>
            <w:r w:rsidR="00F754CA">
              <w:rPr>
                <w:noProof/>
                <w:webHidden/>
              </w:rPr>
              <w:t>4</w:t>
            </w:r>
            <w:r w:rsidR="00825341">
              <w:rPr>
                <w:noProof/>
                <w:webHidden/>
              </w:rPr>
              <w:fldChar w:fldCharType="end"/>
            </w:r>
          </w:hyperlink>
        </w:p>
        <w:p w14:paraId="15E3E722" w14:textId="1DD8803B" w:rsidR="00825341" w:rsidRDefault="00000000">
          <w:pPr>
            <w:pStyle w:val="TOC2"/>
            <w:tabs>
              <w:tab w:val="right" w:leader="dot" w:pos="5318"/>
            </w:tabs>
            <w:rPr>
              <w:rFonts w:asciiTheme="minorHAnsi" w:eastAsiaTheme="minorEastAsia" w:hAnsiTheme="minorHAnsi"/>
              <w:noProof/>
              <w:sz w:val="24"/>
              <w:szCs w:val="24"/>
            </w:rPr>
          </w:pPr>
          <w:hyperlink w:anchor="_Toc160308558" w:history="1">
            <w:r w:rsidR="00825341" w:rsidRPr="00AB462E">
              <w:rPr>
                <w:rStyle w:val="Hyperlink"/>
                <w:noProof/>
              </w:rPr>
              <w:t>Floor Values</w:t>
            </w:r>
            <w:r w:rsidR="00825341">
              <w:rPr>
                <w:noProof/>
                <w:webHidden/>
              </w:rPr>
              <w:tab/>
            </w:r>
            <w:r w:rsidR="00825341">
              <w:rPr>
                <w:noProof/>
                <w:webHidden/>
              </w:rPr>
              <w:fldChar w:fldCharType="begin"/>
            </w:r>
            <w:r w:rsidR="00825341">
              <w:rPr>
                <w:noProof/>
                <w:webHidden/>
              </w:rPr>
              <w:instrText xml:space="preserve"> PAGEREF _Toc160308558 \h </w:instrText>
            </w:r>
            <w:r w:rsidR="00825341">
              <w:rPr>
                <w:noProof/>
                <w:webHidden/>
              </w:rPr>
            </w:r>
            <w:r w:rsidR="00825341">
              <w:rPr>
                <w:noProof/>
                <w:webHidden/>
              </w:rPr>
              <w:fldChar w:fldCharType="separate"/>
            </w:r>
            <w:r w:rsidR="00F754CA">
              <w:rPr>
                <w:noProof/>
                <w:webHidden/>
              </w:rPr>
              <w:t>4</w:t>
            </w:r>
            <w:r w:rsidR="00825341">
              <w:rPr>
                <w:noProof/>
                <w:webHidden/>
              </w:rPr>
              <w:fldChar w:fldCharType="end"/>
            </w:r>
          </w:hyperlink>
        </w:p>
        <w:p w14:paraId="6326B3AE" w14:textId="6DCF9237" w:rsidR="00825341" w:rsidRDefault="00000000">
          <w:pPr>
            <w:pStyle w:val="TOC2"/>
            <w:tabs>
              <w:tab w:val="right" w:leader="dot" w:pos="5318"/>
            </w:tabs>
            <w:rPr>
              <w:rFonts w:asciiTheme="minorHAnsi" w:eastAsiaTheme="minorEastAsia" w:hAnsiTheme="minorHAnsi"/>
              <w:noProof/>
              <w:sz w:val="24"/>
              <w:szCs w:val="24"/>
            </w:rPr>
          </w:pPr>
          <w:hyperlink w:anchor="_Toc160308559" w:history="1">
            <w:r w:rsidR="00825341" w:rsidRPr="00AB462E">
              <w:rPr>
                <w:rStyle w:val="Hyperlink"/>
                <w:noProof/>
              </w:rPr>
              <w:t>Chinese Remainder Theorem</w:t>
            </w:r>
            <w:r w:rsidR="00825341">
              <w:rPr>
                <w:noProof/>
                <w:webHidden/>
              </w:rPr>
              <w:tab/>
            </w:r>
            <w:r w:rsidR="00825341">
              <w:rPr>
                <w:noProof/>
                <w:webHidden/>
              </w:rPr>
              <w:fldChar w:fldCharType="begin"/>
            </w:r>
            <w:r w:rsidR="00825341">
              <w:rPr>
                <w:noProof/>
                <w:webHidden/>
              </w:rPr>
              <w:instrText xml:space="preserve"> PAGEREF _Toc160308559 \h </w:instrText>
            </w:r>
            <w:r w:rsidR="00825341">
              <w:rPr>
                <w:noProof/>
                <w:webHidden/>
              </w:rPr>
            </w:r>
            <w:r w:rsidR="00825341">
              <w:rPr>
                <w:noProof/>
                <w:webHidden/>
              </w:rPr>
              <w:fldChar w:fldCharType="separate"/>
            </w:r>
            <w:r w:rsidR="00F754CA">
              <w:rPr>
                <w:noProof/>
                <w:webHidden/>
              </w:rPr>
              <w:t>4</w:t>
            </w:r>
            <w:r w:rsidR="00825341">
              <w:rPr>
                <w:noProof/>
                <w:webHidden/>
              </w:rPr>
              <w:fldChar w:fldCharType="end"/>
            </w:r>
          </w:hyperlink>
        </w:p>
        <w:p w14:paraId="5EC7FA1E" w14:textId="7A114F71" w:rsidR="00825341" w:rsidRDefault="00000000">
          <w:pPr>
            <w:pStyle w:val="TOC2"/>
            <w:tabs>
              <w:tab w:val="right" w:leader="dot" w:pos="5318"/>
            </w:tabs>
            <w:rPr>
              <w:rFonts w:asciiTheme="minorHAnsi" w:eastAsiaTheme="minorEastAsia" w:hAnsiTheme="minorHAnsi"/>
              <w:noProof/>
              <w:sz w:val="24"/>
              <w:szCs w:val="24"/>
            </w:rPr>
          </w:pPr>
          <w:hyperlink w:anchor="_Toc160308560" w:history="1">
            <w:r w:rsidR="00825341" w:rsidRPr="00AB462E">
              <w:rPr>
                <w:rStyle w:val="Hyperlink"/>
                <w:noProof/>
              </w:rPr>
              <w:t>Sieve</w:t>
            </w:r>
            <w:r w:rsidR="00825341">
              <w:rPr>
                <w:noProof/>
                <w:webHidden/>
              </w:rPr>
              <w:tab/>
            </w:r>
            <w:r w:rsidR="00825341">
              <w:rPr>
                <w:noProof/>
                <w:webHidden/>
              </w:rPr>
              <w:fldChar w:fldCharType="begin"/>
            </w:r>
            <w:r w:rsidR="00825341">
              <w:rPr>
                <w:noProof/>
                <w:webHidden/>
              </w:rPr>
              <w:instrText xml:space="preserve"> PAGEREF _Toc160308560 \h </w:instrText>
            </w:r>
            <w:r w:rsidR="00825341">
              <w:rPr>
                <w:noProof/>
                <w:webHidden/>
              </w:rPr>
            </w:r>
            <w:r w:rsidR="00825341">
              <w:rPr>
                <w:noProof/>
                <w:webHidden/>
              </w:rPr>
              <w:fldChar w:fldCharType="separate"/>
            </w:r>
            <w:r w:rsidR="00F754CA">
              <w:rPr>
                <w:noProof/>
                <w:webHidden/>
              </w:rPr>
              <w:t>4</w:t>
            </w:r>
            <w:r w:rsidR="00825341">
              <w:rPr>
                <w:noProof/>
                <w:webHidden/>
              </w:rPr>
              <w:fldChar w:fldCharType="end"/>
            </w:r>
          </w:hyperlink>
        </w:p>
        <w:p w14:paraId="38D33DEB" w14:textId="74971DBC" w:rsidR="00825341" w:rsidRDefault="00000000">
          <w:pPr>
            <w:pStyle w:val="TOC2"/>
            <w:tabs>
              <w:tab w:val="right" w:leader="dot" w:pos="5318"/>
            </w:tabs>
            <w:rPr>
              <w:rFonts w:asciiTheme="minorHAnsi" w:eastAsiaTheme="minorEastAsia" w:hAnsiTheme="minorHAnsi"/>
              <w:noProof/>
              <w:sz w:val="24"/>
              <w:szCs w:val="24"/>
            </w:rPr>
          </w:pPr>
          <w:hyperlink w:anchor="_Toc160308561" w:history="1">
            <w:r w:rsidR="00825341" w:rsidRPr="00AB462E">
              <w:rPr>
                <w:rStyle w:val="Hyperlink"/>
                <w:noProof/>
              </w:rPr>
              <w:t>Long Division</w:t>
            </w:r>
            <w:r w:rsidR="00825341">
              <w:rPr>
                <w:noProof/>
                <w:webHidden/>
              </w:rPr>
              <w:tab/>
            </w:r>
            <w:r w:rsidR="00825341">
              <w:rPr>
                <w:noProof/>
                <w:webHidden/>
              </w:rPr>
              <w:fldChar w:fldCharType="begin"/>
            </w:r>
            <w:r w:rsidR="00825341">
              <w:rPr>
                <w:noProof/>
                <w:webHidden/>
              </w:rPr>
              <w:instrText xml:space="preserve"> PAGEREF _Toc160308561 \h </w:instrText>
            </w:r>
            <w:r w:rsidR="00825341">
              <w:rPr>
                <w:noProof/>
                <w:webHidden/>
              </w:rPr>
            </w:r>
            <w:r w:rsidR="00825341">
              <w:rPr>
                <w:noProof/>
                <w:webHidden/>
              </w:rPr>
              <w:fldChar w:fldCharType="separate"/>
            </w:r>
            <w:r w:rsidR="00F754CA">
              <w:rPr>
                <w:noProof/>
                <w:webHidden/>
              </w:rPr>
              <w:t>4</w:t>
            </w:r>
            <w:r w:rsidR="00825341">
              <w:rPr>
                <w:noProof/>
                <w:webHidden/>
              </w:rPr>
              <w:fldChar w:fldCharType="end"/>
            </w:r>
          </w:hyperlink>
        </w:p>
        <w:p w14:paraId="1AFB453A" w14:textId="54EAD2F7" w:rsidR="00825341" w:rsidRDefault="00000000">
          <w:pPr>
            <w:pStyle w:val="TOC2"/>
            <w:tabs>
              <w:tab w:val="right" w:leader="dot" w:pos="5318"/>
            </w:tabs>
            <w:rPr>
              <w:rFonts w:asciiTheme="minorHAnsi" w:eastAsiaTheme="minorEastAsia" w:hAnsiTheme="minorHAnsi"/>
              <w:noProof/>
              <w:sz w:val="24"/>
              <w:szCs w:val="24"/>
            </w:rPr>
          </w:pPr>
          <w:hyperlink w:anchor="_Toc160308562" w:history="1">
            <w:r w:rsidR="00825341" w:rsidRPr="00AB462E">
              <w:rPr>
                <w:rStyle w:val="Hyperlink"/>
                <w:noProof/>
              </w:rPr>
              <w:t>Linear Sieve and Mobius</w:t>
            </w:r>
            <w:r w:rsidR="00825341">
              <w:rPr>
                <w:noProof/>
                <w:webHidden/>
              </w:rPr>
              <w:tab/>
            </w:r>
            <w:r w:rsidR="00825341">
              <w:rPr>
                <w:noProof/>
                <w:webHidden/>
              </w:rPr>
              <w:fldChar w:fldCharType="begin"/>
            </w:r>
            <w:r w:rsidR="00825341">
              <w:rPr>
                <w:noProof/>
                <w:webHidden/>
              </w:rPr>
              <w:instrText xml:space="preserve"> PAGEREF _Toc160308562 \h </w:instrText>
            </w:r>
            <w:r w:rsidR="00825341">
              <w:rPr>
                <w:noProof/>
                <w:webHidden/>
              </w:rPr>
            </w:r>
            <w:r w:rsidR="00825341">
              <w:rPr>
                <w:noProof/>
                <w:webHidden/>
              </w:rPr>
              <w:fldChar w:fldCharType="separate"/>
            </w:r>
            <w:r w:rsidR="00F754CA">
              <w:rPr>
                <w:noProof/>
                <w:webHidden/>
              </w:rPr>
              <w:t>4</w:t>
            </w:r>
            <w:r w:rsidR="00825341">
              <w:rPr>
                <w:noProof/>
                <w:webHidden/>
              </w:rPr>
              <w:fldChar w:fldCharType="end"/>
            </w:r>
          </w:hyperlink>
        </w:p>
        <w:p w14:paraId="349B8847" w14:textId="1CEC6164" w:rsidR="00825341" w:rsidRDefault="00000000">
          <w:pPr>
            <w:pStyle w:val="TOC2"/>
            <w:tabs>
              <w:tab w:val="right" w:leader="dot" w:pos="5318"/>
            </w:tabs>
            <w:rPr>
              <w:rFonts w:asciiTheme="minorHAnsi" w:eastAsiaTheme="minorEastAsia" w:hAnsiTheme="minorHAnsi"/>
              <w:noProof/>
              <w:sz w:val="24"/>
              <w:szCs w:val="24"/>
            </w:rPr>
          </w:pPr>
          <w:hyperlink w:anchor="_Toc160308563" w:history="1">
            <w:r w:rsidR="00825341" w:rsidRPr="00AB462E">
              <w:rPr>
                <w:rStyle w:val="Hyperlink"/>
                <w:noProof/>
              </w:rPr>
              <w:t>Discrete Logarithm</w:t>
            </w:r>
            <w:r w:rsidR="00825341">
              <w:rPr>
                <w:noProof/>
                <w:webHidden/>
              </w:rPr>
              <w:tab/>
            </w:r>
            <w:r w:rsidR="00825341">
              <w:rPr>
                <w:noProof/>
                <w:webHidden/>
              </w:rPr>
              <w:fldChar w:fldCharType="begin"/>
            </w:r>
            <w:r w:rsidR="00825341">
              <w:rPr>
                <w:noProof/>
                <w:webHidden/>
              </w:rPr>
              <w:instrText xml:space="preserve"> PAGEREF _Toc160308563 \h </w:instrText>
            </w:r>
            <w:r w:rsidR="00825341">
              <w:rPr>
                <w:noProof/>
                <w:webHidden/>
              </w:rPr>
            </w:r>
            <w:r w:rsidR="00825341">
              <w:rPr>
                <w:noProof/>
                <w:webHidden/>
              </w:rPr>
              <w:fldChar w:fldCharType="separate"/>
            </w:r>
            <w:r w:rsidR="00F754CA">
              <w:rPr>
                <w:noProof/>
                <w:webHidden/>
              </w:rPr>
              <w:t>5</w:t>
            </w:r>
            <w:r w:rsidR="00825341">
              <w:rPr>
                <w:noProof/>
                <w:webHidden/>
              </w:rPr>
              <w:fldChar w:fldCharType="end"/>
            </w:r>
          </w:hyperlink>
        </w:p>
        <w:p w14:paraId="4DC7ED33" w14:textId="2B12ADDC" w:rsidR="00825341" w:rsidRDefault="00000000">
          <w:pPr>
            <w:pStyle w:val="TOC2"/>
            <w:tabs>
              <w:tab w:val="right" w:leader="dot" w:pos="5318"/>
            </w:tabs>
            <w:rPr>
              <w:rFonts w:asciiTheme="minorHAnsi" w:eastAsiaTheme="minorEastAsia" w:hAnsiTheme="minorHAnsi"/>
              <w:noProof/>
              <w:sz w:val="24"/>
              <w:szCs w:val="24"/>
            </w:rPr>
          </w:pPr>
          <w:hyperlink w:anchor="_Toc160308564" w:history="1">
            <w:r w:rsidR="00825341" w:rsidRPr="00AB462E">
              <w:rPr>
                <w:rStyle w:val="Hyperlink"/>
                <w:noProof/>
              </w:rPr>
              <w:t>Linear Diophantine Equation</w:t>
            </w:r>
            <w:r w:rsidR="00825341">
              <w:rPr>
                <w:noProof/>
                <w:webHidden/>
              </w:rPr>
              <w:tab/>
            </w:r>
            <w:r w:rsidR="00825341">
              <w:rPr>
                <w:noProof/>
                <w:webHidden/>
              </w:rPr>
              <w:fldChar w:fldCharType="begin"/>
            </w:r>
            <w:r w:rsidR="00825341">
              <w:rPr>
                <w:noProof/>
                <w:webHidden/>
              </w:rPr>
              <w:instrText xml:space="preserve"> PAGEREF _Toc160308564 \h </w:instrText>
            </w:r>
            <w:r w:rsidR="00825341">
              <w:rPr>
                <w:noProof/>
                <w:webHidden/>
              </w:rPr>
            </w:r>
            <w:r w:rsidR="00825341">
              <w:rPr>
                <w:noProof/>
                <w:webHidden/>
              </w:rPr>
              <w:fldChar w:fldCharType="separate"/>
            </w:r>
            <w:r w:rsidR="00F754CA">
              <w:rPr>
                <w:noProof/>
                <w:webHidden/>
              </w:rPr>
              <w:t>5</w:t>
            </w:r>
            <w:r w:rsidR="00825341">
              <w:rPr>
                <w:noProof/>
                <w:webHidden/>
              </w:rPr>
              <w:fldChar w:fldCharType="end"/>
            </w:r>
          </w:hyperlink>
        </w:p>
        <w:p w14:paraId="09E39C77" w14:textId="73830BAD" w:rsidR="00825341" w:rsidRDefault="00000000">
          <w:pPr>
            <w:pStyle w:val="TOC2"/>
            <w:tabs>
              <w:tab w:val="right" w:leader="dot" w:pos="5318"/>
            </w:tabs>
            <w:rPr>
              <w:rFonts w:asciiTheme="minorHAnsi" w:eastAsiaTheme="minorEastAsia" w:hAnsiTheme="minorHAnsi"/>
              <w:noProof/>
              <w:sz w:val="24"/>
              <w:szCs w:val="24"/>
            </w:rPr>
          </w:pPr>
          <w:hyperlink w:anchor="_Toc160308565" w:history="1">
            <w:r w:rsidR="00825341" w:rsidRPr="00AB462E">
              <w:rPr>
                <w:rStyle w:val="Hyperlink"/>
                <w:noProof/>
              </w:rPr>
              <w:t>Primitive Root</w:t>
            </w:r>
            <w:r w:rsidR="00825341">
              <w:rPr>
                <w:noProof/>
                <w:webHidden/>
              </w:rPr>
              <w:tab/>
            </w:r>
            <w:r w:rsidR="00825341">
              <w:rPr>
                <w:noProof/>
                <w:webHidden/>
              </w:rPr>
              <w:fldChar w:fldCharType="begin"/>
            </w:r>
            <w:r w:rsidR="00825341">
              <w:rPr>
                <w:noProof/>
                <w:webHidden/>
              </w:rPr>
              <w:instrText xml:space="preserve"> PAGEREF _Toc160308565 \h </w:instrText>
            </w:r>
            <w:r w:rsidR="00825341">
              <w:rPr>
                <w:noProof/>
                <w:webHidden/>
              </w:rPr>
            </w:r>
            <w:r w:rsidR="00825341">
              <w:rPr>
                <w:noProof/>
                <w:webHidden/>
              </w:rPr>
              <w:fldChar w:fldCharType="separate"/>
            </w:r>
            <w:r w:rsidR="00F754CA">
              <w:rPr>
                <w:noProof/>
                <w:webHidden/>
              </w:rPr>
              <w:t>6</w:t>
            </w:r>
            <w:r w:rsidR="00825341">
              <w:rPr>
                <w:noProof/>
                <w:webHidden/>
              </w:rPr>
              <w:fldChar w:fldCharType="end"/>
            </w:r>
          </w:hyperlink>
        </w:p>
        <w:p w14:paraId="7BF63A06" w14:textId="64AE688A" w:rsidR="00825341" w:rsidRDefault="00000000">
          <w:pPr>
            <w:pStyle w:val="TOC2"/>
            <w:tabs>
              <w:tab w:val="right" w:leader="dot" w:pos="5318"/>
            </w:tabs>
            <w:rPr>
              <w:rFonts w:asciiTheme="minorHAnsi" w:eastAsiaTheme="minorEastAsia" w:hAnsiTheme="minorHAnsi"/>
              <w:noProof/>
              <w:sz w:val="24"/>
              <w:szCs w:val="24"/>
            </w:rPr>
          </w:pPr>
          <w:hyperlink w:anchor="_Toc160308566" w:history="1">
            <w:r w:rsidR="00825341" w:rsidRPr="00AB462E">
              <w:rPr>
                <w:rStyle w:val="Hyperlink"/>
                <w:noProof/>
              </w:rPr>
              <w:t>Segmented Sieve</w:t>
            </w:r>
            <w:r w:rsidR="00825341">
              <w:rPr>
                <w:noProof/>
                <w:webHidden/>
              </w:rPr>
              <w:tab/>
            </w:r>
            <w:r w:rsidR="00825341">
              <w:rPr>
                <w:noProof/>
                <w:webHidden/>
              </w:rPr>
              <w:fldChar w:fldCharType="begin"/>
            </w:r>
            <w:r w:rsidR="00825341">
              <w:rPr>
                <w:noProof/>
                <w:webHidden/>
              </w:rPr>
              <w:instrText xml:space="preserve"> PAGEREF _Toc160308566 \h </w:instrText>
            </w:r>
            <w:r w:rsidR="00825341">
              <w:rPr>
                <w:noProof/>
                <w:webHidden/>
              </w:rPr>
            </w:r>
            <w:r w:rsidR="00825341">
              <w:rPr>
                <w:noProof/>
                <w:webHidden/>
              </w:rPr>
              <w:fldChar w:fldCharType="separate"/>
            </w:r>
            <w:r w:rsidR="00F754CA">
              <w:rPr>
                <w:noProof/>
                <w:webHidden/>
              </w:rPr>
              <w:t>6</w:t>
            </w:r>
            <w:r w:rsidR="00825341">
              <w:rPr>
                <w:noProof/>
                <w:webHidden/>
              </w:rPr>
              <w:fldChar w:fldCharType="end"/>
            </w:r>
          </w:hyperlink>
        </w:p>
        <w:p w14:paraId="301CEC3F" w14:textId="5C7A4314" w:rsidR="00825341" w:rsidRDefault="00000000">
          <w:pPr>
            <w:pStyle w:val="TOC2"/>
            <w:tabs>
              <w:tab w:val="right" w:leader="dot" w:pos="5318"/>
            </w:tabs>
            <w:rPr>
              <w:rFonts w:asciiTheme="minorHAnsi" w:eastAsiaTheme="minorEastAsia" w:hAnsiTheme="minorHAnsi"/>
              <w:noProof/>
              <w:sz w:val="24"/>
              <w:szCs w:val="24"/>
            </w:rPr>
          </w:pPr>
          <w:hyperlink w:anchor="_Toc160308567" w:history="1">
            <w:r w:rsidR="00825341" w:rsidRPr="00AB462E">
              <w:rPr>
                <w:rStyle w:val="Hyperlink"/>
                <w:noProof/>
              </w:rPr>
              <w:t>Primality Test</w:t>
            </w:r>
            <w:r w:rsidR="00825341">
              <w:rPr>
                <w:noProof/>
                <w:webHidden/>
              </w:rPr>
              <w:tab/>
            </w:r>
            <w:r w:rsidR="00825341">
              <w:rPr>
                <w:noProof/>
                <w:webHidden/>
              </w:rPr>
              <w:fldChar w:fldCharType="begin"/>
            </w:r>
            <w:r w:rsidR="00825341">
              <w:rPr>
                <w:noProof/>
                <w:webHidden/>
              </w:rPr>
              <w:instrText xml:space="preserve"> PAGEREF _Toc160308567 \h </w:instrText>
            </w:r>
            <w:r w:rsidR="00825341">
              <w:rPr>
                <w:noProof/>
                <w:webHidden/>
              </w:rPr>
            </w:r>
            <w:r w:rsidR="00825341">
              <w:rPr>
                <w:noProof/>
                <w:webHidden/>
              </w:rPr>
              <w:fldChar w:fldCharType="separate"/>
            </w:r>
            <w:r w:rsidR="00F754CA">
              <w:rPr>
                <w:noProof/>
                <w:webHidden/>
              </w:rPr>
              <w:t>6</w:t>
            </w:r>
            <w:r w:rsidR="00825341">
              <w:rPr>
                <w:noProof/>
                <w:webHidden/>
              </w:rPr>
              <w:fldChar w:fldCharType="end"/>
            </w:r>
          </w:hyperlink>
        </w:p>
        <w:p w14:paraId="609FEE4C" w14:textId="28E291F0" w:rsidR="00825341" w:rsidRDefault="00000000">
          <w:pPr>
            <w:pStyle w:val="TOC2"/>
            <w:tabs>
              <w:tab w:val="right" w:leader="dot" w:pos="5318"/>
            </w:tabs>
            <w:rPr>
              <w:rFonts w:asciiTheme="minorHAnsi" w:eastAsiaTheme="minorEastAsia" w:hAnsiTheme="minorHAnsi"/>
              <w:noProof/>
              <w:sz w:val="24"/>
              <w:szCs w:val="24"/>
            </w:rPr>
          </w:pPr>
          <w:hyperlink w:anchor="_Toc160308568" w:history="1">
            <w:r w:rsidR="00825341" w:rsidRPr="00AB462E">
              <w:rPr>
                <w:rStyle w:val="Hyperlink"/>
                <w:noProof/>
              </w:rPr>
              <w:t>Lagrange</w:t>
            </w:r>
            <w:r w:rsidR="00825341">
              <w:rPr>
                <w:noProof/>
                <w:webHidden/>
              </w:rPr>
              <w:tab/>
            </w:r>
            <w:r w:rsidR="00825341">
              <w:rPr>
                <w:noProof/>
                <w:webHidden/>
              </w:rPr>
              <w:fldChar w:fldCharType="begin"/>
            </w:r>
            <w:r w:rsidR="00825341">
              <w:rPr>
                <w:noProof/>
                <w:webHidden/>
              </w:rPr>
              <w:instrText xml:space="preserve"> PAGEREF _Toc160308568 \h </w:instrText>
            </w:r>
            <w:r w:rsidR="00825341">
              <w:rPr>
                <w:noProof/>
                <w:webHidden/>
              </w:rPr>
            </w:r>
            <w:r w:rsidR="00825341">
              <w:rPr>
                <w:noProof/>
                <w:webHidden/>
              </w:rPr>
              <w:fldChar w:fldCharType="separate"/>
            </w:r>
            <w:r w:rsidR="00F754CA">
              <w:rPr>
                <w:noProof/>
                <w:webHidden/>
              </w:rPr>
              <w:t>7</w:t>
            </w:r>
            <w:r w:rsidR="00825341">
              <w:rPr>
                <w:noProof/>
                <w:webHidden/>
              </w:rPr>
              <w:fldChar w:fldCharType="end"/>
            </w:r>
          </w:hyperlink>
        </w:p>
        <w:p w14:paraId="7285C966" w14:textId="439EFF51" w:rsidR="00825341" w:rsidRDefault="00000000">
          <w:pPr>
            <w:pStyle w:val="TOC2"/>
            <w:tabs>
              <w:tab w:val="right" w:leader="dot" w:pos="5318"/>
            </w:tabs>
            <w:rPr>
              <w:rFonts w:asciiTheme="minorHAnsi" w:eastAsiaTheme="minorEastAsia" w:hAnsiTheme="minorHAnsi"/>
              <w:noProof/>
              <w:sz w:val="24"/>
              <w:szCs w:val="24"/>
            </w:rPr>
          </w:pPr>
          <w:hyperlink w:anchor="_Toc160308569" w:history="1">
            <w:r w:rsidR="00825341" w:rsidRPr="00AB462E">
              <w:rPr>
                <w:rStyle w:val="Hyperlink"/>
                <w:noProof/>
              </w:rPr>
              <w:t>FFT</w:t>
            </w:r>
            <w:r w:rsidR="00825341">
              <w:rPr>
                <w:noProof/>
                <w:webHidden/>
              </w:rPr>
              <w:tab/>
            </w:r>
            <w:r w:rsidR="00825341">
              <w:rPr>
                <w:noProof/>
                <w:webHidden/>
              </w:rPr>
              <w:fldChar w:fldCharType="begin"/>
            </w:r>
            <w:r w:rsidR="00825341">
              <w:rPr>
                <w:noProof/>
                <w:webHidden/>
              </w:rPr>
              <w:instrText xml:space="preserve"> PAGEREF _Toc160308569 \h </w:instrText>
            </w:r>
            <w:r w:rsidR="00825341">
              <w:rPr>
                <w:noProof/>
                <w:webHidden/>
              </w:rPr>
            </w:r>
            <w:r w:rsidR="00825341">
              <w:rPr>
                <w:noProof/>
                <w:webHidden/>
              </w:rPr>
              <w:fldChar w:fldCharType="separate"/>
            </w:r>
            <w:r w:rsidR="00F754CA">
              <w:rPr>
                <w:noProof/>
                <w:webHidden/>
              </w:rPr>
              <w:t>7</w:t>
            </w:r>
            <w:r w:rsidR="00825341">
              <w:rPr>
                <w:noProof/>
                <w:webHidden/>
              </w:rPr>
              <w:fldChar w:fldCharType="end"/>
            </w:r>
          </w:hyperlink>
        </w:p>
        <w:p w14:paraId="118C4E8F" w14:textId="6447FD12" w:rsidR="00825341" w:rsidRDefault="00000000">
          <w:pPr>
            <w:pStyle w:val="TOC2"/>
            <w:tabs>
              <w:tab w:val="right" w:leader="dot" w:pos="5318"/>
            </w:tabs>
            <w:rPr>
              <w:rFonts w:asciiTheme="minorHAnsi" w:eastAsiaTheme="minorEastAsia" w:hAnsiTheme="minorHAnsi"/>
              <w:noProof/>
              <w:sz w:val="24"/>
              <w:szCs w:val="24"/>
            </w:rPr>
          </w:pPr>
          <w:hyperlink w:anchor="_Toc160308570" w:history="1">
            <w:r w:rsidR="00825341" w:rsidRPr="00AB462E">
              <w:rPr>
                <w:rStyle w:val="Hyperlink"/>
                <w:noProof/>
              </w:rPr>
              <w:t>Higher Percision FFT (FFTMOD)</w:t>
            </w:r>
            <w:r w:rsidR="00825341">
              <w:rPr>
                <w:noProof/>
                <w:webHidden/>
              </w:rPr>
              <w:tab/>
            </w:r>
            <w:r w:rsidR="00825341">
              <w:rPr>
                <w:noProof/>
                <w:webHidden/>
              </w:rPr>
              <w:fldChar w:fldCharType="begin"/>
            </w:r>
            <w:r w:rsidR="00825341">
              <w:rPr>
                <w:noProof/>
                <w:webHidden/>
              </w:rPr>
              <w:instrText xml:space="preserve"> PAGEREF _Toc160308570 \h </w:instrText>
            </w:r>
            <w:r w:rsidR="00825341">
              <w:rPr>
                <w:noProof/>
                <w:webHidden/>
              </w:rPr>
            </w:r>
            <w:r w:rsidR="00825341">
              <w:rPr>
                <w:noProof/>
                <w:webHidden/>
              </w:rPr>
              <w:fldChar w:fldCharType="separate"/>
            </w:r>
            <w:r w:rsidR="00F754CA">
              <w:rPr>
                <w:noProof/>
                <w:webHidden/>
              </w:rPr>
              <w:t>8</w:t>
            </w:r>
            <w:r w:rsidR="00825341">
              <w:rPr>
                <w:noProof/>
                <w:webHidden/>
              </w:rPr>
              <w:fldChar w:fldCharType="end"/>
            </w:r>
          </w:hyperlink>
        </w:p>
        <w:p w14:paraId="4EAE8B35" w14:textId="6733553D" w:rsidR="00825341" w:rsidRDefault="00000000">
          <w:pPr>
            <w:pStyle w:val="TOC2"/>
            <w:tabs>
              <w:tab w:val="right" w:leader="dot" w:pos="5318"/>
            </w:tabs>
            <w:rPr>
              <w:rFonts w:asciiTheme="minorHAnsi" w:eastAsiaTheme="minorEastAsia" w:hAnsiTheme="minorHAnsi"/>
              <w:noProof/>
              <w:sz w:val="24"/>
              <w:szCs w:val="24"/>
            </w:rPr>
          </w:pPr>
          <w:hyperlink w:anchor="_Toc160308571" w:history="1">
            <w:r w:rsidR="00825341" w:rsidRPr="00AB462E">
              <w:rPr>
                <w:rStyle w:val="Hyperlink"/>
                <w:noProof/>
              </w:rPr>
              <w:t>NTT</w:t>
            </w:r>
            <w:r w:rsidR="00825341">
              <w:rPr>
                <w:noProof/>
                <w:webHidden/>
              </w:rPr>
              <w:tab/>
            </w:r>
            <w:r w:rsidR="00825341">
              <w:rPr>
                <w:noProof/>
                <w:webHidden/>
              </w:rPr>
              <w:fldChar w:fldCharType="begin"/>
            </w:r>
            <w:r w:rsidR="00825341">
              <w:rPr>
                <w:noProof/>
                <w:webHidden/>
              </w:rPr>
              <w:instrText xml:space="preserve"> PAGEREF _Toc160308571 \h </w:instrText>
            </w:r>
            <w:r w:rsidR="00825341">
              <w:rPr>
                <w:noProof/>
                <w:webHidden/>
              </w:rPr>
            </w:r>
            <w:r w:rsidR="00825341">
              <w:rPr>
                <w:noProof/>
                <w:webHidden/>
              </w:rPr>
              <w:fldChar w:fldCharType="separate"/>
            </w:r>
            <w:r w:rsidR="00F754CA">
              <w:rPr>
                <w:noProof/>
                <w:webHidden/>
              </w:rPr>
              <w:t>8</w:t>
            </w:r>
            <w:r w:rsidR="00825341">
              <w:rPr>
                <w:noProof/>
                <w:webHidden/>
              </w:rPr>
              <w:fldChar w:fldCharType="end"/>
            </w:r>
          </w:hyperlink>
        </w:p>
        <w:p w14:paraId="191F4021" w14:textId="12CBFB20" w:rsidR="00825341" w:rsidRDefault="00000000">
          <w:pPr>
            <w:pStyle w:val="TOC2"/>
            <w:tabs>
              <w:tab w:val="right" w:leader="dot" w:pos="5318"/>
            </w:tabs>
            <w:rPr>
              <w:rFonts w:asciiTheme="minorHAnsi" w:eastAsiaTheme="minorEastAsia" w:hAnsiTheme="minorHAnsi"/>
              <w:noProof/>
              <w:sz w:val="24"/>
              <w:szCs w:val="24"/>
            </w:rPr>
          </w:pPr>
          <w:hyperlink w:anchor="_Toc160308572" w:history="1">
            <w:r w:rsidR="00825341" w:rsidRPr="00AB462E">
              <w:rPr>
                <w:rStyle w:val="Hyperlink"/>
                <w:noProof/>
              </w:rPr>
              <w:t>Fast Walsh-Hadamard Transform (FWHT)</w:t>
            </w:r>
            <w:r w:rsidR="00825341">
              <w:rPr>
                <w:noProof/>
                <w:webHidden/>
              </w:rPr>
              <w:tab/>
            </w:r>
            <w:r w:rsidR="00825341">
              <w:rPr>
                <w:noProof/>
                <w:webHidden/>
              </w:rPr>
              <w:fldChar w:fldCharType="begin"/>
            </w:r>
            <w:r w:rsidR="00825341">
              <w:rPr>
                <w:noProof/>
                <w:webHidden/>
              </w:rPr>
              <w:instrText xml:space="preserve"> PAGEREF _Toc160308572 \h </w:instrText>
            </w:r>
            <w:r w:rsidR="00825341">
              <w:rPr>
                <w:noProof/>
                <w:webHidden/>
              </w:rPr>
            </w:r>
            <w:r w:rsidR="00825341">
              <w:rPr>
                <w:noProof/>
                <w:webHidden/>
              </w:rPr>
              <w:fldChar w:fldCharType="separate"/>
            </w:r>
            <w:r w:rsidR="00F754CA">
              <w:rPr>
                <w:noProof/>
                <w:webHidden/>
              </w:rPr>
              <w:t>9</w:t>
            </w:r>
            <w:r w:rsidR="00825341">
              <w:rPr>
                <w:noProof/>
                <w:webHidden/>
              </w:rPr>
              <w:fldChar w:fldCharType="end"/>
            </w:r>
          </w:hyperlink>
        </w:p>
        <w:p w14:paraId="5EEBFD97" w14:textId="29CE00D5" w:rsidR="00825341" w:rsidRDefault="00000000">
          <w:pPr>
            <w:pStyle w:val="TOC2"/>
            <w:tabs>
              <w:tab w:val="right" w:leader="dot" w:pos="5318"/>
            </w:tabs>
            <w:rPr>
              <w:rFonts w:asciiTheme="minorHAnsi" w:eastAsiaTheme="minorEastAsia" w:hAnsiTheme="minorHAnsi"/>
              <w:noProof/>
              <w:sz w:val="24"/>
              <w:szCs w:val="24"/>
            </w:rPr>
          </w:pPr>
          <w:hyperlink w:anchor="_Toc160308573" w:history="1">
            <w:r w:rsidR="00825341" w:rsidRPr="00AB462E">
              <w:rPr>
                <w:rStyle w:val="Hyperlink"/>
                <w:noProof/>
              </w:rPr>
              <w:t>Notes</w:t>
            </w:r>
            <w:r w:rsidR="00825341">
              <w:rPr>
                <w:noProof/>
                <w:webHidden/>
              </w:rPr>
              <w:tab/>
            </w:r>
            <w:r w:rsidR="00825341">
              <w:rPr>
                <w:noProof/>
                <w:webHidden/>
              </w:rPr>
              <w:fldChar w:fldCharType="begin"/>
            </w:r>
            <w:r w:rsidR="00825341">
              <w:rPr>
                <w:noProof/>
                <w:webHidden/>
              </w:rPr>
              <w:instrText xml:space="preserve"> PAGEREF _Toc160308573 \h </w:instrText>
            </w:r>
            <w:r w:rsidR="00825341">
              <w:rPr>
                <w:noProof/>
                <w:webHidden/>
              </w:rPr>
            </w:r>
            <w:r w:rsidR="00825341">
              <w:rPr>
                <w:noProof/>
                <w:webHidden/>
              </w:rPr>
              <w:fldChar w:fldCharType="separate"/>
            </w:r>
            <w:r w:rsidR="00F754CA">
              <w:rPr>
                <w:noProof/>
                <w:webHidden/>
              </w:rPr>
              <w:t>9</w:t>
            </w:r>
            <w:r w:rsidR="00825341">
              <w:rPr>
                <w:noProof/>
                <w:webHidden/>
              </w:rPr>
              <w:fldChar w:fldCharType="end"/>
            </w:r>
          </w:hyperlink>
        </w:p>
        <w:p w14:paraId="1E6C6E43" w14:textId="0715B560" w:rsidR="00825341" w:rsidRDefault="00000000">
          <w:pPr>
            <w:pStyle w:val="TOC1"/>
            <w:tabs>
              <w:tab w:val="right" w:leader="dot" w:pos="5318"/>
            </w:tabs>
            <w:rPr>
              <w:rFonts w:asciiTheme="minorHAnsi" w:eastAsiaTheme="minorEastAsia" w:hAnsiTheme="minorHAnsi"/>
              <w:noProof/>
              <w:sz w:val="24"/>
              <w:szCs w:val="24"/>
            </w:rPr>
          </w:pPr>
          <w:hyperlink w:anchor="_Toc160308574" w:history="1">
            <w:r w:rsidR="00825341" w:rsidRPr="00AB462E">
              <w:rPr>
                <w:rStyle w:val="Hyperlink"/>
                <w:noProof/>
              </w:rPr>
              <w:t>Combinatorics</w:t>
            </w:r>
            <w:r w:rsidR="00825341">
              <w:rPr>
                <w:noProof/>
                <w:webHidden/>
              </w:rPr>
              <w:tab/>
            </w:r>
            <w:r w:rsidR="00825341">
              <w:rPr>
                <w:noProof/>
                <w:webHidden/>
              </w:rPr>
              <w:fldChar w:fldCharType="begin"/>
            </w:r>
            <w:r w:rsidR="00825341">
              <w:rPr>
                <w:noProof/>
                <w:webHidden/>
              </w:rPr>
              <w:instrText xml:space="preserve"> PAGEREF _Toc160308574 \h </w:instrText>
            </w:r>
            <w:r w:rsidR="00825341">
              <w:rPr>
                <w:noProof/>
                <w:webHidden/>
              </w:rPr>
            </w:r>
            <w:r w:rsidR="00825341">
              <w:rPr>
                <w:noProof/>
                <w:webHidden/>
              </w:rPr>
              <w:fldChar w:fldCharType="separate"/>
            </w:r>
            <w:r w:rsidR="00F754CA">
              <w:rPr>
                <w:noProof/>
                <w:webHidden/>
              </w:rPr>
              <w:t>9</w:t>
            </w:r>
            <w:r w:rsidR="00825341">
              <w:rPr>
                <w:noProof/>
                <w:webHidden/>
              </w:rPr>
              <w:fldChar w:fldCharType="end"/>
            </w:r>
          </w:hyperlink>
        </w:p>
        <w:p w14:paraId="40CEC31A" w14:textId="1A600F30" w:rsidR="00825341" w:rsidRDefault="00000000">
          <w:pPr>
            <w:pStyle w:val="TOC2"/>
            <w:tabs>
              <w:tab w:val="right" w:leader="dot" w:pos="5318"/>
            </w:tabs>
            <w:rPr>
              <w:rFonts w:asciiTheme="minorHAnsi" w:eastAsiaTheme="minorEastAsia" w:hAnsiTheme="minorHAnsi"/>
              <w:noProof/>
              <w:sz w:val="24"/>
              <w:szCs w:val="24"/>
            </w:rPr>
          </w:pPr>
          <w:hyperlink w:anchor="_Toc160308575" w:history="1">
            <w:r w:rsidR="00825341" w:rsidRPr="00AB462E">
              <w:rPr>
                <w:rStyle w:val="Hyperlink"/>
                <w:noProof/>
              </w:rPr>
              <w:t>nCr</w:t>
            </w:r>
            <w:r w:rsidR="00825341">
              <w:rPr>
                <w:noProof/>
                <w:webHidden/>
              </w:rPr>
              <w:tab/>
            </w:r>
            <w:r w:rsidR="00825341">
              <w:rPr>
                <w:noProof/>
                <w:webHidden/>
              </w:rPr>
              <w:fldChar w:fldCharType="begin"/>
            </w:r>
            <w:r w:rsidR="00825341">
              <w:rPr>
                <w:noProof/>
                <w:webHidden/>
              </w:rPr>
              <w:instrText xml:space="preserve"> PAGEREF _Toc160308575 \h </w:instrText>
            </w:r>
            <w:r w:rsidR="00825341">
              <w:rPr>
                <w:noProof/>
                <w:webHidden/>
              </w:rPr>
            </w:r>
            <w:r w:rsidR="00825341">
              <w:rPr>
                <w:noProof/>
                <w:webHidden/>
              </w:rPr>
              <w:fldChar w:fldCharType="separate"/>
            </w:r>
            <w:r w:rsidR="00F754CA">
              <w:rPr>
                <w:noProof/>
                <w:webHidden/>
              </w:rPr>
              <w:t>9</w:t>
            </w:r>
            <w:r w:rsidR="00825341">
              <w:rPr>
                <w:noProof/>
                <w:webHidden/>
              </w:rPr>
              <w:fldChar w:fldCharType="end"/>
            </w:r>
          </w:hyperlink>
        </w:p>
        <w:p w14:paraId="571F9037" w14:textId="3B7AA73C" w:rsidR="00825341" w:rsidRDefault="00000000">
          <w:pPr>
            <w:pStyle w:val="TOC2"/>
            <w:tabs>
              <w:tab w:val="right" w:leader="dot" w:pos="5318"/>
            </w:tabs>
            <w:rPr>
              <w:rFonts w:asciiTheme="minorHAnsi" w:eastAsiaTheme="minorEastAsia" w:hAnsiTheme="minorHAnsi"/>
              <w:noProof/>
              <w:sz w:val="24"/>
              <w:szCs w:val="24"/>
            </w:rPr>
          </w:pPr>
          <w:hyperlink w:anchor="_Toc160308576" w:history="1">
            <w:r w:rsidR="00825341" w:rsidRPr="00AB462E">
              <w:rPr>
                <w:rStyle w:val="Hyperlink"/>
                <w:noProof/>
              </w:rPr>
              <w:t>nCr Recursive</w:t>
            </w:r>
            <w:r w:rsidR="00825341">
              <w:rPr>
                <w:noProof/>
                <w:webHidden/>
              </w:rPr>
              <w:tab/>
            </w:r>
            <w:r w:rsidR="00825341">
              <w:rPr>
                <w:noProof/>
                <w:webHidden/>
              </w:rPr>
              <w:fldChar w:fldCharType="begin"/>
            </w:r>
            <w:r w:rsidR="00825341">
              <w:rPr>
                <w:noProof/>
                <w:webHidden/>
              </w:rPr>
              <w:instrText xml:space="preserve"> PAGEREF _Toc160308576 \h </w:instrText>
            </w:r>
            <w:r w:rsidR="00825341">
              <w:rPr>
                <w:noProof/>
                <w:webHidden/>
              </w:rPr>
            </w:r>
            <w:r w:rsidR="00825341">
              <w:rPr>
                <w:noProof/>
                <w:webHidden/>
              </w:rPr>
              <w:fldChar w:fldCharType="separate"/>
            </w:r>
            <w:r w:rsidR="00F754CA">
              <w:rPr>
                <w:noProof/>
                <w:webHidden/>
              </w:rPr>
              <w:t>10</w:t>
            </w:r>
            <w:r w:rsidR="00825341">
              <w:rPr>
                <w:noProof/>
                <w:webHidden/>
              </w:rPr>
              <w:fldChar w:fldCharType="end"/>
            </w:r>
          </w:hyperlink>
        </w:p>
        <w:p w14:paraId="70EC6AAA" w14:textId="083D8869" w:rsidR="00825341" w:rsidRDefault="00000000">
          <w:pPr>
            <w:pStyle w:val="TOC2"/>
            <w:tabs>
              <w:tab w:val="right" w:leader="dot" w:pos="5318"/>
            </w:tabs>
            <w:rPr>
              <w:rFonts w:asciiTheme="minorHAnsi" w:eastAsiaTheme="minorEastAsia" w:hAnsiTheme="minorHAnsi"/>
              <w:noProof/>
              <w:sz w:val="24"/>
              <w:szCs w:val="24"/>
            </w:rPr>
          </w:pPr>
          <w:hyperlink w:anchor="_Toc160308577" w:history="1">
            <w:r w:rsidR="00825341" w:rsidRPr="00AB462E">
              <w:rPr>
                <w:rStyle w:val="Hyperlink"/>
                <w:noProof/>
              </w:rPr>
              <w:t>Notes</w:t>
            </w:r>
            <w:r w:rsidR="00825341">
              <w:rPr>
                <w:noProof/>
                <w:webHidden/>
              </w:rPr>
              <w:tab/>
            </w:r>
            <w:r w:rsidR="00825341">
              <w:rPr>
                <w:noProof/>
                <w:webHidden/>
              </w:rPr>
              <w:fldChar w:fldCharType="begin"/>
            </w:r>
            <w:r w:rsidR="00825341">
              <w:rPr>
                <w:noProof/>
                <w:webHidden/>
              </w:rPr>
              <w:instrText xml:space="preserve"> PAGEREF _Toc160308577 \h </w:instrText>
            </w:r>
            <w:r w:rsidR="00825341">
              <w:rPr>
                <w:noProof/>
                <w:webHidden/>
              </w:rPr>
            </w:r>
            <w:r w:rsidR="00825341">
              <w:rPr>
                <w:noProof/>
                <w:webHidden/>
              </w:rPr>
              <w:fldChar w:fldCharType="separate"/>
            </w:r>
            <w:r w:rsidR="00F754CA">
              <w:rPr>
                <w:noProof/>
                <w:webHidden/>
              </w:rPr>
              <w:t>10</w:t>
            </w:r>
            <w:r w:rsidR="00825341">
              <w:rPr>
                <w:noProof/>
                <w:webHidden/>
              </w:rPr>
              <w:fldChar w:fldCharType="end"/>
            </w:r>
          </w:hyperlink>
        </w:p>
        <w:p w14:paraId="38C4F00C" w14:textId="09FE4832" w:rsidR="00825341" w:rsidRDefault="00000000">
          <w:pPr>
            <w:pStyle w:val="TOC1"/>
            <w:tabs>
              <w:tab w:val="right" w:leader="dot" w:pos="5318"/>
            </w:tabs>
            <w:rPr>
              <w:rFonts w:asciiTheme="minorHAnsi" w:eastAsiaTheme="minorEastAsia" w:hAnsiTheme="minorHAnsi"/>
              <w:noProof/>
              <w:sz w:val="24"/>
              <w:szCs w:val="24"/>
            </w:rPr>
          </w:pPr>
          <w:hyperlink w:anchor="_Toc160308578" w:history="1">
            <w:r w:rsidR="00825341" w:rsidRPr="00AB462E">
              <w:rPr>
                <w:rStyle w:val="Hyperlink"/>
                <w:noProof/>
              </w:rPr>
              <w:t>Linear Algebra</w:t>
            </w:r>
            <w:r w:rsidR="00825341">
              <w:rPr>
                <w:noProof/>
                <w:webHidden/>
              </w:rPr>
              <w:tab/>
            </w:r>
            <w:r w:rsidR="00825341">
              <w:rPr>
                <w:noProof/>
                <w:webHidden/>
              </w:rPr>
              <w:fldChar w:fldCharType="begin"/>
            </w:r>
            <w:r w:rsidR="00825341">
              <w:rPr>
                <w:noProof/>
                <w:webHidden/>
              </w:rPr>
              <w:instrText xml:space="preserve"> PAGEREF _Toc160308578 \h </w:instrText>
            </w:r>
            <w:r w:rsidR="00825341">
              <w:rPr>
                <w:noProof/>
                <w:webHidden/>
              </w:rPr>
            </w:r>
            <w:r w:rsidR="00825341">
              <w:rPr>
                <w:noProof/>
                <w:webHidden/>
              </w:rPr>
              <w:fldChar w:fldCharType="separate"/>
            </w:r>
            <w:r w:rsidR="00F754CA">
              <w:rPr>
                <w:noProof/>
                <w:webHidden/>
              </w:rPr>
              <w:t>10</w:t>
            </w:r>
            <w:r w:rsidR="00825341">
              <w:rPr>
                <w:noProof/>
                <w:webHidden/>
              </w:rPr>
              <w:fldChar w:fldCharType="end"/>
            </w:r>
          </w:hyperlink>
        </w:p>
        <w:p w14:paraId="7639D299" w14:textId="3F0DDD8A" w:rsidR="00825341" w:rsidRDefault="00000000">
          <w:pPr>
            <w:pStyle w:val="TOC2"/>
            <w:tabs>
              <w:tab w:val="right" w:leader="dot" w:pos="5318"/>
            </w:tabs>
            <w:rPr>
              <w:rFonts w:asciiTheme="minorHAnsi" w:eastAsiaTheme="minorEastAsia" w:hAnsiTheme="minorHAnsi"/>
              <w:noProof/>
              <w:sz w:val="24"/>
              <w:szCs w:val="24"/>
            </w:rPr>
          </w:pPr>
          <w:hyperlink w:anchor="_Toc160308579" w:history="1">
            <w:r w:rsidR="00825341" w:rsidRPr="00AB462E">
              <w:rPr>
                <w:rStyle w:val="Hyperlink"/>
                <w:noProof/>
              </w:rPr>
              <w:t>XOR Basis</w:t>
            </w:r>
            <w:r w:rsidR="00825341">
              <w:rPr>
                <w:noProof/>
                <w:webHidden/>
              </w:rPr>
              <w:tab/>
            </w:r>
            <w:r w:rsidR="00825341">
              <w:rPr>
                <w:noProof/>
                <w:webHidden/>
              </w:rPr>
              <w:fldChar w:fldCharType="begin"/>
            </w:r>
            <w:r w:rsidR="00825341">
              <w:rPr>
                <w:noProof/>
                <w:webHidden/>
              </w:rPr>
              <w:instrText xml:space="preserve"> PAGEREF _Toc160308579 \h </w:instrText>
            </w:r>
            <w:r w:rsidR="00825341">
              <w:rPr>
                <w:noProof/>
                <w:webHidden/>
              </w:rPr>
            </w:r>
            <w:r w:rsidR="00825341">
              <w:rPr>
                <w:noProof/>
                <w:webHidden/>
              </w:rPr>
              <w:fldChar w:fldCharType="separate"/>
            </w:r>
            <w:r w:rsidR="00F754CA">
              <w:rPr>
                <w:noProof/>
                <w:webHidden/>
              </w:rPr>
              <w:t>10</w:t>
            </w:r>
            <w:r w:rsidR="00825341">
              <w:rPr>
                <w:noProof/>
                <w:webHidden/>
              </w:rPr>
              <w:fldChar w:fldCharType="end"/>
            </w:r>
          </w:hyperlink>
        </w:p>
        <w:p w14:paraId="23513A69" w14:textId="1244A8D2" w:rsidR="00825341" w:rsidRDefault="00000000">
          <w:pPr>
            <w:pStyle w:val="TOC2"/>
            <w:tabs>
              <w:tab w:val="right" w:leader="dot" w:pos="5318"/>
            </w:tabs>
            <w:rPr>
              <w:rFonts w:asciiTheme="minorHAnsi" w:eastAsiaTheme="minorEastAsia" w:hAnsiTheme="minorHAnsi"/>
              <w:noProof/>
              <w:sz w:val="24"/>
              <w:szCs w:val="24"/>
            </w:rPr>
          </w:pPr>
          <w:hyperlink w:anchor="_Toc160308580" w:history="1">
            <w:r w:rsidR="00825341" w:rsidRPr="00AB462E">
              <w:rPr>
                <w:rStyle w:val="Hyperlink"/>
                <w:noProof/>
              </w:rPr>
              <w:t>Matrix Exponentiation</w:t>
            </w:r>
            <w:r w:rsidR="00825341">
              <w:rPr>
                <w:noProof/>
                <w:webHidden/>
              </w:rPr>
              <w:tab/>
            </w:r>
            <w:r w:rsidR="00825341">
              <w:rPr>
                <w:noProof/>
                <w:webHidden/>
              </w:rPr>
              <w:fldChar w:fldCharType="begin"/>
            </w:r>
            <w:r w:rsidR="00825341">
              <w:rPr>
                <w:noProof/>
                <w:webHidden/>
              </w:rPr>
              <w:instrText xml:space="preserve"> PAGEREF _Toc160308580 \h </w:instrText>
            </w:r>
            <w:r w:rsidR="00825341">
              <w:rPr>
                <w:noProof/>
                <w:webHidden/>
              </w:rPr>
            </w:r>
            <w:r w:rsidR="00825341">
              <w:rPr>
                <w:noProof/>
                <w:webHidden/>
              </w:rPr>
              <w:fldChar w:fldCharType="separate"/>
            </w:r>
            <w:r w:rsidR="00F754CA">
              <w:rPr>
                <w:noProof/>
                <w:webHidden/>
              </w:rPr>
              <w:t>10</w:t>
            </w:r>
            <w:r w:rsidR="00825341">
              <w:rPr>
                <w:noProof/>
                <w:webHidden/>
              </w:rPr>
              <w:fldChar w:fldCharType="end"/>
            </w:r>
          </w:hyperlink>
        </w:p>
        <w:p w14:paraId="7E3A8750" w14:textId="69FD670F" w:rsidR="00825341" w:rsidRDefault="00000000">
          <w:pPr>
            <w:pStyle w:val="TOC2"/>
            <w:tabs>
              <w:tab w:val="right" w:leader="dot" w:pos="5318"/>
            </w:tabs>
            <w:rPr>
              <w:rFonts w:asciiTheme="minorHAnsi" w:eastAsiaTheme="minorEastAsia" w:hAnsiTheme="minorHAnsi"/>
              <w:noProof/>
              <w:sz w:val="24"/>
              <w:szCs w:val="24"/>
            </w:rPr>
          </w:pPr>
          <w:hyperlink w:anchor="_Toc160308581" w:history="1">
            <w:r w:rsidR="00825341" w:rsidRPr="00AB462E">
              <w:rPr>
                <w:rStyle w:val="Hyperlink"/>
                <w:noProof/>
              </w:rPr>
              <w:t>Faster Matrix Exponentiation</w:t>
            </w:r>
            <w:r w:rsidR="00825341">
              <w:rPr>
                <w:noProof/>
                <w:webHidden/>
              </w:rPr>
              <w:tab/>
            </w:r>
            <w:r w:rsidR="00825341">
              <w:rPr>
                <w:noProof/>
                <w:webHidden/>
              </w:rPr>
              <w:fldChar w:fldCharType="begin"/>
            </w:r>
            <w:r w:rsidR="00825341">
              <w:rPr>
                <w:noProof/>
                <w:webHidden/>
              </w:rPr>
              <w:instrText xml:space="preserve"> PAGEREF _Toc160308581 \h </w:instrText>
            </w:r>
            <w:r w:rsidR="00825341">
              <w:rPr>
                <w:noProof/>
                <w:webHidden/>
              </w:rPr>
            </w:r>
            <w:r w:rsidR="00825341">
              <w:rPr>
                <w:noProof/>
                <w:webHidden/>
              </w:rPr>
              <w:fldChar w:fldCharType="separate"/>
            </w:r>
            <w:r w:rsidR="00F754CA">
              <w:rPr>
                <w:noProof/>
                <w:webHidden/>
              </w:rPr>
              <w:t>11</w:t>
            </w:r>
            <w:r w:rsidR="00825341">
              <w:rPr>
                <w:noProof/>
                <w:webHidden/>
              </w:rPr>
              <w:fldChar w:fldCharType="end"/>
            </w:r>
          </w:hyperlink>
        </w:p>
        <w:p w14:paraId="2665F89B" w14:textId="592D18C9" w:rsidR="00825341" w:rsidRDefault="00000000">
          <w:pPr>
            <w:pStyle w:val="TOC2"/>
            <w:tabs>
              <w:tab w:val="right" w:leader="dot" w:pos="5318"/>
            </w:tabs>
            <w:rPr>
              <w:rFonts w:asciiTheme="minorHAnsi" w:eastAsiaTheme="minorEastAsia" w:hAnsiTheme="minorHAnsi"/>
              <w:noProof/>
              <w:sz w:val="24"/>
              <w:szCs w:val="24"/>
            </w:rPr>
          </w:pPr>
          <w:hyperlink w:anchor="_Toc160308582" w:history="1">
            <w:r w:rsidR="00825341" w:rsidRPr="00AB462E">
              <w:rPr>
                <w:rStyle w:val="Hyperlink"/>
                <w:noProof/>
                <w:lang w:bidi="ar-EG"/>
              </w:rPr>
              <w:t>Gauss</w:t>
            </w:r>
            <w:r w:rsidR="00825341">
              <w:rPr>
                <w:noProof/>
                <w:webHidden/>
              </w:rPr>
              <w:tab/>
            </w:r>
            <w:r w:rsidR="00825341">
              <w:rPr>
                <w:noProof/>
                <w:webHidden/>
              </w:rPr>
              <w:fldChar w:fldCharType="begin"/>
            </w:r>
            <w:r w:rsidR="00825341">
              <w:rPr>
                <w:noProof/>
                <w:webHidden/>
              </w:rPr>
              <w:instrText xml:space="preserve"> PAGEREF _Toc160308582 \h </w:instrText>
            </w:r>
            <w:r w:rsidR="00825341">
              <w:rPr>
                <w:noProof/>
                <w:webHidden/>
              </w:rPr>
            </w:r>
            <w:r w:rsidR="00825341">
              <w:rPr>
                <w:noProof/>
                <w:webHidden/>
              </w:rPr>
              <w:fldChar w:fldCharType="separate"/>
            </w:r>
            <w:r w:rsidR="00F754CA">
              <w:rPr>
                <w:noProof/>
                <w:webHidden/>
              </w:rPr>
              <w:t>11</w:t>
            </w:r>
            <w:r w:rsidR="00825341">
              <w:rPr>
                <w:noProof/>
                <w:webHidden/>
              </w:rPr>
              <w:fldChar w:fldCharType="end"/>
            </w:r>
          </w:hyperlink>
        </w:p>
        <w:p w14:paraId="30FF258E" w14:textId="15BECB4C" w:rsidR="00825341" w:rsidRDefault="00000000">
          <w:pPr>
            <w:pStyle w:val="TOC1"/>
            <w:tabs>
              <w:tab w:val="right" w:leader="dot" w:pos="5318"/>
            </w:tabs>
            <w:rPr>
              <w:rFonts w:asciiTheme="minorHAnsi" w:eastAsiaTheme="minorEastAsia" w:hAnsiTheme="minorHAnsi"/>
              <w:noProof/>
              <w:sz w:val="24"/>
              <w:szCs w:val="24"/>
            </w:rPr>
          </w:pPr>
          <w:hyperlink w:anchor="_Toc160308583" w:history="1">
            <w:r w:rsidR="00825341" w:rsidRPr="00AB462E">
              <w:rPr>
                <w:rStyle w:val="Hyperlink"/>
                <w:noProof/>
              </w:rPr>
              <w:t>Data Structures</w:t>
            </w:r>
            <w:r w:rsidR="00825341">
              <w:rPr>
                <w:noProof/>
                <w:webHidden/>
              </w:rPr>
              <w:tab/>
            </w:r>
            <w:r w:rsidR="00825341">
              <w:rPr>
                <w:noProof/>
                <w:webHidden/>
              </w:rPr>
              <w:fldChar w:fldCharType="begin"/>
            </w:r>
            <w:r w:rsidR="00825341">
              <w:rPr>
                <w:noProof/>
                <w:webHidden/>
              </w:rPr>
              <w:instrText xml:space="preserve"> PAGEREF _Toc160308583 \h </w:instrText>
            </w:r>
            <w:r w:rsidR="00825341">
              <w:rPr>
                <w:noProof/>
                <w:webHidden/>
              </w:rPr>
            </w:r>
            <w:r w:rsidR="00825341">
              <w:rPr>
                <w:noProof/>
                <w:webHidden/>
              </w:rPr>
              <w:fldChar w:fldCharType="separate"/>
            </w:r>
            <w:r w:rsidR="00F754CA">
              <w:rPr>
                <w:noProof/>
                <w:webHidden/>
              </w:rPr>
              <w:t>11</w:t>
            </w:r>
            <w:r w:rsidR="00825341">
              <w:rPr>
                <w:noProof/>
                <w:webHidden/>
              </w:rPr>
              <w:fldChar w:fldCharType="end"/>
            </w:r>
          </w:hyperlink>
        </w:p>
        <w:p w14:paraId="47508ADB" w14:textId="6CF4B87C" w:rsidR="00825341" w:rsidRDefault="00000000">
          <w:pPr>
            <w:pStyle w:val="TOC2"/>
            <w:tabs>
              <w:tab w:val="right" w:leader="dot" w:pos="5318"/>
            </w:tabs>
            <w:rPr>
              <w:rFonts w:asciiTheme="minorHAnsi" w:eastAsiaTheme="minorEastAsia" w:hAnsiTheme="minorHAnsi"/>
              <w:noProof/>
              <w:sz w:val="24"/>
              <w:szCs w:val="24"/>
            </w:rPr>
          </w:pPr>
          <w:hyperlink w:anchor="_Toc160308584" w:history="1">
            <w:r w:rsidR="00825341" w:rsidRPr="00AB462E">
              <w:rPr>
                <w:rStyle w:val="Hyperlink"/>
                <w:noProof/>
              </w:rPr>
              <w:t>BIT</w:t>
            </w:r>
            <w:r w:rsidR="00825341">
              <w:rPr>
                <w:noProof/>
                <w:webHidden/>
              </w:rPr>
              <w:tab/>
            </w:r>
            <w:r w:rsidR="00825341">
              <w:rPr>
                <w:noProof/>
                <w:webHidden/>
              </w:rPr>
              <w:fldChar w:fldCharType="begin"/>
            </w:r>
            <w:r w:rsidR="00825341">
              <w:rPr>
                <w:noProof/>
                <w:webHidden/>
              </w:rPr>
              <w:instrText xml:space="preserve"> PAGEREF _Toc160308584 \h </w:instrText>
            </w:r>
            <w:r w:rsidR="00825341">
              <w:rPr>
                <w:noProof/>
                <w:webHidden/>
              </w:rPr>
            </w:r>
            <w:r w:rsidR="00825341">
              <w:rPr>
                <w:noProof/>
                <w:webHidden/>
              </w:rPr>
              <w:fldChar w:fldCharType="separate"/>
            </w:r>
            <w:r w:rsidR="00F754CA">
              <w:rPr>
                <w:noProof/>
                <w:webHidden/>
              </w:rPr>
              <w:t>11</w:t>
            </w:r>
            <w:r w:rsidR="00825341">
              <w:rPr>
                <w:noProof/>
                <w:webHidden/>
              </w:rPr>
              <w:fldChar w:fldCharType="end"/>
            </w:r>
          </w:hyperlink>
        </w:p>
        <w:p w14:paraId="77EBDE54" w14:textId="2456D142" w:rsidR="00825341" w:rsidRDefault="00000000">
          <w:pPr>
            <w:pStyle w:val="TOC2"/>
            <w:tabs>
              <w:tab w:val="right" w:leader="dot" w:pos="5318"/>
            </w:tabs>
            <w:rPr>
              <w:rFonts w:asciiTheme="minorHAnsi" w:eastAsiaTheme="minorEastAsia" w:hAnsiTheme="minorHAnsi"/>
              <w:noProof/>
              <w:sz w:val="24"/>
              <w:szCs w:val="24"/>
            </w:rPr>
          </w:pPr>
          <w:hyperlink w:anchor="_Toc160308585" w:history="1">
            <w:r w:rsidR="00825341" w:rsidRPr="00AB462E">
              <w:rPr>
                <w:rStyle w:val="Hyperlink"/>
                <w:noProof/>
              </w:rPr>
              <w:t>2D BIT</w:t>
            </w:r>
            <w:r w:rsidR="00825341">
              <w:rPr>
                <w:noProof/>
                <w:webHidden/>
              </w:rPr>
              <w:tab/>
            </w:r>
            <w:r w:rsidR="00825341">
              <w:rPr>
                <w:noProof/>
                <w:webHidden/>
              </w:rPr>
              <w:fldChar w:fldCharType="begin"/>
            </w:r>
            <w:r w:rsidR="00825341">
              <w:rPr>
                <w:noProof/>
                <w:webHidden/>
              </w:rPr>
              <w:instrText xml:space="preserve"> PAGEREF _Toc160308585 \h </w:instrText>
            </w:r>
            <w:r w:rsidR="00825341">
              <w:rPr>
                <w:noProof/>
                <w:webHidden/>
              </w:rPr>
            </w:r>
            <w:r w:rsidR="00825341">
              <w:rPr>
                <w:noProof/>
                <w:webHidden/>
              </w:rPr>
              <w:fldChar w:fldCharType="separate"/>
            </w:r>
            <w:r w:rsidR="00F754CA">
              <w:rPr>
                <w:noProof/>
                <w:webHidden/>
              </w:rPr>
              <w:t>12</w:t>
            </w:r>
            <w:r w:rsidR="00825341">
              <w:rPr>
                <w:noProof/>
                <w:webHidden/>
              </w:rPr>
              <w:fldChar w:fldCharType="end"/>
            </w:r>
          </w:hyperlink>
        </w:p>
        <w:p w14:paraId="2EBD3680" w14:textId="6110CFD0" w:rsidR="00825341" w:rsidRDefault="00000000">
          <w:pPr>
            <w:pStyle w:val="TOC2"/>
            <w:tabs>
              <w:tab w:val="right" w:leader="dot" w:pos="5318"/>
            </w:tabs>
            <w:rPr>
              <w:rFonts w:asciiTheme="minorHAnsi" w:eastAsiaTheme="minorEastAsia" w:hAnsiTheme="minorHAnsi"/>
              <w:noProof/>
              <w:sz w:val="24"/>
              <w:szCs w:val="24"/>
            </w:rPr>
          </w:pPr>
          <w:hyperlink w:anchor="_Toc160308586" w:history="1">
            <w:r w:rsidR="00825341" w:rsidRPr="00AB462E">
              <w:rPr>
                <w:rStyle w:val="Hyperlink"/>
                <w:noProof/>
              </w:rPr>
              <w:t>DSU</w:t>
            </w:r>
            <w:r w:rsidR="00825341">
              <w:rPr>
                <w:noProof/>
                <w:webHidden/>
              </w:rPr>
              <w:tab/>
            </w:r>
            <w:r w:rsidR="00825341">
              <w:rPr>
                <w:noProof/>
                <w:webHidden/>
              </w:rPr>
              <w:fldChar w:fldCharType="begin"/>
            </w:r>
            <w:r w:rsidR="00825341">
              <w:rPr>
                <w:noProof/>
                <w:webHidden/>
              </w:rPr>
              <w:instrText xml:space="preserve"> PAGEREF _Toc160308586 \h </w:instrText>
            </w:r>
            <w:r w:rsidR="00825341">
              <w:rPr>
                <w:noProof/>
                <w:webHidden/>
              </w:rPr>
            </w:r>
            <w:r w:rsidR="00825341">
              <w:rPr>
                <w:noProof/>
                <w:webHidden/>
              </w:rPr>
              <w:fldChar w:fldCharType="separate"/>
            </w:r>
            <w:r w:rsidR="00F754CA">
              <w:rPr>
                <w:noProof/>
                <w:webHidden/>
              </w:rPr>
              <w:t>12</w:t>
            </w:r>
            <w:r w:rsidR="00825341">
              <w:rPr>
                <w:noProof/>
                <w:webHidden/>
              </w:rPr>
              <w:fldChar w:fldCharType="end"/>
            </w:r>
          </w:hyperlink>
        </w:p>
        <w:p w14:paraId="2BE09B40" w14:textId="159819AB" w:rsidR="00825341" w:rsidRDefault="00000000">
          <w:pPr>
            <w:pStyle w:val="TOC2"/>
            <w:tabs>
              <w:tab w:val="right" w:leader="dot" w:pos="5318"/>
            </w:tabs>
            <w:rPr>
              <w:rFonts w:asciiTheme="minorHAnsi" w:eastAsiaTheme="minorEastAsia" w:hAnsiTheme="minorHAnsi"/>
              <w:noProof/>
              <w:sz w:val="24"/>
              <w:szCs w:val="24"/>
            </w:rPr>
          </w:pPr>
          <w:hyperlink w:anchor="_Toc160308587" w:history="1">
            <w:r w:rsidR="00825341" w:rsidRPr="00AB462E">
              <w:rPr>
                <w:rStyle w:val="Hyperlink"/>
                <w:noProof/>
              </w:rPr>
              <w:t>Bipartite DSU</w:t>
            </w:r>
            <w:r w:rsidR="00825341">
              <w:rPr>
                <w:noProof/>
                <w:webHidden/>
              </w:rPr>
              <w:tab/>
            </w:r>
            <w:r w:rsidR="00825341">
              <w:rPr>
                <w:noProof/>
                <w:webHidden/>
              </w:rPr>
              <w:fldChar w:fldCharType="begin"/>
            </w:r>
            <w:r w:rsidR="00825341">
              <w:rPr>
                <w:noProof/>
                <w:webHidden/>
              </w:rPr>
              <w:instrText xml:space="preserve"> PAGEREF _Toc160308587 \h </w:instrText>
            </w:r>
            <w:r w:rsidR="00825341">
              <w:rPr>
                <w:noProof/>
                <w:webHidden/>
              </w:rPr>
            </w:r>
            <w:r w:rsidR="00825341">
              <w:rPr>
                <w:noProof/>
                <w:webHidden/>
              </w:rPr>
              <w:fldChar w:fldCharType="separate"/>
            </w:r>
            <w:r w:rsidR="00F754CA">
              <w:rPr>
                <w:noProof/>
                <w:webHidden/>
              </w:rPr>
              <w:t>12</w:t>
            </w:r>
            <w:r w:rsidR="00825341">
              <w:rPr>
                <w:noProof/>
                <w:webHidden/>
              </w:rPr>
              <w:fldChar w:fldCharType="end"/>
            </w:r>
          </w:hyperlink>
        </w:p>
        <w:p w14:paraId="62B0BC6A" w14:textId="0D98EEE3" w:rsidR="00825341" w:rsidRDefault="00000000">
          <w:pPr>
            <w:pStyle w:val="TOC2"/>
            <w:tabs>
              <w:tab w:val="right" w:leader="dot" w:pos="5318"/>
            </w:tabs>
            <w:rPr>
              <w:rFonts w:asciiTheme="minorHAnsi" w:eastAsiaTheme="minorEastAsia" w:hAnsiTheme="minorHAnsi"/>
              <w:noProof/>
              <w:sz w:val="24"/>
              <w:szCs w:val="24"/>
            </w:rPr>
          </w:pPr>
          <w:hyperlink w:anchor="_Toc160308588" w:history="1">
            <w:r w:rsidR="00825341" w:rsidRPr="00AB462E">
              <w:rPr>
                <w:rStyle w:val="Hyperlink"/>
                <w:noProof/>
              </w:rPr>
              <w:t>Rollback DSU</w:t>
            </w:r>
            <w:r w:rsidR="00825341">
              <w:rPr>
                <w:noProof/>
                <w:webHidden/>
              </w:rPr>
              <w:tab/>
            </w:r>
            <w:r w:rsidR="00825341">
              <w:rPr>
                <w:noProof/>
                <w:webHidden/>
              </w:rPr>
              <w:fldChar w:fldCharType="begin"/>
            </w:r>
            <w:r w:rsidR="00825341">
              <w:rPr>
                <w:noProof/>
                <w:webHidden/>
              </w:rPr>
              <w:instrText xml:space="preserve"> PAGEREF _Toc160308588 \h </w:instrText>
            </w:r>
            <w:r w:rsidR="00825341">
              <w:rPr>
                <w:noProof/>
                <w:webHidden/>
              </w:rPr>
            </w:r>
            <w:r w:rsidR="00825341">
              <w:rPr>
                <w:noProof/>
                <w:webHidden/>
              </w:rPr>
              <w:fldChar w:fldCharType="separate"/>
            </w:r>
            <w:r w:rsidR="00F754CA">
              <w:rPr>
                <w:noProof/>
                <w:webHidden/>
              </w:rPr>
              <w:t>13</w:t>
            </w:r>
            <w:r w:rsidR="00825341">
              <w:rPr>
                <w:noProof/>
                <w:webHidden/>
              </w:rPr>
              <w:fldChar w:fldCharType="end"/>
            </w:r>
          </w:hyperlink>
        </w:p>
        <w:p w14:paraId="31392A5E" w14:textId="12FC52A1" w:rsidR="00825341" w:rsidRDefault="00000000">
          <w:pPr>
            <w:pStyle w:val="TOC2"/>
            <w:tabs>
              <w:tab w:val="right" w:leader="dot" w:pos="5318"/>
            </w:tabs>
            <w:rPr>
              <w:rFonts w:asciiTheme="minorHAnsi" w:eastAsiaTheme="minorEastAsia" w:hAnsiTheme="minorHAnsi"/>
              <w:noProof/>
              <w:sz w:val="24"/>
              <w:szCs w:val="24"/>
            </w:rPr>
          </w:pPr>
          <w:hyperlink w:anchor="_Toc160308589" w:history="1">
            <w:r w:rsidR="00825341" w:rsidRPr="00AB462E">
              <w:rPr>
                <w:rStyle w:val="Hyperlink"/>
                <w:noProof/>
              </w:rPr>
              <w:t>Sparse Table</w:t>
            </w:r>
            <w:r w:rsidR="00825341">
              <w:rPr>
                <w:noProof/>
                <w:webHidden/>
              </w:rPr>
              <w:tab/>
            </w:r>
            <w:r w:rsidR="00825341">
              <w:rPr>
                <w:noProof/>
                <w:webHidden/>
              </w:rPr>
              <w:fldChar w:fldCharType="begin"/>
            </w:r>
            <w:r w:rsidR="00825341">
              <w:rPr>
                <w:noProof/>
                <w:webHidden/>
              </w:rPr>
              <w:instrText xml:space="preserve"> PAGEREF _Toc160308589 \h </w:instrText>
            </w:r>
            <w:r w:rsidR="00825341">
              <w:rPr>
                <w:noProof/>
                <w:webHidden/>
              </w:rPr>
            </w:r>
            <w:r w:rsidR="00825341">
              <w:rPr>
                <w:noProof/>
                <w:webHidden/>
              </w:rPr>
              <w:fldChar w:fldCharType="separate"/>
            </w:r>
            <w:r w:rsidR="00F754CA">
              <w:rPr>
                <w:noProof/>
                <w:webHidden/>
              </w:rPr>
              <w:t>13</w:t>
            </w:r>
            <w:r w:rsidR="00825341">
              <w:rPr>
                <w:noProof/>
                <w:webHidden/>
              </w:rPr>
              <w:fldChar w:fldCharType="end"/>
            </w:r>
          </w:hyperlink>
        </w:p>
        <w:p w14:paraId="791B1549" w14:textId="4DD2BB2B" w:rsidR="00825341" w:rsidRDefault="00000000">
          <w:pPr>
            <w:pStyle w:val="TOC2"/>
            <w:tabs>
              <w:tab w:val="right" w:leader="dot" w:pos="5318"/>
            </w:tabs>
            <w:rPr>
              <w:rFonts w:asciiTheme="minorHAnsi" w:eastAsiaTheme="minorEastAsia" w:hAnsiTheme="minorHAnsi"/>
              <w:noProof/>
              <w:sz w:val="24"/>
              <w:szCs w:val="24"/>
            </w:rPr>
          </w:pPr>
          <w:hyperlink w:anchor="_Toc160308590" w:history="1">
            <w:r w:rsidR="00825341" w:rsidRPr="00AB462E">
              <w:rPr>
                <w:rStyle w:val="Hyperlink"/>
                <w:noProof/>
              </w:rPr>
              <w:t>MonoQueue</w:t>
            </w:r>
            <w:r w:rsidR="00825341">
              <w:rPr>
                <w:noProof/>
                <w:webHidden/>
              </w:rPr>
              <w:tab/>
            </w:r>
            <w:r w:rsidR="00825341">
              <w:rPr>
                <w:noProof/>
                <w:webHidden/>
              </w:rPr>
              <w:fldChar w:fldCharType="begin"/>
            </w:r>
            <w:r w:rsidR="00825341">
              <w:rPr>
                <w:noProof/>
                <w:webHidden/>
              </w:rPr>
              <w:instrText xml:space="preserve"> PAGEREF _Toc160308590 \h </w:instrText>
            </w:r>
            <w:r w:rsidR="00825341">
              <w:rPr>
                <w:noProof/>
                <w:webHidden/>
              </w:rPr>
            </w:r>
            <w:r w:rsidR="00825341">
              <w:rPr>
                <w:noProof/>
                <w:webHidden/>
              </w:rPr>
              <w:fldChar w:fldCharType="separate"/>
            </w:r>
            <w:r w:rsidR="00F754CA">
              <w:rPr>
                <w:noProof/>
                <w:webHidden/>
              </w:rPr>
              <w:t>13</w:t>
            </w:r>
            <w:r w:rsidR="00825341">
              <w:rPr>
                <w:noProof/>
                <w:webHidden/>
              </w:rPr>
              <w:fldChar w:fldCharType="end"/>
            </w:r>
          </w:hyperlink>
        </w:p>
        <w:p w14:paraId="1F0C9A1E" w14:textId="0386FE5E" w:rsidR="00825341" w:rsidRDefault="00000000">
          <w:pPr>
            <w:pStyle w:val="TOC2"/>
            <w:tabs>
              <w:tab w:val="right" w:leader="dot" w:pos="5318"/>
            </w:tabs>
            <w:rPr>
              <w:rFonts w:asciiTheme="minorHAnsi" w:eastAsiaTheme="minorEastAsia" w:hAnsiTheme="minorHAnsi"/>
              <w:noProof/>
              <w:sz w:val="24"/>
              <w:szCs w:val="24"/>
            </w:rPr>
          </w:pPr>
          <w:hyperlink w:anchor="_Toc160308591" w:history="1">
            <w:r w:rsidR="00825341" w:rsidRPr="00AB462E">
              <w:rPr>
                <w:rStyle w:val="Hyperlink"/>
                <w:noProof/>
              </w:rPr>
              <w:t>Seg Tree</w:t>
            </w:r>
            <w:r w:rsidR="00825341">
              <w:rPr>
                <w:noProof/>
                <w:webHidden/>
              </w:rPr>
              <w:tab/>
            </w:r>
            <w:r w:rsidR="00825341">
              <w:rPr>
                <w:noProof/>
                <w:webHidden/>
              </w:rPr>
              <w:fldChar w:fldCharType="begin"/>
            </w:r>
            <w:r w:rsidR="00825341">
              <w:rPr>
                <w:noProof/>
                <w:webHidden/>
              </w:rPr>
              <w:instrText xml:space="preserve"> PAGEREF _Toc160308591 \h </w:instrText>
            </w:r>
            <w:r w:rsidR="00825341">
              <w:rPr>
                <w:noProof/>
                <w:webHidden/>
              </w:rPr>
            </w:r>
            <w:r w:rsidR="00825341">
              <w:rPr>
                <w:noProof/>
                <w:webHidden/>
              </w:rPr>
              <w:fldChar w:fldCharType="separate"/>
            </w:r>
            <w:r w:rsidR="00F754CA">
              <w:rPr>
                <w:noProof/>
                <w:webHidden/>
              </w:rPr>
              <w:t>13</w:t>
            </w:r>
            <w:r w:rsidR="00825341">
              <w:rPr>
                <w:noProof/>
                <w:webHidden/>
              </w:rPr>
              <w:fldChar w:fldCharType="end"/>
            </w:r>
          </w:hyperlink>
        </w:p>
        <w:p w14:paraId="41812978" w14:textId="5F8C6F89" w:rsidR="00825341" w:rsidRDefault="00000000">
          <w:pPr>
            <w:pStyle w:val="TOC2"/>
            <w:tabs>
              <w:tab w:val="right" w:leader="dot" w:pos="5318"/>
            </w:tabs>
            <w:rPr>
              <w:rFonts w:asciiTheme="minorHAnsi" w:eastAsiaTheme="minorEastAsia" w:hAnsiTheme="minorHAnsi"/>
              <w:noProof/>
              <w:sz w:val="24"/>
              <w:szCs w:val="24"/>
            </w:rPr>
          </w:pPr>
          <w:hyperlink w:anchor="_Toc160308592" w:history="1">
            <w:r w:rsidR="00825341" w:rsidRPr="00AB462E">
              <w:rPr>
                <w:rStyle w:val="Hyperlink"/>
                <w:noProof/>
              </w:rPr>
              <w:t>Seg Tree Lazy</w:t>
            </w:r>
            <w:r w:rsidR="00825341">
              <w:rPr>
                <w:noProof/>
                <w:webHidden/>
              </w:rPr>
              <w:tab/>
            </w:r>
            <w:r w:rsidR="00825341">
              <w:rPr>
                <w:noProof/>
                <w:webHidden/>
              </w:rPr>
              <w:fldChar w:fldCharType="begin"/>
            </w:r>
            <w:r w:rsidR="00825341">
              <w:rPr>
                <w:noProof/>
                <w:webHidden/>
              </w:rPr>
              <w:instrText xml:space="preserve"> PAGEREF _Toc160308592 \h </w:instrText>
            </w:r>
            <w:r w:rsidR="00825341">
              <w:rPr>
                <w:noProof/>
                <w:webHidden/>
              </w:rPr>
            </w:r>
            <w:r w:rsidR="00825341">
              <w:rPr>
                <w:noProof/>
                <w:webHidden/>
              </w:rPr>
              <w:fldChar w:fldCharType="separate"/>
            </w:r>
            <w:r w:rsidR="00F754CA">
              <w:rPr>
                <w:noProof/>
                <w:webHidden/>
              </w:rPr>
              <w:t>14</w:t>
            </w:r>
            <w:r w:rsidR="00825341">
              <w:rPr>
                <w:noProof/>
                <w:webHidden/>
              </w:rPr>
              <w:fldChar w:fldCharType="end"/>
            </w:r>
          </w:hyperlink>
        </w:p>
        <w:p w14:paraId="1320BFC1" w14:textId="70AC81A6" w:rsidR="00825341" w:rsidRDefault="00000000">
          <w:pPr>
            <w:pStyle w:val="TOC2"/>
            <w:tabs>
              <w:tab w:val="right" w:leader="dot" w:pos="5318"/>
            </w:tabs>
            <w:rPr>
              <w:rFonts w:asciiTheme="minorHAnsi" w:eastAsiaTheme="minorEastAsia" w:hAnsiTheme="minorHAnsi"/>
              <w:noProof/>
              <w:sz w:val="24"/>
              <w:szCs w:val="24"/>
            </w:rPr>
          </w:pPr>
          <w:hyperlink w:anchor="_Toc160308593" w:history="1">
            <w:r w:rsidR="00825341" w:rsidRPr="00AB462E">
              <w:rPr>
                <w:rStyle w:val="Hyperlink"/>
                <w:noProof/>
              </w:rPr>
              <w:t>Persistent Segment Tree</w:t>
            </w:r>
            <w:r w:rsidR="00825341">
              <w:rPr>
                <w:noProof/>
                <w:webHidden/>
              </w:rPr>
              <w:tab/>
            </w:r>
            <w:r w:rsidR="00825341">
              <w:rPr>
                <w:noProof/>
                <w:webHidden/>
              </w:rPr>
              <w:fldChar w:fldCharType="begin"/>
            </w:r>
            <w:r w:rsidR="00825341">
              <w:rPr>
                <w:noProof/>
                <w:webHidden/>
              </w:rPr>
              <w:instrText xml:space="preserve"> PAGEREF _Toc160308593 \h </w:instrText>
            </w:r>
            <w:r w:rsidR="00825341">
              <w:rPr>
                <w:noProof/>
                <w:webHidden/>
              </w:rPr>
            </w:r>
            <w:r w:rsidR="00825341">
              <w:rPr>
                <w:noProof/>
                <w:webHidden/>
              </w:rPr>
              <w:fldChar w:fldCharType="separate"/>
            </w:r>
            <w:r w:rsidR="00F754CA">
              <w:rPr>
                <w:noProof/>
                <w:webHidden/>
              </w:rPr>
              <w:t>14</w:t>
            </w:r>
            <w:r w:rsidR="00825341">
              <w:rPr>
                <w:noProof/>
                <w:webHidden/>
              </w:rPr>
              <w:fldChar w:fldCharType="end"/>
            </w:r>
          </w:hyperlink>
        </w:p>
        <w:p w14:paraId="6A691CD0" w14:textId="27ABC32B" w:rsidR="00825341" w:rsidRDefault="00000000">
          <w:pPr>
            <w:pStyle w:val="TOC2"/>
            <w:tabs>
              <w:tab w:val="right" w:leader="dot" w:pos="5318"/>
            </w:tabs>
            <w:rPr>
              <w:rFonts w:asciiTheme="minorHAnsi" w:eastAsiaTheme="minorEastAsia" w:hAnsiTheme="minorHAnsi"/>
              <w:noProof/>
              <w:sz w:val="24"/>
              <w:szCs w:val="24"/>
            </w:rPr>
          </w:pPr>
          <w:hyperlink w:anchor="_Toc160308594" w:history="1">
            <w:r w:rsidR="00825341" w:rsidRPr="00AB462E">
              <w:rPr>
                <w:rStyle w:val="Hyperlink"/>
                <w:noProof/>
              </w:rPr>
              <w:t>Dynamic Li-Chao Tree</w:t>
            </w:r>
            <w:r w:rsidR="00825341">
              <w:rPr>
                <w:noProof/>
                <w:webHidden/>
              </w:rPr>
              <w:tab/>
            </w:r>
            <w:r w:rsidR="00825341">
              <w:rPr>
                <w:noProof/>
                <w:webHidden/>
              </w:rPr>
              <w:fldChar w:fldCharType="begin"/>
            </w:r>
            <w:r w:rsidR="00825341">
              <w:rPr>
                <w:noProof/>
                <w:webHidden/>
              </w:rPr>
              <w:instrText xml:space="preserve"> PAGEREF _Toc160308594 \h </w:instrText>
            </w:r>
            <w:r w:rsidR="00825341">
              <w:rPr>
                <w:noProof/>
                <w:webHidden/>
              </w:rPr>
            </w:r>
            <w:r w:rsidR="00825341">
              <w:rPr>
                <w:noProof/>
                <w:webHidden/>
              </w:rPr>
              <w:fldChar w:fldCharType="separate"/>
            </w:r>
            <w:r w:rsidR="00F754CA">
              <w:rPr>
                <w:noProof/>
                <w:webHidden/>
              </w:rPr>
              <w:t>15</w:t>
            </w:r>
            <w:r w:rsidR="00825341">
              <w:rPr>
                <w:noProof/>
                <w:webHidden/>
              </w:rPr>
              <w:fldChar w:fldCharType="end"/>
            </w:r>
          </w:hyperlink>
        </w:p>
        <w:p w14:paraId="5D833F43" w14:textId="3B10F459" w:rsidR="00825341" w:rsidRDefault="00000000">
          <w:pPr>
            <w:pStyle w:val="TOC2"/>
            <w:tabs>
              <w:tab w:val="right" w:leader="dot" w:pos="5318"/>
            </w:tabs>
            <w:rPr>
              <w:rFonts w:asciiTheme="minorHAnsi" w:eastAsiaTheme="minorEastAsia" w:hAnsiTheme="minorHAnsi"/>
              <w:noProof/>
              <w:sz w:val="24"/>
              <w:szCs w:val="24"/>
            </w:rPr>
          </w:pPr>
          <w:hyperlink w:anchor="_Toc160308595" w:history="1">
            <w:r w:rsidR="00825341" w:rsidRPr="00AB462E">
              <w:rPr>
                <w:rStyle w:val="Hyperlink"/>
                <w:noProof/>
              </w:rPr>
              <w:t>Dynamic Persistent Li-Chao Tree</w:t>
            </w:r>
            <w:r w:rsidR="00825341">
              <w:rPr>
                <w:noProof/>
                <w:webHidden/>
              </w:rPr>
              <w:tab/>
            </w:r>
            <w:r w:rsidR="00825341">
              <w:rPr>
                <w:noProof/>
                <w:webHidden/>
              </w:rPr>
              <w:fldChar w:fldCharType="begin"/>
            </w:r>
            <w:r w:rsidR="00825341">
              <w:rPr>
                <w:noProof/>
                <w:webHidden/>
              </w:rPr>
              <w:instrText xml:space="preserve"> PAGEREF _Toc160308595 \h </w:instrText>
            </w:r>
            <w:r w:rsidR="00825341">
              <w:rPr>
                <w:noProof/>
                <w:webHidden/>
              </w:rPr>
            </w:r>
            <w:r w:rsidR="00825341">
              <w:rPr>
                <w:noProof/>
                <w:webHidden/>
              </w:rPr>
              <w:fldChar w:fldCharType="separate"/>
            </w:r>
            <w:r w:rsidR="00F754CA">
              <w:rPr>
                <w:noProof/>
                <w:webHidden/>
              </w:rPr>
              <w:t>16</w:t>
            </w:r>
            <w:r w:rsidR="00825341">
              <w:rPr>
                <w:noProof/>
                <w:webHidden/>
              </w:rPr>
              <w:fldChar w:fldCharType="end"/>
            </w:r>
          </w:hyperlink>
        </w:p>
        <w:p w14:paraId="0F1ED62B" w14:textId="47330D45" w:rsidR="00825341" w:rsidRDefault="00000000">
          <w:pPr>
            <w:pStyle w:val="TOC2"/>
            <w:tabs>
              <w:tab w:val="right" w:leader="dot" w:pos="5318"/>
            </w:tabs>
            <w:rPr>
              <w:rFonts w:asciiTheme="minorHAnsi" w:eastAsiaTheme="minorEastAsia" w:hAnsiTheme="minorHAnsi"/>
              <w:noProof/>
              <w:sz w:val="24"/>
              <w:szCs w:val="24"/>
            </w:rPr>
          </w:pPr>
          <w:hyperlink w:anchor="_Toc160308596" w:history="1">
            <w:r w:rsidR="00825341" w:rsidRPr="00AB462E">
              <w:rPr>
                <w:rStyle w:val="Hyperlink"/>
                <w:noProof/>
              </w:rPr>
              <w:t>General Binary Walk on SegTree</w:t>
            </w:r>
            <w:r w:rsidR="00825341">
              <w:rPr>
                <w:noProof/>
                <w:webHidden/>
              </w:rPr>
              <w:tab/>
            </w:r>
            <w:r w:rsidR="00825341">
              <w:rPr>
                <w:noProof/>
                <w:webHidden/>
              </w:rPr>
              <w:fldChar w:fldCharType="begin"/>
            </w:r>
            <w:r w:rsidR="00825341">
              <w:rPr>
                <w:noProof/>
                <w:webHidden/>
              </w:rPr>
              <w:instrText xml:space="preserve"> PAGEREF _Toc160308596 \h </w:instrText>
            </w:r>
            <w:r w:rsidR="00825341">
              <w:rPr>
                <w:noProof/>
                <w:webHidden/>
              </w:rPr>
            </w:r>
            <w:r w:rsidR="00825341">
              <w:rPr>
                <w:noProof/>
                <w:webHidden/>
              </w:rPr>
              <w:fldChar w:fldCharType="separate"/>
            </w:r>
            <w:r w:rsidR="00F754CA">
              <w:rPr>
                <w:noProof/>
                <w:webHidden/>
              </w:rPr>
              <w:t>16</w:t>
            </w:r>
            <w:r w:rsidR="00825341">
              <w:rPr>
                <w:noProof/>
                <w:webHidden/>
              </w:rPr>
              <w:fldChar w:fldCharType="end"/>
            </w:r>
          </w:hyperlink>
        </w:p>
        <w:p w14:paraId="2D0AE785" w14:textId="2C7EB112" w:rsidR="00825341" w:rsidRDefault="00000000">
          <w:pPr>
            <w:pStyle w:val="TOC2"/>
            <w:tabs>
              <w:tab w:val="right" w:leader="dot" w:pos="5318"/>
            </w:tabs>
            <w:rPr>
              <w:rFonts w:asciiTheme="minorHAnsi" w:eastAsiaTheme="minorEastAsia" w:hAnsiTheme="minorHAnsi"/>
              <w:noProof/>
              <w:sz w:val="24"/>
              <w:szCs w:val="24"/>
            </w:rPr>
          </w:pPr>
          <w:hyperlink w:anchor="_Toc160308597" w:history="1">
            <w:r w:rsidR="00825341" w:rsidRPr="00AB462E">
              <w:rPr>
                <w:rStyle w:val="Hyperlink"/>
                <w:noProof/>
              </w:rPr>
              <w:t>Treap</w:t>
            </w:r>
            <w:r w:rsidR="00825341">
              <w:rPr>
                <w:noProof/>
                <w:webHidden/>
              </w:rPr>
              <w:tab/>
            </w:r>
            <w:r w:rsidR="00825341">
              <w:rPr>
                <w:noProof/>
                <w:webHidden/>
              </w:rPr>
              <w:fldChar w:fldCharType="begin"/>
            </w:r>
            <w:r w:rsidR="00825341">
              <w:rPr>
                <w:noProof/>
                <w:webHidden/>
              </w:rPr>
              <w:instrText xml:space="preserve"> PAGEREF _Toc160308597 \h </w:instrText>
            </w:r>
            <w:r w:rsidR="00825341">
              <w:rPr>
                <w:noProof/>
                <w:webHidden/>
              </w:rPr>
            </w:r>
            <w:r w:rsidR="00825341">
              <w:rPr>
                <w:noProof/>
                <w:webHidden/>
              </w:rPr>
              <w:fldChar w:fldCharType="separate"/>
            </w:r>
            <w:r w:rsidR="00F754CA">
              <w:rPr>
                <w:noProof/>
                <w:webHidden/>
              </w:rPr>
              <w:t>17</w:t>
            </w:r>
            <w:r w:rsidR="00825341">
              <w:rPr>
                <w:noProof/>
                <w:webHidden/>
              </w:rPr>
              <w:fldChar w:fldCharType="end"/>
            </w:r>
          </w:hyperlink>
        </w:p>
        <w:p w14:paraId="1660A020" w14:textId="41FD7A75" w:rsidR="00825341" w:rsidRDefault="00000000">
          <w:pPr>
            <w:pStyle w:val="TOC1"/>
            <w:tabs>
              <w:tab w:val="right" w:leader="dot" w:pos="5318"/>
            </w:tabs>
            <w:rPr>
              <w:rFonts w:asciiTheme="minorHAnsi" w:eastAsiaTheme="minorEastAsia" w:hAnsiTheme="minorHAnsi"/>
              <w:noProof/>
              <w:sz w:val="24"/>
              <w:szCs w:val="24"/>
            </w:rPr>
          </w:pPr>
          <w:hyperlink w:anchor="_Toc160308598" w:history="1">
            <w:r w:rsidR="00825341" w:rsidRPr="00AB462E">
              <w:rPr>
                <w:rStyle w:val="Hyperlink"/>
                <w:noProof/>
              </w:rPr>
              <w:t>Graph</w:t>
            </w:r>
            <w:r w:rsidR="00825341">
              <w:rPr>
                <w:noProof/>
                <w:webHidden/>
              </w:rPr>
              <w:tab/>
            </w:r>
            <w:r w:rsidR="00825341">
              <w:rPr>
                <w:noProof/>
                <w:webHidden/>
              </w:rPr>
              <w:fldChar w:fldCharType="begin"/>
            </w:r>
            <w:r w:rsidR="00825341">
              <w:rPr>
                <w:noProof/>
                <w:webHidden/>
              </w:rPr>
              <w:instrText xml:space="preserve"> PAGEREF _Toc160308598 \h </w:instrText>
            </w:r>
            <w:r w:rsidR="00825341">
              <w:rPr>
                <w:noProof/>
                <w:webHidden/>
              </w:rPr>
            </w:r>
            <w:r w:rsidR="00825341">
              <w:rPr>
                <w:noProof/>
                <w:webHidden/>
              </w:rPr>
              <w:fldChar w:fldCharType="separate"/>
            </w:r>
            <w:r w:rsidR="00F754CA">
              <w:rPr>
                <w:noProof/>
                <w:webHidden/>
              </w:rPr>
              <w:t>20</w:t>
            </w:r>
            <w:r w:rsidR="00825341">
              <w:rPr>
                <w:noProof/>
                <w:webHidden/>
              </w:rPr>
              <w:fldChar w:fldCharType="end"/>
            </w:r>
          </w:hyperlink>
        </w:p>
        <w:p w14:paraId="13EBB80E" w14:textId="72AC2FC8" w:rsidR="00825341" w:rsidRDefault="00000000">
          <w:pPr>
            <w:pStyle w:val="TOC2"/>
            <w:tabs>
              <w:tab w:val="right" w:leader="dot" w:pos="5318"/>
            </w:tabs>
            <w:rPr>
              <w:rFonts w:asciiTheme="minorHAnsi" w:eastAsiaTheme="minorEastAsia" w:hAnsiTheme="minorHAnsi"/>
              <w:noProof/>
              <w:sz w:val="24"/>
              <w:szCs w:val="24"/>
            </w:rPr>
          </w:pPr>
          <w:hyperlink w:anchor="_Toc160308599" w:history="1">
            <w:r w:rsidR="00825341" w:rsidRPr="00AB462E">
              <w:rPr>
                <w:rStyle w:val="Hyperlink"/>
                <w:noProof/>
              </w:rPr>
              <w:t>Bellman Ford</w:t>
            </w:r>
            <w:r w:rsidR="00825341">
              <w:rPr>
                <w:noProof/>
                <w:webHidden/>
              </w:rPr>
              <w:tab/>
            </w:r>
            <w:r w:rsidR="00825341">
              <w:rPr>
                <w:noProof/>
                <w:webHidden/>
              </w:rPr>
              <w:fldChar w:fldCharType="begin"/>
            </w:r>
            <w:r w:rsidR="00825341">
              <w:rPr>
                <w:noProof/>
                <w:webHidden/>
              </w:rPr>
              <w:instrText xml:space="preserve"> PAGEREF _Toc160308599 \h </w:instrText>
            </w:r>
            <w:r w:rsidR="00825341">
              <w:rPr>
                <w:noProof/>
                <w:webHidden/>
              </w:rPr>
            </w:r>
            <w:r w:rsidR="00825341">
              <w:rPr>
                <w:noProof/>
                <w:webHidden/>
              </w:rPr>
              <w:fldChar w:fldCharType="separate"/>
            </w:r>
            <w:r w:rsidR="00F754CA">
              <w:rPr>
                <w:noProof/>
                <w:webHidden/>
              </w:rPr>
              <w:t>20</w:t>
            </w:r>
            <w:r w:rsidR="00825341">
              <w:rPr>
                <w:noProof/>
                <w:webHidden/>
              </w:rPr>
              <w:fldChar w:fldCharType="end"/>
            </w:r>
          </w:hyperlink>
        </w:p>
        <w:p w14:paraId="5500AF0D" w14:textId="128973BD" w:rsidR="00825341" w:rsidRDefault="00000000">
          <w:pPr>
            <w:pStyle w:val="TOC2"/>
            <w:tabs>
              <w:tab w:val="right" w:leader="dot" w:pos="5318"/>
            </w:tabs>
            <w:rPr>
              <w:rFonts w:asciiTheme="minorHAnsi" w:eastAsiaTheme="minorEastAsia" w:hAnsiTheme="minorHAnsi"/>
              <w:noProof/>
              <w:sz w:val="24"/>
              <w:szCs w:val="24"/>
            </w:rPr>
          </w:pPr>
          <w:hyperlink w:anchor="_Toc160308600" w:history="1">
            <w:r w:rsidR="00825341" w:rsidRPr="00AB462E">
              <w:rPr>
                <w:rStyle w:val="Hyperlink"/>
                <w:noProof/>
              </w:rPr>
              <w:t>Dijkstra</w:t>
            </w:r>
            <w:r w:rsidR="00825341">
              <w:rPr>
                <w:noProof/>
                <w:webHidden/>
              </w:rPr>
              <w:tab/>
            </w:r>
            <w:r w:rsidR="00825341">
              <w:rPr>
                <w:noProof/>
                <w:webHidden/>
              </w:rPr>
              <w:fldChar w:fldCharType="begin"/>
            </w:r>
            <w:r w:rsidR="00825341">
              <w:rPr>
                <w:noProof/>
                <w:webHidden/>
              </w:rPr>
              <w:instrText xml:space="preserve"> PAGEREF _Toc160308600 \h </w:instrText>
            </w:r>
            <w:r w:rsidR="00825341">
              <w:rPr>
                <w:noProof/>
                <w:webHidden/>
              </w:rPr>
            </w:r>
            <w:r w:rsidR="00825341">
              <w:rPr>
                <w:noProof/>
                <w:webHidden/>
              </w:rPr>
              <w:fldChar w:fldCharType="separate"/>
            </w:r>
            <w:r w:rsidR="00F754CA">
              <w:rPr>
                <w:noProof/>
                <w:webHidden/>
              </w:rPr>
              <w:t>21</w:t>
            </w:r>
            <w:r w:rsidR="00825341">
              <w:rPr>
                <w:noProof/>
                <w:webHidden/>
              </w:rPr>
              <w:fldChar w:fldCharType="end"/>
            </w:r>
          </w:hyperlink>
        </w:p>
        <w:p w14:paraId="164867E2" w14:textId="67758971" w:rsidR="00825341" w:rsidRDefault="00000000">
          <w:pPr>
            <w:pStyle w:val="TOC2"/>
            <w:tabs>
              <w:tab w:val="right" w:leader="dot" w:pos="5318"/>
            </w:tabs>
            <w:rPr>
              <w:rFonts w:asciiTheme="minorHAnsi" w:eastAsiaTheme="minorEastAsia" w:hAnsiTheme="minorHAnsi"/>
              <w:noProof/>
              <w:sz w:val="24"/>
              <w:szCs w:val="24"/>
            </w:rPr>
          </w:pPr>
          <w:hyperlink w:anchor="_Toc160308601" w:history="1">
            <w:r w:rsidR="00825341" w:rsidRPr="00AB462E">
              <w:rPr>
                <w:rStyle w:val="Hyperlink"/>
                <w:noProof/>
                <w:lang w:bidi="ar-EG"/>
              </w:rPr>
              <w:t>Floyd Warshall</w:t>
            </w:r>
            <w:r w:rsidR="00825341">
              <w:rPr>
                <w:noProof/>
                <w:webHidden/>
              </w:rPr>
              <w:tab/>
            </w:r>
            <w:r w:rsidR="00825341">
              <w:rPr>
                <w:noProof/>
                <w:webHidden/>
              </w:rPr>
              <w:fldChar w:fldCharType="begin"/>
            </w:r>
            <w:r w:rsidR="00825341">
              <w:rPr>
                <w:noProof/>
                <w:webHidden/>
              </w:rPr>
              <w:instrText xml:space="preserve"> PAGEREF _Toc160308601 \h </w:instrText>
            </w:r>
            <w:r w:rsidR="00825341">
              <w:rPr>
                <w:noProof/>
                <w:webHidden/>
              </w:rPr>
            </w:r>
            <w:r w:rsidR="00825341">
              <w:rPr>
                <w:noProof/>
                <w:webHidden/>
              </w:rPr>
              <w:fldChar w:fldCharType="separate"/>
            </w:r>
            <w:r w:rsidR="00F754CA">
              <w:rPr>
                <w:noProof/>
                <w:webHidden/>
              </w:rPr>
              <w:t>21</w:t>
            </w:r>
            <w:r w:rsidR="00825341">
              <w:rPr>
                <w:noProof/>
                <w:webHidden/>
              </w:rPr>
              <w:fldChar w:fldCharType="end"/>
            </w:r>
          </w:hyperlink>
        </w:p>
        <w:p w14:paraId="72C5FAA0" w14:textId="1BBBF75F" w:rsidR="00825341" w:rsidRDefault="00000000">
          <w:pPr>
            <w:pStyle w:val="TOC2"/>
            <w:tabs>
              <w:tab w:val="right" w:leader="dot" w:pos="5318"/>
            </w:tabs>
            <w:rPr>
              <w:rFonts w:asciiTheme="minorHAnsi" w:eastAsiaTheme="minorEastAsia" w:hAnsiTheme="minorHAnsi"/>
              <w:noProof/>
              <w:sz w:val="24"/>
              <w:szCs w:val="24"/>
            </w:rPr>
          </w:pPr>
          <w:hyperlink w:anchor="_Toc160308602" w:history="1">
            <w:r w:rsidR="00825341" w:rsidRPr="00AB462E">
              <w:rPr>
                <w:rStyle w:val="Hyperlink"/>
                <w:noProof/>
                <w:lang w:bidi="ar-EG"/>
              </w:rPr>
              <w:t>SPFA</w:t>
            </w:r>
            <w:r w:rsidR="00825341">
              <w:rPr>
                <w:noProof/>
                <w:webHidden/>
              </w:rPr>
              <w:tab/>
            </w:r>
            <w:r w:rsidR="00825341">
              <w:rPr>
                <w:noProof/>
                <w:webHidden/>
              </w:rPr>
              <w:fldChar w:fldCharType="begin"/>
            </w:r>
            <w:r w:rsidR="00825341">
              <w:rPr>
                <w:noProof/>
                <w:webHidden/>
              </w:rPr>
              <w:instrText xml:space="preserve"> PAGEREF _Toc160308602 \h </w:instrText>
            </w:r>
            <w:r w:rsidR="00825341">
              <w:rPr>
                <w:noProof/>
                <w:webHidden/>
              </w:rPr>
            </w:r>
            <w:r w:rsidR="00825341">
              <w:rPr>
                <w:noProof/>
                <w:webHidden/>
              </w:rPr>
              <w:fldChar w:fldCharType="separate"/>
            </w:r>
            <w:r w:rsidR="00F754CA">
              <w:rPr>
                <w:noProof/>
                <w:webHidden/>
              </w:rPr>
              <w:t>21</w:t>
            </w:r>
            <w:r w:rsidR="00825341">
              <w:rPr>
                <w:noProof/>
                <w:webHidden/>
              </w:rPr>
              <w:fldChar w:fldCharType="end"/>
            </w:r>
          </w:hyperlink>
        </w:p>
        <w:p w14:paraId="302CCECD" w14:textId="4829204C" w:rsidR="00825341" w:rsidRDefault="00000000">
          <w:pPr>
            <w:pStyle w:val="TOC2"/>
            <w:tabs>
              <w:tab w:val="right" w:leader="dot" w:pos="5318"/>
            </w:tabs>
            <w:rPr>
              <w:rFonts w:asciiTheme="minorHAnsi" w:eastAsiaTheme="minorEastAsia" w:hAnsiTheme="minorHAnsi"/>
              <w:noProof/>
              <w:sz w:val="24"/>
              <w:szCs w:val="24"/>
            </w:rPr>
          </w:pPr>
          <w:hyperlink w:anchor="_Toc160308603" w:history="1">
            <w:r w:rsidR="00825341" w:rsidRPr="00AB462E">
              <w:rPr>
                <w:rStyle w:val="Hyperlink"/>
                <w:noProof/>
                <w:lang w:bidi="ar-EG"/>
              </w:rPr>
              <w:t>Kosaraju</w:t>
            </w:r>
            <w:r w:rsidR="00825341">
              <w:rPr>
                <w:noProof/>
                <w:webHidden/>
              </w:rPr>
              <w:tab/>
            </w:r>
            <w:r w:rsidR="00825341">
              <w:rPr>
                <w:noProof/>
                <w:webHidden/>
              </w:rPr>
              <w:fldChar w:fldCharType="begin"/>
            </w:r>
            <w:r w:rsidR="00825341">
              <w:rPr>
                <w:noProof/>
                <w:webHidden/>
              </w:rPr>
              <w:instrText xml:space="preserve"> PAGEREF _Toc160308603 \h </w:instrText>
            </w:r>
            <w:r w:rsidR="00825341">
              <w:rPr>
                <w:noProof/>
                <w:webHidden/>
              </w:rPr>
            </w:r>
            <w:r w:rsidR="00825341">
              <w:rPr>
                <w:noProof/>
                <w:webHidden/>
              </w:rPr>
              <w:fldChar w:fldCharType="separate"/>
            </w:r>
            <w:r w:rsidR="00F754CA">
              <w:rPr>
                <w:noProof/>
                <w:webHidden/>
              </w:rPr>
              <w:t>21</w:t>
            </w:r>
            <w:r w:rsidR="00825341">
              <w:rPr>
                <w:noProof/>
                <w:webHidden/>
              </w:rPr>
              <w:fldChar w:fldCharType="end"/>
            </w:r>
          </w:hyperlink>
        </w:p>
        <w:p w14:paraId="42065FEB" w14:textId="724BA648" w:rsidR="00825341" w:rsidRDefault="00000000">
          <w:pPr>
            <w:pStyle w:val="TOC2"/>
            <w:tabs>
              <w:tab w:val="right" w:leader="dot" w:pos="5318"/>
            </w:tabs>
            <w:rPr>
              <w:rFonts w:asciiTheme="minorHAnsi" w:eastAsiaTheme="minorEastAsia" w:hAnsiTheme="minorHAnsi"/>
              <w:noProof/>
              <w:sz w:val="24"/>
              <w:szCs w:val="24"/>
            </w:rPr>
          </w:pPr>
          <w:hyperlink w:anchor="_Toc160308604" w:history="1">
            <w:r w:rsidR="00825341" w:rsidRPr="00AB462E">
              <w:rPr>
                <w:rStyle w:val="Hyperlink"/>
                <w:noProof/>
                <w:lang w:bidi="ar-EG"/>
              </w:rPr>
              <w:t>SCC and TwoSat</w:t>
            </w:r>
            <w:r w:rsidR="00825341">
              <w:rPr>
                <w:noProof/>
                <w:webHidden/>
              </w:rPr>
              <w:tab/>
            </w:r>
            <w:r w:rsidR="00825341">
              <w:rPr>
                <w:noProof/>
                <w:webHidden/>
              </w:rPr>
              <w:fldChar w:fldCharType="begin"/>
            </w:r>
            <w:r w:rsidR="00825341">
              <w:rPr>
                <w:noProof/>
                <w:webHidden/>
              </w:rPr>
              <w:instrText xml:space="preserve"> PAGEREF _Toc160308604 \h </w:instrText>
            </w:r>
            <w:r w:rsidR="00825341">
              <w:rPr>
                <w:noProof/>
                <w:webHidden/>
              </w:rPr>
            </w:r>
            <w:r w:rsidR="00825341">
              <w:rPr>
                <w:noProof/>
                <w:webHidden/>
              </w:rPr>
              <w:fldChar w:fldCharType="separate"/>
            </w:r>
            <w:r w:rsidR="00F754CA">
              <w:rPr>
                <w:noProof/>
                <w:webHidden/>
              </w:rPr>
              <w:t>22</w:t>
            </w:r>
            <w:r w:rsidR="00825341">
              <w:rPr>
                <w:noProof/>
                <w:webHidden/>
              </w:rPr>
              <w:fldChar w:fldCharType="end"/>
            </w:r>
          </w:hyperlink>
        </w:p>
        <w:p w14:paraId="099AA539" w14:textId="692A7023" w:rsidR="00825341" w:rsidRDefault="00000000">
          <w:pPr>
            <w:pStyle w:val="TOC2"/>
            <w:tabs>
              <w:tab w:val="right" w:leader="dot" w:pos="5318"/>
            </w:tabs>
            <w:rPr>
              <w:rFonts w:asciiTheme="minorHAnsi" w:eastAsiaTheme="minorEastAsia" w:hAnsiTheme="minorHAnsi"/>
              <w:noProof/>
              <w:sz w:val="24"/>
              <w:szCs w:val="24"/>
            </w:rPr>
          </w:pPr>
          <w:hyperlink w:anchor="_Toc160308605" w:history="1">
            <w:r w:rsidR="00825341" w:rsidRPr="00AB462E">
              <w:rPr>
                <w:rStyle w:val="Hyperlink"/>
                <w:noProof/>
              </w:rPr>
              <w:t>Dinic</w:t>
            </w:r>
            <w:r w:rsidR="00825341">
              <w:rPr>
                <w:noProof/>
                <w:webHidden/>
              </w:rPr>
              <w:tab/>
            </w:r>
            <w:r w:rsidR="00825341">
              <w:rPr>
                <w:noProof/>
                <w:webHidden/>
              </w:rPr>
              <w:fldChar w:fldCharType="begin"/>
            </w:r>
            <w:r w:rsidR="00825341">
              <w:rPr>
                <w:noProof/>
                <w:webHidden/>
              </w:rPr>
              <w:instrText xml:space="preserve"> PAGEREF _Toc160308605 \h </w:instrText>
            </w:r>
            <w:r w:rsidR="00825341">
              <w:rPr>
                <w:noProof/>
                <w:webHidden/>
              </w:rPr>
            </w:r>
            <w:r w:rsidR="00825341">
              <w:rPr>
                <w:noProof/>
                <w:webHidden/>
              </w:rPr>
              <w:fldChar w:fldCharType="separate"/>
            </w:r>
            <w:r w:rsidR="00F754CA">
              <w:rPr>
                <w:noProof/>
                <w:webHidden/>
              </w:rPr>
              <w:t>23</w:t>
            </w:r>
            <w:r w:rsidR="00825341">
              <w:rPr>
                <w:noProof/>
                <w:webHidden/>
              </w:rPr>
              <w:fldChar w:fldCharType="end"/>
            </w:r>
          </w:hyperlink>
        </w:p>
        <w:p w14:paraId="0CC12FEF" w14:textId="189CD1DF" w:rsidR="00825341" w:rsidRDefault="00000000">
          <w:pPr>
            <w:pStyle w:val="TOC2"/>
            <w:tabs>
              <w:tab w:val="right" w:leader="dot" w:pos="5318"/>
            </w:tabs>
            <w:rPr>
              <w:rFonts w:asciiTheme="minorHAnsi" w:eastAsiaTheme="minorEastAsia" w:hAnsiTheme="minorHAnsi"/>
              <w:noProof/>
              <w:sz w:val="24"/>
              <w:szCs w:val="24"/>
            </w:rPr>
          </w:pPr>
          <w:hyperlink w:anchor="_Toc160308606" w:history="1">
            <w:r w:rsidR="00825341" w:rsidRPr="00AB462E">
              <w:rPr>
                <w:rStyle w:val="Hyperlink"/>
                <w:noProof/>
              </w:rPr>
              <w:t>MinCost-MaxFlow</w:t>
            </w:r>
            <w:r w:rsidR="00825341">
              <w:rPr>
                <w:noProof/>
                <w:webHidden/>
              </w:rPr>
              <w:tab/>
            </w:r>
            <w:r w:rsidR="00825341">
              <w:rPr>
                <w:noProof/>
                <w:webHidden/>
              </w:rPr>
              <w:fldChar w:fldCharType="begin"/>
            </w:r>
            <w:r w:rsidR="00825341">
              <w:rPr>
                <w:noProof/>
                <w:webHidden/>
              </w:rPr>
              <w:instrText xml:space="preserve"> PAGEREF _Toc160308606 \h </w:instrText>
            </w:r>
            <w:r w:rsidR="00825341">
              <w:rPr>
                <w:noProof/>
                <w:webHidden/>
              </w:rPr>
            </w:r>
            <w:r w:rsidR="00825341">
              <w:rPr>
                <w:noProof/>
                <w:webHidden/>
              </w:rPr>
              <w:fldChar w:fldCharType="separate"/>
            </w:r>
            <w:r w:rsidR="00F754CA">
              <w:rPr>
                <w:noProof/>
                <w:webHidden/>
              </w:rPr>
              <w:t>23</w:t>
            </w:r>
            <w:r w:rsidR="00825341">
              <w:rPr>
                <w:noProof/>
                <w:webHidden/>
              </w:rPr>
              <w:fldChar w:fldCharType="end"/>
            </w:r>
          </w:hyperlink>
        </w:p>
        <w:p w14:paraId="6A58AE73" w14:textId="5CEF5E80" w:rsidR="00825341" w:rsidRDefault="00000000">
          <w:pPr>
            <w:pStyle w:val="TOC2"/>
            <w:tabs>
              <w:tab w:val="right" w:leader="dot" w:pos="5318"/>
            </w:tabs>
            <w:rPr>
              <w:rFonts w:asciiTheme="minorHAnsi" w:eastAsiaTheme="minorEastAsia" w:hAnsiTheme="minorHAnsi"/>
              <w:noProof/>
              <w:sz w:val="24"/>
              <w:szCs w:val="24"/>
            </w:rPr>
          </w:pPr>
          <w:hyperlink w:anchor="_Toc160308607" w:history="1">
            <w:r w:rsidR="00825341" w:rsidRPr="00AB462E">
              <w:rPr>
                <w:rStyle w:val="Hyperlink"/>
                <w:noProof/>
              </w:rPr>
              <w:t>MinCost-MaxFlow with Negative Cycles</w:t>
            </w:r>
            <w:r w:rsidR="00825341">
              <w:rPr>
                <w:noProof/>
                <w:webHidden/>
              </w:rPr>
              <w:tab/>
            </w:r>
            <w:r w:rsidR="00825341">
              <w:rPr>
                <w:noProof/>
                <w:webHidden/>
              </w:rPr>
              <w:fldChar w:fldCharType="begin"/>
            </w:r>
            <w:r w:rsidR="00825341">
              <w:rPr>
                <w:noProof/>
                <w:webHidden/>
              </w:rPr>
              <w:instrText xml:space="preserve"> PAGEREF _Toc160308607 \h </w:instrText>
            </w:r>
            <w:r w:rsidR="00825341">
              <w:rPr>
                <w:noProof/>
                <w:webHidden/>
              </w:rPr>
            </w:r>
            <w:r w:rsidR="00825341">
              <w:rPr>
                <w:noProof/>
                <w:webHidden/>
              </w:rPr>
              <w:fldChar w:fldCharType="separate"/>
            </w:r>
            <w:r w:rsidR="00F754CA">
              <w:rPr>
                <w:noProof/>
                <w:webHidden/>
              </w:rPr>
              <w:t>24</w:t>
            </w:r>
            <w:r w:rsidR="00825341">
              <w:rPr>
                <w:noProof/>
                <w:webHidden/>
              </w:rPr>
              <w:fldChar w:fldCharType="end"/>
            </w:r>
          </w:hyperlink>
        </w:p>
        <w:p w14:paraId="67296EAE" w14:textId="0D570256" w:rsidR="00825341" w:rsidRDefault="00000000">
          <w:pPr>
            <w:pStyle w:val="TOC2"/>
            <w:tabs>
              <w:tab w:val="right" w:leader="dot" w:pos="5318"/>
            </w:tabs>
            <w:rPr>
              <w:rFonts w:asciiTheme="minorHAnsi" w:eastAsiaTheme="minorEastAsia" w:hAnsiTheme="minorHAnsi"/>
              <w:noProof/>
              <w:sz w:val="24"/>
              <w:szCs w:val="24"/>
            </w:rPr>
          </w:pPr>
          <w:hyperlink w:anchor="_Toc160308608" w:history="1">
            <w:r w:rsidR="00825341" w:rsidRPr="00AB462E">
              <w:rPr>
                <w:rStyle w:val="Hyperlink"/>
                <w:noProof/>
              </w:rPr>
              <w:t>Hopcroft-Karp</w:t>
            </w:r>
            <w:r w:rsidR="00825341">
              <w:rPr>
                <w:noProof/>
                <w:webHidden/>
              </w:rPr>
              <w:tab/>
            </w:r>
            <w:r w:rsidR="00825341">
              <w:rPr>
                <w:noProof/>
                <w:webHidden/>
              </w:rPr>
              <w:fldChar w:fldCharType="begin"/>
            </w:r>
            <w:r w:rsidR="00825341">
              <w:rPr>
                <w:noProof/>
                <w:webHidden/>
              </w:rPr>
              <w:instrText xml:space="preserve"> PAGEREF _Toc160308608 \h </w:instrText>
            </w:r>
            <w:r w:rsidR="00825341">
              <w:rPr>
                <w:noProof/>
                <w:webHidden/>
              </w:rPr>
            </w:r>
            <w:r w:rsidR="00825341">
              <w:rPr>
                <w:noProof/>
                <w:webHidden/>
              </w:rPr>
              <w:fldChar w:fldCharType="separate"/>
            </w:r>
            <w:r w:rsidR="00F754CA">
              <w:rPr>
                <w:noProof/>
                <w:webHidden/>
              </w:rPr>
              <w:t>25</w:t>
            </w:r>
            <w:r w:rsidR="00825341">
              <w:rPr>
                <w:noProof/>
                <w:webHidden/>
              </w:rPr>
              <w:fldChar w:fldCharType="end"/>
            </w:r>
          </w:hyperlink>
        </w:p>
        <w:p w14:paraId="3B88018C" w14:textId="7379D4E7" w:rsidR="00825341" w:rsidRDefault="00000000">
          <w:pPr>
            <w:pStyle w:val="TOC2"/>
            <w:tabs>
              <w:tab w:val="right" w:leader="dot" w:pos="5318"/>
            </w:tabs>
            <w:rPr>
              <w:rFonts w:asciiTheme="minorHAnsi" w:eastAsiaTheme="minorEastAsia" w:hAnsiTheme="minorHAnsi"/>
              <w:noProof/>
              <w:sz w:val="24"/>
              <w:szCs w:val="24"/>
            </w:rPr>
          </w:pPr>
          <w:hyperlink w:anchor="_Toc160308609" w:history="1">
            <w:r w:rsidR="00825341" w:rsidRPr="00AB462E">
              <w:rPr>
                <w:rStyle w:val="Hyperlink"/>
                <w:noProof/>
              </w:rPr>
              <w:t>Flows With Lower Bounds</w:t>
            </w:r>
            <w:r w:rsidR="00825341">
              <w:rPr>
                <w:noProof/>
                <w:webHidden/>
              </w:rPr>
              <w:tab/>
            </w:r>
            <w:r w:rsidR="00825341">
              <w:rPr>
                <w:noProof/>
                <w:webHidden/>
              </w:rPr>
              <w:fldChar w:fldCharType="begin"/>
            </w:r>
            <w:r w:rsidR="00825341">
              <w:rPr>
                <w:noProof/>
                <w:webHidden/>
              </w:rPr>
              <w:instrText xml:space="preserve"> PAGEREF _Toc160308609 \h </w:instrText>
            </w:r>
            <w:r w:rsidR="00825341">
              <w:rPr>
                <w:noProof/>
                <w:webHidden/>
              </w:rPr>
            </w:r>
            <w:r w:rsidR="00825341">
              <w:rPr>
                <w:noProof/>
                <w:webHidden/>
              </w:rPr>
              <w:fldChar w:fldCharType="separate"/>
            </w:r>
            <w:r w:rsidR="00F754CA">
              <w:rPr>
                <w:noProof/>
                <w:webHidden/>
              </w:rPr>
              <w:t>26</w:t>
            </w:r>
            <w:r w:rsidR="00825341">
              <w:rPr>
                <w:noProof/>
                <w:webHidden/>
              </w:rPr>
              <w:fldChar w:fldCharType="end"/>
            </w:r>
          </w:hyperlink>
        </w:p>
        <w:p w14:paraId="6BB026C2" w14:textId="51069EBC" w:rsidR="00825341" w:rsidRDefault="00000000">
          <w:pPr>
            <w:pStyle w:val="TOC1"/>
            <w:tabs>
              <w:tab w:val="right" w:leader="dot" w:pos="5318"/>
            </w:tabs>
            <w:rPr>
              <w:rFonts w:asciiTheme="minorHAnsi" w:eastAsiaTheme="minorEastAsia" w:hAnsiTheme="minorHAnsi"/>
              <w:noProof/>
              <w:sz w:val="24"/>
              <w:szCs w:val="24"/>
            </w:rPr>
          </w:pPr>
          <w:hyperlink w:anchor="_Toc160308610" w:history="1">
            <w:r w:rsidR="00825341" w:rsidRPr="00AB462E">
              <w:rPr>
                <w:rStyle w:val="Hyperlink"/>
                <w:noProof/>
              </w:rPr>
              <w:t>Trees</w:t>
            </w:r>
            <w:r w:rsidR="00825341">
              <w:rPr>
                <w:noProof/>
                <w:webHidden/>
              </w:rPr>
              <w:tab/>
            </w:r>
            <w:r w:rsidR="00825341">
              <w:rPr>
                <w:noProof/>
                <w:webHidden/>
              </w:rPr>
              <w:fldChar w:fldCharType="begin"/>
            </w:r>
            <w:r w:rsidR="00825341">
              <w:rPr>
                <w:noProof/>
                <w:webHidden/>
              </w:rPr>
              <w:instrText xml:space="preserve"> PAGEREF _Toc160308610 \h </w:instrText>
            </w:r>
            <w:r w:rsidR="00825341">
              <w:rPr>
                <w:noProof/>
                <w:webHidden/>
              </w:rPr>
            </w:r>
            <w:r w:rsidR="00825341">
              <w:rPr>
                <w:noProof/>
                <w:webHidden/>
              </w:rPr>
              <w:fldChar w:fldCharType="separate"/>
            </w:r>
            <w:r w:rsidR="00F754CA">
              <w:rPr>
                <w:noProof/>
                <w:webHidden/>
              </w:rPr>
              <w:t>26</w:t>
            </w:r>
            <w:r w:rsidR="00825341">
              <w:rPr>
                <w:noProof/>
                <w:webHidden/>
              </w:rPr>
              <w:fldChar w:fldCharType="end"/>
            </w:r>
          </w:hyperlink>
        </w:p>
        <w:p w14:paraId="5FCBC494" w14:textId="7444DA68" w:rsidR="00825341" w:rsidRDefault="00000000">
          <w:pPr>
            <w:pStyle w:val="TOC2"/>
            <w:tabs>
              <w:tab w:val="right" w:leader="dot" w:pos="5318"/>
            </w:tabs>
            <w:rPr>
              <w:rFonts w:asciiTheme="minorHAnsi" w:eastAsiaTheme="minorEastAsia" w:hAnsiTheme="minorHAnsi"/>
              <w:noProof/>
              <w:sz w:val="24"/>
              <w:szCs w:val="24"/>
            </w:rPr>
          </w:pPr>
          <w:hyperlink w:anchor="_Toc160308611" w:history="1">
            <w:r w:rsidR="00825341" w:rsidRPr="00AB462E">
              <w:rPr>
                <w:rStyle w:val="Hyperlink"/>
                <w:noProof/>
              </w:rPr>
              <w:t>LCA</w:t>
            </w:r>
            <w:r w:rsidR="00825341">
              <w:rPr>
                <w:noProof/>
                <w:webHidden/>
              </w:rPr>
              <w:tab/>
            </w:r>
            <w:r w:rsidR="00825341">
              <w:rPr>
                <w:noProof/>
                <w:webHidden/>
              </w:rPr>
              <w:fldChar w:fldCharType="begin"/>
            </w:r>
            <w:r w:rsidR="00825341">
              <w:rPr>
                <w:noProof/>
                <w:webHidden/>
              </w:rPr>
              <w:instrText xml:space="preserve"> PAGEREF _Toc160308611 \h </w:instrText>
            </w:r>
            <w:r w:rsidR="00825341">
              <w:rPr>
                <w:noProof/>
                <w:webHidden/>
              </w:rPr>
            </w:r>
            <w:r w:rsidR="00825341">
              <w:rPr>
                <w:noProof/>
                <w:webHidden/>
              </w:rPr>
              <w:fldChar w:fldCharType="separate"/>
            </w:r>
            <w:r w:rsidR="00F754CA">
              <w:rPr>
                <w:noProof/>
                <w:webHidden/>
              </w:rPr>
              <w:t>26</w:t>
            </w:r>
            <w:r w:rsidR="00825341">
              <w:rPr>
                <w:noProof/>
                <w:webHidden/>
              </w:rPr>
              <w:fldChar w:fldCharType="end"/>
            </w:r>
          </w:hyperlink>
        </w:p>
        <w:p w14:paraId="27415562" w14:textId="78073C77" w:rsidR="00825341" w:rsidRDefault="00000000">
          <w:pPr>
            <w:pStyle w:val="TOC2"/>
            <w:tabs>
              <w:tab w:val="right" w:leader="dot" w:pos="5318"/>
            </w:tabs>
            <w:rPr>
              <w:rFonts w:asciiTheme="minorHAnsi" w:eastAsiaTheme="minorEastAsia" w:hAnsiTheme="minorHAnsi"/>
              <w:noProof/>
              <w:sz w:val="24"/>
              <w:szCs w:val="24"/>
            </w:rPr>
          </w:pPr>
          <w:hyperlink w:anchor="_Toc160308612" w:history="1">
            <w:r w:rsidR="00825341" w:rsidRPr="00AB462E">
              <w:rPr>
                <w:rStyle w:val="Hyperlink"/>
                <w:noProof/>
              </w:rPr>
              <w:t>Tree Hashing</w:t>
            </w:r>
            <w:r w:rsidR="00825341">
              <w:rPr>
                <w:noProof/>
                <w:webHidden/>
              </w:rPr>
              <w:tab/>
            </w:r>
            <w:r w:rsidR="00825341">
              <w:rPr>
                <w:noProof/>
                <w:webHidden/>
              </w:rPr>
              <w:fldChar w:fldCharType="begin"/>
            </w:r>
            <w:r w:rsidR="00825341">
              <w:rPr>
                <w:noProof/>
                <w:webHidden/>
              </w:rPr>
              <w:instrText xml:space="preserve"> PAGEREF _Toc160308612 \h </w:instrText>
            </w:r>
            <w:r w:rsidR="00825341">
              <w:rPr>
                <w:noProof/>
                <w:webHidden/>
              </w:rPr>
            </w:r>
            <w:r w:rsidR="00825341">
              <w:rPr>
                <w:noProof/>
                <w:webHidden/>
              </w:rPr>
              <w:fldChar w:fldCharType="separate"/>
            </w:r>
            <w:r w:rsidR="00F754CA">
              <w:rPr>
                <w:noProof/>
                <w:webHidden/>
              </w:rPr>
              <w:t>26</w:t>
            </w:r>
            <w:r w:rsidR="00825341">
              <w:rPr>
                <w:noProof/>
                <w:webHidden/>
              </w:rPr>
              <w:fldChar w:fldCharType="end"/>
            </w:r>
          </w:hyperlink>
        </w:p>
        <w:p w14:paraId="10754E7F" w14:textId="612E198D" w:rsidR="00825341" w:rsidRDefault="00000000">
          <w:pPr>
            <w:pStyle w:val="TOC2"/>
            <w:tabs>
              <w:tab w:val="right" w:leader="dot" w:pos="5318"/>
            </w:tabs>
            <w:rPr>
              <w:rFonts w:asciiTheme="minorHAnsi" w:eastAsiaTheme="minorEastAsia" w:hAnsiTheme="minorHAnsi"/>
              <w:noProof/>
              <w:sz w:val="24"/>
              <w:szCs w:val="24"/>
            </w:rPr>
          </w:pPr>
          <w:hyperlink w:anchor="_Toc160308613" w:history="1">
            <w:r w:rsidR="00825341" w:rsidRPr="00AB462E">
              <w:rPr>
                <w:rStyle w:val="Hyperlink"/>
                <w:noProof/>
              </w:rPr>
              <w:t>Tree Hashing 2</w:t>
            </w:r>
            <w:r w:rsidR="00825341">
              <w:rPr>
                <w:noProof/>
                <w:webHidden/>
              </w:rPr>
              <w:tab/>
            </w:r>
            <w:r w:rsidR="00825341">
              <w:rPr>
                <w:noProof/>
                <w:webHidden/>
              </w:rPr>
              <w:fldChar w:fldCharType="begin"/>
            </w:r>
            <w:r w:rsidR="00825341">
              <w:rPr>
                <w:noProof/>
                <w:webHidden/>
              </w:rPr>
              <w:instrText xml:space="preserve"> PAGEREF _Toc160308613 \h </w:instrText>
            </w:r>
            <w:r w:rsidR="00825341">
              <w:rPr>
                <w:noProof/>
                <w:webHidden/>
              </w:rPr>
            </w:r>
            <w:r w:rsidR="00825341">
              <w:rPr>
                <w:noProof/>
                <w:webHidden/>
              </w:rPr>
              <w:fldChar w:fldCharType="separate"/>
            </w:r>
            <w:r w:rsidR="00F754CA">
              <w:rPr>
                <w:noProof/>
                <w:webHidden/>
              </w:rPr>
              <w:t>26</w:t>
            </w:r>
            <w:r w:rsidR="00825341">
              <w:rPr>
                <w:noProof/>
                <w:webHidden/>
              </w:rPr>
              <w:fldChar w:fldCharType="end"/>
            </w:r>
          </w:hyperlink>
        </w:p>
        <w:p w14:paraId="7F5112F5" w14:textId="003B9160" w:rsidR="00825341" w:rsidRDefault="00000000">
          <w:pPr>
            <w:pStyle w:val="TOC2"/>
            <w:tabs>
              <w:tab w:val="right" w:leader="dot" w:pos="5318"/>
            </w:tabs>
            <w:rPr>
              <w:rFonts w:asciiTheme="minorHAnsi" w:eastAsiaTheme="minorEastAsia" w:hAnsiTheme="minorHAnsi"/>
              <w:noProof/>
              <w:sz w:val="24"/>
              <w:szCs w:val="24"/>
            </w:rPr>
          </w:pPr>
          <w:hyperlink w:anchor="_Toc160308614" w:history="1">
            <w:r w:rsidR="00825341" w:rsidRPr="00AB462E">
              <w:rPr>
                <w:rStyle w:val="Hyperlink"/>
                <w:noProof/>
              </w:rPr>
              <w:t>HLD</w:t>
            </w:r>
            <w:r w:rsidR="00825341">
              <w:rPr>
                <w:noProof/>
                <w:webHidden/>
              </w:rPr>
              <w:tab/>
            </w:r>
            <w:r w:rsidR="00825341">
              <w:rPr>
                <w:noProof/>
                <w:webHidden/>
              </w:rPr>
              <w:fldChar w:fldCharType="begin"/>
            </w:r>
            <w:r w:rsidR="00825341">
              <w:rPr>
                <w:noProof/>
                <w:webHidden/>
              </w:rPr>
              <w:instrText xml:space="preserve"> PAGEREF _Toc160308614 \h </w:instrText>
            </w:r>
            <w:r w:rsidR="00825341">
              <w:rPr>
                <w:noProof/>
                <w:webHidden/>
              </w:rPr>
            </w:r>
            <w:r w:rsidR="00825341">
              <w:rPr>
                <w:noProof/>
                <w:webHidden/>
              </w:rPr>
              <w:fldChar w:fldCharType="separate"/>
            </w:r>
            <w:r w:rsidR="00F754CA">
              <w:rPr>
                <w:noProof/>
                <w:webHidden/>
              </w:rPr>
              <w:t>27</w:t>
            </w:r>
            <w:r w:rsidR="00825341">
              <w:rPr>
                <w:noProof/>
                <w:webHidden/>
              </w:rPr>
              <w:fldChar w:fldCharType="end"/>
            </w:r>
          </w:hyperlink>
        </w:p>
        <w:p w14:paraId="64514361" w14:textId="4ED69E96" w:rsidR="00825341" w:rsidRDefault="00000000">
          <w:pPr>
            <w:pStyle w:val="TOC2"/>
            <w:tabs>
              <w:tab w:val="right" w:leader="dot" w:pos="5318"/>
            </w:tabs>
            <w:rPr>
              <w:rFonts w:asciiTheme="minorHAnsi" w:eastAsiaTheme="minorEastAsia" w:hAnsiTheme="minorHAnsi"/>
              <w:noProof/>
              <w:sz w:val="24"/>
              <w:szCs w:val="24"/>
            </w:rPr>
          </w:pPr>
          <w:hyperlink w:anchor="_Toc160308615" w:history="1">
            <w:r w:rsidR="00825341" w:rsidRPr="00AB462E">
              <w:rPr>
                <w:rStyle w:val="Hyperlink"/>
                <w:noProof/>
              </w:rPr>
              <w:t>Centroid Decomposition</w:t>
            </w:r>
            <w:r w:rsidR="00825341">
              <w:rPr>
                <w:noProof/>
                <w:webHidden/>
              </w:rPr>
              <w:tab/>
            </w:r>
            <w:r w:rsidR="00825341">
              <w:rPr>
                <w:noProof/>
                <w:webHidden/>
              </w:rPr>
              <w:fldChar w:fldCharType="begin"/>
            </w:r>
            <w:r w:rsidR="00825341">
              <w:rPr>
                <w:noProof/>
                <w:webHidden/>
              </w:rPr>
              <w:instrText xml:space="preserve"> PAGEREF _Toc160308615 \h </w:instrText>
            </w:r>
            <w:r w:rsidR="00825341">
              <w:rPr>
                <w:noProof/>
                <w:webHidden/>
              </w:rPr>
            </w:r>
            <w:r w:rsidR="00825341">
              <w:rPr>
                <w:noProof/>
                <w:webHidden/>
              </w:rPr>
              <w:fldChar w:fldCharType="separate"/>
            </w:r>
            <w:r w:rsidR="00F754CA">
              <w:rPr>
                <w:noProof/>
                <w:webHidden/>
              </w:rPr>
              <w:t>27</w:t>
            </w:r>
            <w:r w:rsidR="00825341">
              <w:rPr>
                <w:noProof/>
                <w:webHidden/>
              </w:rPr>
              <w:fldChar w:fldCharType="end"/>
            </w:r>
          </w:hyperlink>
        </w:p>
        <w:p w14:paraId="1C92BC2E" w14:textId="7257CFF9" w:rsidR="00825341" w:rsidRDefault="00000000">
          <w:pPr>
            <w:pStyle w:val="TOC2"/>
            <w:tabs>
              <w:tab w:val="right" w:leader="dot" w:pos="5318"/>
            </w:tabs>
            <w:rPr>
              <w:rFonts w:asciiTheme="minorHAnsi" w:eastAsiaTheme="minorEastAsia" w:hAnsiTheme="minorHAnsi"/>
              <w:noProof/>
              <w:sz w:val="24"/>
              <w:szCs w:val="24"/>
            </w:rPr>
          </w:pPr>
          <w:hyperlink w:anchor="_Toc160308616" w:history="1">
            <w:r w:rsidR="00825341" w:rsidRPr="00AB462E">
              <w:rPr>
                <w:rStyle w:val="Hyperlink"/>
                <w:noProof/>
              </w:rPr>
              <w:t>DSU On Tree</w:t>
            </w:r>
            <w:r w:rsidR="00825341">
              <w:rPr>
                <w:noProof/>
                <w:webHidden/>
              </w:rPr>
              <w:tab/>
            </w:r>
            <w:r w:rsidR="00825341">
              <w:rPr>
                <w:noProof/>
                <w:webHidden/>
              </w:rPr>
              <w:fldChar w:fldCharType="begin"/>
            </w:r>
            <w:r w:rsidR="00825341">
              <w:rPr>
                <w:noProof/>
                <w:webHidden/>
              </w:rPr>
              <w:instrText xml:space="preserve"> PAGEREF _Toc160308616 \h </w:instrText>
            </w:r>
            <w:r w:rsidR="00825341">
              <w:rPr>
                <w:noProof/>
                <w:webHidden/>
              </w:rPr>
            </w:r>
            <w:r w:rsidR="00825341">
              <w:rPr>
                <w:noProof/>
                <w:webHidden/>
              </w:rPr>
              <w:fldChar w:fldCharType="separate"/>
            </w:r>
            <w:r w:rsidR="00F754CA">
              <w:rPr>
                <w:noProof/>
                <w:webHidden/>
              </w:rPr>
              <w:t>28</w:t>
            </w:r>
            <w:r w:rsidR="00825341">
              <w:rPr>
                <w:noProof/>
                <w:webHidden/>
              </w:rPr>
              <w:fldChar w:fldCharType="end"/>
            </w:r>
          </w:hyperlink>
        </w:p>
        <w:p w14:paraId="4449DF51" w14:textId="7F3A25C3" w:rsidR="00825341" w:rsidRDefault="00000000">
          <w:pPr>
            <w:pStyle w:val="TOC2"/>
            <w:tabs>
              <w:tab w:val="right" w:leader="dot" w:pos="5318"/>
            </w:tabs>
            <w:rPr>
              <w:rFonts w:asciiTheme="minorHAnsi" w:eastAsiaTheme="minorEastAsia" w:hAnsiTheme="minorHAnsi"/>
              <w:noProof/>
              <w:sz w:val="24"/>
              <w:szCs w:val="24"/>
            </w:rPr>
          </w:pPr>
          <w:hyperlink w:anchor="_Toc160308617" w:history="1">
            <w:r w:rsidR="00825341" w:rsidRPr="00AB462E">
              <w:rPr>
                <w:rStyle w:val="Hyperlink"/>
                <w:noProof/>
              </w:rPr>
              <w:t>Mo On Trees</w:t>
            </w:r>
            <w:r w:rsidR="00825341">
              <w:rPr>
                <w:noProof/>
                <w:webHidden/>
              </w:rPr>
              <w:tab/>
            </w:r>
            <w:r w:rsidR="00825341">
              <w:rPr>
                <w:noProof/>
                <w:webHidden/>
              </w:rPr>
              <w:fldChar w:fldCharType="begin"/>
            </w:r>
            <w:r w:rsidR="00825341">
              <w:rPr>
                <w:noProof/>
                <w:webHidden/>
              </w:rPr>
              <w:instrText xml:space="preserve"> PAGEREF _Toc160308617 \h </w:instrText>
            </w:r>
            <w:r w:rsidR="00825341">
              <w:rPr>
                <w:noProof/>
                <w:webHidden/>
              </w:rPr>
            </w:r>
            <w:r w:rsidR="00825341">
              <w:rPr>
                <w:noProof/>
                <w:webHidden/>
              </w:rPr>
              <w:fldChar w:fldCharType="separate"/>
            </w:r>
            <w:r w:rsidR="00F754CA">
              <w:rPr>
                <w:noProof/>
                <w:webHidden/>
              </w:rPr>
              <w:t>28</w:t>
            </w:r>
            <w:r w:rsidR="00825341">
              <w:rPr>
                <w:noProof/>
                <w:webHidden/>
              </w:rPr>
              <w:fldChar w:fldCharType="end"/>
            </w:r>
          </w:hyperlink>
        </w:p>
        <w:p w14:paraId="6108FF84" w14:textId="2B1556D8" w:rsidR="00825341" w:rsidRDefault="00000000">
          <w:pPr>
            <w:pStyle w:val="TOC1"/>
            <w:tabs>
              <w:tab w:val="right" w:leader="dot" w:pos="5318"/>
            </w:tabs>
            <w:rPr>
              <w:rFonts w:asciiTheme="minorHAnsi" w:eastAsiaTheme="minorEastAsia" w:hAnsiTheme="minorHAnsi"/>
              <w:noProof/>
              <w:sz w:val="24"/>
              <w:szCs w:val="24"/>
            </w:rPr>
          </w:pPr>
          <w:hyperlink w:anchor="_Toc160308618" w:history="1">
            <w:r w:rsidR="00825341" w:rsidRPr="00AB462E">
              <w:rPr>
                <w:rStyle w:val="Hyperlink"/>
                <w:noProof/>
              </w:rPr>
              <w:t>Strings</w:t>
            </w:r>
            <w:r w:rsidR="00825341">
              <w:rPr>
                <w:noProof/>
                <w:webHidden/>
              </w:rPr>
              <w:tab/>
            </w:r>
            <w:r w:rsidR="00825341">
              <w:rPr>
                <w:noProof/>
                <w:webHidden/>
              </w:rPr>
              <w:fldChar w:fldCharType="begin"/>
            </w:r>
            <w:r w:rsidR="00825341">
              <w:rPr>
                <w:noProof/>
                <w:webHidden/>
              </w:rPr>
              <w:instrText xml:space="preserve"> PAGEREF _Toc160308618 \h </w:instrText>
            </w:r>
            <w:r w:rsidR="00825341">
              <w:rPr>
                <w:noProof/>
                <w:webHidden/>
              </w:rPr>
            </w:r>
            <w:r w:rsidR="00825341">
              <w:rPr>
                <w:noProof/>
                <w:webHidden/>
              </w:rPr>
              <w:fldChar w:fldCharType="separate"/>
            </w:r>
            <w:r w:rsidR="00F754CA">
              <w:rPr>
                <w:noProof/>
                <w:webHidden/>
              </w:rPr>
              <w:t>29</w:t>
            </w:r>
            <w:r w:rsidR="00825341">
              <w:rPr>
                <w:noProof/>
                <w:webHidden/>
              </w:rPr>
              <w:fldChar w:fldCharType="end"/>
            </w:r>
          </w:hyperlink>
        </w:p>
        <w:p w14:paraId="313F43AB" w14:textId="6E680E21" w:rsidR="00825341" w:rsidRDefault="00000000">
          <w:pPr>
            <w:pStyle w:val="TOC2"/>
            <w:tabs>
              <w:tab w:val="right" w:leader="dot" w:pos="5318"/>
            </w:tabs>
            <w:rPr>
              <w:rFonts w:asciiTheme="minorHAnsi" w:eastAsiaTheme="minorEastAsia" w:hAnsiTheme="minorHAnsi"/>
              <w:noProof/>
              <w:sz w:val="24"/>
              <w:szCs w:val="24"/>
            </w:rPr>
          </w:pPr>
          <w:hyperlink w:anchor="_Toc160308619" w:history="1">
            <w:r w:rsidR="00825341" w:rsidRPr="00AB462E">
              <w:rPr>
                <w:rStyle w:val="Hyperlink"/>
                <w:noProof/>
              </w:rPr>
              <w:t>Trie</w:t>
            </w:r>
            <w:r w:rsidR="00825341">
              <w:rPr>
                <w:noProof/>
                <w:webHidden/>
              </w:rPr>
              <w:tab/>
            </w:r>
            <w:r w:rsidR="00825341">
              <w:rPr>
                <w:noProof/>
                <w:webHidden/>
              </w:rPr>
              <w:fldChar w:fldCharType="begin"/>
            </w:r>
            <w:r w:rsidR="00825341">
              <w:rPr>
                <w:noProof/>
                <w:webHidden/>
              </w:rPr>
              <w:instrText xml:space="preserve"> PAGEREF _Toc160308619 \h </w:instrText>
            </w:r>
            <w:r w:rsidR="00825341">
              <w:rPr>
                <w:noProof/>
                <w:webHidden/>
              </w:rPr>
            </w:r>
            <w:r w:rsidR="00825341">
              <w:rPr>
                <w:noProof/>
                <w:webHidden/>
              </w:rPr>
              <w:fldChar w:fldCharType="separate"/>
            </w:r>
            <w:r w:rsidR="00F754CA">
              <w:rPr>
                <w:noProof/>
                <w:webHidden/>
              </w:rPr>
              <w:t>29</w:t>
            </w:r>
            <w:r w:rsidR="00825341">
              <w:rPr>
                <w:noProof/>
                <w:webHidden/>
              </w:rPr>
              <w:fldChar w:fldCharType="end"/>
            </w:r>
          </w:hyperlink>
        </w:p>
        <w:p w14:paraId="6313D35B" w14:textId="0B5236CC" w:rsidR="00825341" w:rsidRDefault="00000000">
          <w:pPr>
            <w:pStyle w:val="TOC2"/>
            <w:tabs>
              <w:tab w:val="right" w:leader="dot" w:pos="5318"/>
            </w:tabs>
            <w:rPr>
              <w:rFonts w:asciiTheme="minorHAnsi" w:eastAsiaTheme="minorEastAsia" w:hAnsiTheme="minorHAnsi"/>
              <w:noProof/>
              <w:sz w:val="24"/>
              <w:szCs w:val="24"/>
            </w:rPr>
          </w:pPr>
          <w:hyperlink w:anchor="_Toc160308620" w:history="1">
            <w:r w:rsidR="00825341" w:rsidRPr="00AB462E">
              <w:rPr>
                <w:rStyle w:val="Hyperlink"/>
                <w:noProof/>
              </w:rPr>
              <w:t>Trie For Numbers</w:t>
            </w:r>
            <w:r w:rsidR="00825341">
              <w:rPr>
                <w:noProof/>
                <w:webHidden/>
              </w:rPr>
              <w:tab/>
            </w:r>
            <w:r w:rsidR="00825341">
              <w:rPr>
                <w:noProof/>
                <w:webHidden/>
              </w:rPr>
              <w:fldChar w:fldCharType="begin"/>
            </w:r>
            <w:r w:rsidR="00825341">
              <w:rPr>
                <w:noProof/>
                <w:webHidden/>
              </w:rPr>
              <w:instrText xml:space="preserve"> PAGEREF _Toc160308620 \h </w:instrText>
            </w:r>
            <w:r w:rsidR="00825341">
              <w:rPr>
                <w:noProof/>
                <w:webHidden/>
              </w:rPr>
            </w:r>
            <w:r w:rsidR="00825341">
              <w:rPr>
                <w:noProof/>
                <w:webHidden/>
              </w:rPr>
              <w:fldChar w:fldCharType="separate"/>
            </w:r>
            <w:r w:rsidR="00F754CA">
              <w:rPr>
                <w:noProof/>
                <w:webHidden/>
              </w:rPr>
              <w:t>29</w:t>
            </w:r>
            <w:r w:rsidR="00825341">
              <w:rPr>
                <w:noProof/>
                <w:webHidden/>
              </w:rPr>
              <w:fldChar w:fldCharType="end"/>
            </w:r>
          </w:hyperlink>
        </w:p>
        <w:p w14:paraId="0AA03AE7" w14:textId="4621DC0D" w:rsidR="00825341" w:rsidRDefault="00000000">
          <w:pPr>
            <w:pStyle w:val="TOC2"/>
            <w:tabs>
              <w:tab w:val="right" w:leader="dot" w:pos="5318"/>
            </w:tabs>
            <w:rPr>
              <w:rFonts w:asciiTheme="minorHAnsi" w:eastAsiaTheme="minorEastAsia" w:hAnsiTheme="minorHAnsi"/>
              <w:noProof/>
              <w:sz w:val="24"/>
              <w:szCs w:val="24"/>
            </w:rPr>
          </w:pPr>
          <w:hyperlink w:anchor="_Toc160308621" w:history="1">
            <w:r w:rsidR="00825341" w:rsidRPr="00AB462E">
              <w:rPr>
                <w:rStyle w:val="Hyperlink"/>
                <w:noProof/>
              </w:rPr>
              <w:t>ACA</w:t>
            </w:r>
            <w:r w:rsidR="00825341">
              <w:rPr>
                <w:noProof/>
                <w:webHidden/>
              </w:rPr>
              <w:tab/>
            </w:r>
            <w:r w:rsidR="00825341">
              <w:rPr>
                <w:noProof/>
                <w:webHidden/>
              </w:rPr>
              <w:fldChar w:fldCharType="begin"/>
            </w:r>
            <w:r w:rsidR="00825341">
              <w:rPr>
                <w:noProof/>
                <w:webHidden/>
              </w:rPr>
              <w:instrText xml:space="preserve"> PAGEREF _Toc160308621 \h </w:instrText>
            </w:r>
            <w:r w:rsidR="00825341">
              <w:rPr>
                <w:noProof/>
                <w:webHidden/>
              </w:rPr>
            </w:r>
            <w:r w:rsidR="00825341">
              <w:rPr>
                <w:noProof/>
                <w:webHidden/>
              </w:rPr>
              <w:fldChar w:fldCharType="separate"/>
            </w:r>
            <w:r w:rsidR="00F754CA">
              <w:rPr>
                <w:noProof/>
                <w:webHidden/>
              </w:rPr>
              <w:t>30</w:t>
            </w:r>
            <w:r w:rsidR="00825341">
              <w:rPr>
                <w:noProof/>
                <w:webHidden/>
              </w:rPr>
              <w:fldChar w:fldCharType="end"/>
            </w:r>
          </w:hyperlink>
        </w:p>
        <w:p w14:paraId="40007886" w14:textId="5644F88D" w:rsidR="00825341" w:rsidRDefault="00000000">
          <w:pPr>
            <w:pStyle w:val="TOC2"/>
            <w:tabs>
              <w:tab w:val="right" w:leader="dot" w:pos="5318"/>
            </w:tabs>
            <w:rPr>
              <w:rFonts w:asciiTheme="minorHAnsi" w:eastAsiaTheme="minorEastAsia" w:hAnsiTheme="minorHAnsi"/>
              <w:noProof/>
              <w:sz w:val="24"/>
              <w:szCs w:val="24"/>
            </w:rPr>
          </w:pPr>
          <w:hyperlink w:anchor="_Toc160308622" w:history="1">
            <w:r w:rsidR="00825341" w:rsidRPr="00AB462E">
              <w:rPr>
                <w:rStyle w:val="Hyperlink"/>
                <w:noProof/>
              </w:rPr>
              <w:t>Z-Algorithm</w:t>
            </w:r>
            <w:r w:rsidR="00825341">
              <w:rPr>
                <w:noProof/>
                <w:webHidden/>
              </w:rPr>
              <w:tab/>
            </w:r>
            <w:r w:rsidR="00825341">
              <w:rPr>
                <w:noProof/>
                <w:webHidden/>
              </w:rPr>
              <w:fldChar w:fldCharType="begin"/>
            </w:r>
            <w:r w:rsidR="00825341">
              <w:rPr>
                <w:noProof/>
                <w:webHidden/>
              </w:rPr>
              <w:instrText xml:space="preserve"> PAGEREF _Toc160308622 \h </w:instrText>
            </w:r>
            <w:r w:rsidR="00825341">
              <w:rPr>
                <w:noProof/>
                <w:webHidden/>
              </w:rPr>
            </w:r>
            <w:r w:rsidR="00825341">
              <w:rPr>
                <w:noProof/>
                <w:webHidden/>
              </w:rPr>
              <w:fldChar w:fldCharType="separate"/>
            </w:r>
            <w:r w:rsidR="00F754CA">
              <w:rPr>
                <w:noProof/>
                <w:webHidden/>
              </w:rPr>
              <w:t>30</w:t>
            </w:r>
            <w:r w:rsidR="00825341">
              <w:rPr>
                <w:noProof/>
                <w:webHidden/>
              </w:rPr>
              <w:fldChar w:fldCharType="end"/>
            </w:r>
          </w:hyperlink>
        </w:p>
        <w:p w14:paraId="6D1C86E4" w14:textId="33A57EEE" w:rsidR="00825341" w:rsidRDefault="00000000">
          <w:pPr>
            <w:pStyle w:val="TOC2"/>
            <w:tabs>
              <w:tab w:val="right" w:leader="dot" w:pos="5318"/>
            </w:tabs>
            <w:rPr>
              <w:rFonts w:asciiTheme="minorHAnsi" w:eastAsiaTheme="minorEastAsia" w:hAnsiTheme="minorHAnsi"/>
              <w:noProof/>
              <w:sz w:val="24"/>
              <w:szCs w:val="24"/>
            </w:rPr>
          </w:pPr>
          <w:hyperlink w:anchor="_Toc160308623" w:history="1">
            <w:r w:rsidR="00825341" w:rsidRPr="00AB462E">
              <w:rPr>
                <w:rStyle w:val="Hyperlink"/>
                <w:noProof/>
              </w:rPr>
              <w:t>String Hashing</w:t>
            </w:r>
            <w:r w:rsidR="00825341">
              <w:rPr>
                <w:noProof/>
                <w:webHidden/>
              </w:rPr>
              <w:tab/>
            </w:r>
            <w:r w:rsidR="00825341">
              <w:rPr>
                <w:noProof/>
                <w:webHidden/>
              </w:rPr>
              <w:fldChar w:fldCharType="begin"/>
            </w:r>
            <w:r w:rsidR="00825341">
              <w:rPr>
                <w:noProof/>
                <w:webHidden/>
              </w:rPr>
              <w:instrText xml:space="preserve"> PAGEREF _Toc160308623 \h </w:instrText>
            </w:r>
            <w:r w:rsidR="00825341">
              <w:rPr>
                <w:noProof/>
                <w:webHidden/>
              </w:rPr>
            </w:r>
            <w:r w:rsidR="00825341">
              <w:rPr>
                <w:noProof/>
                <w:webHidden/>
              </w:rPr>
              <w:fldChar w:fldCharType="separate"/>
            </w:r>
            <w:r w:rsidR="00F754CA">
              <w:rPr>
                <w:noProof/>
                <w:webHidden/>
              </w:rPr>
              <w:t>31</w:t>
            </w:r>
            <w:r w:rsidR="00825341">
              <w:rPr>
                <w:noProof/>
                <w:webHidden/>
              </w:rPr>
              <w:fldChar w:fldCharType="end"/>
            </w:r>
          </w:hyperlink>
        </w:p>
        <w:p w14:paraId="7A6FCD57" w14:textId="6AFE8C63" w:rsidR="00825341" w:rsidRDefault="00000000">
          <w:pPr>
            <w:pStyle w:val="TOC2"/>
            <w:tabs>
              <w:tab w:val="right" w:leader="dot" w:pos="5318"/>
            </w:tabs>
            <w:rPr>
              <w:rFonts w:asciiTheme="minorHAnsi" w:eastAsiaTheme="minorEastAsia" w:hAnsiTheme="minorHAnsi"/>
              <w:noProof/>
              <w:sz w:val="24"/>
              <w:szCs w:val="24"/>
            </w:rPr>
          </w:pPr>
          <w:hyperlink w:anchor="_Toc160308624" w:history="1">
            <w:r w:rsidR="00825341" w:rsidRPr="00AB462E">
              <w:rPr>
                <w:rStyle w:val="Hyperlink"/>
                <w:noProof/>
              </w:rPr>
              <w:t>String Hashing 2</w:t>
            </w:r>
            <w:r w:rsidR="00825341">
              <w:rPr>
                <w:noProof/>
                <w:webHidden/>
              </w:rPr>
              <w:tab/>
            </w:r>
            <w:r w:rsidR="00825341">
              <w:rPr>
                <w:noProof/>
                <w:webHidden/>
              </w:rPr>
              <w:fldChar w:fldCharType="begin"/>
            </w:r>
            <w:r w:rsidR="00825341">
              <w:rPr>
                <w:noProof/>
                <w:webHidden/>
              </w:rPr>
              <w:instrText xml:space="preserve"> PAGEREF _Toc160308624 \h </w:instrText>
            </w:r>
            <w:r w:rsidR="00825341">
              <w:rPr>
                <w:noProof/>
                <w:webHidden/>
              </w:rPr>
            </w:r>
            <w:r w:rsidR="00825341">
              <w:rPr>
                <w:noProof/>
                <w:webHidden/>
              </w:rPr>
              <w:fldChar w:fldCharType="separate"/>
            </w:r>
            <w:r w:rsidR="00F754CA">
              <w:rPr>
                <w:noProof/>
                <w:webHidden/>
              </w:rPr>
              <w:t>31</w:t>
            </w:r>
            <w:r w:rsidR="00825341">
              <w:rPr>
                <w:noProof/>
                <w:webHidden/>
              </w:rPr>
              <w:fldChar w:fldCharType="end"/>
            </w:r>
          </w:hyperlink>
        </w:p>
        <w:p w14:paraId="2E256DD4" w14:textId="74C52010" w:rsidR="00825341" w:rsidRDefault="00000000">
          <w:pPr>
            <w:pStyle w:val="TOC2"/>
            <w:tabs>
              <w:tab w:val="right" w:leader="dot" w:pos="5318"/>
            </w:tabs>
            <w:rPr>
              <w:rFonts w:asciiTheme="minorHAnsi" w:eastAsiaTheme="minorEastAsia" w:hAnsiTheme="minorHAnsi"/>
              <w:noProof/>
              <w:sz w:val="24"/>
              <w:szCs w:val="24"/>
            </w:rPr>
          </w:pPr>
          <w:hyperlink w:anchor="_Toc160308625" w:history="1">
            <w:r w:rsidR="00825341" w:rsidRPr="00AB462E">
              <w:rPr>
                <w:rStyle w:val="Hyperlink"/>
                <w:noProof/>
                <w:lang w:val="de-DE"/>
              </w:rPr>
              <w:t>Manacher</w:t>
            </w:r>
            <w:r w:rsidR="00825341">
              <w:rPr>
                <w:noProof/>
                <w:webHidden/>
              </w:rPr>
              <w:tab/>
            </w:r>
            <w:r w:rsidR="00825341">
              <w:rPr>
                <w:noProof/>
                <w:webHidden/>
              </w:rPr>
              <w:fldChar w:fldCharType="begin"/>
            </w:r>
            <w:r w:rsidR="00825341">
              <w:rPr>
                <w:noProof/>
                <w:webHidden/>
              </w:rPr>
              <w:instrText xml:space="preserve"> PAGEREF _Toc160308625 \h </w:instrText>
            </w:r>
            <w:r w:rsidR="00825341">
              <w:rPr>
                <w:noProof/>
                <w:webHidden/>
              </w:rPr>
            </w:r>
            <w:r w:rsidR="00825341">
              <w:rPr>
                <w:noProof/>
                <w:webHidden/>
              </w:rPr>
              <w:fldChar w:fldCharType="separate"/>
            </w:r>
            <w:r w:rsidR="00F754CA">
              <w:rPr>
                <w:noProof/>
                <w:webHidden/>
              </w:rPr>
              <w:t>32</w:t>
            </w:r>
            <w:r w:rsidR="00825341">
              <w:rPr>
                <w:noProof/>
                <w:webHidden/>
              </w:rPr>
              <w:fldChar w:fldCharType="end"/>
            </w:r>
          </w:hyperlink>
        </w:p>
        <w:p w14:paraId="6CF33528" w14:textId="4C0AE8FF" w:rsidR="00825341" w:rsidRDefault="00000000">
          <w:pPr>
            <w:pStyle w:val="TOC2"/>
            <w:tabs>
              <w:tab w:val="right" w:leader="dot" w:pos="5318"/>
            </w:tabs>
            <w:rPr>
              <w:rFonts w:asciiTheme="minorHAnsi" w:eastAsiaTheme="minorEastAsia" w:hAnsiTheme="minorHAnsi"/>
              <w:noProof/>
              <w:sz w:val="24"/>
              <w:szCs w:val="24"/>
            </w:rPr>
          </w:pPr>
          <w:hyperlink w:anchor="_Toc160308626" w:history="1">
            <w:r w:rsidR="00825341" w:rsidRPr="00AB462E">
              <w:rPr>
                <w:rStyle w:val="Hyperlink"/>
                <w:noProof/>
              </w:rPr>
              <w:t>KMP</w:t>
            </w:r>
            <w:r w:rsidR="00825341">
              <w:rPr>
                <w:noProof/>
                <w:webHidden/>
              </w:rPr>
              <w:tab/>
            </w:r>
            <w:r w:rsidR="00825341">
              <w:rPr>
                <w:noProof/>
                <w:webHidden/>
              </w:rPr>
              <w:fldChar w:fldCharType="begin"/>
            </w:r>
            <w:r w:rsidR="00825341">
              <w:rPr>
                <w:noProof/>
                <w:webHidden/>
              </w:rPr>
              <w:instrText xml:space="preserve"> PAGEREF _Toc160308626 \h </w:instrText>
            </w:r>
            <w:r w:rsidR="00825341">
              <w:rPr>
                <w:noProof/>
                <w:webHidden/>
              </w:rPr>
            </w:r>
            <w:r w:rsidR="00825341">
              <w:rPr>
                <w:noProof/>
                <w:webHidden/>
              </w:rPr>
              <w:fldChar w:fldCharType="separate"/>
            </w:r>
            <w:r w:rsidR="00F754CA">
              <w:rPr>
                <w:noProof/>
                <w:webHidden/>
              </w:rPr>
              <w:t>32</w:t>
            </w:r>
            <w:r w:rsidR="00825341">
              <w:rPr>
                <w:noProof/>
                <w:webHidden/>
              </w:rPr>
              <w:fldChar w:fldCharType="end"/>
            </w:r>
          </w:hyperlink>
        </w:p>
        <w:p w14:paraId="494B22E3" w14:textId="6AD5B2A3" w:rsidR="00825341" w:rsidRDefault="00000000">
          <w:pPr>
            <w:pStyle w:val="TOC2"/>
            <w:tabs>
              <w:tab w:val="right" w:leader="dot" w:pos="5318"/>
            </w:tabs>
            <w:rPr>
              <w:rFonts w:asciiTheme="minorHAnsi" w:eastAsiaTheme="minorEastAsia" w:hAnsiTheme="minorHAnsi"/>
              <w:noProof/>
              <w:sz w:val="24"/>
              <w:szCs w:val="24"/>
            </w:rPr>
          </w:pPr>
          <w:hyperlink w:anchor="_Toc160308627" w:history="1">
            <w:r w:rsidR="00825341" w:rsidRPr="00AB462E">
              <w:rPr>
                <w:rStyle w:val="Hyperlink"/>
                <w:noProof/>
              </w:rPr>
              <w:t>Palindromic Tree</w:t>
            </w:r>
            <w:r w:rsidR="00825341">
              <w:rPr>
                <w:noProof/>
                <w:webHidden/>
              </w:rPr>
              <w:tab/>
            </w:r>
            <w:r w:rsidR="00825341">
              <w:rPr>
                <w:noProof/>
                <w:webHidden/>
              </w:rPr>
              <w:fldChar w:fldCharType="begin"/>
            </w:r>
            <w:r w:rsidR="00825341">
              <w:rPr>
                <w:noProof/>
                <w:webHidden/>
              </w:rPr>
              <w:instrText xml:space="preserve"> PAGEREF _Toc160308627 \h </w:instrText>
            </w:r>
            <w:r w:rsidR="00825341">
              <w:rPr>
                <w:noProof/>
                <w:webHidden/>
              </w:rPr>
            </w:r>
            <w:r w:rsidR="00825341">
              <w:rPr>
                <w:noProof/>
                <w:webHidden/>
              </w:rPr>
              <w:fldChar w:fldCharType="separate"/>
            </w:r>
            <w:r w:rsidR="00F754CA">
              <w:rPr>
                <w:noProof/>
                <w:webHidden/>
              </w:rPr>
              <w:t>32</w:t>
            </w:r>
            <w:r w:rsidR="00825341">
              <w:rPr>
                <w:noProof/>
                <w:webHidden/>
              </w:rPr>
              <w:fldChar w:fldCharType="end"/>
            </w:r>
          </w:hyperlink>
        </w:p>
        <w:p w14:paraId="628632E8" w14:textId="775BB4F7" w:rsidR="00825341" w:rsidRDefault="00000000">
          <w:pPr>
            <w:pStyle w:val="TOC2"/>
            <w:tabs>
              <w:tab w:val="right" w:leader="dot" w:pos="5318"/>
            </w:tabs>
            <w:rPr>
              <w:rFonts w:asciiTheme="minorHAnsi" w:eastAsiaTheme="minorEastAsia" w:hAnsiTheme="minorHAnsi"/>
              <w:noProof/>
              <w:sz w:val="24"/>
              <w:szCs w:val="24"/>
            </w:rPr>
          </w:pPr>
          <w:hyperlink w:anchor="_Toc160308628" w:history="1">
            <w:r w:rsidR="00825341" w:rsidRPr="00AB462E">
              <w:rPr>
                <w:rStyle w:val="Hyperlink"/>
                <w:noProof/>
              </w:rPr>
              <w:t>Suffix Array</w:t>
            </w:r>
            <w:r w:rsidR="00825341">
              <w:rPr>
                <w:noProof/>
                <w:webHidden/>
              </w:rPr>
              <w:tab/>
            </w:r>
            <w:r w:rsidR="00825341">
              <w:rPr>
                <w:noProof/>
                <w:webHidden/>
              </w:rPr>
              <w:fldChar w:fldCharType="begin"/>
            </w:r>
            <w:r w:rsidR="00825341">
              <w:rPr>
                <w:noProof/>
                <w:webHidden/>
              </w:rPr>
              <w:instrText xml:space="preserve"> PAGEREF _Toc160308628 \h </w:instrText>
            </w:r>
            <w:r w:rsidR="00825341">
              <w:rPr>
                <w:noProof/>
                <w:webHidden/>
              </w:rPr>
            </w:r>
            <w:r w:rsidR="00825341">
              <w:rPr>
                <w:noProof/>
                <w:webHidden/>
              </w:rPr>
              <w:fldChar w:fldCharType="separate"/>
            </w:r>
            <w:r w:rsidR="00F754CA">
              <w:rPr>
                <w:noProof/>
                <w:webHidden/>
              </w:rPr>
              <w:t>33</w:t>
            </w:r>
            <w:r w:rsidR="00825341">
              <w:rPr>
                <w:noProof/>
                <w:webHidden/>
              </w:rPr>
              <w:fldChar w:fldCharType="end"/>
            </w:r>
          </w:hyperlink>
        </w:p>
        <w:p w14:paraId="515BE352" w14:textId="20392792" w:rsidR="00825341" w:rsidRDefault="00000000">
          <w:pPr>
            <w:pStyle w:val="TOC2"/>
            <w:tabs>
              <w:tab w:val="right" w:leader="dot" w:pos="5318"/>
            </w:tabs>
            <w:rPr>
              <w:rFonts w:asciiTheme="minorHAnsi" w:eastAsiaTheme="minorEastAsia" w:hAnsiTheme="minorHAnsi"/>
              <w:noProof/>
              <w:sz w:val="24"/>
              <w:szCs w:val="24"/>
            </w:rPr>
          </w:pPr>
          <w:hyperlink w:anchor="_Toc160308629" w:history="1">
            <w:r w:rsidR="00825341" w:rsidRPr="00AB462E">
              <w:rPr>
                <w:rStyle w:val="Hyperlink"/>
                <w:noProof/>
              </w:rPr>
              <w:t>Suffix Automaton</w:t>
            </w:r>
            <w:r w:rsidR="00825341">
              <w:rPr>
                <w:noProof/>
                <w:webHidden/>
              </w:rPr>
              <w:tab/>
            </w:r>
            <w:r w:rsidR="00825341">
              <w:rPr>
                <w:noProof/>
                <w:webHidden/>
              </w:rPr>
              <w:fldChar w:fldCharType="begin"/>
            </w:r>
            <w:r w:rsidR="00825341">
              <w:rPr>
                <w:noProof/>
                <w:webHidden/>
              </w:rPr>
              <w:instrText xml:space="preserve"> PAGEREF _Toc160308629 \h </w:instrText>
            </w:r>
            <w:r w:rsidR="00825341">
              <w:rPr>
                <w:noProof/>
                <w:webHidden/>
              </w:rPr>
            </w:r>
            <w:r w:rsidR="00825341">
              <w:rPr>
                <w:noProof/>
                <w:webHidden/>
              </w:rPr>
              <w:fldChar w:fldCharType="separate"/>
            </w:r>
            <w:r w:rsidR="00F754CA">
              <w:rPr>
                <w:noProof/>
                <w:webHidden/>
              </w:rPr>
              <w:t>33</w:t>
            </w:r>
            <w:r w:rsidR="00825341">
              <w:rPr>
                <w:noProof/>
                <w:webHidden/>
              </w:rPr>
              <w:fldChar w:fldCharType="end"/>
            </w:r>
          </w:hyperlink>
        </w:p>
        <w:p w14:paraId="4D2C8FFD" w14:textId="32108895" w:rsidR="00825341" w:rsidRDefault="00000000">
          <w:pPr>
            <w:pStyle w:val="TOC1"/>
            <w:tabs>
              <w:tab w:val="right" w:leader="dot" w:pos="5318"/>
            </w:tabs>
            <w:rPr>
              <w:rFonts w:asciiTheme="minorHAnsi" w:eastAsiaTheme="minorEastAsia" w:hAnsiTheme="minorHAnsi"/>
              <w:noProof/>
              <w:sz w:val="24"/>
              <w:szCs w:val="24"/>
            </w:rPr>
          </w:pPr>
          <w:hyperlink w:anchor="_Toc160308630" w:history="1">
            <w:r w:rsidR="00825341" w:rsidRPr="00AB462E">
              <w:rPr>
                <w:rStyle w:val="Hyperlink"/>
                <w:noProof/>
              </w:rPr>
              <w:t>Geometry</w:t>
            </w:r>
            <w:r w:rsidR="00825341">
              <w:rPr>
                <w:noProof/>
                <w:webHidden/>
              </w:rPr>
              <w:tab/>
            </w:r>
            <w:r w:rsidR="00825341">
              <w:rPr>
                <w:noProof/>
                <w:webHidden/>
              </w:rPr>
              <w:fldChar w:fldCharType="begin"/>
            </w:r>
            <w:r w:rsidR="00825341">
              <w:rPr>
                <w:noProof/>
                <w:webHidden/>
              </w:rPr>
              <w:instrText xml:space="preserve"> PAGEREF _Toc160308630 \h </w:instrText>
            </w:r>
            <w:r w:rsidR="00825341">
              <w:rPr>
                <w:noProof/>
                <w:webHidden/>
              </w:rPr>
            </w:r>
            <w:r w:rsidR="00825341">
              <w:rPr>
                <w:noProof/>
                <w:webHidden/>
              </w:rPr>
              <w:fldChar w:fldCharType="separate"/>
            </w:r>
            <w:r w:rsidR="00F754CA">
              <w:rPr>
                <w:noProof/>
                <w:webHidden/>
              </w:rPr>
              <w:t>34</w:t>
            </w:r>
            <w:r w:rsidR="00825341">
              <w:rPr>
                <w:noProof/>
                <w:webHidden/>
              </w:rPr>
              <w:fldChar w:fldCharType="end"/>
            </w:r>
          </w:hyperlink>
        </w:p>
        <w:p w14:paraId="419CB686" w14:textId="273BA89C" w:rsidR="00825341" w:rsidRDefault="00000000">
          <w:pPr>
            <w:pStyle w:val="TOC2"/>
            <w:tabs>
              <w:tab w:val="right" w:leader="dot" w:pos="5318"/>
            </w:tabs>
            <w:rPr>
              <w:rFonts w:asciiTheme="minorHAnsi" w:eastAsiaTheme="minorEastAsia" w:hAnsiTheme="minorHAnsi"/>
              <w:noProof/>
              <w:sz w:val="24"/>
              <w:szCs w:val="24"/>
            </w:rPr>
          </w:pPr>
          <w:hyperlink w:anchor="_Toc160308631" w:history="1">
            <w:r w:rsidR="00825341" w:rsidRPr="00AB462E">
              <w:rPr>
                <w:rStyle w:val="Hyperlink"/>
                <w:noProof/>
              </w:rPr>
              <w:t>Point</w:t>
            </w:r>
            <w:r w:rsidR="00825341">
              <w:rPr>
                <w:noProof/>
                <w:webHidden/>
              </w:rPr>
              <w:tab/>
            </w:r>
            <w:r w:rsidR="00825341">
              <w:rPr>
                <w:noProof/>
                <w:webHidden/>
              </w:rPr>
              <w:fldChar w:fldCharType="begin"/>
            </w:r>
            <w:r w:rsidR="00825341">
              <w:rPr>
                <w:noProof/>
                <w:webHidden/>
              </w:rPr>
              <w:instrText xml:space="preserve"> PAGEREF _Toc160308631 \h </w:instrText>
            </w:r>
            <w:r w:rsidR="00825341">
              <w:rPr>
                <w:noProof/>
                <w:webHidden/>
              </w:rPr>
            </w:r>
            <w:r w:rsidR="00825341">
              <w:rPr>
                <w:noProof/>
                <w:webHidden/>
              </w:rPr>
              <w:fldChar w:fldCharType="separate"/>
            </w:r>
            <w:r w:rsidR="00F754CA">
              <w:rPr>
                <w:noProof/>
                <w:webHidden/>
              </w:rPr>
              <w:t>34</w:t>
            </w:r>
            <w:r w:rsidR="00825341">
              <w:rPr>
                <w:noProof/>
                <w:webHidden/>
              </w:rPr>
              <w:fldChar w:fldCharType="end"/>
            </w:r>
          </w:hyperlink>
        </w:p>
        <w:p w14:paraId="341315D0" w14:textId="0557B4B6" w:rsidR="00825341" w:rsidRDefault="00000000">
          <w:pPr>
            <w:pStyle w:val="TOC2"/>
            <w:tabs>
              <w:tab w:val="right" w:leader="dot" w:pos="5318"/>
            </w:tabs>
            <w:rPr>
              <w:rFonts w:asciiTheme="minorHAnsi" w:eastAsiaTheme="minorEastAsia" w:hAnsiTheme="minorHAnsi"/>
              <w:noProof/>
              <w:sz w:val="24"/>
              <w:szCs w:val="24"/>
            </w:rPr>
          </w:pPr>
          <w:hyperlink w:anchor="_Toc160308632" w:history="1">
            <w:r w:rsidR="00825341" w:rsidRPr="00AB462E">
              <w:rPr>
                <w:rStyle w:val="Hyperlink"/>
                <w:noProof/>
              </w:rPr>
              <w:t>Distance Operations</w:t>
            </w:r>
            <w:r w:rsidR="00825341">
              <w:rPr>
                <w:noProof/>
                <w:webHidden/>
              </w:rPr>
              <w:tab/>
            </w:r>
            <w:r w:rsidR="00825341">
              <w:rPr>
                <w:noProof/>
                <w:webHidden/>
              </w:rPr>
              <w:fldChar w:fldCharType="begin"/>
            </w:r>
            <w:r w:rsidR="00825341">
              <w:rPr>
                <w:noProof/>
                <w:webHidden/>
              </w:rPr>
              <w:instrText xml:space="preserve"> PAGEREF _Toc160308632 \h </w:instrText>
            </w:r>
            <w:r w:rsidR="00825341">
              <w:rPr>
                <w:noProof/>
                <w:webHidden/>
              </w:rPr>
            </w:r>
            <w:r w:rsidR="00825341">
              <w:rPr>
                <w:noProof/>
                <w:webHidden/>
              </w:rPr>
              <w:fldChar w:fldCharType="separate"/>
            </w:r>
            <w:r w:rsidR="00F754CA">
              <w:rPr>
                <w:noProof/>
                <w:webHidden/>
              </w:rPr>
              <w:t>35</w:t>
            </w:r>
            <w:r w:rsidR="00825341">
              <w:rPr>
                <w:noProof/>
                <w:webHidden/>
              </w:rPr>
              <w:fldChar w:fldCharType="end"/>
            </w:r>
          </w:hyperlink>
        </w:p>
        <w:p w14:paraId="5B388BF3" w14:textId="23F25251" w:rsidR="00825341" w:rsidRDefault="00000000">
          <w:pPr>
            <w:pStyle w:val="TOC2"/>
            <w:tabs>
              <w:tab w:val="right" w:leader="dot" w:pos="5318"/>
            </w:tabs>
            <w:rPr>
              <w:rFonts w:asciiTheme="minorHAnsi" w:eastAsiaTheme="minorEastAsia" w:hAnsiTheme="minorHAnsi"/>
              <w:noProof/>
              <w:sz w:val="24"/>
              <w:szCs w:val="24"/>
            </w:rPr>
          </w:pPr>
          <w:hyperlink w:anchor="_Toc160308633" w:history="1">
            <w:r w:rsidR="00825341" w:rsidRPr="00AB462E">
              <w:rPr>
                <w:rStyle w:val="Hyperlink"/>
                <w:noProof/>
              </w:rPr>
              <w:t>Convex Hull</w:t>
            </w:r>
            <w:r w:rsidR="00825341">
              <w:rPr>
                <w:noProof/>
                <w:webHidden/>
              </w:rPr>
              <w:tab/>
            </w:r>
            <w:r w:rsidR="00825341">
              <w:rPr>
                <w:noProof/>
                <w:webHidden/>
              </w:rPr>
              <w:fldChar w:fldCharType="begin"/>
            </w:r>
            <w:r w:rsidR="00825341">
              <w:rPr>
                <w:noProof/>
                <w:webHidden/>
              </w:rPr>
              <w:instrText xml:space="preserve"> PAGEREF _Toc160308633 \h </w:instrText>
            </w:r>
            <w:r w:rsidR="00825341">
              <w:rPr>
                <w:noProof/>
                <w:webHidden/>
              </w:rPr>
            </w:r>
            <w:r w:rsidR="00825341">
              <w:rPr>
                <w:noProof/>
                <w:webHidden/>
              </w:rPr>
              <w:fldChar w:fldCharType="separate"/>
            </w:r>
            <w:r w:rsidR="00F754CA">
              <w:rPr>
                <w:noProof/>
                <w:webHidden/>
              </w:rPr>
              <w:t>35</w:t>
            </w:r>
            <w:r w:rsidR="00825341">
              <w:rPr>
                <w:noProof/>
                <w:webHidden/>
              </w:rPr>
              <w:fldChar w:fldCharType="end"/>
            </w:r>
          </w:hyperlink>
        </w:p>
        <w:p w14:paraId="235DDCBE" w14:textId="746605D1" w:rsidR="00825341" w:rsidRDefault="00000000">
          <w:pPr>
            <w:pStyle w:val="TOC2"/>
            <w:tabs>
              <w:tab w:val="right" w:leader="dot" w:pos="5318"/>
            </w:tabs>
            <w:rPr>
              <w:rFonts w:asciiTheme="minorHAnsi" w:eastAsiaTheme="minorEastAsia" w:hAnsiTheme="minorHAnsi"/>
              <w:noProof/>
              <w:sz w:val="24"/>
              <w:szCs w:val="24"/>
            </w:rPr>
          </w:pPr>
          <w:hyperlink w:anchor="_Toc160308634" w:history="1">
            <w:r w:rsidR="00825341" w:rsidRPr="00AB462E">
              <w:rPr>
                <w:rStyle w:val="Hyperlink"/>
                <w:noProof/>
              </w:rPr>
              <w:t>Hull Diameter and Width</w:t>
            </w:r>
            <w:r w:rsidR="00825341">
              <w:rPr>
                <w:noProof/>
                <w:webHidden/>
              </w:rPr>
              <w:tab/>
            </w:r>
            <w:r w:rsidR="00825341">
              <w:rPr>
                <w:noProof/>
                <w:webHidden/>
              </w:rPr>
              <w:fldChar w:fldCharType="begin"/>
            </w:r>
            <w:r w:rsidR="00825341">
              <w:rPr>
                <w:noProof/>
                <w:webHidden/>
              </w:rPr>
              <w:instrText xml:space="preserve"> PAGEREF _Toc160308634 \h </w:instrText>
            </w:r>
            <w:r w:rsidR="00825341">
              <w:rPr>
                <w:noProof/>
                <w:webHidden/>
              </w:rPr>
            </w:r>
            <w:r w:rsidR="00825341">
              <w:rPr>
                <w:noProof/>
                <w:webHidden/>
              </w:rPr>
              <w:fldChar w:fldCharType="separate"/>
            </w:r>
            <w:r w:rsidR="00F754CA">
              <w:rPr>
                <w:noProof/>
                <w:webHidden/>
              </w:rPr>
              <w:t>35</w:t>
            </w:r>
            <w:r w:rsidR="00825341">
              <w:rPr>
                <w:noProof/>
                <w:webHidden/>
              </w:rPr>
              <w:fldChar w:fldCharType="end"/>
            </w:r>
          </w:hyperlink>
        </w:p>
        <w:p w14:paraId="62EA3B57" w14:textId="7B0F099A" w:rsidR="00825341" w:rsidRDefault="00000000">
          <w:pPr>
            <w:pStyle w:val="TOC2"/>
            <w:tabs>
              <w:tab w:val="right" w:leader="dot" w:pos="5318"/>
            </w:tabs>
            <w:rPr>
              <w:rFonts w:asciiTheme="minorHAnsi" w:eastAsiaTheme="minorEastAsia" w:hAnsiTheme="minorHAnsi"/>
              <w:noProof/>
              <w:sz w:val="24"/>
              <w:szCs w:val="24"/>
            </w:rPr>
          </w:pPr>
          <w:hyperlink w:anchor="_Toc160308635" w:history="1">
            <w:r w:rsidR="00825341" w:rsidRPr="00AB462E">
              <w:rPr>
                <w:rStyle w:val="Hyperlink"/>
                <w:noProof/>
              </w:rPr>
              <w:t>Angle</w:t>
            </w:r>
            <w:r w:rsidR="00825341">
              <w:rPr>
                <w:noProof/>
                <w:webHidden/>
              </w:rPr>
              <w:tab/>
            </w:r>
            <w:r w:rsidR="00825341">
              <w:rPr>
                <w:noProof/>
                <w:webHidden/>
              </w:rPr>
              <w:fldChar w:fldCharType="begin"/>
            </w:r>
            <w:r w:rsidR="00825341">
              <w:rPr>
                <w:noProof/>
                <w:webHidden/>
              </w:rPr>
              <w:instrText xml:space="preserve"> PAGEREF _Toc160308635 \h </w:instrText>
            </w:r>
            <w:r w:rsidR="00825341">
              <w:rPr>
                <w:noProof/>
                <w:webHidden/>
              </w:rPr>
            </w:r>
            <w:r w:rsidR="00825341">
              <w:rPr>
                <w:noProof/>
                <w:webHidden/>
              </w:rPr>
              <w:fldChar w:fldCharType="separate"/>
            </w:r>
            <w:r w:rsidR="00F754CA">
              <w:rPr>
                <w:noProof/>
                <w:webHidden/>
              </w:rPr>
              <w:t>36</w:t>
            </w:r>
            <w:r w:rsidR="00825341">
              <w:rPr>
                <w:noProof/>
                <w:webHidden/>
              </w:rPr>
              <w:fldChar w:fldCharType="end"/>
            </w:r>
          </w:hyperlink>
        </w:p>
        <w:p w14:paraId="4EF35C09" w14:textId="417EF9CA" w:rsidR="00825341" w:rsidRDefault="00000000">
          <w:pPr>
            <w:pStyle w:val="TOC2"/>
            <w:tabs>
              <w:tab w:val="right" w:leader="dot" w:pos="5318"/>
            </w:tabs>
            <w:rPr>
              <w:rFonts w:asciiTheme="minorHAnsi" w:eastAsiaTheme="minorEastAsia" w:hAnsiTheme="minorHAnsi"/>
              <w:noProof/>
              <w:sz w:val="24"/>
              <w:szCs w:val="24"/>
            </w:rPr>
          </w:pPr>
          <w:hyperlink w:anchor="_Toc160308636" w:history="1">
            <w:r w:rsidR="00825341" w:rsidRPr="00AB462E">
              <w:rPr>
                <w:rStyle w:val="Hyperlink"/>
                <w:noProof/>
              </w:rPr>
              <w:t>Polygon Area</w:t>
            </w:r>
            <w:r w:rsidR="00825341">
              <w:rPr>
                <w:noProof/>
                <w:webHidden/>
              </w:rPr>
              <w:tab/>
            </w:r>
            <w:r w:rsidR="00825341">
              <w:rPr>
                <w:noProof/>
                <w:webHidden/>
              </w:rPr>
              <w:fldChar w:fldCharType="begin"/>
            </w:r>
            <w:r w:rsidR="00825341">
              <w:rPr>
                <w:noProof/>
                <w:webHidden/>
              </w:rPr>
              <w:instrText xml:space="preserve"> PAGEREF _Toc160308636 \h </w:instrText>
            </w:r>
            <w:r w:rsidR="00825341">
              <w:rPr>
                <w:noProof/>
                <w:webHidden/>
              </w:rPr>
            </w:r>
            <w:r w:rsidR="00825341">
              <w:rPr>
                <w:noProof/>
                <w:webHidden/>
              </w:rPr>
              <w:fldChar w:fldCharType="separate"/>
            </w:r>
            <w:r w:rsidR="00F754CA">
              <w:rPr>
                <w:noProof/>
                <w:webHidden/>
              </w:rPr>
              <w:t>36</w:t>
            </w:r>
            <w:r w:rsidR="00825341">
              <w:rPr>
                <w:noProof/>
                <w:webHidden/>
              </w:rPr>
              <w:fldChar w:fldCharType="end"/>
            </w:r>
          </w:hyperlink>
        </w:p>
        <w:p w14:paraId="691EA088" w14:textId="53B4AB4C" w:rsidR="00825341" w:rsidRDefault="00000000">
          <w:pPr>
            <w:pStyle w:val="TOC2"/>
            <w:tabs>
              <w:tab w:val="right" w:leader="dot" w:pos="5318"/>
            </w:tabs>
            <w:rPr>
              <w:rFonts w:asciiTheme="minorHAnsi" w:eastAsiaTheme="minorEastAsia" w:hAnsiTheme="minorHAnsi"/>
              <w:noProof/>
              <w:sz w:val="24"/>
              <w:szCs w:val="24"/>
            </w:rPr>
          </w:pPr>
          <w:hyperlink w:anchor="_Toc160308637" w:history="1">
            <w:r w:rsidR="00825341" w:rsidRPr="00AB462E">
              <w:rPr>
                <w:rStyle w:val="Hyperlink"/>
                <w:noProof/>
              </w:rPr>
              <w:t>Half-Plane Intersection</w:t>
            </w:r>
            <w:r w:rsidR="00825341">
              <w:rPr>
                <w:noProof/>
                <w:webHidden/>
              </w:rPr>
              <w:tab/>
            </w:r>
            <w:r w:rsidR="00825341">
              <w:rPr>
                <w:noProof/>
                <w:webHidden/>
              </w:rPr>
              <w:fldChar w:fldCharType="begin"/>
            </w:r>
            <w:r w:rsidR="00825341">
              <w:rPr>
                <w:noProof/>
                <w:webHidden/>
              </w:rPr>
              <w:instrText xml:space="preserve"> PAGEREF _Toc160308637 \h </w:instrText>
            </w:r>
            <w:r w:rsidR="00825341">
              <w:rPr>
                <w:noProof/>
                <w:webHidden/>
              </w:rPr>
            </w:r>
            <w:r w:rsidR="00825341">
              <w:rPr>
                <w:noProof/>
                <w:webHidden/>
              </w:rPr>
              <w:fldChar w:fldCharType="separate"/>
            </w:r>
            <w:r w:rsidR="00F754CA">
              <w:rPr>
                <w:noProof/>
                <w:webHidden/>
              </w:rPr>
              <w:t>36</w:t>
            </w:r>
            <w:r w:rsidR="00825341">
              <w:rPr>
                <w:noProof/>
                <w:webHidden/>
              </w:rPr>
              <w:fldChar w:fldCharType="end"/>
            </w:r>
          </w:hyperlink>
        </w:p>
        <w:p w14:paraId="57016463" w14:textId="3ED3B9C4" w:rsidR="00825341" w:rsidRDefault="00000000">
          <w:pPr>
            <w:pStyle w:val="TOC2"/>
            <w:tabs>
              <w:tab w:val="right" w:leader="dot" w:pos="5318"/>
            </w:tabs>
            <w:rPr>
              <w:rFonts w:asciiTheme="minorHAnsi" w:eastAsiaTheme="minorEastAsia" w:hAnsiTheme="minorHAnsi"/>
              <w:noProof/>
              <w:sz w:val="24"/>
              <w:szCs w:val="24"/>
            </w:rPr>
          </w:pPr>
          <w:hyperlink w:anchor="_Toc160308638" w:history="1">
            <w:r w:rsidR="00825341" w:rsidRPr="00AB462E">
              <w:rPr>
                <w:rStyle w:val="Hyperlink"/>
                <w:noProof/>
              </w:rPr>
              <w:t>Circle From 3 Points</w:t>
            </w:r>
            <w:r w:rsidR="00825341">
              <w:rPr>
                <w:noProof/>
                <w:webHidden/>
              </w:rPr>
              <w:tab/>
            </w:r>
            <w:r w:rsidR="00825341">
              <w:rPr>
                <w:noProof/>
                <w:webHidden/>
              </w:rPr>
              <w:fldChar w:fldCharType="begin"/>
            </w:r>
            <w:r w:rsidR="00825341">
              <w:rPr>
                <w:noProof/>
                <w:webHidden/>
              </w:rPr>
              <w:instrText xml:space="preserve"> PAGEREF _Toc160308638 \h </w:instrText>
            </w:r>
            <w:r w:rsidR="00825341">
              <w:rPr>
                <w:noProof/>
                <w:webHidden/>
              </w:rPr>
            </w:r>
            <w:r w:rsidR="00825341">
              <w:rPr>
                <w:noProof/>
                <w:webHidden/>
              </w:rPr>
              <w:fldChar w:fldCharType="separate"/>
            </w:r>
            <w:r w:rsidR="00F754CA">
              <w:rPr>
                <w:noProof/>
                <w:webHidden/>
              </w:rPr>
              <w:t>36</w:t>
            </w:r>
            <w:r w:rsidR="00825341">
              <w:rPr>
                <w:noProof/>
                <w:webHidden/>
              </w:rPr>
              <w:fldChar w:fldCharType="end"/>
            </w:r>
          </w:hyperlink>
        </w:p>
        <w:p w14:paraId="6B7501C7" w14:textId="66C6A386" w:rsidR="00825341" w:rsidRDefault="00000000">
          <w:pPr>
            <w:pStyle w:val="TOC2"/>
            <w:tabs>
              <w:tab w:val="right" w:leader="dot" w:pos="5318"/>
            </w:tabs>
            <w:rPr>
              <w:rFonts w:asciiTheme="minorHAnsi" w:eastAsiaTheme="minorEastAsia" w:hAnsiTheme="minorHAnsi"/>
              <w:noProof/>
              <w:sz w:val="24"/>
              <w:szCs w:val="24"/>
            </w:rPr>
          </w:pPr>
          <w:hyperlink w:anchor="_Toc160308639" w:history="1">
            <w:r w:rsidR="00825341" w:rsidRPr="00AB462E">
              <w:rPr>
                <w:rStyle w:val="Hyperlink"/>
                <w:noProof/>
              </w:rPr>
              <w:t>Find Intersecting Segments</w:t>
            </w:r>
            <w:r w:rsidR="00825341">
              <w:rPr>
                <w:noProof/>
                <w:webHidden/>
              </w:rPr>
              <w:tab/>
            </w:r>
            <w:r w:rsidR="00825341">
              <w:rPr>
                <w:noProof/>
                <w:webHidden/>
              </w:rPr>
              <w:fldChar w:fldCharType="begin"/>
            </w:r>
            <w:r w:rsidR="00825341">
              <w:rPr>
                <w:noProof/>
                <w:webHidden/>
              </w:rPr>
              <w:instrText xml:space="preserve"> PAGEREF _Toc160308639 \h </w:instrText>
            </w:r>
            <w:r w:rsidR="00825341">
              <w:rPr>
                <w:noProof/>
                <w:webHidden/>
              </w:rPr>
            </w:r>
            <w:r w:rsidR="00825341">
              <w:rPr>
                <w:noProof/>
                <w:webHidden/>
              </w:rPr>
              <w:fldChar w:fldCharType="separate"/>
            </w:r>
            <w:r w:rsidR="00F754CA">
              <w:rPr>
                <w:noProof/>
                <w:webHidden/>
              </w:rPr>
              <w:t>37</w:t>
            </w:r>
            <w:r w:rsidR="00825341">
              <w:rPr>
                <w:noProof/>
                <w:webHidden/>
              </w:rPr>
              <w:fldChar w:fldCharType="end"/>
            </w:r>
          </w:hyperlink>
        </w:p>
        <w:p w14:paraId="02D22B01" w14:textId="4F8A078C" w:rsidR="00825341" w:rsidRDefault="00000000">
          <w:pPr>
            <w:pStyle w:val="TOC2"/>
            <w:tabs>
              <w:tab w:val="right" w:leader="dot" w:pos="5318"/>
            </w:tabs>
            <w:rPr>
              <w:rFonts w:asciiTheme="minorHAnsi" w:eastAsiaTheme="minorEastAsia" w:hAnsiTheme="minorHAnsi"/>
              <w:noProof/>
              <w:sz w:val="24"/>
              <w:szCs w:val="24"/>
            </w:rPr>
          </w:pPr>
          <w:hyperlink w:anchor="_Toc160308640" w:history="1">
            <w:r w:rsidR="00825341" w:rsidRPr="00AB462E">
              <w:rPr>
                <w:rStyle w:val="Hyperlink"/>
                <w:noProof/>
              </w:rPr>
              <w:t>Lines</w:t>
            </w:r>
            <w:r w:rsidR="00825341">
              <w:rPr>
                <w:noProof/>
                <w:webHidden/>
              </w:rPr>
              <w:tab/>
            </w:r>
            <w:r w:rsidR="00825341">
              <w:rPr>
                <w:noProof/>
                <w:webHidden/>
              </w:rPr>
              <w:fldChar w:fldCharType="begin"/>
            </w:r>
            <w:r w:rsidR="00825341">
              <w:rPr>
                <w:noProof/>
                <w:webHidden/>
              </w:rPr>
              <w:instrText xml:space="preserve"> PAGEREF _Toc160308640 \h </w:instrText>
            </w:r>
            <w:r w:rsidR="00825341">
              <w:rPr>
                <w:noProof/>
                <w:webHidden/>
              </w:rPr>
            </w:r>
            <w:r w:rsidR="00825341">
              <w:rPr>
                <w:noProof/>
                <w:webHidden/>
              </w:rPr>
              <w:fldChar w:fldCharType="separate"/>
            </w:r>
            <w:r w:rsidR="00F754CA">
              <w:rPr>
                <w:noProof/>
                <w:webHidden/>
              </w:rPr>
              <w:t>37</w:t>
            </w:r>
            <w:r w:rsidR="00825341">
              <w:rPr>
                <w:noProof/>
                <w:webHidden/>
              </w:rPr>
              <w:fldChar w:fldCharType="end"/>
            </w:r>
          </w:hyperlink>
        </w:p>
        <w:p w14:paraId="53C874A4" w14:textId="104E9DE0" w:rsidR="00825341" w:rsidRDefault="00000000">
          <w:pPr>
            <w:pStyle w:val="TOC1"/>
            <w:tabs>
              <w:tab w:val="right" w:leader="dot" w:pos="5318"/>
            </w:tabs>
            <w:rPr>
              <w:rFonts w:asciiTheme="minorHAnsi" w:eastAsiaTheme="minorEastAsia" w:hAnsiTheme="minorHAnsi"/>
              <w:noProof/>
              <w:sz w:val="24"/>
              <w:szCs w:val="24"/>
            </w:rPr>
          </w:pPr>
          <w:hyperlink w:anchor="_Toc160308641" w:history="1">
            <w:r w:rsidR="00825341" w:rsidRPr="00AB462E">
              <w:rPr>
                <w:rStyle w:val="Hyperlink"/>
                <w:noProof/>
              </w:rPr>
              <w:t>DP and DP Optimizations</w:t>
            </w:r>
            <w:r w:rsidR="00825341">
              <w:rPr>
                <w:noProof/>
                <w:webHidden/>
              </w:rPr>
              <w:tab/>
            </w:r>
            <w:r w:rsidR="00825341">
              <w:rPr>
                <w:noProof/>
                <w:webHidden/>
              </w:rPr>
              <w:fldChar w:fldCharType="begin"/>
            </w:r>
            <w:r w:rsidR="00825341">
              <w:rPr>
                <w:noProof/>
                <w:webHidden/>
              </w:rPr>
              <w:instrText xml:space="preserve"> PAGEREF _Toc160308641 \h </w:instrText>
            </w:r>
            <w:r w:rsidR="00825341">
              <w:rPr>
                <w:noProof/>
                <w:webHidden/>
              </w:rPr>
            </w:r>
            <w:r w:rsidR="00825341">
              <w:rPr>
                <w:noProof/>
                <w:webHidden/>
              </w:rPr>
              <w:fldChar w:fldCharType="separate"/>
            </w:r>
            <w:r w:rsidR="00F754CA">
              <w:rPr>
                <w:noProof/>
                <w:webHidden/>
              </w:rPr>
              <w:t>38</w:t>
            </w:r>
            <w:r w:rsidR="00825341">
              <w:rPr>
                <w:noProof/>
                <w:webHidden/>
              </w:rPr>
              <w:fldChar w:fldCharType="end"/>
            </w:r>
          </w:hyperlink>
        </w:p>
        <w:p w14:paraId="4C2FA905" w14:textId="52B9813F" w:rsidR="00825341" w:rsidRDefault="00000000">
          <w:pPr>
            <w:pStyle w:val="TOC2"/>
            <w:tabs>
              <w:tab w:val="right" w:leader="dot" w:pos="5318"/>
            </w:tabs>
            <w:rPr>
              <w:rFonts w:asciiTheme="minorHAnsi" w:eastAsiaTheme="minorEastAsia" w:hAnsiTheme="minorHAnsi"/>
              <w:noProof/>
              <w:sz w:val="24"/>
              <w:szCs w:val="24"/>
            </w:rPr>
          </w:pPr>
          <w:hyperlink w:anchor="_Toc160308642" w:history="1">
            <w:r w:rsidR="00825341" w:rsidRPr="00AB462E">
              <w:rPr>
                <w:rStyle w:val="Hyperlink"/>
                <w:noProof/>
              </w:rPr>
              <w:t>LIS</w:t>
            </w:r>
            <w:r w:rsidR="00825341">
              <w:rPr>
                <w:noProof/>
                <w:webHidden/>
              </w:rPr>
              <w:tab/>
            </w:r>
            <w:r w:rsidR="00825341">
              <w:rPr>
                <w:noProof/>
                <w:webHidden/>
              </w:rPr>
              <w:fldChar w:fldCharType="begin"/>
            </w:r>
            <w:r w:rsidR="00825341">
              <w:rPr>
                <w:noProof/>
                <w:webHidden/>
              </w:rPr>
              <w:instrText xml:space="preserve"> PAGEREF _Toc160308642 \h </w:instrText>
            </w:r>
            <w:r w:rsidR="00825341">
              <w:rPr>
                <w:noProof/>
                <w:webHidden/>
              </w:rPr>
            </w:r>
            <w:r w:rsidR="00825341">
              <w:rPr>
                <w:noProof/>
                <w:webHidden/>
              </w:rPr>
              <w:fldChar w:fldCharType="separate"/>
            </w:r>
            <w:r w:rsidR="00F754CA">
              <w:rPr>
                <w:noProof/>
                <w:webHidden/>
              </w:rPr>
              <w:t>38</w:t>
            </w:r>
            <w:r w:rsidR="00825341">
              <w:rPr>
                <w:noProof/>
                <w:webHidden/>
              </w:rPr>
              <w:fldChar w:fldCharType="end"/>
            </w:r>
          </w:hyperlink>
        </w:p>
        <w:p w14:paraId="5B7415CF" w14:textId="6AAA7F03" w:rsidR="00825341" w:rsidRDefault="00000000">
          <w:pPr>
            <w:pStyle w:val="TOC2"/>
            <w:tabs>
              <w:tab w:val="right" w:leader="dot" w:pos="5318"/>
            </w:tabs>
            <w:rPr>
              <w:rFonts w:asciiTheme="minorHAnsi" w:eastAsiaTheme="minorEastAsia" w:hAnsiTheme="minorHAnsi"/>
              <w:noProof/>
              <w:sz w:val="24"/>
              <w:szCs w:val="24"/>
            </w:rPr>
          </w:pPr>
          <w:hyperlink w:anchor="_Toc160308643" w:history="1">
            <w:r w:rsidR="00825341" w:rsidRPr="00AB462E">
              <w:rPr>
                <w:rStyle w:val="Hyperlink"/>
                <w:noProof/>
              </w:rPr>
              <w:t>Knuth</w:t>
            </w:r>
            <w:r w:rsidR="00825341">
              <w:rPr>
                <w:noProof/>
                <w:webHidden/>
              </w:rPr>
              <w:tab/>
            </w:r>
            <w:r w:rsidR="00825341">
              <w:rPr>
                <w:noProof/>
                <w:webHidden/>
              </w:rPr>
              <w:fldChar w:fldCharType="begin"/>
            </w:r>
            <w:r w:rsidR="00825341">
              <w:rPr>
                <w:noProof/>
                <w:webHidden/>
              </w:rPr>
              <w:instrText xml:space="preserve"> PAGEREF _Toc160308643 \h </w:instrText>
            </w:r>
            <w:r w:rsidR="00825341">
              <w:rPr>
                <w:noProof/>
                <w:webHidden/>
              </w:rPr>
            </w:r>
            <w:r w:rsidR="00825341">
              <w:rPr>
                <w:noProof/>
                <w:webHidden/>
              </w:rPr>
              <w:fldChar w:fldCharType="separate"/>
            </w:r>
            <w:r w:rsidR="00F754CA">
              <w:rPr>
                <w:noProof/>
                <w:webHidden/>
              </w:rPr>
              <w:t>38</w:t>
            </w:r>
            <w:r w:rsidR="00825341">
              <w:rPr>
                <w:noProof/>
                <w:webHidden/>
              </w:rPr>
              <w:fldChar w:fldCharType="end"/>
            </w:r>
          </w:hyperlink>
        </w:p>
        <w:p w14:paraId="0F757CBF" w14:textId="4D04200F" w:rsidR="00825341" w:rsidRDefault="00000000">
          <w:pPr>
            <w:pStyle w:val="TOC2"/>
            <w:tabs>
              <w:tab w:val="right" w:leader="dot" w:pos="5318"/>
            </w:tabs>
            <w:rPr>
              <w:rFonts w:asciiTheme="minorHAnsi" w:eastAsiaTheme="minorEastAsia" w:hAnsiTheme="minorHAnsi"/>
              <w:noProof/>
              <w:sz w:val="24"/>
              <w:szCs w:val="24"/>
            </w:rPr>
          </w:pPr>
          <w:hyperlink w:anchor="_Toc160308644" w:history="1">
            <w:r w:rsidR="00825341" w:rsidRPr="00AB462E">
              <w:rPr>
                <w:rStyle w:val="Hyperlink"/>
                <w:noProof/>
              </w:rPr>
              <w:t>Divide and Conquer</w:t>
            </w:r>
            <w:r w:rsidR="00825341">
              <w:rPr>
                <w:noProof/>
                <w:webHidden/>
              </w:rPr>
              <w:tab/>
            </w:r>
            <w:r w:rsidR="00825341">
              <w:rPr>
                <w:noProof/>
                <w:webHidden/>
              </w:rPr>
              <w:fldChar w:fldCharType="begin"/>
            </w:r>
            <w:r w:rsidR="00825341">
              <w:rPr>
                <w:noProof/>
                <w:webHidden/>
              </w:rPr>
              <w:instrText xml:space="preserve"> PAGEREF _Toc160308644 \h </w:instrText>
            </w:r>
            <w:r w:rsidR="00825341">
              <w:rPr>
                <w:noProof/>
                <w:webHidden/>
              </w:rPr>
            </w:r>
            <w:r w:rsidR="00825341">
              <w:rPr>
                <w:noProof/>
                <w:webHidden/>
              </w:rPr>
              <w:fldChar w:fldCharType="separate"/>
            </w:r>
            <w:r w:rsidR="00F754CA">
              <w:rPr>
                <w:noProof/>
                <w:webHidden/>
              </w:rPr>
              <w:t>39</w:t>
            </w:r>
            <w:r w:rsidR="00825341">
              <w:rPr>
                <w:noProof/>
                <w:webHidden/>
              </w:rPr>
              <w:fldChar w:fldCharType="end"/>
            </w:r>
          </w:hyperlink>
        </w:p>
        <w:p w14:paraId="57386A11" w14:textId="293F56FF" w:rsidR="005A5D38" w:rsidRPr="0073634B" w:rsidRDefault="008132EA" w:rsidP="0073634B">
          <w:r>
            <w:rPr>
              <w:b/>
              <w:bCs/>
              <w:noProof/>
            </w:rPr>
            <w:fldChar w:fldCharType="end"/>
          </w:r>
        </w:p>
      </w:sdtContent>
    </w:sdt>
    <w:p w14:paraId="20DC9EF6" w14:textId="58030010" w:rsidR="00A4760A" w:rsidRDefault="00383AFA" w:rsidP="00A4760A">
      <w:pPr>
        <w:pStyle w:val="Heading1"/>
      </w:pPr>
      <w:bookmarkStart w:id="0" w:name="_Toc160308545"/>
      <w:r>
        <w:t>Miscellaneous</w:t>
      </w:r>
      <w:bookmarkEnd w:id="0"/>
    </w:p>
    <w:p w14:paraId="07E2B320" w14:textId="053F5F98" w:rsidR="00383AFA" w:rsidRPr="00383AFA" w:rsidRDefault="00383AFA" w:rsidP="00383AFA">
      <w:pPr>
        <w:pStyle w:val="Heading2"/>
      </w:pPr>
      <w:bookmarkStart w:id="1" w:name="_Toc160308546"/>
      <w:r>
        <w:t>Basic</w:t>
      </w:r>
      <w:bookmarkEnd w:id="1"/>
    </w:p>
    <w:p w14:paraId="137D4704" w14:textId="27CA0293" w:rsidR="00A4760A" w:rsidRDefault="00A4760A" w:rsidP="009C6BE1">
      <w:pPr>
        <w:pStyle w:val="NoSpacing"/>
      </w:pPr>
      <w:r w:rsidRPr="00A4760A">
        <w:t>#include &lt;bits/</w:t>
      </w:r>
      <w:proofErr w:type="spellStart"/>
      <w:r w:rsidRPr="00A4760A">
        <w:t>stdc</w:t>
      </w:r>
      <w:proofErr w:type="spellEnd"/>
      <w:r w:rsidRPr="00A4760A">
        <w:t>++.h&gt;</w:t>
      </w:r>
      <w:r w:rsidRPr="00A4760A">
        <w:br/>
        <w:t xml:space="preserve">#define pb </w:t>
      </w:r>
      <w:proofErr w:type="spellStart"/>
      <w:r w:rsidRPr="00A4760A">
        <w:t>push_back</w:t>
      </w:r>
      <w:proofErr w:type="spellEnd"/>
      <w:r w:rsidRPr="00A4760A">
        <w:br/>
        <w:t>#define F first</w:t>
      </w:r>
      <w:r w:rsidRPr="00A4760A">
        <w:br/>
        <w:t>#define S second</w:t>
      </w:r>
      <w:r w:rsidRPr="00A4760A">
        <w:br/>
        <w:t xml:space="preserve">#define MP </w:t>
      </w:r>
      <w:proofErr w:type="spellStart"/>
      <w:r w:rsidRPr="00A4760A">
        <w:t>make_pair</w:t>
      </w:r>
      <w:proofErr w:type="spellEnd"/>
      <w:r w:rsidRPr="00A4760A">
        <w:br/>
        <w:t xml:space="preserve">#define all(x) </w:t>
      </w:r>
      <w:proofErr w:type="spellStart"/>
      <w:r w:rsidRPr="00A4760A">
        <w:t>x.begin</w:t>
      </w:r>
      <w:proofErr w:type="spellEnd"/>
      <w:r w:rsidRPr="00A4760A">
        <w:t>(),</w:t>
      </w:r>
      <w:proofErr w:type="spellStart"/>
      <w:r w:rsidRPr="00A4760A">
        <w:t>x.end</w:t>
      </w:r>
      <w:proofErr w:type="spellEnd"/>
      <w:r w:rsidRPr="00A4760A">
        <w:t>()</w:t>
      </w:r>
      <w:r w:rsidRPr="00A4760A">
        <w:br/>
        <w:t xml:space="preserve">#define Fast </w:t>
      </w:r>
      <w:proofErr w:type="spellStart"/>
      <w:r w:rsidRPr="00A4760A">
        <w:t>ios</w:t>
      </w:r>
      <w:proofErr w:type="spellEnd"/>
      <w:r w:rsidRPr="00A4760A">
        <w:t>::</w:t>
      </w:r>
      <w:proofErr w:type="spellStart"/>
      <w:r w:rsidRPr="00A4760A">
        <w:t>sync_with_stdio</w:t>
      </w:r>
      <w:proofErr w:type="spellEnd"/>
      <w:r w:rsidRPr="00A4760A">
        <w:t>(false);</w:t>
      </w:r>
      <w:proofErr w:type="spellStart"/>
      <w:r w:rsidRPr="00A4760A">
        <w:t>cout.tie</w:t>
      </w:r>
      <w:proofErr w:type="spellEnd"/>
      <w:r w:rsidRPr="00A4760A">
        <w:t>(NULL);</w:t>
      </w:r>
      <w:proofErr w:type="spellStart"/>
      <w:r w:rsidRPr="00A4760A">
        <w:t>cin.tie</w:t>
      </w:r>
      <w:proofErr w:type="spellEnd"/>
      <w:r w:rsidRPr="00A4760A">
        <w:t>(NULL);</w:t>
      </w:r>
      <w:r w:rsidRPr="00A4760A">
        <w:br/>
      </w:r>
      <w:r w:rsidRPr="00A4760A">
        <w:br/>
        <w:t>using namespace std;</w:t>
      </w:r>
      <w:r w:rsidRPr="00A4760A">
        <w:br/>
        <w:t xml:space="preserve">using </w:t>
      </w:r>
      <w:proofErr w:type="spellStart"/>
      <w:r w:rsidRPr="00A4760A">
        <w:t>ll</w:t>
      </w:r>
      <w:proofErr w:type="spellEnd"/>
      <w:r w:rsidRPr="00A4760A">
        <w:t xml:space="preserve"> = long </w:t>
      </w:r>
      <w:proofErr w:type="spellStart"/>
      <w:r w:rsidRPr="00A4760A">
        <w:t>long</w:t>
      </w:r>
      <w:proofErr w:type="spellEnd"/>
      <w:r w:rsidRPr="00A4760A">
        <w:t>;</w:t>
      </w:r>
      <w:r w:rsidRPr="00A4760A">
        <w:br/>
        <w:t>using pi = pair&lt;int, int&gt;;</w:t>
      </w:r>
      <w:r w:rsidRPr="00A4760A">
        <w:br/>
        <w:t>using vi = vector&lt;int&gt;;</w:t>
      </w:r>
      <w:r w:rsidRPr="00A4760A">
        <w:br/>
        <w:t xml:space="preserve">using </w:t>
      </w:r>
      <w:proofErr w:type="spellStart"/>
      <w:r w:rsidRPr="00A4760A">
        <w:t>vl</w:t>
      </w:r>
      <w:proofErr w:type="spellEnd"/>
      <w:r w:rsidRPr="00A4760A">
        <w:t xml:space="preserve"> = vector&lt;</w:t>
      </w:r>
      <w:proofErr w:type="spellStart"/>
      <w:r w:rsidRPr="00A4760A">
        <w:t>ll</w:t>
      </w:r>
      <w:proofErr w:type="spellEnd"/>
      <w:r w:rsidRPr="00A4760A">
        <w:t>&gt;;</w:t>
      </w:r>
      <w:r w:rsidRPr="00A4760A">
        <w:br/>
        <w:t xml:space="preserve">using </w:t>
      </w:r>
      <w:proofErr w:type="spellStart"/>
      <w:r w:rsidRPr="00A4760A">
        <w:t>vpi</w:t>
      </w:r>
      <w:proofErr w:type="spellEnd"/>
      <w:r w:rsidRPr="00A4760A">
        <w:t xml:space="preserve"> = vector &lt;pair&lt;int, int&gt;&gt;;</w:t>
      </w:r>
      <w:r w:rsidRPr="00A4760A">
        <w:br/>
        <w:t xml:space="preserve">using </w:t>
      </w:r>
      <w:proofErr w:type="spellStart"/>
      <w:r w:rsidRPr="00A4760A">
        <w:t>vvi</w:t>
      </w:r>
      <w:proofErr w:type="spellEnd"/>
      <w:r w:rsidRPr="00A4760A">
        <w:t xml:space="preserve"> = vector &lt;vector&lt;int&gt;&gt;;</w:t>
      </w:r>
      <w:r w:rsidRPr="00A4760A">
        <w:br/>
      </w:r>
      <w:r w:rsidRPr="00A4760A">
        <w:br/>
        <w:t>const int OO = 1e9 + 5;</w:t>
      </w:r>
      <w:r w:rsidRPr="00A4760A">
        <w:br/>
        <w:t>const int N = 2e5 + 5;</w:t>
      </w:r>
      <w:r w:rsidRPr="00A4760A">
        <w:br/>
      </w:r>
      <w:r w:rsidRPr="00A4760A">
        <w:br/>
        <w:t>void TC(){</w:t>
      </w:r>
      <w:r w:rsidRPr="00A4760A">
        <w:br/>
      </w:r>
      <w:r w:rsidRPr="00A4760A">
        <w:br/>
        <w:t>}</w:t>
      </w:r>
      <w:r w:rsidRPr="00A4760A">
        <w:br/>
      </w:r>
      <w:r w:rsidRPr="00A4760A">
        <w:br/>
        <w:t>int32_t main() {</w:t>
      </w:r>
      <w:r w:rsidRPr="00A4760A">
        <w:br/>
        <w:t>#ifndef ONLINE_JUDGE</w:t>
      </w:r>
      <w:r w:rsidRPr="00A4760A">
        <w:br/>
        <w:t xml:space="preserve">    </w:t>
      </w:r>
      <w:proofErr w:type="spellStart"/>
      <w:r w:rsidRPr="00A4760A">
        <w:t>freopen</w:t>
      </w:r>
      <w:proofErr w:type="spellEnd"/>
      <w:r w:rsidRPr="00A4760A">
        <w:t xml:space="preserve">("input.in", "r", stdin); </w:t>
      </w:r>
      <w:proofErr w:type="spellStart"/>
      <w:r w:rsidRPr="00A4760A">
        <w:t>freopen</w:t>
      </w:r>
      <w:proofErr w:type="spellEnd"/>
      <w:r w:rsidRPr="00A4760A">
        <w:t>("</w:t>
      </w:r>
      <w:proofErr w:type="spellStart"/>
      <w:r w:rsidRPr="00A4760A">
        <w:t>output.out</w:t>
      </w:r>
      <w:proofErr w:type="spellEnd"/>
      <w:r w:rsidRPr="00A4760A">
        <w:t xml:space="preserve">", "w", </w:t>
      </w:r>
      <w:proofErr w:type="spellStart"/>
      <w:r w:rsidRPr="00A4760A">
        <w:t>stdout</w:t>
      </w:r>
      <w:proofErr w:type="spellEnd"/>
      <w:r w:rsidRPr="00A4760A">
        <w:t>);</w:t>
      </w:r>
      <w:r w:rsidRPr="00A4760A">
        <w:br/>
        <w:t>#endif</w:t>
      </w:r>
      <w:r w:rsidRPr="00A4760A">
        <w:br/>
        <w:t xml:space="preserve">    Fast</w:t>
      </w:r>
      <w:r w:rsidRPr="00A4760A">
        <w:br/>
        <w:t xml:space="preserve">    int t = 1;</w:t>
      </w:r>
      <w:r w:rsidRPr="00A4760A">
        <w:br/>
        <w:t xml:space="preserve">    </w:t>
      </w:r>
      <w:proofErr w:type="spellStart"/>
      <w:r w:rsidRPr="00A4760A">
        <w:t>cin</w:t>
      </w:r>
      <w:proofErr w:type="spellEnd"/>
      <w:r w:rsidRPr="00A4760A">
        <w:t xml:space="preserve"> &gt;&gt; t;</w:t>
      </w:r>
      <w:r w:rsidRPr="00A4760A">
        <w:br/>
        <w:t xml:space="preserve">    while (t--) {</w:t>
      </w:r>
      <w:r w:rsidRPr="00A4760A">
        <w:br/>
        <w:t xml:space="preserve">        TC();</w:t>
      </w:r>
      <w:r w:rsidRPr="00A4760A">
        <w:br/>
        <w:t xml:space="preserve">        </w:t>
      </w:r>
      <w:proofErr w:type="spellStart"/>
      <w:r w:rsidRPr="00A4760A">
        <w:t>cout</w:t>
      </w:r>
      <w:proofErr w:type="spellEnd"/>
      <w:r w:rsidRPr="00A4760A">
        <w:t xml:space="preserve"> &lt;&lt; '\n';</w:t>
      </w:r>
      <w:r w:rsidRPr="00A4760A">
        <w:br/>
        <w:t xml:space="preserve">    }</w:t>
      </w:r>
      <w:r w:rsidRPr="00A4760A">
        <w:br/>
        <w:t xml:space="preserve">    return 0;</w:t>
      </w:r>
      <w:r w:rsidRPr="00A4760A">
        <w:br/>
        <w:t>}</w:t>
      </w:r>
    </w:p>
    <w:p w14:paraId="3A45F85F" w14:textId="0493EE32" w:rsidR="00C30CC2" w:rsidRDefault="00C30CC2" w:rsidP="00C30CC2">
      <w:pPr>
        <w:pStyle w:val="Heading2"/>
      </w:pPr>
      <w:bookmarkStart w:id="2" w:name="_Toc160308547"/>
      <w:r>
        <w:t>Optimizations</w:t>
      </w:r>
      <w:bookmarkEnd w:id="2"/>
    </w:p>
    <w:p w14:paraId="2769F633" w14:textId="77777777" w:rsidR="00C30CC2" w:rsidRPr="0023124B" w:rsidRDefault="00C30CC2" w:rsidP="00C30CC2">
      <w:pPr>
        <w:pStyle w:val="NoSpacing"/>
      </w:pPr>
      <w:r w:rsidRPr="0023124B">
        <w:t xml:space="preserve">// </w:t>
      </w:r>
      <w:proofErr w:type="spellStart"/>
      <w:r w:rsidRPr="0023124B">
        <w:t>Cmake</w:t>
      </w:r>
      <w:proofErr w:type="spellEnd"/>
      <w:r w:rsidRPr="0023124B">
        <w:t xml:space="preserve"> files</w:t>
      </w:r>
    </w:p>
    <w:p w14:paraId="2716C8A9" w14:textId="77777777" w:rsidR="00C30CC2" w:rsidRPr="0023124B" w:rsidRDefault="00C30CC2" w:rsidP="00C30CC2">
      <w:pPr>
        <w:pStyle w:val="NoSpacing"/>
      </w:pPr>
      <w:r w:rsidRPr="0023124B">
        <w:t>//</w:t>
      </w:r>
      <w:proofErr w:type="spellStart"/>
      <w:r w:rsidRPr="0023124B">
        <w:t>add_definitions</w:t>
      </w:r>
      <w:proofErr w:type="spellEnd"/>
      <w:r w:rsidRPr="0023124B">
        <w:t>(-D Clion)</w:t>
      </w:r>
    </w:p>
    <w:p w14:paraId="301CD5D6" w14:textId="77777777" w:rsidR="00C30CC2" w:rsidRPr="0023124B" w:rsidRDefault="00C30CC2" w:rsidP="00C30CC2">
      <w:pPr>
        <w:pStyle w:val="NoSpacing"/>
      </w:pPr>
      <w:r w:rsidRPr="0023124B">
        <w:t>//set(CMAKE_EXE_LINKER_FLAGS "${CMAKE_EXE_LINKER_FLAGS} -</w:t>
      </w:r>
      <w:proofErr w:type="spellStart"/>
      <w:r w:rsidRPr="0023124B">
        <w:t>Wl</w:t>
      </w:r>
      <w:proofErr w:type="spellEnd"/>
      <w:r w:rsidRPr="0023124B">
        <w:t>,--stack,1000000000")</w:t>
      </w:r>
    </w:p>
    <w:p w14:paraId="5D442F6F" w14:textId="77777777" w:rsidR="00C30CC2" w:rsidRPr="0023124B" w:rsidRDefault="00C30CC2" w:rsidP="00C30CC2">
      <w:pPr>
        <w:pStyle w:val="NoSpacing"/>
      </w:pPr>
    </w:p>
    <w:p w14:paraId="1BDC941C" w14:textId="77777777" w:rsidR="00C30CC2" w:rsidRPr="0023124B" w:rsidRDefault="00C30CC2" w:rsidP="00C30CC2">
      <w:pPr>
        <w:pStyle w:val="NoSpacing"/>
      </w:pPr>
      <w:r w:rsidRPr="0023124B">
        <w:t>#pragma GCC optimize("O3")</w:t>
      </w:r>
    </w:p>
    <w:p w14:paraId="782AC764" w14:textId="77777777" w:rsidR="00C30CC2" w:rsidRPr="0023124B" w:rsidRDefault="00C30CC2" w:rsidP="00C30CC2">
      <w:pPr>
        <w:pStyle w:val="NoSpacing"/>
      </w:pPr>
      <w:r w:rsidRPr="0023124B">
        <w:t>#pragma GCC optimize ("unroll-loops")</w:t>
      </w:r>
    </w:p>
    <w:p w14:paraId="1C3043A3" w14:textId="77777777" w:rsidR="00C30CC2" w:rsidRPr="0023124B" w:rsidRDefault="00C30CC2" w:rsidP="00C30CC2">
      <w:pPr>
        <w:pStyle w:val="NoSpacing"/>
      </w:pPr>
      <w:r w:rsidRPr="0023124B">
        <w:t>#pragma GCC optimize ("</w:t>
      </w:r>
      <w:proofErr w:type="spellStart"/>
      <w:r w:rsidRPr="0023124B">
        <w:t>Ofast</w:t>
      </w:r>
      <w:proofErr w:type="spellEnd"/>
      <w:r w:rsidRPr="0023124B">
        <w:t>");</w:t>
      </w:r>
    </w:p>
    <w:p w14:paraId="5038A049" w14:textId="510BCE75" w:rsidR="00C30CC2" w:rsidRPr="00C30CC2" w:rsidRDefault="00C30CC2" w:rsidP="00C30CC2">
      <w:pPr>
        <w:pStyle w:val="NoSpacing"/>
      </w:pPr>
      <w:r w:rsidRPr="0023124B">
        <w:t>#pragma GCC target("avx2")</w:t>
      </w:r>
    </w:p>
    <w:p w14:paraId="25DCFDCE" w14:textId="33D91429" w:rsidR="00F779D9" w:rsidRDefault="00F779D9" w:rsidP="00F779D9">
      <w:pPr>
        <w:pStyle w:val="Heading2"/>
      </w:pPr>
      <w:bookmarkStart w:id="3" w:name="_Toc160308548"/>
      <w:r>
        <w:t>Modular</w:t>
      </w:r>
      <w:bookmarkEnd w:id="3"/>
    </w:p>
    <w:p w14:paraId="66AB3747" w14:textId="77777777" w:rsidR="00F779D9" w:rsidRDefault="00F779D9" w:rsidP="00F779D9">
      <w:pPr>
        <w:pStyle w:val="NoSpacing"/>
      </w:pPr>
      <w:r>
        <w:t>const int MOD = 998244353;</w:t>
      </w:r>
    </w:p>
    <w:p w14:paraId="51749867" w14:textId="77777777" w:rsidR="00F779D9" w:rsidRDefault="00F779D9" w:rsidP="00F779D9">
      <w:pPr>
        <w:pStyle w:val="NoSpacing"/>
      </w:pPr>
      <w:r>
        <w:t>int add(</w:t>
      </w:r>
      <w:proofErr w:type="spellStart"/>
      <w:r>
        <w:t>ll</w:t>
      </w:r>
      <w:proofErr w:type="spellEnd"/>
      <w:r>
        <w:t xml:space="preserve"> a, </w:t>
      </w:r>
      <w:proofErr w:type="spellStart"/>
      <w:r>
        <w:t>ll</w:t>
      </w:r>
      <w:proofErr w:type="spellEnd"/>
      <w:r>
        <w:t xml:space="preserve"> b) {</w:t>
      </w:r>
    </w:p>
    <w:p w14:paraId="010779B2" w14:textId="77777777" w:rsidR="00F779D9" w:rsidRDefault="00F779D9" w:rsidP="00F779D9">
      <w:pPr>
        <w:pStyle w:val="NoSpacing"/>
      </w:pPr>
      <w:r>
        <w:t xml:space="preserve">    a %= MOD, b %= MOD;</w:t>
      </w:r>
    </w:p>
    <w:p w14:paraId="16D43FB7" w14:textId="77777777" w:rsidR="00F779D9" w:rsidRDefault="00F779D9" w:rsidP="00F779D9">
      <w:pPr>
        <w:pStyle w:val="NoSpacing"/>
      </w:pPr>
      <w:r>
        <w:t xml:space="preserve">    a += b;</w:t>
      </w:r>
    </w:p>
    <w:p w14:paraId="679CFCBC" w14:textId="77777777" w:rsidR="00F779D9" w:rsidRDefault="00F779D9" w:rsidP="00F779D9">
      <w:pPr>
        <w:pStyle w:val="NoSpacing"/>
      </w:pPr>
      <w:r>
        <w:t xml:space="preserve">    if (a &gt;= MOD) a -= MOD;</w:t>
      </w:r>
    </w:p>
    <w:p w14:paraId="0C98B8EA" w14:textId="77777777" w:rsidR="00F779D9" w:rsidRDefault="00F779D9" w:rsidP="00F779D9">
      <w:pPr>
        <w:pStyle w:val="NoSpacing"/>
      </w:pPr>
      <w:r>
        <w:t xml:space="preserve">    return a;</w:t>
      </w:r>
    </w:p>
    <w:p w14:paraId="59FAA77F" w14:textId="77777777" w:rsidR="00F779D9" w:rsidRDefault="00F779D9" w:rsidP="00F779D9">
      <w:pPr>
        <w:pStyle w:val="NoSpacing"/>
      </w:pPr>
      <w:r>
        <w:t>}</w:t>
      </w:r>
    </w:p>
    <w:p w14:paraId="7FF89FB4" w14:textId="77777777" w:rsidR="00F779D9" w:rsidRDefault="00F779D9" w:rsidP="00F779D9">
      <w:pPr>
        <w:pStyle w:val="NoSpacing"/>
      </w:pPr>
    </w:p>
    <w:p w14:paraId="0013C42A" w14:textId="77777777" w:rsidR="00F779D9" w:rsidRDefault="00F779D9" w:rsidP="00F779D9">
      <w:pPr>
        <w:pStyle w:val="NoSpacing"/>
      </w:pPr>
      <w:r>
        <w:t>int sub(</w:t>
      </w:r>
      <w:proofErr w:type="spellStart"/>
      <w:r>
        <w:t>ll</w:t>
      </w:r>
      <w:proofErr w:type="spellEnd"/>
      <w:r>
        <w:t xml:space="preserve"> a, </w:t>
      </w:r>
      <w:proofErr w:type="spellStart"/>
      <w:r>
        <w:t>ll</w:t>
      </w:r>
      <w:proofErr w:type="spellEnd"/>
      <w:r>
        <w:t xml:space="preserve"> b) {</w:t>
      </w:r>
    </w:p>
    <w:p w14:paraId="115937D5" w14:textId="77777777" w:rsidR="00F779D9" w:rsidRDefault="00F779D9" w:rsidP="00F779D9">
      <w:pPr>
        <w:pStyle w:val="NoSpacing"/>
      </w:pPr>
      <w:r>
        <w:t xml:space="preserve">    a %= MOD, b %= MOD;</w:t>
      </w:r>
    </w:p>
    <w:p w14:paraId="26BF9F2E" w14:textId="77777777" w:rsidR="00F779D9" w:rsidRDefault="00F779D9" w:rsidP="00F779D9">
      <w:pPr>
        <w:pStyle w:val="NoSpacing"/>
      </w:pPr>
      <w:r>
        <w:t xml:space="preserve">    a -= b;</w:t>
      </w:r>
    </w:p>
    <w:p w14:paraId="204A5CB5" w14:textId="77777777" w:rsidR="00F779D9" w:rsidRDefault="00F779D9" w:rsidP="00F779D9">
      <w:pPr>
        <w:pStyle w:val="NoSpacing"/>
      </w:pPr>
      <w:r>
        <w:t xml:space="preserve">    if (a &lt; 0) a += MOD;</w:t>
      </w:r>
    </w:p>
    <w:p w14:paraId="5FD34778" w14:textId="77777777" w:rsidR="00F779D9" w:rsidRDefault="00F779D9" w:rsidP="00F779D9">
      <w:pPr>
        <w:pStyle w:val="NoSpacing"/>
      </w:pPr>
      <w:r>
        <w:t xml:space="preserve">    return a;</w:t>
      </w:r>
    </w:p>
    <w:p w14:paraId="4769BDE1" w14:textId="77777777" w:rsidR="00F779D9" w:rsidRDefault="00F779D9" w:rsidP="00F779D9">
      <w:pPr>
        <w:pStyle w:val="NoSpacing"/>
      </w:pPr>
      <w:r>
        <w:t>}</w:t>
      </w:r>
    </w:p>
    <w:p w14:paraId="3EA6412C" w14:textId="77777777" w:rsidR="00F779D9" w:rsidRDefault="00F779D9" w:rsidP="00F779D9">
      <w:pPr>
        <w:pStyle w:val="NoSpacing"/>
      </w:pPr>
    </w:p>
    <w:p w14:paraId="0B1F060F" w14:textId="77777777" w:rsidR="00F779D9" w:rsidRDefault="00F779D9" w:rsidP="00F779D9">
      <w:pPr>
        <w:pStyle w:val="NoSpacing"/>
      </w:pPr>
      <w:r>
        <w:t xml:space="preserve">int </w:t>
      </w:r>
      <w:proofErr w:type="spellStart"/>
      <w:r>
        <w:t>mul</w:t>
      </w:r>
      <w:proofErr w:type="spellEnd"/>
      <w:r>
        <w:t>(</w:t>
      </w:r>
      <w:proofErr w:type="spellStart"/>
      <w:r>
        <w:t>ll</w:t>
      </w:r>
      <w:proofErr w:type="spellEnd"/>
      <w:r>
        <w:t xml:space="preserve"> a, </w:t>
      </w:r>
      <w:proofErr w:type="spellStart"/>
      <w:r>
        <w:t>ll</w:t>
      </w:r>
      <w:proofErr w:type="spellEnd"/>
      <w:r>
        <w:t xml:space="preserve"> b) { return (a % MOD) * (b % MOD) % MOD; }</w:t>
      </w:r>
    </w:p>
    <w:p w14:paraId="40383575" w14:textId="77777777" w:rsidR="00F779D9" w:rsidRDefault="00F779D9" w:rsidP="00F779D9">
      <w:pPr>
        <w:pStyle w:val="NoSpacing"/>
      </w:pPr>
    </w:p>
    <w:p w14:paraId="47679256" w14:textId="77777777" w:rsidR="00F779D9" w:rsidRDefault="00F779D9" w:rsidP="00F779D9">
      <w:pPr>
        <w:pStyle w:val="NoSpacing"/>
      </w:pPr>
      <w:r>
        <w:t xml:space="preserve">int </w:t>
      </w:r>
      <w:proofErr w:type="spellStart"/>
      <w:r>
        <w:t>powmod</w:t>
      </w:r>
      <w:proofErr w:type="spellEnd"/>
      <w:r>
        <w:t>(</w:t>
      </w:r>
      <w:proofErr w:type="spellStart"/>
      <w:r>
        <w:t>ll</w:t>
      </w:r>
      <w:proofErr w:type="spellEnd"/>
      <w:r>
        <w:t xml:space="preserve"> x, </w:t>
      </w:r>
      <w:proofErr w:type="spellStart"/>
      <w:r>
        <w:t>ll</w:t>
      </w:r>
      <w:proofErr w:type="spellEnd"/>
      <w:r>
        <w:t xml:space="preserve"> y) {</w:t>
      </w:r>
    </w:p>
    <w:p w14:paraId="6B65B5FF" w14:textId="77777777" w:rsidR="00F779D9" w:rsidRDefault="00F779D9" w:rsidP="00F779D9">
      <w:pPr>
        <w:pStyle w:val="NoSpacing"/>
      </w:pPr>
      <w:r>
        <w:t xml:space="preserve">    x %= MOD;</w:t>
      </w:r>
    </w:p>
    <w:p w14:paraId="3803DFCA" w14:textId="77777777" w:rsidR="00F779D9" w:rsidRDefault="00F779D9" w:rsidP="00F779D9">
      <w:pPr>
        <w:pStyle w:val="NoSpacing"/>
      </w:pPr>
      <w:r>
        <w:t xml:space="preserve">    int ans = 1;</w:t>
      </w:r>
    </w:p>
    <w:p w14:paraId="07AD0E72" w14:textId="77777777" w:rsidR="00F779D9" w:rsidRDefault="00F779D9" w:rsidP="00F779D9">
      <w:pPr>
        <w:pStyle w:val="NoSpacing"/>
      </w:pPr>
      <w:r>
        <w:t xml:space="preserve">    while (y) {</w:t>
      </w:r>
    </w:p>
    <w:p w14:paraId="150FD886" w14:textId="77777777" w:rsidR="00F779D9" w:rsidRDefault="00F779D9" w:rsidP="00F779D9">
      <w:pPr>
        <w:pStyle w:val="NoSpacing"/>
      </w:pPr>
      <w:r>
        <w:t xml:space="preserve">        if (y &amp; 1) ans = </w:t>
      </w:r>
      <w:proofErr w:type="spellStart"/>
      <w:r>
        <w:t>mul</w:t>
      </w:r>
      <w:proofErr w:type="spellEnd"/>
      <w:r>
        <w:t>(ans, x);</w:t>
      </w:r>
    </w:p>
    <w:p w14:paraId="1BF24D7F" w14:textId="77777777" w:rsidR="00F779D9" w:rsidRDefault="00F779D9" w:rsidP="00F779D9">
      <w:pPr>
        <w:pStyle w:val="NoSpacing"/>
      </w:pPr>
      <w:r>
        <w:t xml:space="preserve">        x = </w:t>
      </w:r>
      <w:proofErr w:type="spellStart"/>
      <w:r>
        <w:t>mul</w:t>
      </w:r>
      <w:proofErr w:type="spellEnd"/>
      <w:r>
        <w:t>(x, x);</w:t>
      </w:r>
    </w:p>
    <w:p w14:paraId="3993B92F" w14:textId="77777777" w:rsidR="00F779D9" w:rsidRDefault="00F779D9" w:rsidP="00F779D9">
      <w:pPr>
        <w:pStyle w:val="NoSpacing"/>
      </w:pPr>
      <w:r>
        <w:t xml:space="preserve">        y &gt;&gt;= 1;</w:t>
      </w:r>
    </w:p>
    <w:p w14:paraId="733414D1" w14:textId="77777777" w:rsidR="00F779D9" w:rsidRDefault="00F779D9" w:rsidP="00F779D9">
      <w:pPr>
        <w:pStyle w:val="NoSpacing"/>
      </w:pPr>
      <w:r>
        <w:t xml:space="preserve">    }</w:t>
      </w:r>
    </w:p>
    <w:p w14:paraId="300F807A" w14:textId="77777777" w:rsidR="00F779D9" w:rsidRDefault="00F779D9" w:rsidP="00F779D9">
      <w:pPr>
        <w:pStyle w:val="NoSpacing"/>
      </w:pPr>
      <w:r>
        <w:t xml:space="preserve">    return ans;</w:t>
      </w:r>
    </w:p>
    <w:p w14:paraId="5DC0872F" w14:textId="77777777" w:rsidR="00F779D9" w:rsidRDefault="00F779D9" w:rsidP="00F779D9">
      <w:pPr>
        <w:pStyle w:val="NoSpacing"/>
      </w:pPr>
      <w:r>
        <w:t>}</w:t>
      </w:r>
    </w:p>
    <w:p w14:paraId="3E0EFF20" w14:textId="77777777" w:rsidR="00F779D9" w:rsidRDefault="00F779D9" w:rsidP="00F779D9">
      <w:pPr>
        <w:pStyle w:val="NoSpacing"/>
      </w:pPr>
    </w:p>
    <w:p w14:paraId="26E12484" w14:textId="605E3B6D" w:rsidR="00F779D9" w:rsidRPr="00F779D9" w:rsidRDefault="00F779D9" w:rsidP="00F779D9">
      <w:pPr>
        <w:pStyle w:val="NoSpacing"/>
      </w:pPr>
      <w:r>
        <w:t>int inv(</w:t>
      </w:r>
      <w:proofErr w:type="spellStart"/>
      <w:r>
        <w:t>ll</w:t>
      </w:r>
      <w:proofErr w:type="spellEnd"/>
      <w:r>
        <w:t xml:space="preserve"> a) { return </w:t>
      </w:r>
      <w:proofErr w:type="spellStart"/>
      <w:r>
        <w:t>powmod</w:t>
      </w:r>
      <w:proofErr w:type="spellEnd"/>
      <w:r>
        <w:t>(a, MOD - 2); }</w:t>
      </w:r>
    </w:p>
    <w:p w14:paraId="04B7DF95" w14:textId="21A0FC39" w:rsidR="00383AFA" w:rsidRDefault="00383AFA" w:rsidP="00383AFA">
      <w:pPr>
        <w:pStyle w:val="Heading2"/>
      </w:pPr>
      <w:bookmarkStart w:id="4" w:name="_Toc160308549"/>
      <w:r>
        <w:t>Compress</w:t>
      </w:r>
      <w:bookmarkEnd w:id="4"/>
    </w:p>
    <w:p w14:paraId="551A6086" w14:textId="77777777" w:rsidR="00383AFA" w:rsidRPr="0023124B" w:rsidRDefault="00383AFA" w:rsidP="00383AFA">
      <w:pPr>
        <w:pStyle w:val="NoSpacing"/>
        <w:rPr>
          <w:rFonts w:cstheme="minorHAnsi"/>
          <w:sz w:val="24"/>
          <w:szCs w:val="24"/>
        </w:rPr>
      </w:pPr>
      <w:r w:rsidRPr="0023124B">
        <w:t xml:space="preserve">int </w:t>
      </w:r>
      <w:proofErr w:type="spellStart"/>
      <w:r w:rsidRPr="0023124B">
        <w:t>arr</w:t>
      </w:r>
      <w:proofErr w:type="spellEnd"/>
      <w:r w:rsidRPr="0023124B">
        <w:t>[N],n;</w:t>
      </w:r>
    </w:p>
    <w:p w14:paraId="6FF5E345" w14:textId="77777777" w:rsidR="00383AFA" w:rsidRPr="0023124B" w:rsidRDefault="00383AFA" w:rsidP="00383AFA">
      <w:pPr>
        <w:pStyle w:val="NoSpacing"/>
      </w:pPr>
      <w:r w:rsidRPr="0023124B">
        <w:t xml:space="preserve"> void compress() {</w:t>
      </w:r>
    </w:p>
    <w:p w14:paraId="471CD22A" w14:textId="77777777" w:rsidR="00383AFA" w:rsidRPr="0023124B" w:rsidRDefault="00383AFA" w:rsidP="00383AFA">
      <w:pPr>
        <w:pStyle w:val="NoSpacing"/>
      </w:pPr>
      <w:r w:rsidRPr="0023124B">
        <w:t xml:space="preserve">    vector&lt;int&gt; </w:t>
      </w:r>
      <w:proofErr w:type="spellStart"/>
      <w:r w:rsidRPr="0023124B">
        <w:t>vals</w:t>
      </w:r>
      <w:proofErr w:type="spellEnd"/>
      <w:r w:rsidRPr="0023124B">
        <w:t>;</w:t>
      </w:r>
    </w:p>
    <w:p w14:paraId="37B77817" w14:textId="77777777" w:rsidR="00383AFA" w:rsidRPr="0023124B" w:rsidRDefault="00383AFA" w:rsidP="00383AFA">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 {</w:t>
      </w:r>
    </w:p>
    <w:p w14:paraId="1486D43D" w14:textId="77777777" w:rsidR="00383AFA" w:rsidRPr="0023124B" w:rsidRDefault="00383AFA" w:rsidP="00383AFA">
      <w:pPr>
        <w:pStyle w:val="NoSpacing"/>
      </w:pPr>
      <w:r w:rsidRPr="0023124B">
        <w:t xml:space="preserve">        </w:t>
      </w:r>
      <w:proofErr w:type="spellStart"/>
      <w:r w:rsidRPr="0023124B">
        <w:t>vals.push_back</w:t>
      </w:r>
      <w:proofErr w:type="spellEnd"/>
      <w:r w:rsidRPr="0023124B">
        <w:t>(</w:t>
      </w:r>
      <w:proofErr w:type="spellStart"/>
      <w:r w:rsidRPr="0023124B">
        <w:t>arr</w:t>
      </w:r>
      <w:proofErr w:type="spellEnd"/>
      <w:r w:rsidRPr="0023124B">
        <w:t>[</w:t>
      </w:r>
      <w:proofErr w:type="spellStart"/>
      <w:r w:rsidRPr="0023124B">
        <w:t>i</w:t>
      </w:r>
      <w:proofErr w:type="spellEnd"/>
      <w:r w:rsidRPr="0023124B">
        <w:t>]);</w:t>
      </w:r>
    </w:p>
    <w:p w14:paraId="1388DF63" w14:textId="77777777" w:rsidR="00383AFA" w:rsidRPr="0023124B" w:rsidRDefault="00383AFA" w:rsidP="00383AFA">
      <w:pPr>
        <w:pStyle w:val="NoSpacing"/>
      </w:pPr>
      <w:r w:rsidRPr="0023124B">
        <w:t xml:space="preserve">    }</w:t>
      </w:r>
    </w:p>
    <w:p w14:paraId="04EE876D" w14:textId="77777777" w:rsidR="00383AFA" w:rsidRPr="0023124B" w:rsidRDefault="00383AFA" w:rsidP="00383AFA">
      <w:pPr>
        <w:pStyle w:val="NoSpacing"/>
      </w:pPr>
      <w:r w:rsidRPr="0023124B">
        <w:t xml:space="preserve">    sort(all(</w:t>
      </w:r>
      <w:proofErr w:type="spellStart"/>
      <w:r w:rsidRPr="0023124B">
        <w:t>vals</w:t>
      </w:r>
      <w:proofErr w:type="spellEnd"/>
      <w:r w:rsidRPr="0023124B">
        <w:t>));</w:t>
      </w:r>
    </w:p>
    <w:p w14:paraId="4DCE0563" w14:textId="77777777" w:rsidR="00383AFA" w:rsidRPr="0023124B" w:rsidRDefault="00383AFA" w:rsidP="00383AFA">
      <w:pPr>
        <w:pStyle w:val="NoSpacing"/>
      </w:pPr>
      <w:r w:rsidRPr="0023124B">
        <w:t xml:space="preserve">    </w:t>
      </w:r>
      <w:proofErr w:type="spellStart"/>
      <w:r w:rsidRPr="0023124B">
        <w:t>vals.erase</w:t>
      </w:r>
      <w:proofErr w:type="spellEnd"/>
      <w:r w:rsidRPr="0023124B">
        <w:t>(unique(</w:t>
      </w:r>
      <w:proofErr w:type="spellStart"/>
      <w:r w:rsidRPr="0023124B">
        <w:t>vals.begin</w:t>
      </w:r>
      <w:proofErr w:type="spellEnd"/>
      <w:r w:rsidRPr="0023124B">
        <w:t xml:space="preserve">(), </w:t>
      </w:r>
      <w:proofErr w:type="spellStart"/>
      <w:r w:rsidRPr="0023124B">
        <w:t>vals.end</w:t>
      </w:r>
      <w:proofErr w:type="spellEnd"/>
      <w:r w:rsidRPr="0023124B">
        <w:t xml:space="preserve">()), </w:t>
      </w:r>
      <w:proofErr w:type="spellStart"/>
      <w:r w:rsidRPr="0023124B">
        <w:t>vals.end</w:t>
      </w:r>
      <w:proofErr w:type="spellEnd"/>
      <w:r w:rsidRPr="0023124B">
        <w:t>());</w:t>
      </w:r>
    </w:p>
    <w:p w14:paraId="73B187EB" w14:textId="77777777" w:rsidR="00383AFA" w:rsidRPr="0023124B" w:rsidRDefault="00383AFA" w:rsidP="00383AFA">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 {</w:t>
      </w:r>
    </w:p>
    <w:p w14:paraId="7CB84438" w14:textId="77777777" w:rsidR="00383AFA" w:rsidRPr="0023124B" w:rsidRDefault="00383AFA" w:rsidP="00383AFA">
      <w:pPr>
        <w:pStyle w:val="NoSpacing"/>
      </w:pPr>
      <w:r w:rsidRPr="0023124B">
        <w:t xml:space="preserve">        </w:t>
      </w:r>
      <w:proofErr w:type="spellStart"/>
      <w:r w:rsidRPr="0023124B">
        <w:t>arr</w:t>
      </w:r>
      <w:proofErr w:type="spellEnd"/>
      <w:r w:rsidRPr="0023124B">
        <w:t>[</w:t>
      </w:r>
      <w:proofErr w:type="spellStart"/>
      <w:r w:rsidRPr="0023124B">
        <w:t>i</w:t>
      </w:r>
      <w:proofErr w:type="spellEnd"/>
      <w:r w:rsidRPr="0023124B">
        <w:t xml:space="preserve">] = </w:t>
      </w:r>
      <w:proofErr w:type="spellStart"/>
      <w:r w:rsidRPr="0023124B">
        <w:t>lower_bound</w:t>
      </w:r>
      <w:proofErr w:type="spellEnd"/>
      <w:r w:rsidRPr="0023124B">
        <w:t>(all(</w:t>
      </w:r>
      <w:proofErr w:type="spellStart"/>
      <w:r w:rsidRPr="0023124B">
        <w:t>vals</w:t>
      </w:r>
      <w:proofErr w:type="spellEnd"/>
      <w:r w:rsidRPr="0023124B">
        <w:t xml:space="preserve">), </w:t>
      </w:r>
      <w:proofErr w:type="spellStart"/>
      <w:r w:rsidRPr="0023124B">
        <w:t>arr</w:t>
      </w:r>
      <w:proofErr w:type="spellEnd"/>
      <w:r w:rsidRPr="0023124B">
        <w:t>[</w:t>
      </w:r>
      <w:proofErr w:type="spellStart"/>
      <w:r w:rsidRPr="0023124B">
        <w:t>i</w:t>
      </w:r>
      <w:proofErr w:type="spellEnd"/>
      <w:r w:rsidRPr="0023124B">
        <w:t xml:space="preserve">]) - </w:t>
      </w:r>
      <w:proofErr w:type="spellStart"/>
      <w:r w:rsidRPr="0023124B">
        <w:t>vals.begin</w:t>
      </w:r>
      <w:proofErr w:type="spellEnd"/>
      <w:r w:rsidRPr="0023124B">
        <w:t>();</w:t>
      </w:r>
    </w:p>
    <w:p w14:paraId="441E104E" w14:textId="77777777" w:rsidR="00383AFA" w:rsidRPr="0023124B" w:rsidRDefault="00383AFA" w:rsidP="00383AFA">
      <w:pPr>
        <w:pStyle w:val="NoSpacing"/>
      </w:pPr>
      <w:r w:rsidRPr="0023124B">
        <w:t xml:space="preserve">    }</w:t>
      </w:r>
    </w:p>
    <w:p w14:paraId="506452D5" w14:textId="77777777" w:rsidR="00383AFA" w:rsidRPr="0023124B" w:rsidRDefault="00383AFA" w:rsidP="00383AFA">
      <w:pPr>
        <w:pStyle w:val="NoSpacing"/>
      </w:pPr>
      <w:r w:rsidRPr="0023124B">
        <w:t>}</w:t>
      </w:r>
    </w:p>
    <w:p w14:paraId="03C3AB86" w14:textId="43E79DA4" w:rsidR="00383AFA" w:rsidRPr="00383AFA" w:rsidRDefault="00383AFA" w:rsidP="00383AFA">
      <w:pPr>
        <w:pStyle w:val="Heading2"/>
      </w:pPr>
      <w:bookmarkStart w:id="5" w:name="_Toc160308550"/>
      <w:r>
        <w:t>Ordered Set and Fast Map</w:t>
      </w:r>
      <w:bookmarkEnd w:id="5"/>
    </w:p>
    <w:p w14:paraId="55A1662B" w14:textId="77777777" w:rsidR="00383AFA" w:rsidRPr="00383AFA" w:rsidRDefault="00383AFA" w:rsidP="00383AFA">
      <w:pPr>
        <w:pStyle w:val="NoSpacing"/>
      </w:pPr>
      <w:r w:rsidRPr="00383AFA">
        <w:t>#include &lt;</w:t>
      </w:r>
      <w:proofErr w:type="spellStart"/>
      <w:r w:rsidRPr="00383AFA">
        <w:t>ext</w:t>
      </w:r>
      <w:proofErr w:type="spellEnd"/>
      <w:r w:rsidRPr="00383AFA">
        <w:t>/</w:t>
      </w:r>
      <w:proofErr w:type="spellStart"/>
      <w:r w:rsidRPr="00383AFA">
        <w:t>pb_ds</w:t>
      </w:r>
      <w:proofErr w:type="spellEnd"/>
      <w:r w:rsidRPr="00383AFA">
        <w:t>/assoc_container.hpp&gt;</w:t>
      </w:r>
    </w:p>
    <w:p w14:paraId="2BD975DC" w14:textId="77777777" w:rsidR="00383AFA" w:rsidRPr="00383AFA" w:rsidRDefault="00383AFA" w:rsidP="00383AFA">
      <w:pPr>
        <w:pStyle w:val="NoSpacing"/>
      </w:pPr>
      <w:r w:rsidRPr="00383AFA">
        <w:t>#include &lt;</w:t>
      </w:r>
      <w:proofErr w:type="spellStart"/>
      <w:r w:rsidRPr="00383AFA">
        <w:t>ext</w:t>
      </w:r>
      <w:proofErr w:type="spellEnd"/>
      <w:r w:rsidRPr="00383AFA">
        <w:t>/</w:t>
      </w:r>
      <w:proofErr w:type="spellStart"/>
      <w:r w:rsidRPr="00383AFA">
        <w:t>pb_ds</w:t>
      </w:r>
      <w:proofErr w:type="spellEnd"/>
      <w:r w:rsidRPr="00383AFA">
        <w:t>/tree_policy.hpp&gt;</w:t>
      </w:r>
    </w:p>
    <w:p w14:paraId="508B4486" w14:textId="77777777" w:rsidR="00383AFA" w:rsidRPr="00383AFA" w:rsidRDefault="00383AFA" w:rsidP="00383AFA">
      <w:pPr>
        <w:pStyle w:val="NoSpacing"/>
      </w:pPr>
    </w:p>
    <w:p w14:paraId="09D0AD16" w14:textId="77777777" w:rsidR="00383AFA" w:rsidRPr="00383AFA" w:rsidRDefault="00383AFA" w:rsidP="00383AFA">
      <w:pPr>
        <w:pStyle w:val="NoSpacing"/>
      </w:pPr>
      <w:r w:rsidRPr="00383AFA">
        <w:t>using namespace __</w:t>
      </w:r>
      <w:proofErr w:type="spellStart"/>
      <w:r w:rsidRPr="00383AFA">
        <w:t>gnu_pbds</w:t>
      </w:r>
      <w:proofErr w:type="spellEnd"/>
      <w:r w:rsidRPr="00383AFA">
        <w:t>;</w:t>
      </w:r>
    </w:p>
    <w:p w14:paraId="258CE7C1" w14:textId="77777777" w:rsidR="00383AFA" w:rsidRPr="00383AFA" w:rsidRDefault="00383AFA" w:rsidP="00383AFA">
      <w:pPr>
        <w:pStyle w:val="NoSpacing"/>
      </w:pPr>
      <w:r w:rsidRPr="00383AFA">
        <w:t>template&lt;</w:t>
      </w:r>
      <w:proofErr w:type="spellStart"/>
      <w:r w:rsidRPr="00383AFA">
        <w:t>typename</w:t>
      </w:r>
      <w:proofErr w:type="spellEnd"/>
      <w:r w:rsidRPr="00383AFA">
        <w:t xml:space="preserve"> T&gt;</w:t>
      </w:r>
    </w:p>
    <w:p w14:paraId="29A3AAE3" w14:textId="77777777" w:rsidR="00383AFA" w:rsidRPr="00383AFA" w:rsidRDefault="00383AFA" w:rsidP="00383AFA">
      <w:pPr>
        <w:pStyle w:val="NoSpacing"/>
      </w:pPr>
      <w:r w:rsidRPr="00383AFA">
        <w:t xml:space="preserve">using </w:t>
      </w:r>
      <w:proofErr w:type="spellStart"/>
      <w:r w:rsidRPr="00383AFA">
        <w:t>ordered_set</w:t>
      </w:r>
      <w:proofErr w:type="spellEnd"/>
      <w:r w:rsidRPr="00383AFA">
        <w:t xml:space="preserve"> = tree&lt;T, </w:t>
      </w:r>
      <w:proofErr w:type="spellStart"/>
      <w:r w:rsidRPr="00383AFA">
        <w:t>null_type</w:t>
      </w:r>
      <w:proofErr w:type="spellEnd"/>
      <w:r w:rsidRPr="00383AFA">
        <w:t xml:space="preserve">, less&lt;T&gt;, </w:t>
      </w:r>
      <w:proofErr w:type="spellStart"/>
      <w:r w:rsidRPr="00383AFA">
        <w:t>rb_tree_tag</w:t>
      </w:r>
      <w:proofErr w:type="spellEnd"/>
      <w:r w:rsidRPr="00383AFA">
        <w:t xml:space="preserve">, </w:t>
      </w:r>
      <w:proofErr w:type="spellStart"/>
      <w:r w:rsidRPr="00383AFA">
        <w:t>tree_order_statistics_node_update</w:t>
      </w:r>
      <w:proofErr w:type="spellEnd"/>
      <w:r w:rsidRPr="00383AFA">
        <w:t>&gt;;</w:t>
      </w:r>
    </w:p>
    <w:p w14:paraId="06DF7CCB" w14:textId="77777777" w:rsidR="00383AFA" w:rsidRPr="00383AFA" w:rsidRDefault="00383AFA" w:rsidP="00383AFA">
      <w:pPr>
        <w:pStyle w:val="NoSpacing"/>
      </w:pPr>
      <w:r w:rsidRPr="00383AFA">
        <w:t>template&lt;</w:t>
      </w:r>
      <w:proofErr w:type="spellStart"/>
      <w:r w:rsidRPr="00383AFA">
        <w:t>typename</w:t>
      </w:r>
      <w:proofErr w:type="spellEnd"/>
      <w:r w:rsidRPr="00383AFA">
        <w:t xml:space="preserve"> T&gt; using </w:t>
      </w:r>
      <w:proofErr w:type="spellStart"/>
      <w:r w:rsidRPr="00383AFA">
        <w:t>ordered_multiset</w:t>
      </w:r>
      <w:proofErr w:type="spellEnd"/>
      <w:r w:rsidRPr="00383AFA">
        <w:t xml:space="preserve"> = tree&lt;T, </w:t>
      </w:r>
      <w:proofErr w:type="spellStart"/>
      <w:r w:rsidRPr="00383AFA">
        <w:t>null_type,less_equal</w:t>
      </w:r>
      <w:proofErr w:type="spellEnd"/>
      <w:r w:rsidRPr="00383AFA">
        <w:t xml:space="preserve"> &lt;T&gt;, </w:t>
      </w:r>
      <w:proofErr w:type="spellStart"/>
      <w:r w:rsidRPr="00383AFA">
        <w:t>rb_tree_tag</w:t>
      </w:r>
      <w:proofErr w:type="spellEnd"/>
      <w:r w:rsidRPr="00383AFA">
        <w:t xml:space="preserve">, </w:t>
      </w:r>
      <w:proofErr w:type="spellStart"/>
      <w:r w:rsidRPr="00383AFA">
        <w:t>tree_order_statistics_node_update</w:t>
      </w:r>
      <w:proofErr w:type="spellEnd"/>
      <w:r w:rsidRPr="00383AFA">
        <w:t>&gt;;</w:t>
      </w:r>
    </w:p>
    <w:p w14:paraId="46C31F4F" w14:textId="77777777" w:rsidR="00383AFA" w:rsidRPr="00383AFA" w:rsidRDefault="00383AFA" w:rsidP="00383AFA">
      <w:pPr>
        <w:pStyle w:val="NoSpacing"/>
      </w:pPr>
      <w:r w:rsidRPr="00383AFA">
        <w:t xml:space="preserve">struct </w:t>
      </w:r>
      <w:proofErr w:type="spellStart"/>
      <w:r w:rsidRPr="00383AFA">
        <w:t>chash</w:t>
      </w:r>
      <w:proofErr w:type="spellEnd"/>
      <w:r w:rsidRPr="00383AFA">
        <w:t xml:space="preserve"> {</w:t>
      </w:r>
    </w:p>
    <w:p w14:paraId="4694EFF1" w14:textId="77777777" w:rsidR="00383AFA" w:rsidRPr="00383AFA" w:rsidRDefault="00383AFA" w:rsidP="00383AFA">
      <w:pPr>
        <w:pStyle w:val="NoSpacing"/>
      </w:pPr>
      <w:r w:rsidRPr="00383AFA">
        <w:t xml:space="preserve">    const int RANDOM = (long long)(</w:t>
      </w:r>
      <w:proofErr w:type="spellStart"/>
      <w:r w:rsidRPr="00383AFA">
        <w:t>make_unique</w:t>
      </w:r>
      <w:proofErr w:type="spellEnd"/>
      <w:r w:rsidRPr="00383AFA">
        <w:t>&lt;char&gt;().get()) ^ chrono::</w:t>
      </w:r>
      <w:proofErr w:type="spellStart"/>
      <w:r w:rsidRPr="00383AFA">
        <w:t>high_resolution_clock</w:t>
      </w:r>
      <w:proofErr w:type="spellEnd"/>
      <w:r w:rsidRPr="00383AFA">
        <w:t>::now().</w:t>
      </w:r>
      <w:proofErr w:type="spellStart"/>
      <w:r w:rsidRPr="00383AFA">
        <w:t>time_since_epoch</w:t>
      </w:r>
      <w:proofErr w:type="spellEnd"/>
      <w:r w:rsidRPr="00383AFA">
        <w:t>().count();</w:t>
      </w:r>
    </w:p>
    <w:p w14:paraId="5AC5CD03" w14:textId="77777777" w:rsidR="00383AFA" w:rsidRPr="00383AFA" w:rsidRDefault="00383AFA" w:rsidP="00383AFA">
      <w:pPr>
        <w:pStyle w:val="NoSpacing"/>
      </w:pPr>
      <w:r w:rsidRPr="00383AFA">
        <w:t xml:space="preserve">    static unsigned long </w:t>
      </w:r>
      <w:proofErr w:type="spellStart"/>
      <w:r w:rsidRPr="00383AFA">
        <w:t>long</w:t>
      </w:r>
      <w:proofErr w:type="spellEnd"/>
      <w:r w:rsidRPr="00383AFA">
        <w:t xml:space="preserve"> </w:t>
      </w:r>
      <w:proofErr w:type="spellStart"/>
      <w:r w:rsidRPr="00383AFA">
        <w:t>hash_f</w:t>
      </w:r>
      <w:proofErr w:type="spellEnd"/>
      <w:r w:rsidRPr="00383AFA">
        <w:t xml:space="preserve">(unsigned long </w:t>
      </w:r>
      <w:proofErr w:type="spellStart"/>
      <w:r w:rsidRPr="00383AFA">
        <w:t>long</w:t>
      </w:r>
      <w:proofErr w:type="spellEnd"/>
      <w:r w:rsidRPr="00383AFA">
        <w:t xml:space="preserve"> x) {</w:t>
      </w:r>
    </w:p>
    <w:p w14:paraId="7156CB79" w14:textId="77777777" w:rsidR="00383AFA" w:rsidRPr="00383AFA" w:rsidRDefault="00383AFA" w:rsidP="00383AFA">
      <w:pPr>
        <w:pStyle w:val="NoSpacing"/>
        <w:rPr>
          <w:lang w:val="de-DE"/>
        </w:rPr>
      </w:pPr>
      <w:r w:rsidRPr="00383AFA">
        <w:t xml:space="preserve">        </w:t>
      </w:r>
      <w:r w:rsidRPr="00383AFA">
        <w:rPr>
          <w:lang w:val="de-DE"/>
        </w:rPr>
        <w:t>x += 0x9e3779b97f4a7c15;</w:t>
      </w:r>
    </w:p>
    <w:p w14:paraId="29C8C390" w14:textId="77777777" w:rsidR="00383AFA" w:rsidRPr="00383AFA" w:rsidRDefault="00383AFA" w:rsidP="00383AFA">
      <w:pPr>
        <w:pStyle w:val="NoSpacing"/>
        <w:rPr>
          <w:lang w:val="de-DE"/>
        </w:rPr>
      </w:pPr>
      <w:r w:rsidRPr="00383AFA">
        <w:rPr>
          <w:lang w:val="de-DE"/>
        </w:rPr>
        <w:t xml:space="preserve">        x = (x ^ (x &gt;&gt; 30)) * 0xbf58476d1ce4e5b9;</w:t>
      </w:r>
    </w:p>
    <w:p w14:paraId="160346A7" w14:textId="77777777" w:rsidR="00383AFA" w:rsidRPr="00383AFA" w:rsidRDefault="00383AFA" w:rsidP="00383AFA">
      <w:pPr>
        <w:pStyle w:val="NoSpacing"/>
      </w:pPr>
      <w:r w:rsidRPr="00383AFA">
        <w:rPr>
          <w:lang w:val="de-DE"/>
        </w:rPr>
        <w:t xml:space="preserve">        </w:t>
      </w:r>
      <w:r w:rsidRPr="00383AFA">
        <w:t>x = (x ^ (x &gt;&gt; 27)) * 0x94d049bb133111eb;</w:t>
      </w:r>
    </w:p>
    <w:p w14:paraId="16BA3842" w14:textId="77777777" w:rsidR="00383AFA" w:rsidRPr="00383AFA" w:rsidRDefault="00383AFA" w:rsidP="00383AFA">
      <w:pPr>
        <w:pStyle w:val="NoSpacing"/>
      </w:pPr>
      <w:r w:rsidRPr="00383AFA">
        <w:t xml:space="preserve">        return x ^ (x &gt;&gt; 31);</w:t>
      </w:r>
    </w:p>
    <w:p w14:paraId="010CE950" w14:textId="77777777" w:rsidR="00383AFA" w:rsidRPr="00383AFA" w:rsidRDefault="00383AFA" w:rsidP="00383AFA">
      <w:pPr>
        <w:pStyle w:val="NoSpacing"/>
      </w:pPr>
      <w:r w:rsidRPr="00383AFA">
        <w:lastRenderedPageBreak/>
        <w:t xml:space="preserve">    }</w:t>
      </w:r>
    </w:p>
    <w:p w14:paraId="675F516A" w14:textId="77777777" w:rsidR="00383AFA" w:rsidRPr="00383AFA" w:rsidRDefault="00383AFA" w:rsidP="00383AFA">
      <w:pPr>
        <w:pStyle w:val="NoSpacing"/>
      </w:pPr>
      <w:r w:rsidRPr="00383AFA">
        <w:t xml:space="preserve">    static unsigned </w:t>
      </w:r>
      <w:proofErr w:type="spellStart"/>
      <w:r w:rsidRPr="00383AFA">
        <w:t>hash_combine</w:t>
      </w:r>
      <w:proofErr w:type="spellEnd"/>
      <w:r w:rsidRPr="00383AFA">
        <w:t>(unsigned a, unsigned b) { return a * 31 + b; }</w:t>
      </w:r>
    </w:p>
    <w:p w14:paraId="4EC347EB" w14:textId="77777777" w:rsidR="00383AFA" w:rsidRPr="00383AFA" w:rsidRDefault="00383AFA" w:rsidP="00383AFA">
      <w:pPr>
        <w:pStyle w:val="NoSpacing"/>
      </w:pPr>
      <w:r w:rsidRPr="00383AFA">
        <w:t xml:space="preserve">    int operator()(int x) const { return </w:t>
      </w:r>
      <w:proofErr w:type="spellStart"/>
      <w:r w:rsidRPr="00383AFA">
        <w:t>hash_f</w:t>
      </w:r>
      <w:proofErr w:type="spellEnd"/>
      <w:r w:rsidRPr="00383AFA">
        <w:t>(x)^RANDOM; }</w:t>
      </w:r>
    </w:p>
    <w:p w14:paraId="34AAE3B4" w14:textId="77777777" w:rsidR="00383AFA" w:rsidRPr="00383AFA" w:rsidRDefault="00383AFA" w:rsidP="00383AFA">
      <w:pPr>
        <w:pStyle w:val="NoSpacing"/>
      </w:pPr>
      <w:r w:rsidRPr="00383AFA">
        <w:t>};</w:t>
      </w:r>
    </w:p>
    <w:p w14:paraId="1AEE485C" w14:textId="77777777" w:rsidR="00383AFA" w:rsidRPr="00383AFA" w:rsidRDefault="00383AFA" w:rsidP="00383AFA">
      <w:pPr>
        <w:pStyle w:val="NoSpacing"/>
      </w:pPr>
    </w:p>
    <w:p w14:paraId="21B3A4BD" w14:textId="425AAE57" w:rsidR="00383AFA" w:rsidRDefault="00383AFA" w:rsidP="00383AFA">
      <w:pPr>
        <w:pStyle w:val="NoSpacing"/>
      </w:pPr>
      <w:proofErr w:type="spellStart"/>
      <w:r w:rsidRPr="00383AFA">
        <w:t>gp_hash_table</w:t>
      </w:r>
      <w:proofErr w:type="spellEnd"/>
      <w:r w:rsidRPr="00383AFA">
        <w:t xml:space="preserve">&lt;int, int, </w:t>
      </w:r>
      <w:proofErr w:type="spellStart"/>
      <w:r w:rsidRPr="00383AFA">
        <w:t>chash</w:t>
      </w:r>
      <w:proofErr w:type="spellEnd"/>
      <w:r w:rsidRPr="00383AFA">
        <w:t>&gt; table;</w:t>
      </w:r>
    </w:p>
    <w:p w14:paraId="5344E035" w14:textId="30D885AA" w:rsidR="00383AFA" w:rsidRDefault="00383AFA" w:rsidP="00383AFA">
      <w:pPr>
        <w:pStyle w:val="Heading2"/>
      </w:pPr>
      <w:bookmarkStart w:id="6" w:name="_Toc160308551"/>
      <w:r>
        <w:t>Random</w:t>
      </w:r>
      <w:bookmarkEnd w:id="6"/>
    </w:p>
    <w:p w14:paraId="3C8C3F11" w14:textId="77777777" w:rsidR="00383AFA" w:rsidRPr="0023124B" w:rsidRDefault="00383AFA" w:rsidP="00383AFA">
      <w:pPr>
        <w:pStyle w:val="NoSpacing"/>
      </w:pPr>
      <w:r w:rsidRPr="0023124B">
        <w:t>void random() {</w:t>
      </w:r>
    </w:p>
    <w:p w14:paraId="6B5C468A" w14:textId="77777777" w:rsidR="00383AFA" w:rsidRPr="0023124B" w:rsidRDefault="00383AFA" w:rsidP="00383AFA">
      <w:pPr>
        <w:pStyle w:val="NoSpacing"/>
      </w:pPr>
      <w:r w:rsidRPr="0023124B">
        <w:t xml:space="preserve">    mt19937 </w:t>
      </w:r>
      <w:proofErr w:type="spellStart"/>
      <w:r w:rsidRPr="0023124B">
        <w:t>rng</w:t>
      </w:r>
      <w:proofErr w:type="spellEnd"/>
      <w:r w:rsidRPr="0023124B">
        <w:t>(chrono::</w:t>
      </w:r>
      <w:proofErr w:type="spellStart"/>
      <w:r w:rsidRPr="0023124B">
        <w:t>steady_clock</w:t>
      </w:r>
      <w:proofErr w:type="spellEnd"/>
      <w:r w:rsidRPr="0023124B">
        <w:t>::now().</w:t>
      </w:r>
      <w:proofErr w:type="spellStart"/>
      <w:r w:rsidRPr="0023124B">
        <w:t>time_since_epoch</w:t>
      </w:r>
      <w:proofErr w:type="spellEnd"/>
      <w:r w:rsidRPr="0023124B">
        <w:t>().count());</w:t>
      </w:r>
    </w:p>
    <w:p w14:paraId="4E0B1464" w14:textId="77777777" w:rsidR="00383AFA" w:rsidRPr="0023124B" w:rsidRDefault="00383AFA" w:rsidP="00383AFA">
      <w:pPr>
        <w:pStyle w:val="NoSpacing"/>
      </w:pPr>
      <w:r w:rsidRPr="0023124B">
        <w:t xml:space="preserve">    int n;</w:t>
      </w:r>
    </w:p>
    <w:p w14:paraId="1A1A2EB3" w14:textId="77777777" w:rsidR="00383AFA" w:rsidRPr="0023124B" w:rsidRDefault="00383AFA" w:rsidP="00383AFA">
      <w:pPr>
        <w:pStyle w:val="NoSpacing"/>
      </w:pPr>
      <w:r w:rsidRPr="0023124B">
        <w:t xml:space="preserve">    vector&lt;int&gt;v(n);</w:t>
      </w:r>
    </w:p>
    <w:p w14:paraId="797E51DB" w14:textId="77777777" w:rsidR="00383AFA" w:rsidRPr="0023124B" w:rsidRDefault="00383AFA" w:rsidP="00383AFA">
      <w:pPr>
        <w:pStyle w:val="NoSpacing"/>
      </w:pPr>
      <w:r w:rsidRPr="0023124B">
        <w:t xml:space="preserve">    // shuffle 1</w:t>
      </w:r>
    </w:p>
    <w:p w14:paraId="7E172DAC" w14:textId="77777777" w:rsidR="00383AFA" w:rsidRPr="0023124B" w:rsidRDefault="00383AFA" w:rsidP="00383AFA">
      <w:pPr>
        <w:pStyle w:val="NoSpacing"/>
      </w:pPr>
      <w:r w:rsidRPr="0023124B">
        <w:t xml:space="preserve">    shuffle(</w:t>
      </w:r>
      <w:proofErr w:type="spellStart"/>
      <w:r w:rsidRPr="0023124B">
        <w:t>v.begin</w:t>
      </w:r>
      <w:proofErr w:type="spellEnd"/>
      <w:r w:rsidRPr="0023124B">
        <w:t xml:space="preserve">(), </w:t>
      </w:r>
      <w:proofErr w:type="spellStart"/>
      <w:r w:rsidRPr="0023124B">
        <w:t>v.end</w:t>
      </w:r>
      <w:proofErr w:type="spellEnd"/>
      <w:r w:rsidRPr="0023124B">
        <w:t xml:space="preserve">(), </w:t>
      </w:r>
      <w:proofErr w:type="spellStart"/>
      <w:r w:rsidRPr="0023124B">
        <w:t>rng</w:t>
      </w:r>
      <w:proofErr w:type="spellEnd"/>
      <w:r w:rsidRPr="0023124B">
        <w:t>);</w:t>
      </w:r>
    </w:p>
    <w:p w14:paraId="5A402E12" w14:textId="77777777" w:rsidR="00383AFA" w:rsidRPr="0023124B" w:rsidRDefault="00383AFA" w:rsidP="00383AFA">
      <w:pPr>
        <w:pStyle w:val="NoSpacing"/>
      </w:pPr>
      <w:r w:rsidRPr="0023124B">
        <w:t xml:space="preserve">    // shuffle 2</w:t>
      </w:r>
    </w:p>
    <w:p w14:paraId="6B345BDA" w14:textId="77777777" w:rsidR="00383AFA" w:rsidRPr="0023124B" w:rsidRDefault="00383AFA" w:rsidP="00383AFA">
      <w:pPr>
        <w:pStyle w:val="NoSpacing"/>
      </w:pPr>
      <w:r w:rsidRPr="0023124B">
        <w:t xml:space="preserve">    for (int </w:t>
      </w:r>
      <w:proofErr w:type="spellStart"/>
      <w:r w:rsidRPr="0023124B">
        <w:t>i</w:t>
      </w:r>
      <w:proofErr w:type="spellEnd"/>
      <w:r w:rsidRPr="0023124B">
        <w:t xml:space="preserve"> = 1; </w:t>
      </w:r>
      <w:proofErr w:type="spellStart"/>
      <w:r w:rsidRPr="0023124B">
        <w:t>i</w:t>
      </w:r>
      <w:proofErr w:type="spellEnd"/>
      <w:r w:rsidRPr="0023124B">
        <w:t xml:space="preserve"> &lt; n; </w:t>
      </w:r>
      <w:proofErr w:type="spellStart"/>
      <w:r w:rsidRPr="0023124B">
        <w:t>i</w:t>
      </w:r>
      <w:proofErr w:type="spellEnd"/>
      <w:r w:rsidRPr="0023124B">
        <w:t>++)</w:t>
      </w:r>
    </w:p>
    <w:p w14:paraId="52B4A8F0" w14:textId="77777777" w:rsidR="00383AFA" w:rsidRPr="0023124B" w:rsidRDefault="00383AFA" w:rsidP="00383AFA">
      <w:pPr>
        <w:pStyle w:val="NoSpacing"/>
      </w:pPr>
      <w:r w:rsidRPr="0023124B">
        <w:t xml:space="preserve">        swap(v[</w:t>
      </w:r>
      <w:proofErr w:type="spellStart"/>
      <w:r w:rsidRPr="0023124B">
        <w:t>i</w:t>
      </w:r>
      <w:proofErr w:type="spellEnd"/>
      <w:r w:rsidRPr="0023124B">
        <w:t>], v[</w:t>
      </w:r>
      <w:proofErr w:type="spellStart"/>
      <w:r w:rsidRPr="0023124B">
        <w:t>uniform_int_distribution</w:t>
      </w:r>
      <w:proofErr w:type="spellEnd"/>
      <w:r w:rsidRPr="0023124B">
        <w:t xml:space="preserve">&lt;int&gt;(0, </w:t>
      </w:r>
      <w:proofErr w:type="spellStart"/>
      <w:r w:rsidRPr="0023124B">
        <w:t>i</w:t>
      </w:r>
      <w:proofErr w:type="spellEnd"/>
      <w:r w:rsidRPr="0023124B">
        <w:t>)(</w:t>
      </w:r>
      <w:proofErr w:type="spellStart"/>
      <w:r w:rsidRPr="0023124B">
        <w:t>rng</w:t>
      </w:r>
      <w:proofErr w:type="spellEnd"/>
      <w:r w:rsidRPr="0023124B">
        <w:t>)]);</w:t>
      </w:r>
    </w:p>
    <w:p w14:paraId="3FBC7974" w14:textId="47721E41" w:rsidR="00383AFA" w:rsidRDefault="00383AFA" w:rsidP="00383AFA">
      <w:pPr>
        <w:pStyle w:val="NoSpacing"/>
      </w:pPr>
      <w:r w:rsidRPr="0023124B">
        <w:t>}</w:t>
      </w:r>
    </w:p>
    <w:p w14:paraId="0654CF78" w14:textId="0957B99E" w:rsidR="004435B3" w:rsidRDefault="004435B3" w:rsidP="004435B3">
      <w:pPr>
        <w:pStyle w:val="Heading2"/>
      </w:pPr>
      <w:bookmarkStart w:id="7" w:name="_Toc160308552"/>
      <w:r>
        <w:t>Fractions Up To N</w:t>
      </w:r>
      <w:bookmarkEnd w:id="7"/>
    </w:p>
    <w:p w14:paraId="199361EF" w14:textId="77777777" w:rsidR="004435B3" w:rsidRPr="0023124B" w:rsidRDefault="004435B3" w:rsidP="004435B3">
      <w:pPr>
        <w:pStyle w:val="NoSpacing"/>
      </w:pPr>
      <w:r w:rsidRPr="0023124B">
        <w:t>vector&lt;int&gt; s;</w:t>
      </w:r>
    </w:p>
    <w:p w14:paraId="4620CB0A" w14:textId="77777777" w:rsidR="004435B3" w:rsidRPr="0023124B" w:rsidRDefault="004435B3" w:rsidP="004435B3">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 {</w:t>
      </w:r>
    </w:p>
    <w:p w14:paraId="731A27D4" w14:textId="77777777" w:rsidR="004435B3" w:rsidRPr="0023124B" w:rsidRDefault="004435B3" w:rsidP="004435B3">
      <w:pPr>
        <w:pStyle w:val="NoSpacing"/>
      </w:pPr>
      <w:r w:rsidRPr="0023124B">
        <w:t xml:space="preserve">        unsigned long </w:t>
      </w:r>
      <w:proofErr w:type="spellStart"/>
      <w:r w:rsidRPr="0023124B">
        <w:t>long</w:t>
      </w:r>
      <w:proofErr w:type="spellEnd"/>
      <w:r w:rsidRPr="0023124B">
        <w:t xml:space="preserve"> k = a / b;</w:t>
      </w:r>
    </w:p>
    <w:p w14:paraId="4D76F11E" w14:textId="77777777" w:rsidR="004435B3" w:rsidRPr="0023124B" w:rsidRDefault="004435B3" w:rsidP="004435B3">
      <w:pPr>
        <w:pStyle w:val="NoSpacing"/>
      </w:pPr>
      <w:r w:rsidRPr="0023124B">
        <w:t xml:space="preserve">        a -= b * k;</w:t>
      </w:r>
    </w:p>
    <w:p w14:paraId="670CE489" w14:textId="77777777" w:rsidR="004435B3" w:rsidRPr="0023124B" w:rsidRDefault="004435B3" w:rsidP="004435B3">
      <w:pPr>
        <w:pStyle w:val="NoSpacing"/>
      </w:pPr>
      <w:r w:rsidRPr="0023124B">
        <w:t xml:space="preserve">        a *= 10;</w:t>
      </w:r>
    </w:p>
    <w:p w14:paraId="74A85766" w14:textId="77777777" w:rsidR="004435B3" w:rsidRPr="0023124B" w:rsidRDefault="004435B3" w:rsidP="004435B3">
      <w:pPr>
        <w:pStyle w:val="NoSpacing"/>
      </w:pPr>
      <w:r w:rsidRPr="0023124B">
        <w:t xml:space="preserve">        </w:t>
      </w:r>
      <w:proofErr w:type="spellStart"/>
      <w:r w:rsidRPr="0023124B">
        <w:t>s.push_back</w:t>
      </w:r>
      <w:proofErr w:type="spellEnd"/>
      <w:r w:rsidRPr="0023124B">
        <w:t>(k);</w:t>
      </w:r>
    </w:p>
    <w:p w14:paraId="792DD904" w14:textId="77777777" w:rsidR="004435B3" w:rsidRDefault="004435B3" w:rsidP="004435B3">
      <w:pPr>
        <w:pStyle w:val="NoSpacing"/>
      </w:pPr>
      <w:r w:rsidRPr="0023124B">
        <w:t xml:space="preserve">    }</w:t>
      </w:r>
    </w:p>
    <w:p w14:paraId="3A66EB45" w14:textId="24C5E845" w:rsidR="004435B3" w:rsidRDefault="004435B3" w:rsidP="004435B3">
      <w:pPr>
        <w:pStyle w:val="Heading2"/>
      </w:pPr>
      <w:bookmarkStart w:id="8" w:name="_Toc160308553"/>
      <w:r>
        <w:t>Kth Balanced Bracket Sequence</w:t>
      </w:r>
      <w:bookmarkEnd w:id="8"/>
    </w:p>
    <w:p w14:paraId="139E72CB" w14:textId="77777777" w:rsidR="004435B3" w:rsidRPr="0023124B" w:rsidRDefault="004435B3" w:rsidP="004435B3">
      <w:pPr>
        <w:pStyle w:val="NoSpacing"/>
      </w:pPr>
      <w:r w:rsidRPr="0023124B">
        <w:t>//O(n^2)</w:t>
      </w:r>
    </w:p>
    <w:p w14:paraId="40A67FEE" w14:textId="77777777" w:rsidR="004435B3" w:rsidRPr="0023124B" w:rsidRDefault="004435B3" w:rsidP="004435B3">
      <w:pPr>
        <w:pStyle w:val="NoSpacing"/>
      </w:pPr>
      <w:r w:rsidRPr="0023124B">
        <w:t xml:space="preserve">string </w:t>
      </w:r>
      <w:proofErr w:type="spellStart"/>
      <w:r w:rsidRPr="0023124B">
        <w:t>kth_balanced</w:t>
      </w:r>
      <w:proofErr w:type="spellEnd"/>
      <w:r w:rsidRPr="0023124B">
        <w:t>(int n, int k) {</w:t>
      </w:r>
    </w:p>
    <w:p w14:paraId="4E86B16A" w14:textId="77777777" w:rsidR="004435B3" w:rsidRPr="0023124B" w:rsidRDefault="004435B3" w:rsidP="004435B3">
      <w:pPr>
        <w:pStyle w:val="NoSpacing"/>
      </w:pPr>
      <w:r w:rsidRPr="0023124B">
        <w:t xml:space="preserve">    vector&lt;vector&lt;int&gt;&gt; d(2*n+1, vector&lt;int&gt;(n+1, 0));</w:t>
      </w:r>
    </w:p>
    <w:p w14:paraId="20511530" w14:textId="77777777" w:rsidR="004435B3" w:rsidRPr="0023124B" w:rsidRDefault="004435B3" w:rsidP="004435B3">
      <w:pPr>
        <w:pStyle w:val="NoSpacing"/>
      </w:pPr>
      <w:r w:rsidRPr="0023124B">
        <w:t xml:space="preserve">    d[0][0] = 1;</w:t>
      </w:r>
    </w:p>
    <w:p w14:paraId="61A69892" w14:textId="77777777" w:rsidR="004435B3" w:rsidRPr="0023124B" w:rsidRDefault="004435B3" w:rsidP="004435B3">
      <w:pPr>
        <w:pStyle w:val="NoSpacing"/>
      </w:pPr>
      <w:r w:rsidRPr="0023124B">
        <w:t xml:space="preserve">    for (int </w:t>
      </w:r>
      <w:proofErr w:type="spellStart"/>
      <w:r w:rsidRPr="0023124B">
        <w:t>i</w:t>
      </w:r>
      <w:proofErr w:type="spellEnd"/>
      <w:r w:rsidRPr="0023124B">
        <w:t xml:space="preserve"> = 1; </w:t>
      </w:r>
      <w:proofErr w:type="spellStart"/>
      <w:r w:rsidRPr="0023124B">
        <w:t>i</w:t>
      </w:r>
      <w:proofErr w:type="spellEnd"/>
      <w:r w:rsidRPr="0023124B">
        <w:t xml:space="preserve"> &lt;= 2*n; </w:t>
      </w:r>
      <w:proofErr w:type="spellStart"/>
      <w:r w:rsidRPr="0023124B">
        <w:t>i</w:t>
      </w:r>
      <w:proofErr w:type="spellEnd"/>
      <w:r w:rsidRPr="0023124B">
        <w:t>++) {</w:t>
      </w:r>
    </w:p>
    <w:p w14:paraId="4F37F37A" w14:textId="77777777" w:rsidR="004435B3" w:rsidRPr="0023124B" w:rsidRDefault="004435B3" w:rsidP="004435B3">
      <w:pPr>
        <w:pStyle w:val="NoSpacing"/>
      </w:pPr>
      <w:r w:rsidRPr="0023124B">
        <w:t xml:space="preserve">        d[</w:t>
      </w:r>
      <w:proofErr w:type="spellStart"/>
      <w:r w:rsidRPr="0023124B">
        <w:t>i</w:t>
      </w:r>
      <w:proofErr w:type="spellEnd"/>
      <w:r w:rsidRPr="0023124B">
        <w:t>][0] = d[i-1][1];</w:t>
      </w:r>
    </w:p>
    <w:p w14:paraId="30847260" w14:textId="77777777" w:rsidR="004435B3" w:rsidRPr="0023124B" w:rsidRDefault="004435B3" w:rsidP="004435B3">
      <w:pPr>
        <w:pStyle w:val="NoSpacing"/>
      </w:pPr>
      <w:r w:rsidRPr="0023124B">
        <w:t xml:space="preserve">        for (int j = 1; j &lt; n; </w:t>
      </w:r>
      <w:proofErr w:type="spellStart"/>
      <w:r w:rsidRPr="0023124B">
        <w:t>j++</w:t>
      </w:r>
      <w:proofErr w:type="spellEnd"/>
      <w:r w:rsidRPr="0023124B">
        <w:t>)</w:t>
      </w:r>
    </w:p>
    <w:p w14:paraId="6424ABA8" w14:textId="77777777" w:rsidR="004435B3" w:rsidRPr="0023124B" w:rsidRDefault="004435B3" w:rsidP="004435B3">
      <w:pPr>
        <w:pStyle w:val="NoSpacing"/>
      </w:pPr>
      <w:r w:rsidRPr="0023124B">
        <w:t xml:space="preserve">            d[</w:t>
      </w:r>
      <w:proofErr w:type="spellStart"/>
      <w:r w:rsidRPr="0023124B">
        <w:t>i</w:t>
      </w:r>
      <w:proofErr w:type="spellEnd"/>
      <w:r w:rsidRPr="0023124B">
        <w:t>][j] = d[i-1][j-1] + d[i-1][j+1];</w:t>
      </w:r>
    </w:p>
    <w:p w14:paraId="6DDA439D" w14:textId="77777777" w:rsidR="004435B3" w:rsidRPr="0023124B" w:rsidRDefault="004435B3" w:rsidP="004435B3">
      <w:pPr>
        <w:pStyle w:val="NoSpacing"/>
      </w:pPr>
      <w:r w:rsidRPr="0023124B">
        <w:t xml:space="preserve">        d[</w:t>
      </w:r>
      <w:proofErr w:type="spellStart"/>
      <w:r w:rsidRPr="0023124B">
        <w:t>i</w:t>
      </w:r>
      <w:proofErr w:type="spellEnd"/>
      <w:r w:rsidRPr="0023124B">
        <w:t>][n] = d[i-1][n-1];</w:t>
      </w:r>
    </w:p>
    <w:p w14:paraId="6960DA57" w14:textId="77777777" w:rsidR="004435B3" w:rsidRPr="0023124B" w:rsidRDefault="004435B3" w:rsidP="004435B3">
      <w:pPr>
        <w:pStyle w:val="NoSpacing"/>
      </w:pPr>
      <w:r w:rsidRPr="0023124B">
        <w:t xml:space="preserve">    }</w:t>
      </w:r>
    </w:p>
    <w:p w14:paraId="43A522A2" w14:textId="77777777" w:rsidR="004435B3" w:rsidRPr="0023124B" w:rsidRDefault="004435B3" w:rsidP="004435B3">
      <w:pPr>
        <w:pStyle w:val="NoSpacing"/>
      </w:pPr>
    </w:p>
    <w:p w14:paraId="312E7153" w14:textId="77777777" w:rsidR="004435B3" w:rsidRPr="0023124B" w:rsidRDefault="004435B3" w:rsidP="004435B3">
      <w:pPr>
        <w:pStyle w:val="NoSpacing"/>
      </w:pPr>
      <w:r w:rsidRPr="0023124B">
        <w:t xml:space="preserve">    string ans;</w:t>
      </w:r>
    </w:p>
    <w:p w14:paraId="5DBE5A23" w14:textId="77777777" w:rsidR="004435B3" w:rsidRPr="0023124B" w:rsidRDefault="004435B3" w:rsidP="004435B3">
      <w:pPr>
        <w:pStyle w:val="NoSpacing"/>
      </w:pPr>
      <w:r w:rsidRPr="0023124B">
        <w:t xml:space="preserve">    int depth = 0;</w:t>
      </w:r>
    </w:p>
    <w:p w14:paraId="6A94DA83" w14:textId="77777777" w:rsidR="004435B3" w:rsidRPr="0023124B" w:rsidRDefault="004435B3" w:rsidP="004435B3">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2*n; </w:t>
      </w:r>
      <w:proofErr w:type="spellStart"/>
      <w:r w:rsidRPr="0023124B">
        <w:t>i</w:t>
      </w:r>
      <w:proofErr w:type="spellEnd"/>
      <w:r w:rsidRPr="0023124B">
        <w:t>++) {</w:t>
      </w:r>
    </w:p>
    <w:p w14:paraId="6B8FBFB6" w14:textId="77777777" w:rsidR="004435B3" w:rsidRPr="0023124B" w:rsidRDefault="004435B3" w:rsidP="004435B3">
      <w:pPr>
        <w:pStyle w:val="NoSpacing"/>
      </w:pPr>
      <w:r w:rsidRPr="0023124B">
        <w:t xml:space="preserve">        if (depth + 1 &lt;= n &amp;&amp; d[2*n-i-1][depth+1] &gt;= k) {</w:t>
      </w:r>
    </w:p>
    <w:p w14:paraId="04BA8715" w14:textId="77777777" w:rsidR="004435B3" w:rsidRPr="0023124B" w:rsidRDefault="004435B3" w:rsidP="004435B3">
      <w:pPr>
        <w:pStyle w:val="NoSpacing"/>
      </w:pPr>
      <w:r w:rsidRPr="0023124B">
        <w:t xml:space="preserve">            ans += '(';</w:t>
      </w:r>
    </w:p>
    <w:p w14:paraId="02DCDBB7" w14:textId="77777777" w:rsidR="004435B3" w:rsidRPr="0023124B" w:rsidRDefault="004435B3" w:rsidP="004435B3">
      <w:pPr>
        <w:pStyle w:val="NoSpacing"/>
      </w:pPr>
      <w:r w:rsidRPr="0023124B">
        <w:t xml:space="preserve">            depth++;</w:t>
      </w:r>
    </w:p>
    <w:p w14:paraId="6DE5BFF6" w14:textId="77777777" w:rsidR="004435B3" w:rsidRPr="0023124B" w:rsidRDefault="004435B3" w:rsidP="004435B3">
      <w:pPr>
        <w:pStyle w:val="NoSpacing"/>
      </w:pPr>
      <w:r w:rsidRPr="0023124B">
        <w:t xml:space="preserve">        } else {</w:t>
      </w:r>
    </w:p>
    <w:p w14:paraId="22024153" w14:textId="77777777" w:rsidR="004435B3" w:rsidRPr="0023124B" w:rsidRDefault="004435B3" w:rsidP="004435B3">
      <w:pPr>
        <w:pStyle w:val="NoSpacing"/>
      </w:pPr>
      <w:r w:rsidRPr="0023124B">
        <w:t xml:space="preserve">            ans += ')';</w:t>
      </w:r>
    </w:p>
    <w:p w14:paraId="4B90C86C" w14:textId="77777777" w:rsidR="004435B3" w:rsidRPr="0023124B" w:rsidRDefault="004435B3" w:rsidP="004435B3">
      <w:pPr>
        <w:pStyle w:val="NoSpacing"/>
      </w:pPr>
      <w:r w:rsidRPr="0023124B">
        <w:t xml:space="preserve">            if (depth + 1 &lt;= n)</w:t>
      </w:r>
    </w:p>
    <w:p w14:paraId="0C65A4B7" w14:textId="77777777" w:rsidR="004435B3" w:rsidRPr="0023124B" w:rsidRDefault="004435B3" w:rsidP="004435B3">
      <w:pPr>
        <w:pStyle w:val="NoSpacing"/>
      </w:pPr>
      <w:r w:rsidRPr="0023124B">
        <w:t xml:space="preserve">                k -= d[2*n-i-1][depth+1];</w:t>
      </w:r>
    </w:p>
    <w:p w14:paraId="326CACEA" w14:textId="77777777" w:rsidR="004435B3" w:rsidRPr="0023124B" w:rsidRDefault="004435B3" w:rsidP="004435B3">
      <w:pPr>
        <w:pStyle w:val="NoSpacing"/>
      </w:pPr>
      <w:r w:rsidRPr="0023124B">
        <w:t xml:space="preserve">            depth--;</w:t>
      </w:r>
    </w:p>
    <w:p w14:paraId="0E325BD6" w14:textId="77777777" w:rsidR="004435B3" w:rsidRPr="0023124B" w:rsidRDefault="004435B3" w:rsidP="004435B3">
      <w:pPr>
        <w:pStyle w:val="NoSpacing"/>
      </w:pPr>
      <w:r w:rsidRPr="0023124B">
        <w:t xml:space="preserve">        }</w:t>
      </w:r>
    </w:p>
    <w:p w14:paraId="3CF9D784" w14:textId="77777777" w:rsidR="004435B3" w:rsidRPr="0023124B" w:rsidRDefault="004435B3" w:rsidP="004435B3">
      <w:pPr>
        <w:pStyle w:val="NoSpacing"/>
      </w:pPr>
      <w:r w:rsidRPr="0023124B">
        <w:t xml:space="preserve">    }</w:t>
      </w:r>
    </w:p>
    <w:p w14:paraId="57CDB453" w14:textId="77777777" w:rsidR="004435B3" w:rsidRPr="0023124B" w:rsidRDefault="004435B3" w:rsidP="004435B3">
      <w:pPr>
        <w:pStyle w:val="NoSpacing"/>
      </w:pPr>
      <w:r w:rsidRPr="0023124B">
        <w:t xml:space="preserve">    return ans;</w:t>
      </w:r>
    </w:p>
    <w:p w14:paraId="098BB809" w14:textId="77777777" w:rsidR="004435B3" w:rsidRDefault="004435B3" w:rsidP="004435B3">
      <w:pPr>
        <w:pStyle w:val="NoSpacing"/>
      </w:pPr>
      <w:r w:rsidRPr="0023124B">
        <w:t>}</w:t>
      </w:r>
    </w:p>
    <w:p w14:paraId="254F48AA" w14:textId="2E410AC9" w:rsidR="004435B3" w:rsidRDefault="004435B3" w:rsidP="004435B3">
      <w:pPr>
        <w:pStyle w:val="Heading2"/>
      </w:pPr>
      <w:bookmarkStart w:id="9" w:name="_Toc160308554"/>
      <w:r>
        <w:t>Next Balanced Bracket Sequence</w:t>
      </w:r>
      <w:bookmarkEnd w:id="9"/>
    </w:p>
    <w:p w14:paraId="015AFD12" w14:textId="77777777" w:rsidR="004435B3" w:rsidRPr="0023124B" w:rsidRDefault="004435B3" w:rsidP="004435B3">
      <w:pPr>
        <w:pStyle w:val="NoSpacing"/>
      </w:pPr>
      <w:r w:rsidRPr="0023124B">
        <w:t xml:space="preserve">//This function computes O(n) time the next balanced bracket </w:t>
      </w:r>
      <w:proofErr w:type="gramStart"/>
      <w:r w:rsidRPr="0023124B">
        <w:t>sequence, and</w:t>
      </w:r>
      <w:proofErr w:type="gramEnd"/>
      <w:r w:rsidRPr="0023124B">
        <w:t xml:space="preserve"> returns false if there is no next one.</w:t>
      </w:r>
    </w:p>
    <w:p w14:paraId="1AAB43DA" w14:textId="77777777" w:rsidR="004435B3" w:rsidRPr="0023124B" w:rsidRDefault="004435B3" w:rsidP="004435B3">
      <w:pPr>
        <w:pStyle w:val="NoSpacing"/>
      </w:pPr>
      <w:r w:rsidRPr="0023124B">
        <w:t xml:space="preserve">bool </w:t>
      </w:r>
      <w:proofErr w:type="spellStart"/>
      <w:r w:rsidRPr="0023124B">
        <w:t>next_balanced_sequence</w:t>
      </w:r>
      <w:proofErr w:type="spellEnd"/>
      <w:r w:rsidRPr="0023124B">
        <w:t>(string &amp; s) {</w:t>
      </w:r>
    </w:p>
    <w:p w14:paraId="3756D166" w14:textId="77777777" w:rsidR="004435B3" w:rsidRPr="0023124B" w:rsidRDefault="004435B3" w:rsidP="004435B3">
      <w:pPr>
        <w:pStyle w:val="NoSpacing"/>
      </w:pPr>
      <w:r w:rsidRPr="0023124B">
        <w:t xml:space="preserve">    int n = </w:t>
      </w:r>
      <w:proofErr w:type="spellStart"/>
      <w:r w:rsidRPr="0023124B">
        <w:t>s.size</w:t>
      </w:r>
      <w:proofErr w:type="spellEnd"/>
      <w:r w:rsidRPr="0023124B">
        <w:t>();</w:t>
      </w:r>
    </w:p>
    <w:p w14:paraId="18ABF4CF" w14:textId="77777777" w:rsidR="004435B3" w:rsidRPr="0023124B" w:rsidRDefault="004435B3" w:rsidP="004435B3">
      <w:pPr>
        <w:pStyle w:val="NoSpacing"/>
      </w:pPr>
      <w:r w:rsidRPr="0023124B">
        <w:t xml:space="preserve">    int depth = 0;</w:t>
      </w:r>
    </w:p>
    <w:p w14:paraId="17DB7494" w14:textId="77777777" w:rsidR="004435B3" w:rsidRPr="0023124B" w:rsidRDefault="004435B3" w:rsidP="004435B3">
      <w:pPr>
        <w:pStyle w:val="NoSpacing"/>
      </w:pPr>
      <w:r w:rsidRPr="0023124B">
        <w:t xml:space="preserve">    for (int </w:t>
      </w:r>
      <w:proofErr w:type="spellStart"/>
      <w:r w:rsidRPr="0023124B">
        <w:t>i</w:t>
      </w:r>
      <w:proofErr w:type="spellEnd"/>
      <w:r w:rsidRPr="0023124B">
        <w:t xml:space="preserve"> = n - 1; </w:t>
      </w:r>
      <w:proofErr w:type="spellStart"/>
      <w:r w:rsidRPr="0023124B">
        <w:t>i</w:t>
      </w:r>
      <w:proofErr w:type="spellEnd"/>
      <w:r w:rsidRPr="0023124B">
        <w:t xml:space="preserve"> &gt;= 0; </w:t>
      </w:r>
      <w:proofErr w:type="spellStart"/>
      <w:r w:rsidRPr="0023124B">
        <w:t>i</w:t>
      </w:r>
      <w:proofErr w:type="spellEnd"/>
      <w:r w:rsidRPr="0023124B">
        <w:t>--) {</w:t>
      </w:r>
    </w:p>
    <w:p w14:paraId="59142143" w14:textId="77777777" w:rsidR="004435B3" w:rsidRPr="0023124B" w:rsidRDefault="004435B3" w:rsidP="004435B3">
      <w:pPr>
        <w:pStyle w:val="NoSpacing"/>
      </w:pPr>
      <w:r w:rsidRPr="0023124B">
        <w:t xml:space="preserve">        if (s[</w:t>
      </w:r>
      <w:proofErr w:type="spellStart"/>
      <w:r w:rsidRPr="0023124B">
        <w:t>i</w:t>
      </w:r>
      <w:proofErr w:type="spellEnd"/>
      <w:r w:rsidRPr="0023124B">
        <w:t>] == '(')</w:t>
      </w:r>
    </w:p>
    <w:p w14:paraId="744CFCD3" w14:textId="77777777" w:rsidR="004435B3" w:rsidRPr="0023124B" w:rsidRDefault="004435B3" w:rsidP="004435B3">
      <w:pPr>
        <w:pStyle w:val="NoSpacing"/>
      </w:pPr>
      <w:r w:rsidRPr="0023124B">
        <w:t xml:space="preserve">            depth--;</w:t>
      </w:r>
    </w:p>
    <w:p w14:paraId="488C23A9" w14:textId="77777777" w:rsidR="004435B3" w:rsidRPr="0023124B" w:rsidRDefault="004435B3" w:rsidP="004435B3">
      <w:pPr>
        <w:pStyle w:val="NoSpacing"/>
      </w:pPr>
      <w:r w:rsidRPr="0023124B">
        <w:t xml:space="preserve">        else</w:t>
      </w:r>
    </w:p>
    <w:p w14:paraId="4340F1B9" w14:textId="77777777" w:rsidR="004435B3" w:rsidRPr="0023124B" w:rsidRDefault="004435B3" w:rsidP="004435B3">
      <w:pPr>
        <w:pStyle w:val="NoSpacing"/>
      </w:pPr>
      <w:r w:rsidRPr="0023124B">
        <w:t xml:space="preserve">            depth++;</w:t>
      </w:r>
    </w:p>
    <w:p w14:paraId="2D860C31" w14:textId="77777777" w:rsidR="004435B3" w:rsidRPr="0023124B" w:rsidRDefault="004435B3" w:rsidP="004435B3">
      <w:pPr>
        <w:pStyle w:val="NoSpacing"/>
      </w:pPr>
    </w:p>
    <w:p w14:paraId="0A8E804E" w14:textId="77777777" w:rsidR="004435B3" w:rsidRPr="0023124B" w:rsidRDefault="004435B3" w:rsidP="004435B3">
      <w:pPr>
        <w:pStyle w:val="NoSpacing"/>
      </w:pPr>
      <w:r w:rsidRPr="0023124B">
        <w:t xml:space="preserve">        if (s[</w:t>
      </w:r>
      <w:proofErr w:type="spellStart"/>
      <w:r w:rsidRPr="0023124B">
        <w:t>i</w:t>
      </w:r>
      <w:proofErr w:type="spellEnd"/>
      <w:r w:rsidRPr="0023124B">
        <w:t>] == '(' &amp;&amp; depth &gt; 0) {</w:t>
      </w:r>
    </w:p>
    <w:p w14:paraId="17DCF546" w14:textId="77777777" w:rsidR="004435B3" w:rsidRPr="0023124B" w:rsidRDefault="004435B3" w:rsidP="004435B3">
      <w:pPr>
        <w:pStyle w:val="NoSpacing"/>
      </w:pPr>
      <w:r w:rsidRPr="0023124B">
        <w:t xml:space="preserve">            depth--;</w:t>
      </w:r>
    </w:p>
    <w:p w14:paraId="12BA361B" w14:textId="77777777" w:rsidR="004435B3" w:rsidRPr="0023124B" w:rsidRDefault="004435B3" w:rsidP="004435B3">
      <w:pPr>
        <w:pStyle w:val="NoSpacing"/>
      </w:pPr>
      <w:r w:rsidRPr="0023124B">
        <w:t xml:space="preserve">            int open = (n - </w:t>
      </w:r>
      <w:proofErr w:type="spellStart"/>
      <w:r w:rsidRPr="0023124B">
        <w:t>i</w:t>
      </w:r>
      <w:proofErr w:type="spellEnd"/>
      <w:r w:rsidRPr="0023124B">
        <w:t xml:space="preserve"> - 1 - depth) / 2;</w:t>
      </w:r>
    </w:p>
    <w:p w14:paraId="0CBA5BB7" w14:textId="77777777" w:rsidR="004435B3" w:rsidRPr="0023124B" w:rsidRDefault="004435B3" w:rsidP="004435B3">
      <w:pPr>
        <w:pStyle w:val="NoSpacing"/>
      </w:pPr>
      <w:r w:rsidRPr="0023124B">
        <w:t xml:space="preserve">            int close = n - </w:t>
      </w:r>
      <w:proofErr w:type="spellStart"/>
      <w:r w:rsidRPr="0023124B">
        <w:t>i</w:t>
      </w:r>
      <w:proofErr w:type="spellEnd"/>
      <w:r w:rsidRPr="0023124B">
        <w:t xml:space="preserve"> - 1 - open;</w:t>
      </w:r>
    </w:p>
    <w:p w14:paraId="645D2DE8" w14:textId="77777777" w:rsidR="004435B3" w:rsidRPr="0023124B" w:rsidRDefault="004435B3" w:rsidP="004435B3">
      <w:pPr>
        <w:pStyle w:val="NoSpacing"/>
      </w:pPr>
      <w:r w:rsidRPr="0023124B">
        <w:t xml:space="preserve">            string next = </w:t>
      </w:r>
      <w:proofErr w:type="spellStart"/>
      <w:r w:rsidRPr="0023124B">
        <w:t>s.substr</w:t>
      </w:r>
      <w:proofErr w:type="spellEnd"/>
      <w:r w:rsidRPr="0023124B">
        <w:t xml:space="preserve">(0, </w:t>
      </w:r>
      <w:proofErr w:type="spellStart"/>
      <w:r w:rsidRPr="0023124B">
        <w:t>i</w:t>
      </w:r>
      <w:proofErr w:type="spellEnd"/>
      <w:r w:rsidRPr="0023124B">
        <w:t>) + ')' + string(open, '(') + string(close, ')');</w:t>
      </w:r>
    </w:p>
    <w:p w14:paraId="65B7007C" w14:textId="77777777" w:rsidR="004435B3" w:rsidRPr="0023124B" w:rsidRDefault="004435B3" w:rsidP="004435B3">
      <w:pPr>
        <w:pStyle w:val="NoSpacing"/>
      </w:pPr>
      <w:r w:rsidRPr="0023124B">
        <w:t xml:space="preserve">            </w:t>
      </w:r>
      <w:proofErr w:type="spellStart"/>
      <w:r w:rsidRPr="0023124B">
        <w:t>s.swap</w:t>
      </w:r>
      <w:proofErr w:type="spellEnd"/>
      <w:r w:rsidRPr="0023124B">
        <w:t>(next);</w:t>
      </w:r>
    </w:p>
    <w:p w14:paraId="389A81C5" w14:textId="77777777" w:rsidR="004435B3" w:rsidRPr="0023124B" w:rsidRDefault="004435B3" w:rsidP="004435B3">
      <w:pPr>
        <w:pStyle w:val="NoSpacing"/>
      </w:pPr>
      <w:r w:rsidRPr="0023124B">
        <w:t xml:space="preserve">            return true;</w:t>
      </w:r>
    </w:p>
    <w:p w14:paraId="1A712B8D" w14:textId="77777777" w:rsidR="004435B3" w:rsidRPr="0023124B" w:rsidRDefault="004435B3" w:rsidP="004435B3">
      <w:pPr>
        <w:pStyle w:val="NoSpacing"/>
      </w:pPr>
      <w:r w:rsidRPr="0023124B">
        <w:t xml:space="preserve">        }</w:t>
      </w:r>
    </w:p>
    <w:p w14:paraId="02A0708E" w14:textId="77777777" w:rsidR="004435B3" w:rsidRPr="0023124B" w:rsidRDefault="004435B3" w:rsidP="004435B3">
      <w:pPr>
        <w:pStyle w:val="NoSpacing"/>
      </w:pPr>
      <w:r w:rsidRPr="0023124B">
        <w:t xml:space="preserve">    }</w:t>
      </w:r>
    </w:p>
    <w:p w14:paraId="600AB121" w14:textId="77777777" w:rsidR="004435B3" w:rsidRPr="0023124B" w:rsidRDefault="004435B3" w:rsidP="004435B3">
      <w:pPr>
        <w:pStyle w:val="NoSpacing"/>
      </w:pPr>
      <w:r w:rsidRPr="0023124B">
        <w:t xml:space="preserve">    return false;</w:t>
      </w:r>
    </w:p>
    <w:p w14:paraId="7C71172F" w14:textId="15328816" w:rsidR="004435B3" w:rsidRDefault="004435B3" w:rsidP="004435B3">
      <w:pPr>
        <w:pStyle w:val="NoSpacing"/>
      </w:pPr>
      <w:r w:rsidRPr="0023124B">
        <w:t>}</w:t>
      </w:r>
    </w:p>
    <w:p w14:paraId="6FC8D614" w14:textId="5124C663" w:rsidR="00E53C93" w:rsidRDefault="00E53C93" w:rsidP="00E53C93">
      <w:pPr>
        <w:pStyle w:val="Heading2"/>
      </w:pPr>
      <w:bookmarkStart w:id="10" w:name="_Toc160308555"/>
      <w:r>
        <w:t>Notes</w:t>
      </w:r>
      <w:bookmarkEnd w:id="10"/>
    </w:p>
    <w:p w14:paraId="3D72AEFA" w14:textId="22DE0B88" w:rsidR="00E53C93" w:rsidRPr="00E53C93" w:rsidRDefault="00E53C93" w:rsidP="00E53C93">
      <w:r>
        <w:t>Removing Item From Knapsack:</w:t>
      </w:r>
    </w:p>
    <w:p w14:paraId="156B4283" w14:textId="357408F6" w:rsidR="00E53C93" w:rsidRDefault="00E53C93" w:rsidP="00E53C93">
      <w:r>
        <w:t xml:space="preserve">Suppose there are n rocks, each with a weight </w:t>
      </w:r>
      <w:proofErr w:type="spellStart"/>
      <w:r>
        <w:t>wi</w:t>
      </w:r>
      <w:proofErr w:type="spellEnd"/>
      <w:r>
        <w:t xml:space="preserve">. You are maintaining an array </w:t>
      </w:r>
      <w:proofErr w:type="spellStart"/>
      <w:r>
        <w:t>dp</w:t>
      </w:r>
      <w:proofErr w:type="spellEnd"/>
      <w:r>
        <w:t>[</w:t>
      </w:r>
      <w:proofErr w:type="spellStart"/>
      <w:r>
        <w:t>i</w:t>
      </w:r>
      <w:proofErr w:type="spellEnd"/>
      <w:r>
        <w:t xml:space="preserve">], where </w:t>
      </w:r>
      <w:proofErr w:type="spellStart"/>
      <w:r>
        <w:t>dp</w:t>
      </w:r>
      <w:proofErr w:type="spellEnd"/>
      <w:r>
        <w:t>[</w:t>
      </w:r>
      <w:proofErr w:type="spellStart"/>
      <w:r>
        <w:t>i</w:t>
      </w:r>
      <w:proofErr w:type="spellEnd"/>
      <w:r>
        <w:t xml:space="preserve">] is the number of ways to pick a subset of rocks with total weight exactly </w:t>
      </w:r>
      <w:proofErr w:type="spellStart"/>
      <w:r>
        <w:t>i</w:t>
      </w:r>
      <w:proofErr w:type="spellEnd"/>
      <w:r>
        <w:t>.</w:t>
      </w:r>
    </w:p>
    <w:p w14:paraId="4EE34E9E" w14:textId="77777777" w:rsidR="00E53C93" w:rsidRDefault="00E53C93" w:rsidP="00E53C93"/>
    <w:p w14:paraId="014BD1A1" w14:textId="77777777" w:rsidR="00E53C93" w:rsidRDefault="00E53C93" w:rsidP="00E53C93">
      <w:r>
        <w:t>Adding a new item is classical:</w:t>
      </w:r>
    </w:p>
    <w:p w14:paraId="54B5B2E0" w14:textId="77777777" w:rsidR="00E53C93" w:rsidRDefault="00E53C93" w:rsidP="00E53C93"/>
    <w:p w14:paraId="599C2DB7" w14:textId="77777777" w:rsidR="00E53C93" w:rsidRDefault="00E53C93" w:rsidP="00E53C93">
      <w:r>
        <w:t xml:space="preserve">1 # we go from large to small so that the already updated </w:t>
      </w:r>
      <w:proofErr w:type="spellStart"/>
      <w:r>
        <w:t>dp</w:t>
      </w:r>
      <w:proofErr w:type="spellEnd"/>
      <w:r>
        <w:t xml:space="preserve"> values won't affect any calculations</w:t>
      </w:r>
    </w:p>
    <w:p w14:paraId="5792B1D3" w14:textId="77777777" w:rsidR="00E53C93" w:rsidRDefault="00E53C93" w:rsidP="00E53C93">
      <w:r>
        <w:t xml:space="preserve">2 for (int </w:t>
      </w:r>
      <w:proofErr w:type="spellStart"/>
      <w:r>
        <w:t>i</w:t>
      </w:r>
      <w:proofErr w:type="spellEnd"/>
      <w:r>
        <w:t xml:space="preserve"> = </w:t>
      </w:r>
      <w:proofErr w:type="spellStart"/>
      <w:r>
        <w:t>dp.size</w:t>
      </w:r>
      <w:proofErr w:type="spellEnd"/>
      <w:r>
        <w:t xml:space="preserve">() - 1; </w:t>
      </w:r>
      <w:proofErr w:type="spellStart"/>
      <w:r>
        <w:t>i</w:t>
      </w:r>
      <w:proofErr w:type="spellEnd"/>
      <w:r>
        <w:t xml:space="preserve"> &gt;= weight; </w:t>
      </w:r>
      <w:proofErr w:type="spellStart"/>
      <w:r>
        <w:t>i</w:t>
      </w:r>
      <w:proofErr w:type="spellEnd"/>
      <w:r>
        <w:t xml:space="preserve">--) { </w:t>
      </w:r>
    </w:p>
    <w:p w14:paraId="31BCDE85" w14:textId="77777777" w:rsidR="00E53C93" w:rsidRDefault="00E53C93" w:rsidP="00E53C93">
      <w:r>
        <w:t xml:space="preserve">3     </w:t>
      </w:r>
      <w:proofErr w:type="spellStart"/>
      <w:r>
        <w:t>dp</w:t>
      </w:r>
      <w:proofErr w:type="spellEnd"/>
      <w:r>
        <w:t>[</w:t>
      </w:r>
      <w:proofErr w:type="spellStart"/>
      <w:r>
        <w:t>i</w:t>
      </w:r>
      <w:proofErr w:type="spellEnd"/>
      <w:r>
        <w:t xml:space="preserve">] += </w:t>
      </w:r>
      <w:proofErr w:type="spellStart"/>
      <w:r>
        <w:t>dp</w:t>
      </w:r>
      <w:proofErr w:type="spellEnd"/>
      <w:r>
        <w:t>[</w:t>
      </w:r>
      <w:proofErr w:type="spellStart"/>
      <w:r>
        <w:t>i</w:t>
      </w:r>
      <w:proofErr w:type="spellEnd"/>
      <w:r>
        <w:t xml:space="preserve"> - weight];</w:t>
      </w:r>
    </w:p>
    <w:p w14:paraId="35B15940" w14:textId="77777777" w:rsidR="00E53C93" w:rsidRDefault="00E53C93" w:rsidP="00E53C93">
      <w:r>
        <w:t>4 }</w:t>
      </w:r>
    </w:p>
    <w:p w14:paraId="6FB9CA48" w14:textId="77777777" w:rsidR="00E53C93" w:rsidRDefault="00E53C93" w:rsidP="00E53C93"/>
    <w:p w14:paraId="45922AC9" w14:textId="77777777" w:rsidR="00E53C93" w:rsidRDefault="00E53C93" w:rsidP="00E53C93">
      <w:r>
        <w:t>To undo what we just did, we can simply do everything backwards.</w:t>
      </w:r>
    </w:p>
    <w:p w14:paraId="138039F6" w14:textId="77777777" w:rsidR="00E53C93" w:rsidRDefault="00E53C93" w:rsidP="00E53C93"/>
    <w:p w14:paraId="393C5D25" w14:textId="77777777" w:rsidR="00E53C93" w:rsidRDefault="00E53C93" w:rsidP="00E53C93">
      <w:r>
        <w:t>1 # this moves the array back to the state as it was before the item was added</w:t>
      </w:r>
    </w:p>
    <w:p w14:paraId="5BCE38EB" w14:textId="77777777" w:rsidR="00E53C93" w:rsidRDefault="00E53C93" w:rsidP="00E53C93">
      <w:r>
        <w:t xml:space="preserve">2 for (int </w:t>
      </w:r>
      <w:proofErr w:type="spellStart"/>
      <w:r>
        <w:t>i</w:t>
      </w:r>
      <w:proofErr w:type="spellEnd"/>
      <w:r>
        <w:t xml:space="preserve"> = weight; </w:t>
      </w:r>
      <w:proofErr w:type="spellStart"/>
      <w:r>
        <w:t>i</w:t>
      </w:r>
      <w:proofErr w:type="spellEnd"/>
      <w:r>
        <w:t xml:space="preserve"> &lt; </w:t>
      </w:r>
      <w:proofErr w:type="spellStart"/>
      <w:r>
        <w:t>dp.size</w:t>
      </w:r>
      <w:proofErr w:type="spellEnd"/>
      <w:r>
        <w:t xml:space="preserve">(); </w:t>
      </w:r>
      <w:proofErr w:type="spellStart"/>
      <w:r>
        <w:t>i</w:t>
      </w:r>
      <w:proofErr w:type="spellEnd"/>
      <w:r>
        <w:t>++) {</w:t>
      </w:r>
    </w:p>
    <w:p w14:paraId="116A7F78" w14:textId="77777777" w:rsidR="00E53C93" w:rsidRDefault="00E53C93" w:rsidP="00E53C93">
      <w:r>
        <w:t xml:space="preserve">3     </w:t>
      </w:r>
      <w:proofErr w:type="spellStart"/>
      <w:r>
        <w:t>dp</w:t>
      </w:r>
      <w:proofErr w:type="spellEnd"/>
      <w:r>
        <w:t>[</w:t>
      </w:r>
      <w:proofErr w:type="spellStart"/>
      <w:r>
        <w:t>i</w:t>
      </w:r>
      <w:proofErr w:type="spellEnd"/>
      <w:r>
        <w:t xml:space="preserve">] -= </w:t>
      </w:r>
      <w:proofErr w:type="spellStart"/>
      <w:r>
        <w:t>dp</w:t>
      </w:r>
      <w:proofErr w:type="spellEnd"/>
      <w:r>
        <w:t>[</w:t>
      </w:r>
      <w:proofErr w:type="spellStart"/>
      <w:r>
        <w:t>i</w:t>
      </w:r>
      <w:proofErr w:type="spellEnd"/>
      <w:r>
        <w:t xml:space="preserve"> - weight];</w:t>
      </w:r>
    </w:p>
    <w:p w14:paraId="3DA8C7E1" w14:textId="77777777" w:rsidR="00E53C93" w:rsidRDefault="00E53C93" w:rsidP="00E53C93">
      <w:r>
        <w:t>4 }</w:t>
      </w:r>
    </w:p>
    <w:p w14:paraId="0F08DFCD" w14:textId="77777777" w:rsidR="00E53C93" w:rsidRDefault="00E53C93" w:rsidP="00E53C93"/>
    <w:p w14:paraId="2949D697" w14:textId="024ED62E" w:rsidR="00E53C93" w:rsidRDefault="00E53C93" w:rsidP="00E53C93">
      <w:r>
        <w:t xml:space="preserve">Notice however, that the array </w:t>
      </w:r>
      <w:proofErr w:type="spellStart"/>
      <w:r>
        <w:t>dp</w:t>
      </w:r>
      <w:proofErr w:type="spellEnd"/>
      <w:r>
        <w:t xml:space="preserve"> does not in any way depend on the order the items were added. </w:t>
      </w:r>
      <w:proofErr w:type="gramStart"/>
      <w:r>
        <w:t>So</w:t>
      </w:r>
      <w:proofErr w:type="gramEnd"/>
      <w:r>
        <w:t xml:space="preserve"> in fact, the code above will correctly delete any one element with weight </w:t>
      </w:r>
      <w:proofErr w:type="spellStart"/>
      <w:r>
        <w:t>weight</w:t>
      </w:r>
      <w:proofErr w:type="spellEnd"/>
      <w:r>
        <w:t xml:space="preserve"> from the array — we can just pretend that it was the last one added to prove the correctness.</w:t>
      </w:r>
    </w:p>
    <w:p w14:paraId="78087DA5" w14:textId="77777777" w:rsidR="00E53C93" w:rsidRDefault="00E53C93" w:rsidP="00E53C93"/>
    <w:p w14:paraId="4586C91B" w14:textId="6FD501C5" w:rsidR="00E53C93" w:rsidRDefault="00E53C93" w:rsidP="00E53C93">
      <w:r>
        <w:t>3k trick, square root optimization of knapsack:</w:t>
      </w:r>
    </w:p>
    <w:p w14:paraId="461D51AD" w14:textId="3B6D1DA0" w:rsidR="00E53C93" w:rsidRDefault="00E53C93" w:rsidP="00E53C93">
      <w:r>
        <w:t>Assume you have n rocks with nonnegative integer weights a1,a2,…,</w:t>
      </w:r>
      <w:proofErr w:type="gramStart"/>
      <w:r>
        <w:t>an</w:t>
      </w:r>
      <w:proofErr w:type="gramEnd"/>
      <w:r>
        <w:t xml:space="preserve"> such that a1+a2+</w:t>
      </w:r>
      <w:r>
        <w:rPr>
          <w:rFonts w:ascii="Cambria Math" w:hAnsi="Cambria Math" w:cs="Cambria Math"/>
        </w:rPr>
        <w:t>⋯</w:t>
      </w:r>
      <w:r>
        <w:t>+an=m. You want to find out if there is a way to choose some rocks such that their total weight is w.</w:t>
      </w:r>
    </w:p>
    <w:p w14:paraId="6DD33781" w14:textId="77777777" w:rsidR="00E53C93" w:rsidRDefault="00E53C93" w:rsidP="00E53C93"/>
    <w:p w14:paraId="5B055203" w14:textId="77777777" w:rsidR="00E53C93" w:rsidRDefault="00E53C93" w:rsidP="00E53C93">
      <w:r>
        <w:t xml:space="preserve">Suppose there are three rocks with equal weights </w:t>
      </w:r>
      <w:proofErr w:type="spellStart"/>
      <w:r>
        <w:t>a,a,a</w:t>
      </w:r>
      <w:proofErr w:type="spellEnd"/>
    </w:p>
    <w:p w14:paraId="76282A8F" w14:textId="77777777" w:rsidR="00E53C93" w:rsidRDefault="00E53C93" w:rsidP="00E53C93">
      <w:r>
        <w:t>. Notice that it doesn't make any difference if we replace these three rocks with two rocks with weights a,2a. We can repeat this process of replacing until there are at most two rocks of each weight. The sum of weights is still m, so there can be only O(m−−√) rocks (see next point). Now you can use a classical DP algorithm but with only O(m−−√)</w:t>
      </w:r>
    </w:p>
    <w:p w14:paraId="7DF5983F" w14:textId="77777777" w:rsidR="00E53C93" w:rsidRDefault="00E53C93" w:rsidP="00E53C93"/>
    <w:p w14:paraId="51DEA318" w14:textId="77777777" w:rsidR="00E53C93" w:rsidRDefault="00E53C93" w:rsidP="00E53C93">
      <w:r>
        <w:t xml:space="preserve">elements, which can be </w:t>
      </w:r>
      <w:proofErr w:type="gramStart"/>
      <w:r>
        <w:t>lead</w:t>
      </w:r>
      <w:proofErr w:type="gramEnd"/>
      <w:r>
        <w:t xml:space="preserve"> to a better complexity in many cases.</w:t>
      </w:r>
    </w:p>
    <w:p w14:paraId="6523B372" w14:textId="77777777" w:rsidR="00E53C93" w:rsidRDefault="00E53C93" w:rsidP="00E53C93"/>
    <w:p w14:paraId="25A8138D" w14:textId="77777777" w:rsidR="00E53C93" w:rsidRDefault="00E53C93" w:rsidP="00E53C93">
      <w:r>
        <w:t>This trick mostly comes up when the a1,a2,…,an</w:t>
      </w:r>
    </w:p>
    <w:p w14:paraId="57FCCCB0" w14:textId="3C02DAB8" w:rsidR="00E53C93" w:rsidRPr="00E53C93" w:rsidRDefault="00E53C93" w:rsidP="00E53C93">
      <w:r>
        <w:t>form a partition of some kind. For example, maybe they represent connected components of a graph. See the example.</w:t>
      </w:r>
    </w:p>
    <w:p w14:paraId="740D12C0" w14:textId="486BF458" w:rsidR="00A4760A" w:rsidRDefault="00A4760A" w:rsidP="00A4760A">
      <w:pPr>
        <w:pStyle w:val="Heading1"/>
      </w:pPr>
      <w:bookmarkStart w:id="11" w:name="_Toc160308556"/>
      <w:r>
        <w:lastRenderedPageBreak/>
        <w:t>Number Theory</w:t>
      </w:r>
      <w:bookmarkEnd w:id="11"/>
    </w:p>
    <w:p w14:paraId="5C3BEEB2" w14:textId="2DAAF637" w:rsidR="00322596" w:rsidRDefault="001C72E9" w:rsidP="001C72E9">
      <w:pPr>
        <w:pStyle w:val="Heading2"/>
      </w:pPr>
      <w:bookmarkStart w:id="12" w:name="_Toc160308557"/>
      <w:r>
        <w:t>Congruence Equation</w:t>
      </w:r>
      <w:bookmarkEnd w:id="12"/>
    </w:p>
    <w:p w14:paraId="22ECF6B1" w14:textId="77777777" w:rsidR="00900E15" w:rsidRPr="00900E15" w:rsidRDefault="00900E15" w:rsidP="009C6BE1">
      <w:pPr>
        <w:pStyle w:val="NoSpacing"/>
      </w:pPr>
      <w:proofErr w:type="spellStart"/>
      <w:r w:rsidRPr="00900E15">
        <w:t>ll</w:t>
      </w:r>
      <w:proofErr w:type="spellEnd"/>
      <w:r w:rsidRPr="00900E15">
        <w:t xml:space="preserve"> </w:t>
      </w:r>
      <w:proofErr w:type="spellStart"/>
      <w:r w:rsidRPr="00900E15">
        <w:t>extended_euclid</w:t>
      </w:r>
      <w:proofErr w:type="spellEnd"/>
      <w:r w:rsidRPr="00900E15">
        <w:t>(</w:t>
      </w:r>
      <w:proofErr w:type="spellStart"/>
      <w:r w:rsidRPr="00900E15">
        <w:t>ll</w:t>
      </w:r>
      <w:proofErr w:type="spellEnd"/>
      <w:r w:rsidRPr="00900E15">
        <w:t xml:space="preserve"> a, </w:t>
      </w:r>
      <w:proofErr w:type="spellStart"/>
      <w:r w:rsidRPr="00900E15">
        <w:t>ll</w:t>
      </w:r>
      <w:proofErr w:type="spellEnd"/>
      <w:r w:rsidRPr="00900E15">
        <w:t xml:space="preserve"> b, </w:t>
      </w:r>
      <w:proofErr w:type="spellStart"/>
      <w:r w:rsidRPr="00900E15">
        <w:t>ll</w:t>
      </w:r>
      <w:proofErr w:type="spellEnd"/>
      <w:r w:rsidRPr="00900E15">
        <w:t xml:space="preserve"> &amp;x, </w:t>
      </w:r>
      <w:proofErr w:type="spellStart"/>
      <w:r w:rsidRPr="00900E15">
        <w:t>ll</w:t>
      </w:r>
      <w:proofErr w:type="spellEnd"/>
      <w:r w:rsidRPr="00900E15">
        <w:t xml:space="preserve"> &amp;y) {</w:t>
      </w:r>
    </w:p>
    <w:p w14:paraId="77C0B79E" w14:textId="77777777" w:rsidR="00900E15" w:rsidRPr="00900E15" w:rsidRDefault="00900E15" w:rsidP="009C6BE1">
      <w:pPr>
        <w:pStyle w:val="NoSpacing"/>
      </w:pPr>
      <w:r w:rsidRPr="00900E15">
        <w:t xml:space="preserve">  if (b == 0) {</w:t>
      </w:r>
    </w:p>
    <w:p w14:paraId="37512801" w14:textId="77777777" w:rsidR="00900E15" w:rsidRPr="00900E15" w:rsidRDefault="00900E15" w:rsidP="009C6BE1">
      <w:pPr>
        <w:pStyle w:val="NoSpacing"/>
      </w:pPr>
      <w:r w:rsidRPr="00900E15">
        <w:t xml:space="preserve">    x = 1; y = 0;</w:t>
      </w:r>
    </w:p>
    <w:p w14:paraId="3F786EBA" w14:textId="77777777" w:rsidR="00900E15" w:rsidRPr="00900E15" w:rsidRDefault="00900E15" w:rsidP="009C6BE1">
      <w:pPr>
        <w:pStyle w:val="NoSpacing"/>
      </w:pPr>
      <w:r w:rsidRPr="00900E15">
        <w:t xml:space="preserve">    return a;</w:t>
      </w:r>
    </w:p>
    <w:p w14:paraId="0A3CB089" w14:textId="77777777" w:rsidR="00900E15" w:rsidRPr="00900E15" w:rsidRDefault="00900E15" w:rsidP="009C6BE1">
      <w:pPr>
        <w:pStyle w:val="NoSpacing"/>
      </w:pPr>
      <w:r w:rsidRPr="00900E15">
        <w:t xml:space="preserve">  }</w:t>
      </w:r>
    </w:p>
    <w:p w14:paraId="554D3EE0" w14:textId="77777777" w:rsidR="00900E15" w:rsidRPr="00900E15" w:rsidRDefault="00900E15" w:rsidP="009C6BE1">
      <w:pPr>
        <w:pStyle w:val="NoSpacing"/>
      </w:pPr>
      <w:r w:rsidRPr="00900E15">
        <w:t xml:space="preserve">  </w:t>
      </w:r>
      <w:proofErr w:type="spellStart"/>
      <w:r w:rsidRPr="00900E15">
        <w:t>ll</w:t>
      </w:r>
      <w:proofErr w:type="spellEnd"/>
      <w:r w:rsidRPr="00900E15">
        <w:t xml:space="preserve"> x1, y1;</w:t>
      </w:r>
    </w:p>
    <w:p w14:paraId="0F71FFAE" w14:textId="77777777" w:rsidR="00900E15" w:rsidRPr="00900E15" w:rsidRDefault="00900E15" w:rsidP="009C6BE1">
      <w:pPr>
        <w:pStyle w:val="NoSpacing"/>
      </w:pPr>
      <w:r w:rsidRPr="00900E15">
        <w:t xml:space="preserve">  </w:t>
      </w:r>
      <w:proofErr w:type="spellStart"/>
      <w:r w:rsidRPr="00900E15">
        <w:t>ll</w:t>
      </w:r>
      <w:proofErr w:type="spellEnd"/>
      <w:r w:rsidRPr="00900E15">
        <w:t xml:space="preserve"> d = </w:t>
      </w:r>
      <w:proofErr w:type="spellStart"/>
      <w:r w:rsidRPr="00900E15">
        <w:t>extended_euclid</w:t>
      </w:r>
      <w:proofErr w:type="spellEnd"/>
      <w:r w:rsidRPr="00900E15">
        <w:t>(b, a % b, x1, y1);</w:t>
      </w:r>
    </w:p>
    <w:p w14:paraId="236A63B2" w14:textId="77777777" w:rsidR="00900E15" w:rsidRPr="00900E15" w:rsidRDefault="00900E15" w:rsidP="009C6BE1">
      <w:pPr>
        <w:pStyle w:val="NoSpacing"/>
      </w:pPr>
      <w:r w:rsidRPr="00900E15">
        <w:t xml:space="preserve">  x = y1;</w:t>
      </w:r>
    </w:p>
    <w:p w14:paraId="437F60F5" w14:textId="77777777" w:rsidR="00900E15" w:rsidRPr="00900E15" w:rsidRDefault="00900E15" w:rsidP="009C6BE1">
      <w:pPr>
        <w:pStyle w:val="NoSpacing"/>
      </w:pPr>
      <w:r w:rsidRPr="00900E15">
        <w:t xml:space="preserve">  y = x1 - y1 * (a / b);</w:t>
      </w:r>
    </w:p>
    <w:p w14:paraId="08B760D0" w14:textId="77777777" w:rsidR="00900E15" w:rsidRPr="00900E15" w:rsidRDefault="00900E15" w:rsidP="009C6BE1">
      <w:pPr>
        <w:pStyle w:val="NoSpacing"/>
      </w:pPr>
      <w:r w:rsidRPr="00900E15">
        <w:t xml:space="preserve">  return d;</w:t>
      </w:r>
    </w:p>
    <w:p w14:paraId="7E09BBD0" w14:textId="77777777" w:rsidR="00900E15" w:rsidRPr="00900E15" w:rsidRDefault="00900E15" w:rsidP="009C6BE1">
      <w:pPr>
        <w:pStyle w:val="NoSpacing"/>
      </w:pPr>
      <w:r w:rsidRPr="00900E15">
        <w:t>}</w:t>
      </w:r>
    </w:p>
    <w:p w14:paraId="567719DD" w14:textId="77777777" w:rsidR="00900E15" w:rsidRPr="00900E15" w:rsidRDefault="00900E15" w:rsidP="009C6BE1">
      <w:pPr>
        <w:pStyle w:val="NoSpacing"/>
      </w:pPr>
      <w:proofErr w:type="spellStart"/>
      <w:r w:rsidRPr="00900E15">
        <w:t>ll</w:t>
      </w:r>
      <w:proofErr w:type="spellEnd"/>
      <w:r w:rsidRPr="00900E15">
        <w:t xml:space="preserve"> inverse(</w:t>
      </w:r>
      <w:proofErr w:type="spellStart"/>
      <w:r w:rsidRPr="00900E15">
        <w:t>ll</w:t>
      </w:r>
      <w:proofErr w:type="spellEnd"/>
      <w:r w:rsidRPr="00900E15">
        <w:t xml:space="preserve"> a, </w:t>
      </w:r>
      <w:proofErr w:type="spellStart"/>
      <w:r w:rsidRPr="00900E15">
        <w:t>ll</w:t>
      </w:r>
      <w:proofErr w:type="spellEnd"/>
      <w:r w:rsidRPr="00900E15">
        <w:t xml:space="preserve"> m) {</w:t>
      </w:r>
    </w:p>
    <w:p w14:paraId="32282481" w14:textId="77777777" w:rsidR="00900E15" w:rsidRPr="00900E15" w:rsidRDefault="00900E15" w:rsidP="009C6BE1">
      <w:pPr>
        <w:pStyle w:val="NoSpacing"/>
      </w:pPr>
      <w:r w:rsidRPr="00900E15">
        <w:t xml:space="preserve">  </w:t>
      </w:r>
      <w:proofErr w:type="spellStart"/>
      <w:r w:rsidRPr="00900E15">
        <w:t>ll</w:t>
      </w:r>
      <w:proofErr w:type="spellEnd"/>
      <w:r w:rsidRPr="00900E15">
        <w:t xml:space="preserve"> x, y;</w:t>
      </w:r>
    </w:p>
    <w:p w14:paraId="490D2DF2" w14:textId="77777777" w:rsidR="00900E15" w:rsidRPr="00900E15" w:rsidRDefault="00900E15" w:rsidP="009C6BE1">
      <w:pPr>
        <w:pStyle w:val="NoSpacing"/>
      </w:pPr>
      <w:r w:rsidRPr="00900E15">
        <w:t xml:space="preserve">  </w:t>
      </w:r>
      <w:proofErr w:type="spellStart"/>
      <w:r w:rsidRPr="00900E15">
        <w:t>ll</w:t>
      </w:r>
      <w:proofErr w:type="spellEnd"/>
      <w:r w:rsidRPr="00900E15">
        <w:t xml:space="preserve"> g = </w:t>
      </w:r>
      <w:proofErr w:type="spellStart"/>
      <w:r w:rsidRPr="00900E15">
        <w:t>extended_euclid</w:t>
      </w:r>
      <w:proofErr w:type="spellEnd"/>
      <w:r w:rsidRPr="00900E15">
        <w:t>(a, m, x, y);</w:t>
      </w:r>
    </w:p>
    <w:p w14:paraId="19A888E3" w14:textId="77777777" w:rsidR="00900E15" w:rsidRPr="00900E15" w:rsidRDefault="00900E15" w:rsidP="009C6BE1">
      <w:pPr>
        <w:pStyle w:val="NoSpacing"/>
      </w:pPr>
      <w:r w:rsidRPr="00900E15">
        <w:t xml:space="preserve">  if (g != 1) return -1;</w:t>
      </w:r>
    </w:p>
    <w:p w14:paraId="71983C7C" w14:textId="77777777" w:rsidR="00900E15" w:rsidRPr="00900E15" w:rsidRDefault="00900E15" w:rsidP="009C6BE1">
      <w:pPr>
        <w:pStyle w:val="NoSpacing"/>
      </w:pPr>
      <w:r w:rsidRPr="00900E15">
        <w:t xml:space="preserve">  return (x % m + m) % m;</w:t>
      </w:r>
    </w:p>
    <w:p w14:paraId="785560F2" w14:textId="77777777" w:rsidR="00900E15" w:rsidRPr="00900E15" w:rsidRDefault="00900E15" w:rsidP="009C6BE1">
      <w:pPr>
        <w:pStyle w:val="NoSpacing"/>
      </w:pPr>
      <w:r w:rsidRPr="00900E15">
        <w:t>}</w:t>
      </w:r>
    </w:p>
    <w:p w14:paraId="7E752683" w14:textId="77777777" w:rsidR="00900E15" w:rsidRPr="00900E15" w:rsidRDefault="00900E15" w:rsidP="009C6BE1">
      <w:pPr>
        <w:pStyle w:val="NoSpacing"/>
      </w:pPr>
      <w:r w:rsidRPr="00900E15">
        <w:t>// ax = b (mod m)</w:t>
      </w:r>
    </w:p>
    <w:p w14:paraId="6F536081" w14:textId="77777777" w:rsidR="00900E15" w:rsidRPr="00900E15" w:rsidRDefault="00900E15" w:rsidP="009C6BE1">
      <w:pPr>
        <w:pStyle w:val="NoSpacing"/>
      </w:pPr>
      <w:r w:rsidRPr="00900E15">
        <w:t>vector&lt;</w:t>
      </w:r>
      <w:proofErr w:type="spellStart"/>
      <w:r w:rsidRPr="00900E15">
        <w:t>ll</w:t>
      </w:r>
      <w:proofErr w:type="spellEnd"/>
      <w:r w:rsidRPr="00900E15">
        <w:t xml:space="preserve">&gt; </w:t>
      </w:r>
      <w:proofErr w:type="spellStart"/>
      <w:r w:rsidRPr="00900E15">
        <w:t>congruence_equation</w:t>
      </w:r>
      <w:proofErr w:type="spellEnd"/>
      <w:r w:rsidRPr="00900E15">
        <w:t>(</w:t>
      </w:r>
      <w:proofErr w:type="spellStart"/>
      <w:r w:rsidRPr="00900E15">
        <w:t>ll</w:t>
      </w:r>
      <w:proofErr w:type="spellEnd"/>
      <w:r w:rsidRPr="00900E15">
        <w:t xml:space="preserve"> a, </w:t>
      </w:r>
      <w:proofErr w:type="spellStart"/>
      <w:r w:rsidRPr="00900E15">
        <w:t>ll</w:t>
      </w:r>
      <w:proofErr w:type="spellEnd"/>
      <w:r w:rsidRPr="00900E15">
        <w:t xml:space="preserve"> b, </w:t>
      </w:r>
      <w:proofErr w:type="spellStart"/>
      <w:r w:rsidRPr="00900E15">
        <w:t>ll</w:t>
      </w:r>
      <w:proofErr w:type="spellEnd"/>
      <w:r w:rsidRPr="00900E15">
        <w:t xml:space="preserve"> m) {</w:t>
      </w:r>
    </w:p>
    <w:p w14:paraId="6CAA2ADF" w14:textId="77777777" w:rsidR="00900E15" w:rsidRPr="00900E15" w:rsidRDefault="00900E15" w:rsidP="009C6BE1">
      <w:pPr>
        <w:pStyle w:val="NoSpacing"/>
      </w:pPr>
      <w:r w:rsidRPr="00900E15">
        <w:t xml:space="preserve">  vector&lt;</w:t>
      </w:r>
      <w:proofErr w:type="spellStart"/>
      <w:r w:rsidRPr="00900E15">
        <w:t>ll</w:t>
      </w:r>
      <w:proofErr w:type="spellEnd"/>
      <w:r w:rsidRPr="00900E15">
        <w:t>&gt; ret;</w:t>
      </w:r>
    </w:p>
    <w:p w14:paraId="573BB083" w14:textId="77777777" w:rsidR="00900E15" w:rsidRPr="00900E15" w:rsidRDefault="00900E15" w:rsidP="009C6BE1">
      <w:pPr>
        <w:pStyle w:val="NoSpacing"/>
      </w:pPr>
      <w:r w:rsidRPr="00900E15">
        <w:t xml:space="preserve">  </w:t>
      </w:r>
      <w:proofErr w:type="spellStart"/>
      <w:r w:rsidRPr="00900E15">
        <w:t>ll</w:t>
      </w:r>
      <w:proofErr w:type="spellEnd"/>
      <w:r w:rsidRPr="00900E15">
        <w:t xml:space="preserve"> g = </w:t>
      </w:r>
      <w:proofErr w:type="spellStart"/>
      <w:r w:rsidRPr="00900E15">
        <w:t>gcd</w:t>
      </w:r>
      <w:proofErr w:type="spellEnd"/>
      <w:r w:rsidRPr="00900E15">
        <w:t>(a, m), x;</w:t>
      </w:r>
    </w:p>
    <w:p w14:paraId="27EF630A" w14:textId="77777777" w:rsidR="00900E15" w:rsidRPr="00900E15" w:rsidRDefault="00900E15" w:rsidP="009C6BE1">
      <w:pPr>
        <w:pStyle w:val="NoSpacing"/>
      </w:pPr>
      <w:r w:rsidRPr="00900E15">
        <w:t xml:space="preserve">  if (b % g != 0) return ret;</w:t>
      </w:r>
    </w:p>
    <w:p w14:paraId="25B73B1F" w14:textId="77777777" w:rsidR="00900E15" w:rsidRPr="00900E15" w:rsidRDefault="00900E15" w:rsidP="009C6BE1">
      <w:pPr>
        <w:pStyle w:val="NoSpacing"/>
      </w:pPr>
      <w:r w:rsidRPr="00900E15">
        <w:t xml:space="preserve">  a /= g, b /= g;</w:t>
      </w:r>
    </w:p>
    <w:p w14:paraId="0163C87E" w14:textId="77777777" w:rsidR="00900E15" w:rsidRPr="00900E15" w:rsidRDefault="00900E15" w:rsidP="009C6BE1">
      <w:pPr>
        <w:pStyle w:val="NoSpacing"/>
      </w:pPr>
      <w:r w:rsidRPr="00900E15">
        <w:t xml:space="preserve">  x = inverse(a, m / g) * b;</w:t>
      </w:r>
    </w:p>
    <w:p w14:paraId="6C0F2E09" w14:textId="77777777" w:rsidR="00900E15" w:rsidRPr="00900E15" w:rsidRDefault="00900E15" w:rsidP="009C6BE1">
      <w:pPr>
        <w:pStyle w:val="NoSpacing"/>
        <w:rPr>
          <w:rFonts w:cs="Arial"/>
          <w:szCs w:val="16"/>
        </w:rPr>
      </w:pPr>
      <w:r w:rsidRPr="00900E15">
        <w:rPr>
          <w:rFonts w:cs="Arial"/>
          <w:szCs w:val="16"/>
        </w:rPr>
        <w:t xml:space="preserve">  for (int k = 0; k &lt; g; ++k) { // exactly g solutions</w:t>
      </w:r>
    </w:p>
    <w:p w14:paraId="1D660C2E" w14:textId="77777777" w:rsidR="00900E15" w:rsidRPr="00900E15" w:rsidRDefault="00900E15" w:rsidP="009C6BE1">
      <w:pPr>
        <w:pStyle w:val="NoSpacing"/>
        <w:rPr>
          <w:rFonts w:cs="Arial"/>
          <w:szCs w:val="16"/>
        </w:rPr>
      </w:pPr>
      <w:r w:rsidRPr="00900E15">
        <w:rPr>
          <w:rFonts w:cs="Arial"/>
          <w:szCs w:val="16"/>
        </w:rPr>
        <w:t xml:space="preserve">    </w:t>
      </w:r>
      <w:proofErr w:type="spellStart"/>
      <w:r w:rsidRPr="00900E15">
        <w:rPr>
          <w:rFonts w:cs="Arial"/>
          <w:szCs w:val="16"/>
        </w:rPr>
        <w:t>ret.push_back</w:t>
      </w:r>
      <w:proofErr w:type="spellEnd"/>
      <w:r w:rsidRPr="00900E15">
        <w:rPr>
          <w:rFonts w:cs="Arial"/>
          <w:szCs w:val="16"/>
        </w:rPr>
        <w:t>((x + m / g * k) % m);</w:t>
      </w:r>
    </w:p>
    <w:p w14:paraId="6EEDF7EE" w14:textId="77777777" w:rsidR="00900E15" w:rsidRPr="00900E15" w:rsidRDefault="00900E15" w:rsidP="009C6BE1">
      <w:pPr>
        <w:pStyle w:val="NoSpacing"/>
        <w:rPr>
          <w:rFonts w:cs="Arial"/>
          <w:szCs w:val="16"/>
        </w:rPr>
      </w:pPr>
      <w:r w:rsidRPr="00900E15">
        <w:rPr>
          <w:rFonts w:cs="Arial"/>
          <w:szCs w:val="16"/>
        </w:rPr>
        <w:t xml:space="preserve">  }</w:t>
      </w:r>
    </w:p>
    <w:p w14:paraId="3A4D60A5" w14:textId="77777777" w:rsidR="00900E15" w:rsidRPr="00900E15" w:rsidRDefault="00900E15" w:rsidP="009C6BE1">
      <w:pPr>
        <w:pStyle w:val="NoSpacing"/>
        <w:rPr>
          <w:rFonts w:cs="Arial"/>
          <w:szCs w:val="16"/>
        </w:rPr>
      </w:pPr>
      <w:r w:rsidRPr="00900E15">
        <w:rPr>
          <w:rFonts w:cs="Arial"/>
          <w:szCs w:val="16"/>
        </w:rPr>
        <w:t xml:space="preserve">  // minimum solution = (m / g - (m - x) % (m / g)) % (m / g)</w:t>
      </w:r>
    </w:p>
    <w:p w14:paraId="45816518" w14:textId="77777777" w:rsidR="00900E15" w:rsidRPr="00900E15" w:rsidRDefault="00900E15" w:rsidP="009C6BE1">
      <w:pPr>
        <w:pStyle w:val="NoSpacing"/>
        <w:rPr>
          <w:rFonts w:cs="Arial"/>
          <w:szCs w:val="16"/>
        </w:rPr>
      </w:pPr>
      <w:r w:rsidRPr="00900E15">
        <w:rPr>
          <w:rFonts w:cs="Arial"/>
          <w:szCs w:val="16"/>
        </w:rPr>
        <w:t xml:space="preserve">  return ret;</w:t>
      </w:r>
    </w:p>
    <w:p w14:paraId="0F97E6AA" w14:textId="46DFF149" w:rsidR="001C72E9" w:rsidRDefault="00900E15" w:rsidP="009C6BE1">
      <w:pPr>
        <w:pStyle w:val="NoSpacing"/>
        <w:rPr>
          <w:rFonts w:cs="Arial"/>
          <w:szCs w:val="16"/>
        </w:rPr>
      </w:pPr>
      <w:r w:rsidRPr="00900E15">
        <w:rPr>
          <w:rFonts w:cs="Arial"/>
          <w:szCs w:val="16"/>
        </w:rPr>
        <w:t>}</w:t>
      </w:r>
    </w:p>
    <w:p w14:paraId="30C41CA5" w14:textId="7136F16E" w:rsidR="006400EB" w:rsidRDefault="006400EB" w:rsidP="006400EB">
      <w:pPr>
        <w:pStyle w:val="Heading2"/>
      </w:pPr>
      <w:bookmarkStart w:id="13" w:name="_Toc160308558"/>
      <w:r>
        <w:t>Floor Values</w:t>
      </w:r>
      <w:bookmarkEnd w:id="13"/>
    </w:p>
    <w:p w14:paraId="0DBF27B9" w14:textId="77777777" w:rsidR="006400EB" w:rsidRPr="0023124B" w:rsidRDefault="006400EB" w:rsidP="006400EB">
      <w:pPr>
        <w:pStyle w:val="NoSpacing"/>
      </w:pPr>
      <w:r w:rsidRPr="0023124B">
        <w:t xml:space="preserve">//code to get all </w:t>
      </w:r>
      <w:proofErr w:type="spellStart"/>
      <w:r w:rsidRPr="0023124B">
        <w:t>differnet</w:t>
      </w:r>
      <w:proofErr w:type="spellEnd"/>
      <w:r w:rsidRPr="0023124B">
        <w:t xml:space="preserve"> values of floor(n/</w:t>
      </w:r>
      <w:proofErr w:type="spellStart"/>
      <w:r w:rsidRPr="0023124B">
        <w:t>i</w:t>
      </w:r>
      <w:proofErr w:type="spellEnd"/>
      <w:r w:rsidRPr="0023124B">
        <w:t>)</w:t>
      </w:r>
    </w:p>
    <w:p w14:paraId="79639655" w14:textId="77777777" w:rsidR="006400EB" w:rsidRPr="0023124B" w:rsidRDefault="006400EB" w:rsidP="006400EB">
      <w:pPr>
        <w:pStyle w:val="NoSpacing"/>
      </w:pPr>
      <w:r w:rsidRPr="0023124B">
        <w:t>for (</w:t>
      </w:r>
      <w:proofErr w:type="spellStart"/>
      <w:r w:rsidRPr="0023124B">
        <w:t>ll</w:t>
      </w:r>
      <w:proofErr w:type="spellEnd"/>
      <w:r w:rsidRPr="0023124B">
        <w:t xml:space="preserve"> l = 1, r = 1; (n/l); l = r + 1) {</w:t>
      </w:r>
    </w:p>
    <w:p w14:paraId="7C8B2892" w14:textId="77777777" w:rsidR="006400EB" w:rsidRPr="0023124B" w:rsidRDefault="006400EB" w:rsidP="006400EB">
      <w:pPr>
        <w:pStyle w:val="NoSpacing"/>
      </w:pPr>
      <w:r w:rsidRPr="0023124B">
        <w:t xml:space="preserve">    r = (n/(n/l));</w:t>
      </w:r>
    </w:p>
    <w:p w14:paraId="01A06640" w14:textId="77777777" w:rsidR="006400EB" w:rsidRPr="0023124B" w:rsidRDefault="006400EB" w:rsidP="006400EB">
      <w:pPr>
        <w:pStyle w:val="NoSpacing"/>
      </w:pPr>
      <w:r w:rsidRPr="0023124B">
        <w:t xml:space="preserve">    // q = (n/l), process the range [l, r]</w:t>
      </w:r>
    </w:p>
    <w:p w14:paraId="17896A49" w14:textId="017F4673" w:rsidR="006400EB" w:rsidRPr="006400EB" w:rsidRDefault="006400EB" w:rsidP="006400EB">
      <w:pPr>
        <w:pStyle w:val="NoSpacing"/>
      </w:pPr>
      <w:r w:rsidRPr="0023124B">
        <w:t>}</w:t>
      </w:r>
    </w:p>
    <w:p w14:paraId="21EC0C9D" w14:textId="65400EED" w:rsidR="00900E15" w:rsidRDefault="00900E15" w:rsidP="00900E15">
      <w:pPr>
        <w:pStyle w:val="Heading2"/>
      </w:pPr>
      <w:bookmarkStart w:id="14" w:name="_Toc160308559"/>
      <w:r>
        <w:t>Chinese Remainder Theorem</w:t>
      </w:r>
      <w:bookmarkEnd w:id="14"/>
    </w:p>
    <w:p w14:paraId="0A0FCB49" w14:textId="77777777" w:rsidR="00900E15" w:rsidRPr="009C6BE1" w:rsidRDefault="00900E15" w:rsidP="009C6BE1">
      <w:pPr>
        <w:pStyle w:val="NoSpacing"/>
      </w:pPr>
      <w:r w:rsidRPr="009C6BE1">
        <w:t>/// calculate each two congruences then solve with next: sol(sol(sol(1, 2), 3), 4)</w:t>
      </w:r>
    </w:p>
    <w:p w14:paraId="1AF6689E" w14:textId="77777777" w:rsidR="00900E15" w:rsidRPr="009C6BE1" w:rsidRDefault="00900E15" w:rsidP="009C6BE1">
      <w:pPr>
        <w:pStyle w:val="NoSpacing"/>
      </w:pPr>
      <w:r w:rsidRPr="009C6BE1">
        <w:t xml:space="preserve"> </w:t>
      </w:r>
    </w:p>
    <w:p w14:paraId="7A18389B" w14:textId="77777777" w:rsidR="00900E15" w:rsidRPr="00644607" w:rsidRDefault="00900E15" w:rsidP="009C6BE1">
      <w:pPr>
        <w:pStyle w:val="NoSpacing"/>
        <w:rPr>
          <w:lang w:val="de-DE"/>
        </w:rPr>
      </w:pPr>
      <w:r w:rsidRPr="00644607">
        <w:rPr>
          <w:lang w:val="de-DE"/>
        </w:rPr>
        <w:t>/// T = x mod N                  -&gt; T = N * k + x</w:t>
      </w:r>
    </w:p>
    <w:p w14:paraId="0E408FE4" w14:textId="77777777" w:rsidR="00900E15" w:rsidRPr="00644607" w:rsidRDefault="00900E15" w:rsidP="009C6BE1">
      <w:pPr>
        <w:pStyle w:val="NoSpacing"/>
        <w:rPr>
          <w:lang w:val="de-DE"/>
        </w:rPr>
      </w:pPr>
      <w:r w:rsidRPr="00644607">
        <w:rPr>
          <w:lang w:val="de-DE"/>
        </w:rPr>
        <w:t>/// T = y mod M                  -&gt; T = M * p + y</w:t>
      </w:r>
    </w:p>
    <w:p w14:paraId="5DDCE1C9" w14:textId="77777777" w:rsidR="00900E15" w:rsidRPr="009C6BE1" w:rsidRDefault="00900E15" w:rsidP="009C6BE1">
      <w:pPr>
        <w:pStyle w:val="NoSpacing"/>
      </w:pPr>
      <w:r w:rsidRPr="009C6BE1">
        <w:t>/// N * k + x = M * p + y        -&gt; N * k - M * p = y - x (LDE)</w:t>
      </w:r>
    </w:p>
    <w:p w14:paraId="7DCED28D" w14:textId="77777777" w:rsidR="00900E15" w:rsidRPr="009C6BE1" w:rsidRDefault="00900E15" w:rsidP="009C6BE1">
      <w:pPr>
        <w:pStyle w:val="NoSpacing"/>
      </w:pPr>
      <w:proofErr w:type="spellStart"/>
      <w:r w:rsidRPr="009C6BE1">
        <w:t>ll</w:t>
      </w:r>
      <w:proofErr w:type="spellEnd"/>
      <w:r w:rsidRPr="009C6BE1">
        <w:t xml:space="preserve"> CRT(vector&lt;</w:t>
      </w:r>
      <w:proofErr w:type="spellStart"/>
      <w:r w:rsidRPr="009C6BE1">
        <w:t>ll</w:t>
      </w:r>
      <w:proofErr w:type="spellEnd"/>
      <w:r w:rsidRPr="009C6BE1">
        <w:t>&gt; &amp;rems, vector&lt;</w:t>
      </w:r>
      <w:proofErr w:type="spellStart"/>
      <w:r w:rsidRPr="009C6BE1">
        <w:t>ll</w:t>
      </w:r>
      <w:proofErr w:type="spellEnd"/>
      <w:r w:rsidRPr="009C6BE1">
        <w:t>&gt; &amp;mods){</w:t>
      </w:r>
    </w:p>
    <w:p w14:paraId="02707911" w14:textId="77777777" w:rsidR="00900E15" w:rsidRPr="009C6BE1" w:rsidRDefault="00900E15" w:rsidP="009C6BE1">
      <w:pPr>
        <w:pStyle w:val="NoSpacing"/>
      </w:pPr>
      <w:r w:rsidRPr="009C6BE1">
        <w:t xml:space="preserve">    </w:t>
      </w:r>
      <w:proofErr w:type="spellStart"/>
      <w:r w:rsidRPr="009C6BE1">
        <w:t>ll</w:t>
      </w:r>
      <w:proofErr w:type="spellEnd"/>
      <w:r w:rsidRPr="009C6BE1">
        <w:t xml:space="preserve"> </w:t>
      </w:r>
      <w:proofErr w:type="spellStart"/>
      <w:r w:rsidRPr="009C6BE1">
        <w:t>prevRem</w:t>
      </w:r>
      <w:proofErr w:type="spellEnd"/>
      <w:r w:rsidRPr="009C6BE1">
        <w:t xml:space="preserve"> = rems[0], </w:t>
      </w:r>
      <w:proofErr w:type="spellStart"/>
      <w:r w:rsidRPr="009C6BE1">
        <w:t>prevMod</w:t>
      </w:r>
      <w:proofErr w:type="spellEnd"/>
      <w:r w:rsidRPr="009C6BE1">
        <w:t xml:space="preserve"> = mods[0]; /// first congruence</w:t>
      </w:r>
    </w:p>
    <w:p w14:paraId="2FE12ECF" w14:textId="77777777" w:rsidR="00900E15" w:rsidRPr="009C6BE1" w:rsidRDefault="00900E15" w:rsidP="009C6BE1">
      <w:pPr>
        <w:pStyle w:val="NoSpacing"/>
      </w:pPr>
      <w:r w:rsidRPr="009C6BE1">
        <w:t xml:space="preserve"> </w:t>
      </w:r>
    </w:p>
    <w:p w14:paraId="6CCD866D" w14:textId="77777777" w:rsidR="00900E15" w:rsidRPr="009C6BE1" w:rsidRDefault="00900E15" w:rsidP="009C6BE1">
      <w:pPr>
        <w:pStyle w:val="NoSpacing"/>
      </w:pPr>
      <w:r w:rsidRPr="009C6BE1">
        <w:t xml:space="preserve">    for(int </w:t>
      </w:r>
      <w:proofErr w:type="spellStart"/>
      <w:r w:rsidRPr="009C6BE1">
        <w:t>i</w:t>
      </w:r>
      <w:proofErr w:type="spellEnd"/>
      <w:r w:rsidRPr="009C6BE1">
        <w:t xml:space="preserve"> = 1; </w:t>
      </w:r>
      <w:proofErr w:type="spellStart"/>
      <w:r w:rsidRPr="009C6BE1">
        <w:t>i</w:t>
      </w:r>
      <w:proofErr w:type="spellEnd"/>
      <w:r w:rsidRPr="009C6BE1">
        <w:t xml:space="preserve"> &lt; </w:t>
      </w:r>
      <w:proofErr w:type="spellStart"/>
      <w:r w:rsidRPr="009C6BE1">
        <w:t>rems.size</w:t>
      </w:r>
      <w:proofErr w:type="spellEnd"/>
      <w:r w:rsidRPr="009C6BE1">
        <w:t xml:space="preserve">(); </w:t>
      </w:r>
      <w:proofErr w:type="spellStart"/>
      <w:r w:rsidRPr="009C6BE1">
        <w:t>i</w:t>
      </w:r>
      <w:proofErr w:type="spellEnd"/>
      <w:r w:rsidRPr="009C6BE1">
        <w:t>++){</w:t>
      </w:r>
    </w:p>
    <w:p w14:paraId="23AB0287" w14:textId="77777777" w:rsidR="00900E15" w:rsidRPr="009C6BE1" w:rsidRDefault="00900E15" w:rsidP="009C6BE1">
      <w:pPr>
        <w:pStyle w:val="NoSpacing"/>
      </w:pPr>
      <w:r w:rsidRPr="009C6BE1">
        <w:t xml:space="preserve">        </w:t>
      </w:r>
      <w:proofErr w:type="spellStart"/>
      <w:r w:rsidRPr="009C6BE1">
        <w:t>ll</w:t>
      </w:r>
      <w:proofErr w:type="spellEnd"/>
      <w:r w:rsidRPr="009C6BE1">
        <w:t xml:space="preserve"> x, y, c = rems[</w:t>
      </w:r>
      <w:proofErr w:type="spellStart"/>
      <w:r w:rsidRPr="009C6BE1">
        <w:t>i</w:t>
      </w:r>
      <w:proofErr w:type="spellEnd"/>
      <w:r w:rsidRPr="009C6BE1">
        <w:t xml:space="preserve">] - </w:t>
      </w:r>
      <w:proofErr w:type="spellStart"/>
      <w:r w:rsidRPr="009C6BE1">
        <w:t>prevRem</w:t>
      </w:r>
      <w:proofErr w:type="spellEnd"/>
      <w:r w:rsidRPr="009C6BE1">
        <w:t>;</w:t>
      </w:r>
    </w:p>
    <w:p w14:paraId="728CC37D" w14:textId="77777777" w:rsidR="00900E15" w:rsidRPr="009C6BE1" w:rsidRDefault="00900E15" w:rsidP="009C6BE1">
      <w:pPr>
        <w:pStyle w:val="NoSpacing"/>
      </w:pPr>
      <w:r w:rsidRPr="009C6BE1">
        <w:t xml:space="preserve"> </w:t>
      </w:r>
    </w:p>
    <w:p w14:paraId="1D34996F" w14:textId="77777777" w:rsidR="00900E15" w:rsidRPr="009C6BE1" w:rsidRDefault="00900E15" w:rsidP="009C6BE1">
      <w:pPr>
        <w:pStyle w:val="NoSpacing"/>
      </w:pPr>
      <w:r w:rsidRPr="009C6BE1">
        <w:t xml:space="preserve">        if(c % __</w:t>
      </w:r>
      <w:proofErr w:type="spellStart"/>
      <w:r w:rsidRPr="009C6BE1">
        <w:t>gcd</w:t>
      </w:r>
      <w:proofErr w:type="spellEnd"/>
      <w:r w:rsidRPr="009C6BE1">
        <w:t>(</w:t>
      </w:r>
      <w:proofErr w:type="spellStart"/>
      <w:r w:rsidRPr="009C6BE1">
        <w:t>prevMod</w:t>
      </w:r>
      <w:proofErr w:type="spellEnd"/>
      <w:r w:rsidRPr="009C6BE1">
        <w:t>, -mods[</w:t>
      </w:r>
      <w:proofErr w:type="spellStart"/>
      <w:r w:rsidRPr="009C6BE1">
        <w:t>i</w:t>
      </w:r>
      <w:proofErr w:type="spellEnd"/>
      <w:r w:rsidRPr="009C6BE1">
        <w:t>])) /// LDE can't be solved (no answer to system of congruences)</w:t>
      </w:r>
    </w:p>
    <w:p w14:paraId="05EEF718" w14:textId="77777777" w:rsidR="00900E15" w:rsidRPr="009C6BE1" w:rsidRDefault="00900E15" w:rsidP="009C6BE1">
      <w:pPr>
        <w:pStyle w:val="NoSpacing"/>
      </w:pPr>
      <w:r w:rsidRPr="009C6BE1">
        <w:t xml:space="preserve">            return -1;</w:t>
      </w:r>
    </w:p>
    <w:p w14:paraId="3B89F6F0" w14:textId="77777777" w:rsidR="00900E15" w:rsidRPr="009C6BE1" w:rsidRDefault="00900E15" w:rsidP="009C6BE1">
      <w:pPr>
        <w:pStyle w:val="NoSpacing"/>
      </w:pPr>
      <w:r w:rsidRPr="009C6BE1">
        <w:t xml:space="preserve"> </w:t>
      </w:r>
    </w:p>
    <w:p w14:paraId="36D316E7" w14:textId="77777777" w:rsidR="00900E15" w:rsidRPr="009C6BE1" w:rsidRDefault="00900E15" w:rsidP="009C6BE1">
      <w:pPr>
        <w:pStyle w:val="NoSpacing"/>
      </w:pPr>
      <w:r w:rsidRPr="009C6BE1">
        <w:t xml:space="preserve">        </w:t>
      </w:r>
      <w:proofErr w:type="spellStart"/>
      <w:r w:rsidRPr="009C6BE1">
        <w:t>ll</w:t>
      </w:r>
      <w:proofErr w:type="spellEnd"/>
      <w:r w:rsidRPr="009C6BE1">
        <w:t xml:space="preserve"> g = </w:t>
      </w:r>
      <w:proofErr w:type="spellStart"/>
      <w:r w:rsidRPr="009C6BE1">
        <w:t>eGCD</w:t>
      </w:r>
      <w:proofErr w:type="spellEnd"/>
      <w:r w:rsidRPr="009C6BE1">
        <w:t>(</w:t>
      </w:r>
      <w:proofErr w:type="spellStart"/>
      <w:r w:rsidRPr="009C6BE1">
        <w:t>prevMod</w:t>
      </w:r>
      <w:proofErr w:type="spellEnd"/>
      <w:r w:rsidRPr="009C6BE1">
        <w:t>, -mods[</w:t>
      </w:r>
      <w:proofErr w:type="spellStart"/>
      <w:r w:rsidRPr="009C6BE1">
        <w:t>i</w:t>
      </w:r>
      <w:proofErr w:type="spellEnd"/>
      <w:r w:rsidRPr="009C6BE1">
        <w:t>], x, y);</w:t>
      </w:r>
    </w:p>
    <w:p w14:paraId="5B225ADB" w14:textId="77777777" w:rsidR="00900E15" w:rsidRPr="009C6BE1" w:rsidRDefault="00900E15" w:rsidP="009C6BE1">
      <w:pPr>
        <w:pStyle w:val="NoSpacing"/>
      </w:pPr>
      <w:r w:rsidRPr="009C6BE1">
        <w:t xml:space="preserve">        x *= c / g;</w:t>
      </w:r>
    </w:p>
    <w:p w14:paraId="50047393" w14:textId="77777777" w:rsidR="00900E15" w:rsidRPr="009C6BE1" w:rsidRDefault="00900E15" w:rsidP="009C6BE1">
      <w:pPr>
        <w:pStyle w:val="NoSpacing"/>
      </w:pPr>
      <w:r w:rsidRPr="009C6BE1">
        <w:t xml:space="preserve"> </w:t>
      </w:r>
    </w:p>
    <w:p w14:paraId="55D2BD72" w14:textId="77777777" w:rsidR="00900E15" w:rsidRPr="009C6BE1" w:rsidRDefault="00900E15" w:rsidP="009C6BE1">
      <w:pPr>
        <w:pStyle w:val="NoSpacing"/>
      </w:pPr>
      <w:r w:rsidRPr="009C6BE1">
        <w:t xml:space="preserve">        </w:t>
      </w:r>
      <w:proofErr w:type="spellStart"/>
      <w:r w:rsidRPr="009C6BE1">
        <w:t>prevRem</w:t>
      </w:r>
      <w:proofErr w:type="spellEnd"/>
      <w:r w:rsidRPr="009C6BE1">
        <w:t xml:space="preserve"> += </w:t>
      </w:r>
      <w:proofErr w:type="spellStart"/>
      <w:r w:rsidRPr="009C6BE1">
        <w:t>prevMod</w:t>
      </w:r>
      <w:proofErr w:type="spellEnd"/>
      <w:r w:rsidRPr="009C6BE1">
        <w:t xml:space="preserve"> * x;</w:t>
      </w:r>
    </w:p>
    <w:p w14:paraId="10BA9F99" w14:textId="77777777" w:rsidR="00900E15" w:rsidRPr="009C6BE1" w:rsidRDefault="00900E15" w:rsidP="009C6BE1">
      <w:pPr>
        <w:pStyle w:val="NoSpacing"/>
      </w:pPr>
      <w:r w:rsidRPr="009C6BE1">
        <w:t xml:space="preserve">        </w:t>
      </w:r>
      <w:proofErr w:type="spellStart"/>
      <w:r w:rsidRPr="009C6BE1">
        <w:t>prevMod</w:t>
      </w:r>
      <w:proofErr w:type="spellEnd"/>
      <w:r w:rsidRPr="009C6BE1">
        <w:t xml:space="preserve"> = </w:t>
      </w:r>
      <w:proofErr w:type="spellStart"/>
      <w:r w:rsidRPr="009C6BE1">
        <w:t>prevMod</w:t>
      </w:r>
      <w:proofErr w:type="spellEnd"/>
      <w:r w:rsidRPr="009C6BE1">
        <w:t xml:space="preserve"> / g * mods[</w:t>
      </w:r>
      <w:proofErr w:type="spellStart"/>
      <w:r w:rsidRPr="009C6BE1">
        <w:t>i</w:t>
      </w:r>
      <w:proofErr w:type="spellEnd"/>
      <w:r w:rsidRPr="009C6BE1">
        <w:t>];</w:t>
      </w:r>
    </w:p>
    <w:p w14:paraId="62897A9C" w14:textId="77777777" w:rsidR="00900E15" w:rsidRPr="009C6BE1" w:rsidRDefault="00900E15" w:rsidP="009C6BE1">
      <w:pPr>
        <w:pStyle w:val="NoSpacing"/>
      </w:pPr>
      <w:r w:rsidRPr="009C6BE1">
        <w:t xml:space="preserve">        </w:t>
      </w:r>
      <w:proofErr w:type="spellStart"/>
      <w:r w:rsidRPr="009C6BE1">
        <w:t>prevRem</w:t>
      </w:r>
      <w:proofErr w:type="spellEnd"/>
      <w:r w:rsidRPr="009C6BE1">
        <w:t xml:space="preserve"> = ((</w:t>
      </w:r>
      <w:proofErr w:type="spellStart"/>
      <w:r w:rsidRPr="009C6BE1">
        <w:t>prevRem</w:t>
      </w:r>
      <w:proofErr w:type="spellEnd"/>
      <w:r w:rsidRPr="009C6BE1">
        <w:t xml:space="preserve"> % </w:t>
      </w:r>
      <w:proofErr w:type="spellStart"/>
      <w:r w:rsidRPr="009C6BE1">
        <w:t>prevMod</w:t>
      </w:r>
      <w:proofErr w:type="spellEnd"/>
      <w:r w:rsidRPr="009C6BE1">
        <w:t xml:space="preserve">) + </w:t>
      </w:r>
      <w:proofErr w:type="spellStart"/>
      <w:r w:rsidRPr="009C6BE1">
        <w:t>prevMod</w:t>
      </w:r>
      <w:proofErr w:type="spellEnd"/>
      <w:r w:rsidRPr="009C6BE1">
        <w:t xml:space="preserve">) % </w:t>
      </w:r>
      <w:proofErr w:type="spellStart"/>
      <w:r w:rsidRPr="009C6BE1">
        <w:t>prevMod</w:t>
      </w:r>
      <w:proofErr w:type="spellEnd"/>
      <w:r w:rsidRPr="009C6BE1">
        <w:t>;</w:t>
      </w:r>
    </w:p>
    <w:p w14:paraId="4F319E32" w14:textId="77777777" w:rsidR="00900E15" w:rsidRPr="009C6BE1" w:rsidRDefault="00900E15" w:rsidP="009C6BE1">
      <w:pPr>
        <w:pStyle w:val="NoSpacing"/>
      </w:pPr>
      <w:r w:rsidRPr="009C6BE1">
        <w:t xml:space="preserve">    }</w:t>
      </w:r>
    </w:p>
    <w:p w14:paraId="3D8EB0BE" w14:textId="77777777" w:rsidR="00900E15" w:rsidRPr="009C6BE1" w:rsidRDefault="00900E15" w:rsidP="009C6BE1">
      <w:pPr>
        <w:pStyle w:val="NoSpacing"/>
      </w:pPr>
      <w:r w:rsidRPr="009C6BE1">
        <w:t xml:space="preserve"> </w:t>
      </w:r>
    </w:p>
    <w:p w14:paraId="261F34ED" w14:textId="77777777" w:rsidR="00900E15" w:rsidRPr="009C6BE1" w:rsidRDefault="00900E15" w:rsidP="009C6BE1">
      <w:pPr>
        <w:pStyle w:val="NoSpacing"/>
      </w:pPr>
      <w:r w:rsidRPr="009C6BE1">
        <w:t xml:space="preserve">    return </w:t>
      </w:r>
      <w:proofErr w:type="spellStart"/>
      <w:r w:rsidRPr="009C6BE1">
        <w:t>prevRem</w:t>
      </w:r>
      <w:proofErr w:type="spellEnd"/>
      <w:r w:rsidRPr="009C6BE1">
        <w:t>;</w:t>
      </w:r>
    </w:p>
    <w:p w14:paraId="163E4204" w14:textId="77777777" w:rsidR="00900E15" w:rsidRPr="009C6BE1" w:rsidRDefault="00900E15" w:rsidP="009C6BE1">
      <w:pPr>
        <w:pStyle w:val="NoSpacing"/>
      </w:pPr>
      <w:r w:rsidRPr="009C6BE1">
        <w:t>}</w:t>
      </w:r>
    </w:p>
    <w:p w14:paraId="1077914C" w14:textId="77777777" w:rsidR="00A35243" w:rsidRDefault="00A35243" w:rsidP="00900E15">
      <w:pPr>
        <w:pStyle w:val="NoSpacing"/>
        <w:rPr>
          <w:ins w:id="15" w:author="Mohamed Elhagry" w:date="2024-03-02T11:38:00Z"/>
        </w:rPr>
      </w:pPr>
    </w:p>
    <w:p w14:paraId="3C707FEE" w14:textId="04574151" w:rsidR="00A35243" w:rsidRDefault="00A35243" w:rsidP="00A35243">
      <w:pPr>
        <w:pStyle w:val="Heading2"/>
      </w:pPr>
      <w:bookmarkStart w:id="16" w:name="_Toc160308560"/>
      <w:r>
        <w:t>Sieve</w:t>
      </w:r>
      <w:bookmarkEnd w:id="16"/>
    </w:p>
    <w:p w14:paraId="094D1DA2" w14:textId="77777777" w:rsidR="00A35243" w:rsidRPr="00644607" w:rsidRDefault="00A35243" w:rsidP="00A35243">
      <w:pPr>
        <w:pStyle w:val="NoSpacing"/>
      </w:pPr>
      <w:r w:rsidRPr="00644607">
        <w:t>const int N = 1e6 + 5;</w:t>
      </w:r>
    </w:p>
    <w:p w14:paraId="6E767E74" w14:textId="77777777" w:rsidR="00A35243" w:rsidRPr="00644607" w:rsidRDefault="00A35243" w:rsidP="00A35243">
      <w:pPr>
        <w:pStyle w:val="NoSpacing"/>
      </w:pPr>
      <w:r w:rsidRPr="00644607">
        <w:t>int SPF[N];</w:t>
      </w:r>
    </w:p>
    <w:p w14:paraId="52DE2798" w14:textId="77777777" w:rsidR="00A35243" w:rsidRDefault="00A35243" w:rsidP="00A35243">
      <w:pPr>
        <w:pStyle w:val="NoSpacing"/>
      </w:pPr>
      <w:r>
        <w:t>void sieve()</w:t>
      </w:r>
    </w:p>
    <w:p w14:paraId="2FA1CB03" w14:textId="77777777" w:rsidR="00A35243" w:rsidRDefault="00A35243" w:rsidP="00A35243">
      <w:pPr>
        <w:pStyle w:val="NoSpacing"/>
      </w:pPr>
      <w:r>
        <w:t>{</w:t>
      </w:r>
    </w:p>
    <w:p w14:paraId="6CF5EEEE" w14:textId="77777777" w:rsidR="00A35243" w:rsidRDefault="00A35243" w:rsidP="00A35243">
      <w:pPr>
        <w:pStyle w:val="NoSpacing"/>
      </w:pPr>
      <w:r>
        <w:t xml:space="preserve">    for(int x=1; x&lt;N; x++)</w:t>
      </w:r>
    </w:p>
    <w:p w14:paraId="31DC0D2F" w14:textId="77777777" w:rsidR="00A35243" w:rsidRDefault="00A35243" w:rsidP="00A35243">
      <w:pPr>
        <w:pStyle w:val="NoSpacing"/>
      </w:pPr>
      <w:r>
        <w:t xml:space="preserve">        SPF[x] = x;</w:t>
      </w:r>
    </w:p>
    <w:p w14:paraId="61F28D21" w14:textId="77777777" w:rsidR="00A35243" w:rsidRDefault="00A35243" w:rsidP="00A35243">
      <w:pPr>
        <w:pStyle w:val="NoSpacing"/>
      </w:pPr>
      <w:r>
        <w:t> </w:t>
      </w:r>
    </w:p>
    <w:p w14:paraId="311D08A6" w14:textId="77777777" w:rsidR="00A35243" w:rsidRDefault="00A35243" w:rsidP="00A35243">
      <w:pPr>
        <w:pStyle w:val="NoSpacing"/>
      </w:pPr>
      <w:r>
        <w:t xml:space="preserve">    for(</w:t>
      </w:r>
      <w:proofErr w:type="spellStart"/>
      <w:r>
        <w:t>ll</w:t>
      </w:r>
      <w:proofErr w:type="spellEnd"/>
      <w:r>
        <w:t xml:space="preserve"> x=2; x&lt; N; x++)</w:t>
      </w:r>
    </w:p>
    <w:p w14:paraId="41E1A418" w14:textId="77777777" w:rsidR="00A35243" w:rsidRDefault="00A35243" w:rsidP="00A35243">
      <w:pPr>
        <w:pStyle w:val="NoSpacing"/>
      </w:pPr>
      <w:r>
        <w:t xml:space="preserve">    {</w:t>
      </w:r>
    </w:p>
    <w:p w14:paraId="0860F3C1" w14:textId="77777777" w:rsidR="00A35243" w:rsidRDefault="00A35243" w:rsidP="00A35243">
      <w:pPr>
        <w:pStyle w:val="NoSpacing"/>
      </w:pPr>
      <w:r>
        <w:t xml:space="preserve">        if(SPF[x] != x)</w:t>
      </w:r>
    </w:p>
    <w:p w14:paraId="0A73EE16" w14:textId="77777777" w:rsidR="00A35243" w:rsidRDefault="00A35243" w:rsidP="00A35243">
      <w:pPr>
        <w:pStyle w:val="NoSpacing"/>
      </w:pPr>
      <w:r>
        <w:t xml:space="preserve">            continue;</w:t>
      </w:r>
    </w:p>
    <w:p w14:paraId="1C817399" w14:textId="77777777" w:rsidR="00A35243" w:rsidRDefault="00A35243" w:rsidP="00A35243">
      <w:pPr>
        <w:pStyle w:val="NoSpacing"/>
      </w:pPr>
      <w:r>
        <w:t xml:space="preserve">        for(</w:t>
      </w:r>
      <w:proofErr w:type="spellStart"/>
      <w:r>
        <w:t>ll</w:t>
      </w:r>
      <w:proofErr w:type="spellEnd"/>
      <w:r>
        <w:t xml:space="preserve"> </w:t>
      </w:r>
      <w:proofErr w:type="spellStart"/>
      <w:r>
        <w:t>i</w:t>
      </w:r>
      <w:proofErr w:type="spellEnd"/>
      <w:r>
        <w:t xml:space="preserve"> = x*x; </w:t>
      </w:r>
      <w:proofErr w:type="spellStart"/>
      <w:r>
        <w:t>i</w:t>
      </w:r>
      <w:proofErr w:type="spellEnd"/>
      <w:r>
        <w:t xml:space="preserve">&lt;N; </w:t>
      </w:r>
      <w:proofErr w:type="spellStart"/>
      <w:r>
        <w:t>i</w:t>
      </w:r>
      <w:proofErr w:type="spellEnd"/>
      <w:r>
        <w:t>+=x)</w:t>
      </w:r>
    </w:p>
    <w:p w14:paraId="2D3C7180" w14:textId="77777777" w:rsidR="00A35243" w:rsidRDefault="00A35243" w:rsidP="00A35243">
      <w:pPr>
        <w:pStyle w:val="NoSpacing"/>
      </w:pPr>
      <w:r>
        <w:t xml:space="preserve">        {</w:t>
      </w:r>
    </w:p>
    <w:p w14:paraId="02DB08D4" w14:textId="77777777" w:rsidR="00A35243" w:rsidRDefault="00A35243" w:rsidP="00A35243">
      <w:pPr>
        <w:pStyle w:val="NoSpacing"/>
      </w:pPr>
      <w:r>
        <w:t xml:space="preserve">            if(SPF[</w:t>
      </w:r>
      <w:proofErr w:type="spellStart"/>
      <w:r>
        <w:t>i</w:t>
      </w:r>
      <w:proofErr w:type="spellEnd"/>
      <w:r>
        <w:t xml:space="preserve">] != </w:t>
      </w:r>
      <w:proofErr w:type="spellStart"/>
      <w:r>
        <w:t>i</w:t>
      </w:r>
      <w:proofErr w:type="spellEnd"/>
      <w:r>
        <w:t>)</w:t>
      </w:r>
    </w:p>
    <w:p w14:paraId="27EE71E0" w14:textId="77777777" w:rsidR="00A35243" w:rsidRDefault="00A35243" w:rsidP="00A35243">
      <w:pPr>
        <w:pStyle w:val="NoSpacing"/>
      </w:pPr>
      <w:r>
        <w:t xml:space="preserve">                continue;</w:t>
      </w:r>
    </w:p>
    <w:p w14:paraId="01937573" w14:textId="77777777" w:rsidR="00A35243" w:rsidRDefault="00A35243" w:rsidP="00A35243">
      <w:pPr>
        <w:pStyle w:val="NoSpacing"/>
      </w:pPr>
      <w:r>
        <w:t xml:space="preserve">            SPF[</w:t>
      </w:r>
      <w:proofErr w:type="spellStart"/>
      <w:r>
        <w:t>i</w:t>
      </w:r>
      <w:proofErr w:type="spellEnd"/>
      <w:r>
        <w:t>] = (int)x;</w:t>
      </w:r>
    </w:p>
    <w:p w14:paraId="110D6372" w14:textId="77777777" w:rsidR="00A35243" w:rsidRDefault="00A35243" w:rsidP="00A35243">
      <w:pPr>
        <w:pStyle w:val="NoSpacing"/>
      </w:pPr>
      <w:r>
        <w:t xml:space="preserve">        }</w:t>
      </w:r>
    </w:p>
    <w:p w14:paraId="49ACB567" w14:textId="77777777" w:rsidR="00A35243" w:rsidRDefault="00A35243" w:rsidP="00A35243">
      <w:pPr>
        <w:pStyle w:val="NoSpacing"/>
      </w:pPr>
      <w:r>
        <w:t xml:space="preserve">    }</w:t>
      </w:r>
    </w:p>
    <w:p w14:paraId="01B7FD1C" w14:textId="77777777" w:rsidR="00A35243" w:rsidRDefault="00A35243" w:rsidP="00A35243">
      <w:pPr>
        <w:pStyle w:val="NoSpacing"/>
      </w:pPr>
      <w:r>
        <w:t>}</w:t>
      </w:r>
    </w:p>
    <w:p w14:paraId="0A75DE50" w14:textId="77777777" w:rsidR="00A35243" w:rsidRDefault="00A35243" w:rsidP="00A35243">
      <w:pPr>
        <w:pStyle w:val="NoSpacing"/>
      </w:pPr>
      <w:r>
        <w:t> </w:t>
      </w:r>
    </w:p>
    <w:p w14:paraId="66DE4CF3" w14:textId="77777777" w:rsidR="00A35243" w:rsidRDefault="00A35243" w:rsidP="00A35243">
      <w:pPr>
        <w:pStyle w:val="NoSpacing"/>
      </w:pPr>
      <w:r>
        <w:t>map&lt;</w:t>
      </w:r>
      <w:proofErr w:type="spellStart"/>
      <w:r>
        <w:t>int,int</w:t>
      </w:r>
      <w:proofErr w:type="spellEnd"/>
      <w:r>
        <w:t>&gt; factorize(int x)</w:t>
      </w:r>
    </w:p>
    <w:p w14:paraId="793AE559" w14:textId="77777777" w:rsidR="00A35243" w:rsidRDefault="00A35243" w:rsidP="00A35243">
      <w:pPr>
        <w:pStyle w:val="NoSpacing"/>
      </w:pPr>
      <w:r>
        <w:t>{</w:t>
      </w:r>
    </w:p>
    <w:p w14:paraId="637D8B81" w14:textId="77777777" w:rsidR="00A35243" w:rsidRDefault="00A35243" w:rsidP="00A35243">
      <w:pPr>
        <w:pStyle w:val="NoSpacing"/>
      </w:pPr>
      <w:r>
        <w:t xml:space="preserve">    map&lt;</w:t>
      </w:r>
      <w:proofErr w:type="spellStart"/>
      <w:r>
        <w:t>int,int</w:t>
      </w:r>
      <w:proofErr w:type="spellEnd"/>
      <w:r>
        <w:t>&gt; facts;</w:t>
      </w:r>
    </w:p>
    <w:p w14:paraId="625DBD96" w14:textId="77777777" w:rsidR="00A35243" w:rsidRDefault="00A35243" w:rsidP="00A35243">
      <w:pPr>
        <w:pStyle w:val="NoSpacing"/>
      </w:pPr>
      <w:r>
        <w:t xml:space="preserve">    while(x &gt; 1)</w:t>
      </w:r>
    </w:p>
    <w:p w14:paraId="413F08A5" w14:textId="77777777" w:rsidR="00A35243" w:rsidRDefault="00A35243" w:rsidP="00A35243">
      <w:pPr>
        <w:pStyle w:val="NoSpacing"/>
      </w:pPr>
      <w:r>
        <w:t xml:space="preserve">    {</w:t>
      </w:r>
    </w:p>
    <w:p w14:paraId="2A3B8406" w14:textId="77777777" w:rsidR="00A35243" w:rsidRDefault="00A35243" w:rsidP="00A35243">
      <w:pPr>
        <w:pStyle w:val="NoSpacing"/>
      </w:pPr>
      <w:r>
        <w:t xml:space="preserve">        int p = SPF[x];</w:t>
      </w:r>
    </w:p>
    <w:p w14:paraId="4844AB1A" w14:textId="77777777" w:rsidR="00A35243" w:rsidRDefault="00A35243" w:rsidP="00A35243">
      <w:pPr>
        <w:pStyle w:val="NoSpacing"/>
      </w:pPr>
      <w:r>
        <w:t xml:space="preserve">        facts[p]++;</w:t>
      </w:r>
    </w:p>
    <w:p w14:paraId="0D64E4E2" w14:textId="77777777" w:rsidR="00A35243" w:rsidRDefault="00A35243" w:rsidP="00A35243">
      <w:pPr>
        <w:pStyle w:val="NoSpacing"/>
      </w:pPr>
      <w:r>
        <w:t xml:space="preserve">        x /= p;</w:t>
      </w:r>
    </w:p>
    <w:p w14:paraId="72AD5CCF" w14:textId="77777777" w:rsidR="00A35243" w:rsidRDefault="00A35243" w:rsidP="00A35243">
      <w:pPr>
        <w:pStyle w:val="NoSpacing"/>
      </w:pPr>
      <w:r>
        <w:t xml:space="preserve">    }</w:t>
      </w:r>
    </w:p>
    <w:p w14:paraId="7FCE5F91" w14:textId="77777777" w:rsidR="00A35243" w:rsidRDefault="00A35243" w:rsidP="00A35243">
      <w:pPr>
        <w:pStyle w:val="NoSpacing"/>
      </w:pPr>
      <w:r>
        <w:t xml:space="preserve">    return facts;</w:t>
      </w:r>
    </w:p>
    <w:p w14:paraId="6CEF53F3" w14:textId="2B352CF2" w:rsidR="00A35243" w:rsidRDefault="00A35243" w:rsidP="00A35243">
      <w:pPr>
        <w:pStyle w:val="NoSpacing"/>
      </w:pPr>
      <w:r>
        <w:t>}</w:t>
      </w:r>
    </w:p>
    <w:p w14:paraId="1829C4EC" w14:textId="77777777" w:rsidR="00151479" w:rsidRDefault="00151479" w:rsidP="00151479">
      <w:pPr>
        <w:pStyle w:val="Heading2"/>
      </w:pPr>
      <w:bookmarkStart w:id="17" w:name="_Toc160308561"/>
      <w:r>
        <w:t>Long Division</w:t>
      </w:r>
      <w:bookmarkEnd w:id="17"/>
    </w:p>
    <w:p w14:paraId="566C90E4" w14:textId="3B038AE7" w:rsidR="00151479" w:rsidRPr="00151479" w:rsidRDefault="00151479" w:rsidP="00151479">
      <w:pPr>
        <w:pStyle w:val="NoSpacing"/>
        <w:rPr>
          <w:rFonts w:asciiTheme="majorHAnsi" w:hAnsiTheme="majorHAnsi" w:cstheme="majorBidi"/>
          <w:sz w:val="22"/>
          <w:szCs w:val="32"/>
        </w:rPr>
      </w:pPr>
      <w:r w:rsidRPr="0023124B">
        <w:t xml:space="preserve">string </w:t>
      </w:r>
      <w:proofErr w:type="spellStart"/>
      <w:r w:rsidRPr="0023124B">
        <w:t>longDivision</w:t>
      </w:r>
      <w:proofErr w:type="spellEnd"/>
      <w:r w:rsidRPr="0023124B">
        <w:t xml:space="preserve">(string num, </w:t>
      </w:r>
      <w:proofErr w:type="spellStart"/>
      <w:r w:rsidRPr="0023124B">
        <w:t>ll</w:t>
      </w:r>
      <w:proofErr w:type="spellEnd"/>
      <w:r w:rsidRPr="0023124B">
        <w:t xml:space="preserve"> divisor){</w:t>
      </w:r>
    </w:p>
    <w:p w14:paraId="1DFF71E4" w14:textId="77777777" w:rsidR="00151479" w:rsidRPr="0023124B" w:rsidRDefault="00151479" w:rsidP="00151479">
      <w:pPr>
        <w:pStyle w:val="NoSpacing"/>
      </w:pPr>
      <w:r w:rsidRPr="0023124B">
        <w:t xml:space="preserve">    string ans;</w:t>
      </w:r>
    </w:p>
    <w:p w14:paraId="6BC1035A" w14:textId="77777777" w:rsidR="00151479" w:rsidRPr="0023124B" w:rsidRDefault="00151479" w:rsidP="00151479">
      <w:pPr>
        <w:pStyle w:val="NoSpacing"/>
      </w:pPr>
      <w:r w:rsidRPr="0023124B">
        <w:t xml:space="preserve"> </w:t>
      </w:r>
    </w:p>
    <w:p w14:paraId="66AA977E" w14:textId="77777777" w:rsidR="00151479" w:rsidRPr="0023124B" w:rsidRDefault="00151479" w:rsidP="00151479">
      <w:pPr>
        <w:pStyle w:val="NoSpacing"/>
      </w:pPr>
      <w:r w:rsidRPr="0023124B">
        <w:t xml:space="preserve">    </w:t>
      </w:r>
      <w:proofErr w:type="spellStart"/>
      <w:r w:rsidRPr="0023124B">
        <w:t>ll</w:t>
      </w:r>
      <w:proofErr w:type="spellEnd"/>
      <w:r w:rsidRPr="0023124B">
        <w:t xml:space="preserve"> </w:t>
      </w:r>
      <w:proofErr w:type="spellStart"/>
      <w:r w:rsidRPr="0023124B">
        <w:t>idx</w:t>
      </w:r>
      <w:proofErr w:type="spellEnd"/>
      <w:r w:rsidRPr="0023124B">
        <w:t xml:space="preserve"> = 0;</w:t>
      </w:r>
    </w:p>
    <w:p w14:paraId="3982AA18" w14:textId="77777777" w:rsidR="00151479" w:rsidRPr="0023124B" w:rsidRDefault="00151479" w:rsidP="00151479">
      <w:pPr>
        <w:pStyle w:val="NoSpacing"/>
      </w:pPr>
      <w:r w:rsidRPr="0023124B">
        <w:t xml:space="preserve">    </w:t>
      </w:r>
      <w:proofErr w:type="spellStart"/>
      <w:r w:rsidRPr="0023124B">
        <w:t>ll</w:t>
      </w:r>
      <w:proofErr w:type="spellEnd"/>
      <w:r w:rsidRPr="0023124B">
        <w:t xml:space="preserve"> temp = num[</w:t>
      </w:r>
      <w:proofErr w:type="spellStart"/>
      <w:r w:rsidRPr="0023124B">
        <w:t>idx</w:t>
      </w:r>
      <w:proofErr w:type="spellEnd"/>
      <w:r w:rsidRPr="0023124B">
        <w:t>] - '0';</w:t>
      </w:r>
    </w:p>
    <w:p w14:paraId="64C43515" w14:textId="77777777" w:rsidR="00151479" w:rsidRPr="0023124B" w:rsidRDefault="00151479" w:rsidP="00151479">
      <w:pPr>
        <w:pStyle w:val="NoSpacing"/>
      </w:pPr>
      <w:r w:rsidRPr="0023124B">
        <w:t xml:space="preserve">    while (temp &lt; divisor)</w:t>
      </w:r>
    </w:p>
    <w:p w14:paraId="563542B7" w14:textId="77777777" w:rsidR="00151479" w:rsidRPr="0023124B" w:rsidRDefault="00151479" w:rsidP="00151479">
      <w:pPr>
        <w:pStyle w:val="NoSpacing"/>
      </w:pPr>
      <w:r w:rsidRPr="0023124B">
        <w:t xml:space="preserve">        temp = temp * 10 + (num[++</w:t>
      </w:r>
      <w:proofErr w:type="spellStart"/>
      <w:r w:rsidRPr="0023124B">
        <w:t>idx</w:t>
      </w:r>
      <w:proofErr w:type="spellEnd"/>
      <w:r w:rsidRPr="0023124B">
        <w:t>] - '0');</w:t>
      </w:r>
    </w:p>
    <w:p w14:paraId="544D4963" w14:textId="77777777" w:rsidR="00151479" w:rsidRPr="0023124B" w:rsidRDefault="00151479" w:rsidP="00151479">
      <w:pPr>
        <w:pStyle w:val="NoSpacing"/>
      </w:pPr>
      <w:r w:rsidRPr="0023124B">
        <w:t xml:space="preserve"> </w:t>
      </w:r>
    </w:p>
    <w:p w14:paraId="34052BD0" w14:textId="77777777" w:rsidR="00151479" w:rsidRPr="0023124B" w:rsidRDefault="00151479" w:rsidP="00151479">
      <w:pPr>
        <w:pStyle w:val="NoSpacing"/>
      </w:pPr>
      <w:r w:rsidRPr="0023124B">
        <w:t xml:space="preserve">    while (</w:t>
      </w:r>
      <w:proofErr w:type="spellStart"/>
      <w:r w:rsidRPr="0023124B">
        <w:t>num.size</w:t>
      </w:r>
      <w:proofErr w:type="spellEnd"/>
      <w:r w:rsidRPr="0023124B">
        <w:t xml:space="preserve">() &gt; </w:t>
      </w:r>
      <w:proofErr w:type="spellStart"/>
      <w:r w:rsidRPr="0023124B">
        <w:t>idx</w:t>
      </w:r>
      <w:proofErr w:type="spellEnd"/>
      <w:r w:rsidRPr="0023124B">
        <w:t>) {</w:t>
      </w:r>
    </w:p>
    <w:p w14:paraId="456EA407" w14:textId="77777777" w:rsidR="00151479" w:rsidRPr="0023124B" w:rsidRDefault="00151479" w:rsidP="00151479">
      <w:pPr>
        <w:pStyle w:val="NoSpacing"/>
      </w:pPr>
      <w:r w:rsidRPr="0023124B">
        <w:t xml:space="preserve">        ans += (temp / divisor) + '0';</w:t>
      </w:r>
    </w:p>
    <w:p w14:paraId="409775BD" w14:textId="77777777" w:rsidR="00151479" w:rsidRPr="0023124B" w:rsidRDefault="00151479" w:rsidP="00151479">
      <w:pPr>
        <w:pStyle w:val="NoSpacing"/>
      </w:pPr>
      <w:r w:rsidRPr="0023124B">
        <w:t xml:space="preserve"> </w:t>
      </w:r>
    </w:p>
    <w:p w14:paraId="0D8C9B4C" w14:textId="77777777" w:rsidR="00151479" w:rsidRPr="0023124B" w:rsidRDefault="00151479" w:rsidP="00151479">
      <w:pPr>
        <w:pStyle w:val="NoSpacing"/>
      </w:pPr>
      <w:r w:rsidRPr="0023124B">
        <w:t xml:space="preserve">        temp = (temp % divisor) * 10 + num[++</w:t>
      </w:r>
      <w:proofErr w:type="spellStart"/>
      <w:r w:rsidRPr="0023124B">
        <w:t>idx</w:t>
      </w:r>
      <w:proofErr w:type="spellEnd"/>
      <w:r w:rsidRPr="0023124B">
        <w:t>] - '0';</w:t>
      </w:r>
    </w:p>
    <w:p w14:paraId="662E5899" w14:textId="77777777" w:rsidR="00151479" w:rsidRPr="0023124B" w:rsidRDefault="00151479" w:rsidP="00151479">
      <w:pPr>
        <w:pStyle w:val="NoSpacing"/>
      </w:pPr>
      <w:r w:rsidRPr="0023124B">
        <w:t xml:space="preserve">    }</w:t>
      </w:r>
    </w:p>
    <w:p w14:paraId="1B09C2F2" w14:textId="77777777" w:rsidR="00151479" w:rsidRPr="0023124B" w:rsidRDefault="00151479" w:rsidP="00151479">
      <w:pPr>
        <w:pStyle w:val="NoSpacing"/>
      </w:pPr>
      <w:r w:rsidRPr="0023124B">
        <w:t xml:space="preserve"> </w:t>
      </w:r>
    </w:p>
    <w:p w14:paraId="60887DD4" w14:textId="77777777" w:rsidR="00151479" w:rsidRPr="0023124B" w:rsidRDefault="00151479" w:rsidP="00151479">
      <w:pPr>
        <w:pStyle w:val="NoSpacing"/>
      </w:pPr>
      <w:r w:rsidRPr="0023124B">
        <w:t xml:space="preserve">    if (</w:t>
      </w:r>
      <w:proofErr w:type="spellStart"/>
      <w:r w:rsidRPr="0023124B">
        <w:t>ans.length</w:t>
      </w:r>
      <w:proofErr w:type="spellEnd"/>
      <w:r w:rsidRPr="0023124B">
        <w:t>() == 0)</w:t>
      </w:r>
    </w:p>
    <w:p w14:paraId="6F500588" w14:textId="77777777" w:rsidR="00151479" w:rsidRPr="0023124B" w:rsidRDefault="00151479" w:rsidP="00151479">
      <w:pPr>
        <w:pStyle w:val="NoSpacing"/>
      </w:pPr>
      <w:r w:rsidRPr="0023124B">
        <w:t xml:space="preserve">        return "0";</w:t>
      </w:r>
    </w:p>
    <w:p w14:paraId="6BF1123D" w14:textId="77777777" w:rsidR="00151479" w:rsidRPr="0023124B" w:rsidRDefault="00151479" w:rsidP="00151479">
      <w:pPr>
        <w:pStyle w:val="NoSpacing"/>
      </w:pPr>
      <w:r w:rsidRPr="0023124B">
        <w:t xml:space="preserve">    return ans;</w:t>
      </w:r>
    </w:p>
    <w:p w14:paraId="74A41954" w14:textId="065EAC7D" w:rsidR="00151479" w:rsidRPr="00151479" w:rsidRDefault="00151479" w:rsidP="00151479">
      <w:pPr>
        <w:pStyle w:val="NoSpacing"/>
        <w:rPr>
          <w:rFonts w:cstheme="minorHAnsi"/>
          <w:sz w:val="24"/>
          <w:szCs w:val="24"/>
        </w:rPr>
      </w:pPr>
      <w:r w:rsidRPr="0023124B">
        <w:t>}</w:t>
      </w:r>
    </w:p>
    <w:p w14:paraId="6AF9FCB6" w14:textId="632AFA54" w:rsidR="00A35243" w:rsidRPr="00900E15" w:rsidRDefault="00A35243" w:rsidP="00A35243">
      <w:pPr>
        <w:pStyle w:val="Heading2"/>
      </w:pPr>
      <w:bookmarkStart w:id="18" w:name="_Toc160308562"/>
      <w:r>
        <w:t>Linear Sieve and Mobius</w:t>
      </w:r>
      <w:bookmarkEnd w:id="18"/>
    </w:p>
    <w:p w14:paraId="68767803" w14:textId="77777777" w:rsidR="00A35243" w:rsidRPr="00A35243" w:rsidRDefault="00A35243" w:rsidP="00A35243">
      <w:pPr>
        <w:pStyle w:val="NoSpacing"/>
      </w:pPr>
      <w:r w:rsidRPr="00A35243">
        <w:t>vi prime;</w:t>
      </w:r>
    </w:p>
    <w:p w14:paraId="23E6EA67" w14:textId="77777777" w:rsidR="00A35243" w:rsidRPr="00A35243" w:rsidRDefault="00A35243" w:rsidP="00A35243">
      <w:pPr>
        <w:pStyle w:val="NoSpacing"/>
      </w:pPr>
      <w:r w:rsidRPr="00A35243">
        <w:t xml:space="preserve">bool </w:t>
      </w:r>
      <w:proofErr w:type="spellStart"/>
      <w:r w:rsidRPr="00A35243">
        <w:t>isComp</w:t>
      </w:r>
      <w:proofErr w:type="spellEnd"/>
      <w:r w:rsidRPr="00A35243">
        <w:t>[N];</w:t>
      </w:r>
    </w:p>
    <w:p w14:paraId="6CBB26B1" w14:textId="77777777" w:rsidR="00A35243" w:rsidRPr="00A35243" w:rsidRDefault="00A35243" w:rsidP="00A35243">
      <w:pPr>
        <w:pStyle w:val="NoSpacing"/>
      </w:pPr>
      <w:r w:rsidRPr="00A35243">
        <w:t>int mob[N];</w:t>
      </w:r>
    </w:p>
    <w:p w14:paraId="62C833C2" w14:textId="77777777" w:rsidR="00A35243" w:rsidRPr="00A35243" w:rsidRDefault="00A35243" w:rsidP="00A35243">
      <w:pPr>
        <w:pStyle w:val="NoSpacing"/>
      </w:pPr>
      <w:r w:rsidRPr="00A35243">
        <w:t xml:space="preserve"> </w:t>
      </w:r>
    </w:p>
    <w:p w14:paraId="35768334" w14:textId="77777777" w:rsidR="00A35243" w:rsidRPr="00A35243" w:rsidRDefault="00A35243" w:rsidP="00A35243">
      <w:pPr>
        <w:pStyle w:val="NoSpacing"/>
      </w:pPr>
      <w:r w:rsidRPr="00A35243">
        <w:t>void sieve(int n = N) {</w:t>
      </w:r>
    </w:p>
    <w:p w14:paraId="1E9420AF" w14:textId="77777777" w:rsidR="00A35243" w:rsidRPr="00A35243" w:rsidRDefault="00A35243" w:rsidP="00A35243">
      <w:pPr>
        <w:pStyle w:val="NoSpacing"/>
      </w:pPr>
      <w:r w:rsidRPr="00A35243">
        <w:lastRenderedPageBreak/>
        <w:t xml:space="preserve">    fill(</w:t>
      </w:r>
      <w:proofErr w:type="spellStart"/>
      <w:r w:rsidRPr="00A35243">
        <w:t>isComp</w:t>
      </w:r>
      <w:proofErr w:type="spellEnd"/>
      <w:r w:rsidRPr="00A35243">
        <w:t xml:space="preserve">, </w:t>
      </w:r>
      <w:proofErr w:type="spellStart"/>
      <w:r w:rsidRPr="00A35243">
        <w:t>isComp</w:t>
      </w:r>
      <w:proofErr w:type="spellEnd"/>
      <w:r w:rsidRPr="00A35243">
        <w:t xml:space="preserve"> + n, false);</w:t>
      </w:r>
    </w:p>
    <w:p w14:paraId="33B6954B" w14:textId="77777777" w:rsidR="00A35243" w:rsidRPr="00A35243" w:rsidRDefault="00A35243" w:rsidP="00A35243">
      <w:pPr>
        <w:pStyle w:val="NoSpacing"/>
      </w:pPr>
      <w:r w:rsidRPr="00A35243">
        <w:t xml:space="preserve">    mob[1] = 1;</w:t>
      </w:r>
    </w:p>
    <w:p w14:paraId="7E8A2F2A" w14:textId="77777777" w:rsidR="00A35243" w:rsidRPr="00A35243" w:rsidRDefault="00A35243" w:rsidP="00A35243">
      <w:pPr>
        <w:pStyle w:val="NoSpacing"/>
      </w:pPr>
      <w:r w:rsidRPr="00A35243">
        <w:t xml:space="preserve">    for (int </w:t>
      </w:r>
      <w:proofErr w:type="spellStart"/>
      <w:r w:rsidRPr="00A35243">
        <w:t>i</w:t>
      </w:r>
      <w:proofErr w:type="spellEnd"/>
      <w:r w:rsidRPr="00A35243">
        <w:t xml:space="preserve"> = 2; </w:t>
      </w:r>
      <w:proofErr w:type="spellStart"/>
      <w:r w:rsidRPr="00A35243">
        <w:t>i</w:t>
      </w:r>
      <w:proofErr w:type="spellEnd"/>
      <w:r w:rsidRPr="00A35243">
        <w:t xml:space="preserve"> &lt; n; ++</w:t>
      </w:r>
      <w:proofErr w:type="spellStart"/>
      <w:r w:rsidRPr="00A35243">
        <w:t>i</w:t>
      </w:r>
      <w:proofErr w:type="spellEnd"/>
      <w:r w:rsidRPr="00A35243">
        <w:t>) {</w:t>
      </w:r>
    </w:p>
    <w:p w14:paraId="1640650F" w14:textId="77777777" w:rsidR="00A35243" w:rsidRPr="00A35243" w:rsidRDefault="00A35243" w:rsidP="00A35243">
      <w:pPr>
        <w:pStyle w:val="NoSpacing"/>
      </w:pPr>
      <w:r w:rsidRPr="00A35243">
        <w:t xml:space="preserve">        if (!</w:t>
      </w:r>
      <w:proofErr w:type="spellStart"/>
      <w:r w:rsidRPr="00A35243">
        <w:t>isComp</w:t>
      </w:r>
      <w:proofErr w:type="spellEnd"/>
      <w:r w:rsidRPr="00A35243">
        <w:t>[</w:t>
      </w:r>
      <w:proofErr w:type="spellStart"/>
      <w:r w:rsidRPr="00A35243">
        <w:t>i</w:t>
      </w:r>
      <w:proofErr w:type="spellEnd"/>
      <w:r w:rsidRPr="00A35243">
        <w:t>]) {</w:t>
      </w:r>
    </w:p>
    <w:p w14:paraId="3F719B3C" w14:textId="77777777" w:rsidR="00A35243" w:rsidRPr="00A35243" w:rsidRDefault="00A35243" w:rsidP="00A35243">
      <w:pPr>
        <w:pStyle w:val="NoSpacing"/>
      </w:pPr>
      <w:r w:rsidRPr="00A35243">
        <w:t xml:space="preserve">            </w:t>
      </w:r>
      <w:proofErr w:type="spellStart"/>
      <w:r w:rsidRPr="00A35243">
        <w:t>prime.push_back</w:t>
      </w:r>
      <w:proofErr w:type="spellEnd"/>
      <w:r w:rsidRPr="00A35243">
        <w:t>(</w:t>
      </w:r>
      <w:proofErr w:type="spellStart"/>
      <w:r w:rsidRPr="00A35243">
        <w:t>i</w:t>
      </w:r>
      <w:proofErr w:type="spellEnd"/>
      <w:r w:rsidRPr="00A35243">
        <w:t>);</w:t>
      </w:r>
    </w:p>
    <w:p w14:paraId="045D1BC6" w14:textId="77777777" w:rsidR="00A35243" w:rsidRPr="00A35243" w:rsidRDefault="00A35243" w:rsidP="00A35243">
      <w:pPr>
        <w:pStyle w:val="NoSpacing"/>
      </w:pPr>
      <w:r w:rsidRPr="00A35243">
        <w:t xml:space="preserve">            mob[</w:t>
      </w:r>
      <w:proofErr w:type="spellStart"/>
      <w:r w:rsidRPr="00A35243">
        <w:t>i</w:t>
      </w:r>
      <w:proofErr w:type="spellEnd"/>
      <w:r w:rsidRPr="00A35243">
        <w:t>] = -1;</w:t>
      </w:r>
    </w:p>
    <w:p w14:paraId="02FF3FA5" w14:textId="77777777" w:rsidR="00A35243" w:rsidRPr="00A35243" w:rsidRDefault="00A35243" w:rsidP="00A35243">
      <w:pPr>
        <w:pStyle w:val="NoSpacing"/>
      </w:pPr>
      <w:r w:rsidRPr="00A35243">
        <w:t xml:space="preserve">        }</w:t>
      </w:r>
    </w:p>
    <w:p w14:paraId="15393FB6" w14:textId="77777777" w:rsidR="00A35243" w:rsidRPr="00A35243" w:rsidRDefault="00A35243" w:rsidP="00A35243">
      <w:pPr>
        <w:pStyle w:val="NoSpacing"/>
      </w:pPr>
      <w:r w:rsidRPr="00A35243">
        <w:t xml:space="preserve">        for (int j = 0; j &lt; </w:t>
      </w:r>
      <w:proofErr w:type="spellStart"/>
      <w:r w:rsidRPr="00A35243">
        <w:t>prime.size</w:t>
      </w:r>
      <w:proofErr w:type="spellEnd"/>
      <w:r w:rsidRPr="00A35243">
        <w:t xml:space="preserve">() &amp;&amp; </w:t>
      </w:r>
      <w:proofErr w:type="spellStart"/>
      <w:r w:rsidRPr="00A35243">
        <w:t>i</w:t>
      </w:r>
      <w:proofErr w:type="spellEnd"/>
      <w:r w:rsidRPr="00A35243">
        <w:t xml:space="preserve"> * prime[j] &lt; n; ++j) {</w:t>
      </w:r>
    </w:p>
    <w:p w14:paraId="504DE762" w14:textId="77777777" w:rsidR="00A35243" w:rsidRPr="00A35243" w:rsidRDefault="00A35243" w:rsidP="00A35243">
      <w:pPr>
        <w:pStyle w:val="NoSpacing"/>
      </w:pPr>
      <w:r w:rsidRPr="00A35243">
        <w:t xml:space="preserve">            </w:t>
      </w:r>
      <w:proofErr w:type="spellStart"/>
      <w:r w:rsidRPr="00A35243">
        <w:t>isComp</w:t>
      </w:r>
      <w:proofErr w:type="spellEnd"/>
      <w:r w:rsidRPr="00A35243">
        <w:t>[</w:t>
      </w:r>
      <w:proofErr w:type="spellStart"/>
      <w:r w:rsidRPr="00A35243">
        <w:t>i</w:t>
      </w:r>
      <w:proofErr w:type="spellEnd"/>
      <w:r w:rsidRPr="00A35243">
        <w:t xml:space="preserve"> * prime[j]] = true;</w:t>
      </w:r>
    </w:p>
    <w:p w14:paraId="57B28945" w14:textId="77777777" w:rsidR="00A35243" w:rsidRPr="00A35243" w:rsidRDefault="00A35243" w:rsidP="00A35243">
      <w:pPr>
        <w:pStyle w:val="NoSpacing"/>
      </w:pPr>
      <w:r w:rsidRPr="00A35243">
        <w:t xml:space="preserve">            if (</w:t>
      </w:r>
      <w:proofErr w:type="spellStart"/>
      <w:r w:rsidRPr="00A35243">
        <w:t>i</w:t>
      </w:r>
      <w:proofErr w:type="spellEnd"/>
      <w:r w:rsidRPr="00A35243">
        <w:t xml:space="preserve"> % prime[j] == 0) {</w:t>
      </w:r>
    </w:p>
    <w:p w14:paraId="774900C4" w14:textId="77777777" w:rsidR="00A35243" w:rsidRPr="00A35243" w:rsidRDefault="00A35243" w:rsidP="00A35243">
      <w:pPr>
        <w:pStyle w:val="NoSpacing"/>
      </w:pPr>
      <w:r w:rsidRPr="00A35243">
        <w:t xml:space="preserve">                mob[</w:t>
      </w:r>
      <w:proofErr w:type="spellStart"/>
      <w:r w:rsidRPr="00A35243">
        <w:t>i</w:t>
      </w:r>
      <w:proofErr w:type="spellEnd"/>
      <w:r w:rsidRPr="00A35243">
        <w:t xml:space="preserve"> * prime[j]] = 0;</w:t>
      </w:r>
    </w:p>
    <w:p w14:paraId="46AF6433" w14:textId="77777777" w:rsidR="00A35243" w:rsidRPr="00A35243" w:rsidRDefault="00A35243" w:rsidP="00A35243">
      <w:pPr>
        <w:pStyle w:val="NoSpacing"/>
      </w:pPr>
      <w:r w:rsidRPr="00A35243">
        <w:t xml:space="preserve">                break;</w:t>
      </w:r>
    </w:p>
    <w:p w14:paraId="51A3E240" w14:textId="77777777" w:rsidR="00A35243" w:rsidRPr="00A35243" w:rsidRDefault="00A35243" w:rsidP="00A35243">
      <w:pPr>
        <w:pStyle w:val="NoSpacing"/>
      </w:pPr>
      <w:r w:rsidRPr="00A35243">
        <w:t xml:space="preserve">            } else</w:t>
      </w:r>
    </w:p>
    <w:p w14:paraId="172B9668" w14:textId="77777777" w:rsidR="00A35243" w:rsidRPr="00A35243" w:rsidRDefault="00A35243" w:rsidP="00A35243">
      <w:pPr>
        <w:pStyle w:val="NoSpacing"/>
      </w:pPr>
      <w:r w:rsidRPr="00A35243">
        <w:t xml:space="preserve">                mob[</w:t>
      </w:r>
      <w:proofErr w:type="spellStart"/>
      <w:r w:rsidRPr="00A35243">
        <w:t>i</w:t>
      </w:r>
      <w:proofErr w:type="spellEnd"/>
      <w:r w:rsidRPr="00A35243">
        <w:t xml:space="preserve"> * prime[j]] = mob[</w:t>
      </w:r>
      <w:proofErr w:type="spellStart"/>
      <w:r w:rsidRPr="00A35243">
        <w:t>i</w:t>
      </w:r>
      <w:proofErr w:type="spellEnd"/>
      <w:r w:rsidRPr="00A35243">
        <w:t>] * mob[prime[j]];</w:t>
      </w:r>
    </w:p>
    <w:p w14:paraId="7E35CF7F" w14:textId="77777777" w:rsidR="00A35243" w:rsidRPr="00A35243" w:rsidRDefault="00A35243" w:rsidP="00A35243">
      <w:pPr>
        <w:pStyle w:val="NoSpacing"/>
      </w:pPr>
      <w:r w:rsidRPr="00A35243">
        <w:t xml:space="preserve">        }</w:t>
      </w:r>
    </w:p>
    <w:p w14:paraId="7166326B" w14:textId="77777777" w:rsidR="00A35243" w:rsidRPr="00A35243" w:rsidRDefault="00A35243" w:rsidP="00A35243">
      <w:pPr>
        <w:pStyle w:val="NoSpacing"/>
      </w:pPr>
      <w:r w:rsidRPr="00A35243">
        <w:t xml:space="preserve">    }</w:t>
      </w:r>
    </w:p>
    <w:p w14:paraId="78A939AA" w14:textId="77777777" w:rsidR="00A35243" w:rsidRPr="00A35243" w:rsidRDefault="00A35243" w:rsidP="00A35243">
      <w:pPr>
        <w:pStyle w:val="NoSpacing"/>
      </w:pPr>
      <w:r w:rsidRPr="00A35243">
        <w:t>}</w:t>
      </w:r>
    </w:p>
    <w:p w14:paraId="4DF406CE" w14:textId="02E5E135" w:rsidR="00A35243" w:rsidRDefault="00A35243" w:rsidP="00A35243">
      <w:pPr>
        <w:pStyle w:val="Heading2"/>
      </w:pPr>
      <w:bookmarkStart w:id="19" w:name="_Toc160308563"/>
      <w:r>
        <w:t>Discrete Logarithm</w:t>
      </w:r>
      <w:bookmarkEnd w:id="19"/>
    </w:p>
    <w:p w14:paraId="4015824C" w14:textId="77777777" w:rsidR="00A35243" w:rsidRPr="00A35243" w:rsidRDefault="00A35243" w:rsidP="00A35243">
      <w:pPr>
        <w:pStyle w:val="NoSpacing"/>
      </w:pPr>
      <w:r w:rsidRPr="00A35243">
        <w:t>// Returns minimum x for which a ^ x % m = b % m.</w:t>
      </w:r>
    </w:p>
    <w:p w14:paraId="143474D4" w14:textId="77777777" w:rsidR="00A35243" w:rsidRPr="00A35243" w:rsidRDefault="00A35243" w:rsidP="00A35243">
      <w:pPr>
        <w:pStyle w:val="NoSpacing"/>
      </w:pPr>
      <w:r w:rsidRPr="00A35243">
        <w:t>int solve(int a, int b, int m) {</w:t>
      </w:r>
    </w:p>
    <w:p w14:paraId="3B72ACFA" w14:textId="77777777" w:rsidR="00A35243" w:rsidRPr="00A35243" w:rsidRDefault="00A35243" w:rsidP="00A35243">
      <w:pPr>
        <w:pStyle w:val="NoSpacing"/>
      </w:pPr>
      <w:r w:rsidRPr="00A35243">
        <w:t xml:space="preserve">    a %= m, b %= m;</w:t>
      </w:r>
    </w:p>
    <w:p w14:paraId="3962C2FF" w14:textId="77777777" w:rsidR="00A35243" w:rsidRPr="00A35243" w:rsidRDefault="00A35243" w:rsidP="00A35243">
      <w:pPr>
        <w:pStyle w:val="NoSpacing"/>
      </w:pPr>
      <w:r w:rsidRPr="00A35243">
        <w:t xml:space="preserve">    int k = 1, add = 0, g;</w:t>
      </w:r>
    </w:p>
    <w:p w14:paraId="1CDF71C0" w14:textId="77777777" w:rsidR="00A35243" w:rsidRPr="00A35243" w:rsidRDefault="00A35243" w:rsidP="00A35243">
      <w:pPr>
        <w:pStyle w:val="NoSpacing"/>
      </w:pPr>
      <w:r w:rsidRPr="00A35243">
        <w:t xml:space="preserve">    while ((g = </w:t>
      </w:r>
      <w:proofErr w:type="spellStart"/>
      <w:r w:rsidRPr="00A35243">
        <w:t>gcd</w:t>
      </w:r>
      <w:proofErr w:type="spellEnd"/>
      <w:r w:rsidRPr="00A35243">
        <w:t>(a, m)) &gt; 1) {</w:t>
      </w:r>
    </w:p>
    <w:p w14:paraId="431BA6AB" w14:textId="77777777" w:rsidR="00A35243" w:rsidRPr="00A35243" w:rsidRDefault="00A35243" w:rsidP="00A35243">
      <w:pPr>
        <w:pStyle w:val="NoSpacing"/>
      </w:pPr>
      <w:r w:rsidRPr="00A35243">
        <w:t xml:space="preserve">        if (b == k)</w:t>
      </w:r>
    </w:p>
    <w:p w14:paraId="16D5D8BF" w14:textId="77777777" w:rsidR="00A35243" w:rsidRPr="00A35243" w:rsidRDefault="00A35243" w:rsidP="00A35243">
      <w:pPr>
        <w:pStyle w:val="NoSpacing"/>
      </w:pPr>
      <w:r w:rsidRPr="00A35243">
        <w:t xml:space="preserve">            return add;</w:t>
      </w:r>
    </w:p>
    <w:p w14:paraId="24E8DD12" w14:textId="77777777" w:rsidR="00A35243" w:rsidRPr="00A35243" w:rsidRDefault="00A35243" w:rsidP="00A35243">
      <w:pPr>
        <w:pStyle w:val="NoSpacing"/>
      </w:pPr>
      <w:r w:rsidRPr="00A35243">
        <w:t xml:space="preserve">        if (b % g)</w:t>
      </w:r>
    </w:p>
    <w:p w14:paraId="1475D289" w14:textId="77777777" w:rsidR="00A35243" w:rsidRPr="00A35243" w:rsidRDefault="00A35243" w:rsidP="00A35243">
      <w:pPr>
        <w:pStyle w:val="NoSpacing"/>
      </w:pPr>
      <w:r w:rsidRPr="00A35243">
        <w:t xml:space="preserve">            return -1;</w:t>
      </w:r>
    </w:p>
    <w:p w14:paraId="071A80D4" w14:textId="77777777" w:rsidR="00A35243" w:rsidRPr="00A35243" w:rsidRDefault="00A35243" w:rsidP="00A35243">
      <w:pPr>
        <w:pStyle w:val="NoSpacing"/>
      </w:pPr>
      <w:r w:rsidRPr="00A35243">
        <w:t xml:space="preserve">        b /= g, m /= g, ++add;</w:t>
      </w:r>
    </w:p>
    <w:p w14:paraId="1ECCFB31" w14:textId="77777777" w:rsidR="00A35243" w:rsidRPr="00A35243" w:rsidRDefault="00A35243" w:rsidP="00A35243">
      <w:pPr>
        <w:pStyle w:val="NoSpacing"/>
      </w:pPr>
      <w:r w:rsidRPr="00A35243">
        <w:t xml:space="preserve">        k = (k * 1ll * a / g) % m;</w:t>
      </w:r>
    </w:p>
    <w:p w14:paraId="38CD46CA" w14:textId="77777777" w:rsidR="00A35243" w:rsidRPr="00A35243" w:rsidRDefault="00A35243" w:rsidP="00A35243">
      <w:pPr>
        <w:pStyle w:val="NoSpacing"/>
      </w:pPr>
      <w:r w:rsidRPr="00A35243">
        <w:t xml:space="preserve">    }</w:t>
      </w:r>
    </w:p>
    <w:p w14:paraId="362191DE" w14:textId="77777777" w:rsidR="00A35243" w:rsidRPr="00A35243" w:rsidRDefault="00A35243" w:rsidP="00A35243">
      <w:pPr>
        <w:pStyle w:val="NoSpacing"/>
      </w:pPr>
    </w:p>
    <w:p w14:paraId="40E5CD5C" w14:textId="77777777" w:rsidR="00A35243" w:rsidRPr="00A35243" w:rsidRDefault="00A35243" w:rsidP="00A35243">
      <w:pPr>
        <w:pStyle w:val="NoSpacing"/>
      </w:pPr>
      <w:r w:rsidRPr="00A35243">
        <w:t xml:space="preserve">    int n = sqrt(m) + 1;</w:t>
      </w:r>
    </w:p>
    <w:p w14:paraId="4B0428D9" w14:textId="77777777" w:rsidR="00A35243" w:rsidRPr="00A35243" w:rsidRDefault="00A35243" w:rsidP="00A35243">
      <w:pPr>
        <w:pStyle w:val="NoSpacing"/>
      </w:pPr>
      <w:r w:rsidRPr="00A35243">
        <w:t xml:space="preserve">    int an = 1;</w:t>
      </w:r>
    </w:p>
    <w:p w14:paraId="799FF248" w14:textId="77777777" w:rsidR="00A35243" w:rsidRPr="00A35243" w:rsidRDefault="00A35243" w:rsidP="00A35243">
      <w:pPr>
        <w:pStyle w:val="NoSpacing"/>
      </w:pPr>
      <w:r w:rsidRPr="00A35243">
        <w:t xml:space="preserve">    for (int </w:t>
      </w:r>
      <w:proofErr w:type="spellStart"/>
      <w:r w:rsidRPr="00A35243">
        <w:t>i</w:t>
      </w:r>
      <w:proofErr w:type="spellEnd"/>
      <w:r w:rsidRPr="00A35243">
        <w:t xml:space="preserve"> = 0; </w:t>
      </w:r>
      <w:proofErr w:type="spellStart"/>
      <w:r w:rsidRPr="00A35243">
        <w:t>i</w:t>
      </w:r>
      <w:proofErr w:type="spellEnd"/>
      <w:r w:rsidRPr="00A35243">
        <w:t xml:space="preserve"> &lt; n; ++</w:t>
      </w:r>
      <w:proofErr w:type="spellStart"/>
      <w:r w:rsidRPr="00A35243">
        <w:t>i</w:t>
      </w:r>
      <w:proofErr w:type="spellEnd"/>
      <w:r w:rsidRPr="00A35243">
        <w:t>)</w:t>
      </w:r>
    </w:p>
    <w:p w14:paraId="081EB21D" w14:textId="77777777" w:rsidR="00A35243" w:rsidRPr="00A35243" w:rsidRDefault="00A35243" w:rsidP="00A35243">
      <w:pPr>
        <w:pStyle w:val="NoSpacing"/>
      </w:pPr>
      <w:r w:rsidRPr="00A35243">
        <w:t xml:space="preserve">        an = (an * 1ll * a) % m;</w:t>
      </w:r>
    </w:p>
    <w:p w14:paraId="1CA3C30D" w14:textId="77777777" w:rsidR="00A35243" w:rsidRPr="00A35243" w:rsidRDefault="00A35243" w:rsidP="00A35243">
      <w:pPr>
        <w:pStyle w:val="NoSpacing"/>
      </w:pPr>
    </w:p>
    <w:p w14:paraId="517E8C42" w14:textId="77777777" w:rsidR="00A35243" w:rsidRPr="00A35243" w:rsidRDefault="00A35243" w:rsidP="00A35243">
      <w:pPr>
        <w:pStyle w:val="NoSpacing"/>
      </w:pPr>
      <w:r w:rsidRPr="00A35243">
        <w:t xml:space="preserve">    </w:t>
      </w:r>
      <w:proofErr w:type="spellStart"/>
      <w:r w:rsidRPr="00A35243">
        <w:t>unordered_map</w:t>
      </w:r>
      <w:proofErr w:type="spellEnd"/>
      <w:r w:rsidRPr="00A35243">
        <w:t xml:space="preserve">&lt;int, int&gt; </w:t>
      </w:r>
      <w:proofErr w:type="spellStart"/>
      <w:r w:rsidRPr="00A35243">
        <w:t>vals</w:t>
      </w:r>
      <w:proofErr w:type="spellEnd"/>
      <w:r w:rsidRPr="00A35243">
        <w:t>;</w:t>
      </w:r>
    </w:p>
    <w:p w14:paraId="7ED7A534" w14:textId="77777777" w:rsidR="00A35243" w:rsidRPr="00A35243" w:rsidRDefault="00A35243" w:rsidP="00A35243">
      <w:pPr>
        <w:pStyle w:val="NoSpacing"/>
      </w:pPr>
      <w:r w:rsidRPr="00A35243">
        <w:t xml:space="preserve">    for (int q = 0, cur = b; q &lt;= n; ++q) {</w:t>
      </w:r>
    </w:p>
    <w:p w14:paraId="31E9A4F1" w14:textId="77777777" w:rsidR="00A35243" w:rsidRPr="00A35243" w:rsidRDefault="00A35243" w:rsidP="00A35243">
      <w:pPr>
        <w:pStyle w:val="NoSpacing"/>
      </w:pPr>
      <w:r w:rsidRPr="00A35243">
        <w:t xml:space="preserve">        </w:t>
      </w:r>
      <w:proofErr w:type="spellStart"/>
      <w:r w:rsidRPr="00A35243">
        <w:t>vals</w:t>
      </w:r>
      <w:proofErr w:type="spellEnd"/>
      <w:r w:rsidRPr="00A35243">
        <w:t>[cur] = q;</w:t>
      </w:r>
    </w:p>
    <w:p w14:paraId="6B697E80" w14:textId="77777777" w:rsidR="00A35243" w:rsidRPr="00A35243" w:rsidRDefault="00A35243" w:rsidP="00A35243">
      <w:pPr>
        <w:pStyle w:val="NoSpacing"/>
      </w:pPr>
      <w:r w:rsidRPr="00A35243">
        <w:t xml:space="preserve">        cur = (cur * 1ll * a) % m;</w:t>
      </w:r>
    </w:p>
    <w:p w14:paraId="4926E33E" w14:textId="77777777" w:rsidR="00A35243" w:rsidRPr="00A35243" w:rsidRDefault="00A35243" w:rsidP="00A35243">
      <w:pPr>
        <w:pStyle w:val="NoSpacing"/>
      </w:pPr>
      <w:r w:rsidRPr="00A35243">
        <w:t xml:space="preserve">    }</w:t>
      </w:r>
    </w:p>
    <w:p w14:paraId="73E8AD58" w14:textId="77777777" w:rsidR="00A35243" w:rsidRPr="00A35243" w:rsidRDefault="00A35243" w:rsidP="00A35243">
      <w:pPr>
        <w:pStyle w:val="NoSpacing"/>
      </w:pPr>
    </w:p>
    <w:p w14:paraId="404EF16B" w14:textId="77777777" w:rsidR="00A35243" w:rsidRPr="00A35243" w:rsidRDefault="00A35243" w:rsidP="00A35243">
      <w:pPr>
        <w:pStyle w:val="NoSpacing"/>
      </w:pPr>
      <w:r w:rsidRPr="00A35243">
        <w:t xml:space="preserve">    for (int p = 1, cur = k; p &lt;= n; ++p) {</w:t>
      </w:r>
    </w:p>
    <w:p w14:paraId="2F9077CE" w14:textId="77777777" w:rsidR="00A35243" w:rsidRPr="00A35243" w:rsidRDefault="00A35243" w:rsidP="00A35243">
      <w:pPr>
        <w:pStyle w:val="NoSpacing"/>
      </w:pPr>
      <w:r w:rsidRPr="00A35243">
        <w:t xml:space="preserve">        cur = (cur * 1ll * an) % m;</w:t>
      </w:r>
    </w:p>
    <w:p w14:paraId="5450DCD2" w14:textId="77777777" w:rsidR="00A35243" w:rsidRPr="00A35243" w:rsidRDefault="00A35243" w:rsidP="00A35243">
      <w:pPr>
        <w:pStyle w:val="NoSpacing"/>
      </w:pPr>
      <w:r w:rsidRPr="00A35243">
        <w:t xml:space="preserve">        if (</w:t>
      </w:r>
      <w:proofErr w:type="spellStart"/>
      <w:r w:rsidRPr="00A35243">
        <w:t>vals.count</w:t>
      </w:r>
      <w:proofErr w:type="spellEnd"/>
      <w:r w:rsidRPr="00A35243">
        <w:t>(cur)) {</w:t>
      </w:r>
    </w:p>
    <w:p w14:paraId="3D344CF7" w14:textId="77777777" w:rsidR="00A35243" w:rsidRPr="00A35243" w:rsidRDefault="00A35243" w:rsidP="00A35243">
      <w:pPr>
        <w:pStyle w:val="NoSpacing"/>
      </w:pPr>
      <w:r w:rsidRPr="00A35243">
        <w:t xml:space="preserve">            int ans = n * p - </w:t>
      </w:r>
      <w:proofErr w:type="spellStart"/>
      <w:r w:rsidRPr="00A35243">
        <w:t>vals</w:t>
      </w:r>
      <w:proofErr w:type="spellEnd"/>
      <w:r w:rsidRPr="00A35243">
        <w:t>[cur] + add;</w:t>
      </w:r>
    </w:p>
    <w:p w14:paraId="1A79700E" w14:textId="77777777" w:rsidR="00A35243" w:rsidRPr="00A35243" w:rsidRDefault="00A35243" w:rsidP="00A35243">
      <w:pPr>
        <w:pStyle w:val="NoSpacing"/>
      </w:pPr>
      <w:r w:rsidRPr="00A35243">
        <w:t xml:space="preserve">            return ans;</w:t>
      </w:r>
    </w:p>
    <w:p w14:paraId="3FCC9823" w14:textId="77777777" w:rsidR="00A35243" w:rsidRPr="00A35243" w:rsidRDefault="00A35243" w:rsidP="00A35243">
      <w:pPr>
        <w:pStyle w:val="NoSpacing"/>
      </w:pPr>
      <w:r w:rsidRPr="00A35243">
        <w:t xml:space="preserve">        }</w:t>
      </w:r>
    </w:p>
    <w:p w14:paraId="26F54265" w14:textId="77777777" w:rsidR="00A35243" w:rsidRPr="00A35243" w:rsidRDefault="00A35243" w:rsidP="00A35243">
      <w:pPr>
        <w:pStyle w:val="NoSpacing"/>
      </w:pPr>
      <w:r w:rsidRPr="00A35243">
        <w:t xml:space="preserve">    }</w:t>
      </w:r>
    </w:p>
    <w:p w14:paraId="2A00E1B4" w14:textId="77777777" w:rsidR="00A35243" w:rsidRPr="00A35243" w:rsidRDefault="00A35243" w:rsidP="00A35243">
      <w:pPr>
        <w:pStyle w:val="NoSpacing"/>
      </w:pPr>
      <w:r w:rsidRPr="00A35243">
        <w:t xml:space="preserve">    return -1;</w:t>
      </w:r>
    </w:p>
    <w:p w14:paraId="660533F6" w14:textId="3CE5AB43" w:rsidR="00A35243" w:rsidRDefault="00A35243" w:rsidP="00D56D44">
      <w:pPr>
        <w:pStyle w:val="NoSpacing"/>
      </w:pPr>
      <w:r w:rsidRPr="00A35243">
        <w:t>}</w:t>
      </w:r>
    </w:p>
    <w:p w14:paraId="2FA0F356" w14:textId="2E8EB81C" w:rsidR="00FF6DF3" w:rsidRDefault="00FF6DF3" w:rsidP="00FF6DF3">
      <w:pPr>
        <w:pStyle w:val="Heading2"/>
      </w:pPr>
      <w:bookmarkStart w:id="20" w:name="_Toc160308564"/>
      <w:r>
        <w:t>Linear Diophantine Equation</w:t>
      </w:r>
      <w:bookmarkEnd w:id="20"/>
    </w:p>
    <w:p w14:paraId="17F79FAD" w14:textId="77777777" w:rsidR="00021666" w:rsidRPr="0023124B" w:rsidRDefault="00021666" w:rsidP="00021666">
      <w:pPr>
        <w:pStyle w:val="NoSpacing"/>
      </w:pPr>
      <w:r w:rsidRPr="0023124B">
        <w:t xml:space="preserve">// Solves a*x + b*y = c where c is divisible by </w:t>
      </w:r>
      <w:proofErr w:type="spellStart"/>
      <w:r w:rsidRPr="0023124B">
        <w:t>gcd</w:t>
      </w:r>
      <w:proofErr w:type="spellEnd"/>
      <w:r w:rsidRPr="0023124B">
        <w:t>(</w:t>
      </w:r>
      <w:proofErr w:type="spellStart"/>
      <w:r w:rsidRPr="0023124B">
        <w:t>a,b</w:t>
      </w:r>
      <w:proofErr w:type="spellEnd"/>
      <w:r w:rsidRPr="0023124B">
        <w:t>)</w:t>
      </w:r>
    </w:p>
    <w:p w14:paraId="11B57070" w14:textId="77777777" w:rsidR="00021666" w:rsidRPr="0023124B" w:rsidRDefault="00021666" w:rsidP="00021666">
      <w:pPr>
        <w:pStyle w:val="NoSpacing"/>
      </w:pPr>
      <w:r w:rsidRPr="0023124B">
        <w:t xml:space="preserve">int </w:t>
      </w:r>
      <w:proofErr w:type="spellStart"/>
      <w:r w:rsidRPr="0023124B">
        <w:t>gcd</w:t>
      </w:r>
      <w:proofErr w:type="spellEnd"/>
      <w:r w:rsidRPr="0023124B">
        <w:t>(int a, int b, int&amp; x, int&amp; y) {</w:t>
      </w:r>
    </w:p>
    <w:p w14:paraId="78A74230" w14:textId="77777777" w:rsidR="00021666" w:rsidRPr="0023124B" w:rsidRDefault="00021666" w:rsidP="00021666">
      <w:pPr>
        <w:pStyle w:val="NoSpacing"/>
      </w:pPr>
      <w:r w:rsidRPr="0023124B">
        <w:t xml:space="preserve">    if (b == 0) {</w:t>
      </w:r>
    </w:p>
    <w:p w14:paraId="43A332E8" w14:textId="77777777" w:rsidR="00021666" w:rsidRPr="0023124B" w:rsidRDefault="00021666" w:rsidP="00021666">
      <w:pPr>
        <w:pStyle w:val="NoSpacing"/>
      </w:pPr>
      <w:r w:rsidRPr="0023124B">
        <w:t xml:space="preserve">        x = 1;</w:t>
      </w:r>
    </w:p>
    <w:p w14:paraId="66E4D7B4" w14:textId="77777777" w:rsidR="00021666" w:rsidRPr="0023124B" w:rsidRDefault="00021666" w:rsidP="00021666">
      <w:pPr>
        <w:pStyle w:val="NoSpacing"/>
      </w:pPr>
      <w:r w:rsidRPr="0023124B">
        <w:t xml:space="preserve">        y = 0;</w:t>
      </w:r>
    </w:p>
    <w:p w14:paraId="74340408" w14:textId="77777777" w:rsidR="00021666" w:rsidRPr="0023124B" w:rsidRDefault="00021666" w:rsidP="00021666">
      <w:pPr>
        <w:pStyle w:val="NoSpacing"/>
      </w:pPr>
      <w:r w:rsidRPr="0023124B">
        <w:t xml:space="preserve">        return a;</w:t>
      </w:r>
    </w:p>
    <w:p w14:paraId="0A8B997A" w14:textId="77777777" w:rsidR="00021666" w:rsidRPr="0023124B" w:rsidRDefault="00021666" w:rsidP="00021666">
      <w:pPr>
        <w:pStyle w:val="NoSpacing"/>
      </w:pPr>
      <w:r w:rsidRPr="0023124B">
        <w:t xml:space="preserve">    }</w:t>
      </w:r>
    </w:p>
    <w:p w14:paraId="288B8675" w14:textId="77777777" w:rsidR="00021666" w:rsidRPr="0023124B" w:rsidRDefault="00021666" w:rsidP="00021666">
      <w:pPr>
        <w:pStyle w:val="NoSpacing"/>
      </w:pPr>
      <w:r w:rsidRPr="0023124B">
        <w:t xml:space="preserve">    int x1, y1;</w:t>
      </w:r>
    </w:p>
    <w:p w14:paraId="0BB205A2" w14:textId="77777777" w:rsidR="00021666" w:rsidRPr="0023124B" w:rsidRDefault="00021666" w:rsidP="00021666">
      <w:pPr>
        <w:pStyle w:val="NoSpacing"/>
      </w:pPr>
      <w:r w:rsidRPr="0023124B">
        <w:t xml:space="preserve">    int d = </w:t>
      </w:r>
      <w:proofErr w:type="spellStart"/>
      <w:r w:rsidRPr="0023124B">
        <w:t>gcd</w:t>
      </w:r>
      <w:proofErr w:type="spellEnd"/>
      <w:r w:rsidRPr="0023124B">
        <w:t>(b, a % b, x1, y1);</w:t>
      </w:r>
    </w:p>
    <w:p w14:paraId="478EC422" w14:textId="77777777" w:rsidR="00021666" w:rsidRPr="0023124B" w:rsidRDefault="00021666" w:rsidP="00021666">
      <w:pPr>
        <w:pStyle w:val="NoSpacing"/>
      </w:pPr>
      <w:r w:rsidRPr="0023124B">
        <w:t xml:space="preserve">    x = y1;</w:t>
      </w:r>
    </w:p>
    <w:p w14:paraId="4B07339A" w14:textId="77777777" w:rsidR="00021666" w:rsidRPr="0023124B" w:rsidRDefault="00021666" w:rsidP="00021666">
      <w:pPr>
        <w:pStyle w:val="NoSpacing"/>
      </w:pPr>
      <w:r w:rsidRPr="0023124B">
        <w:t xml:space="preserve">    y = x1 - y1 * (a / b);</w:t>
      </w:r>
    </w:p>
    <w:p w14:paraId="6E538052" w14:textId="77777777" w:rsidR="00021666" w:rsidRPr="0023124B" w:rsidRDefault="00021666" w:rsidP="00021666">
      <w:pPr>
        <w:pStyle w:val="NoSpacing"/>
      </w:pPr>
      <w:r w:rsidRPr="0023124B">
        <w:t xml:space="preserve">    return d;</w:t>
      </w:r>
    </w:p>
    <w:p w14:paraId="146EC0C7" w14:textId="77777777" w:rsidR="00021666" w:rsidRPr="0023124B" w:rsidRDefault="00021666" w:rsidP="00021666">
      <w:pPr>
        <w:pStyle w:val="NoSpacing"/>
      </w:pPr>
      <w:r w:rsidRPr="0023124B">
        <w:t>}</w:t>
      </w:r>
    </w:p>
    <w:p w14:paraId="77E656D9" w14:textId="77777777" w:rsidR="00021666" w:rsidRPr="0023124B" w:rsidRDefault="00021666" w:rsidP="00021666">
      <w:pPr>
        <w:pStyle w:val="NoSpacing"/>
      </w:pPr>
      <w:r w:rsidRPr="0023124B">
        <w:t xml:space="preserve">bool </w:t>
      </w:r>
      <w:proofErr w:type="spellStart"/>
      <w:r w:rsidRPr="0023124B">
        <w:t>find_any_solution</w:t>
      </w:r>
      <w:proofErr w:type="spellEnd"/>
      <w:r w:rsidRPr="0023124B">
        <w:t>(int a, int b, int c, int &amp;x0, int &amp;y0, int &amp;g) {</w:t>
      </w:r>
    </w:p>
    <w:p w14:paraId="5A9ECAC0" w14:textId="77777777" w:rsidR="00021666" w:rsidRPr="0023124B" w:rsidRDefault="00021666" w:rsidP="00021666">
      <w:pPr>
        <w:pStyle w:val="NoSpacing"/>
      </w:pPr>
      <w:r w:rsidRPr="0023124B">
        <w:t xml:space="preserve">    g = </w:t>
      </w:r>
      <w:proofErr w:type="spellStart"/>
      <w:r w:rsidRPr="0023124B">
        <w:t>gcd</w:t>
      </w:r>
      <w:proofErr w:type="spellEnd"/>
      <w:r w:rsidRPr="0023124B">
        <w:t>(abs(a), abs(b), x0, y0);</w:t>
      </w:r>
    </w:p>
    <w:p w14:paraId="18D514C6" w14:textId="77777777" w:rsidR="00021666" w:rsidRPr="0023124B" w:rsidRDefault="00021666" w:rsidP="00021666">
      <w:pPr>
        <w:pStyle w:val="NoSpacing"/>
      </w:pPr>
      <w:r w:rsidRPr="0023124B">
        <w:t xml:space="preserve">    if (c % g) {</w:t>
      </w:r>
    </w:p>
    <w:p w14:paraId="418AAE6C" w14:textId="77777777" w:rsidR="00021666" w:rsidRPr="0023124B" w:rsidRDefault="00021666" w:rsidP="00021666">
      <w:pPr>
        <w:pStyle w:val="NoSpacing"/>
      </w:pPr>
      <w:r w:rsidRPr="0023124B">
        <w:t xml:space="preserve">        return false;</w:t>
      </w:r>
    </w:p>
    <w:p w14:paraId="00522B72" w14:textId="77777777" w:rsidR="00021666" w:rsidRPr="0023124B" w:rsidRDefault="00021666" w:rsidP="00021666">
      <w:pPr>
        <w:pStyle w:val="NoSpacing"/>
      </w:pPr>
      <w:r w:rsidRPr="0023124B">
        <w:t xml:space="preserve">    }</w:t>
      </w:r>
    </w:p>
    <w:p w14:paraId="6B596F75" w14:textId="77777777" w:rsidR="00021666" w:rsidRPr="0023124B" w:rsidRDefault="00021666" w:rsidP="00021666">
      <w:pPr>
        <w:pStyle w:val="NoSpacing"/>
      </w:pPr>
      <w:r w:rsidRPr="0023124B">
        <w:t xml:space="preserve">    x0 *= c / g;</w:t>
      </w:r>
    </w:p>
    <w:p w14:paraId="6115BA70" w14:textId="77777777" w:rsidR="00021666" w:rsidRPr="0023124B" w:rsidRDefault="00021666" w:rsidP="00021666">
      <w:pPr>
        <w:pStyle w:val="NoSpacing"/>
      </w:pPr>
      <w:r w:rsidRPr="0023124B">
        <w:t xml:space="preserve">    y0 *= c / g;</w:t>
      </w:r>
    </w:p>
    <w:p w14:paraId="199E484F" w14:textId="77777777" w:rsidR="00021666" w:rsidRPr="0023124B" w:rsidRDefault="00021666" w:rsidP="00021666">
      <w:pPr>
        <w:pStyle w:val="NoSpacing"/>
      </w:pPr>
      <w:r w:rsidRPr="0023124B">
        <w:t xml:space="preserve">    if (a &lt; 0) x0 = -x0;</w:t>
      </w:r>
    </w:p>
    <w:p w14:paraId="6848CE92" w14:textId="77777777" w:rsidR="00021666" w:rsidRPr="0023124B" w:rsidRDefault="00021666" w:rsidP="00021666">
      <w:pPr>
        <w:pStyle w:val="NoSpacing"/>
      </w:pPr>
      <w:r w:rsidRPr="0023124B">
        <w:t xml:space="preserve">    if (b &lt; 0) y0 = -y0;</w:t>
      </w:r>
    </w:p>
    <w:p w14:paraId="4C29A901" w14:textId="77777777" w:rsidR="00021666" w:rsidRPr="0023124B" w:rsidRDefault="00021666" w:rsidP="00021666">
      <w:pPr>
        <w:pStyle w:val="NoSpacing"/>
      </w:pPr>
      <w:r w:rsidRPr="0023124B">
        <w:t xml:space="preserve">    return true;</w:t>
      </w:r>
    </w:p>
    <w:p w14:paraId="75456FC4" w14:textId="77777777" w:rsidR="00021666" w:rsidRPr="0023124B" w:rsidRDefault="00021666" w:rsidP="00021666">
      <w:pPr>
        <w:pStyle w:val="NoSpacing"/>
      </w:pPr>
      <w:r w:rsidRPr="0023124B">
        <w:t>}</w:t>
      </w:r>
    </w:p>
    <w:p w14:paraId="03DD9B55" w14:textId="77777777" w:rsidR="00021666" w:rsidRPr="0023124B" w:rsidRDefault="00021666" w:rsidP="00021666">
      <w:pPr>
        <w:pStyle w:val="NoSpacing"/>
      </w:pPr>
    </w:p>
    <w:p w14:paraId="679CB95C" w14:textId="77777777" w:rsidR="00021666" w:rsidRPr="0023124B" w:rsidRDefault="00021666" w:rsidP="00021666">
      <w:pPr>
        <w:pStyle w:val="NoSpacing"/>
      </w:pPr>
      <w:r w:rsidRPr="0023124B">
        <w:t xml:space="preserve">void </w:t>
      </w:r>
      <w:proofErr w:type="spellStart"/>
      <w:r w:rsidRPr="0023124B">
        <w:t>shift_solution</w:t>
      </w:r>
      <w:proofErr w:type="spellEnd"/>
      <w:r w:rsidRPr="0023124B">
        <w:t xml:space="preserve">(int &amp; x, int &amp; y, int a, int b, int </w:t>
      </w:r>
      <w:proofErr w:type="spellStart"/>
      <w:r w:rsidRPr="0023124B">
        <w:t>cnt</w:t>
      </w:r>
      <w:proofErr w:type="spellEnd"/>
      <w:r w:rsidRPr="0023124B">
        <w:t>) {</w:t>
      </w:r>
    </w:p>
    <w:p w14:paraId="027FE215" w14:textId="77777777" w:rsidR="00021666" w:rsidRPr="0023124B" w:rsidRDefault="00021666" w:rsidP="00021666">
      <w:pPr>
        <w:pStyle w:val="NoSpacing"/>
      </w:pPr>
      <w:r w:rsidRPr="0023124B">
        <w:t xml:space="preserve">    x += </w:t>
      </w:r>
      <w:proofErr w:type="spellStart"/>
      <w:r w:rsidRPr="0023124B">
        <w:t>cnt</w:t>
      </w:r>
      <w:proofErr w:type="spellEnd"/>
      <w:r w:rsidRPr="0023124B">
        <w:t xml:space="preserve"> * b;</w:t>
      </w:r>
    </w:p>
    <w:p w14:paraId="7F10E311" w14:textId="77777777" w:rsidR="00021666" w:rsidRPr="0023124B" w:rsidRDefault="00021666" w:rsidP="00021666">
      <w:pPr>
        <w:pStyle w:val="NoSpacing"/>
      </w:pPr>
      <w:r w:rsidRPr="0023124B">
        <w:t xml:space="preserve">    y -= </w:t>
      </w:r>
      <w:proofErr w:type="spellStart"/>
      <w:r w:rsidRPr="0023124B">
        <w:t>cnt</w:t>
      </w:r>
      <w:proofErr w:type="spellEnd"/>
      <w:r w:rsidRPr="0023124B">
        <w:t xml:space="preserve"> * a;</w:t>
      </w:r>
    </w:p>
    <w:p w14:paraId="45E40029" w14:textId="77777777" w:rsidR="00021666" w:rsidRPr="0023124B" w:rsidRDefault="00021666" w:rsidP="00021666">
      <w:pPr>
        <w:pStyle w:val="NoSpacing"/>
      </w:pPr>
      <w:r w:rsidRPr="0023124B">
        <w:t>}</w:t>
      </w:r>
    </w:p>
    <w:p w14:paraId="56E6EE8C" w14:textId="77777777" w:rsidR="00021666" w:rsidRPr="0023124B" w:rsidRDefault="00021666" w:rsidP="00021666">
      <w:pPr>
        <w:pStyle w:val="NoSpacing"/>
      </w:pPr>
    </w:p>
    <w:p w14:paraId="745A5FE6" w14:textId="77777777" w:rsidR="00021666" w:rsidRPr="0023124B" w:rsidRDefault="00021666" w:rsidP="00021666">
      <w:pPr>
        <w:pStyle w:val="NoSpacing"/>
      </w:pPr>
      <w:r w:rsidRPr="0023124B">
        <w:t xml:space="preserve">int </w:t>
      </w:r>
      <w:proofErr w:type="spellStart"/>
      <w:r w:rsidRPr="0023124B">
        <w:t>find_all_solutions</w:t>
      </w:r>
      <w:proofErr w:type="spellEnd"/>
      <w:r w:rsidRPr="0023124B">
        <w:t xml:space="preserve">(int a, int b, int c, int minx, int </w:t>
      </w:r>
      <w:proofErr w:type="spellStart"/>
      <w:r w:rsidRPr="0023124B">
        <w:t>maxx</w:t>
      </w:r>
      <w:proofErr w:type="spellEnd"/>
      <w:r w:rsidRPr="0023124B">
        <w:t xml:space="preserve">, int miny, int </w:t>
      </w:r>
      <w:proofErr w:type="spellStart"/>
      <w:r w:rsidRPr="0023124B">
        <w:t>maxy</w:t>
      </w:r>
      <w:proofErr w:type="spellEnd"/>
      <w:r w:rsidRPr="0023124B">
        <w:t>) {</w:t>
      </w:r>
    </w:p>
    <w:p w14:paraId="4A1E021A" w14:textId="77777777" w:rsidR="00021666" w:rsidRPr="0023124B" w:rsidRDefault="00021666" w:rsidP="00021666">
      <w:pPr>
        <w:pStyle w:val="NoSpacing"/>
      </w:pPr>
      <w:r w:rsidRPr="0023124B">
        <w:t xml:space="preserve">    int x, y, g;</w:t>
      </w:r>
    </w:p>
    <w:p w14:paraId="7C43698C" w14:textId="77777777" w:rsidR="00021666" w:rsidRPr="0023124B" w:rsidRDefault="00021666" w:rsidP="00021666">
      <w:pPr>
        <w:pStyle w:val="NoSpacing"/>
      </w:pPr>
      <w:r w:rsidRPr="0023124B">
        <w:t xml:space="preserve">    if (!</w:t>
      </w:r>
      <w:proofErr w:type="spellStart"/>
      <w:r w:rsidRPr="0023124B">
        <w:t>find_any_solution</w:t>
      </w:r>
      <w:proofErr w:type="spellEnd"/>
      <w:r w:rsidRPr="0023124B">
        <w:t>(a, b, c, x, y, g))</w:t>
      </w:r>
    </w:p>
    <w:p w14:paraId="4135125A" w14:textId="77777777" w:rsidR="00021666" w:rsidRPr="0023124B" w:rsidRDefault="00021666" w:rsidP="00021666">
      <w:pPr>
        <w:pStyle w:val="NoSpacing"/>
      </w:pPr>
      <w:r w:rsidRPr="0023124B">
        <w:t xml:space="preserve">        return 0;</w:t>
      </w:r>
    </w:p>
    <w:p w14:paraId="2C0DCF27" w14:textId="77777777" w:rsidR="00021666" w:rsidRPr="0023124B" w:rsidRDefault="00021666" w:rsidP="00021666">
      <w:pPr>
        <w:pStyle w:val="NoSpacing"/>
      </w:pPr>
      <w:r w:rsidRPr="0023124B">
        <w:t xml:space="preserve">    a /= g;</w:t>
      </w:r>
    </w:p>
    <w:p w14:paraId="28D0D772" w14:textId="77777777" w:rsidR="00021666" w:rsidRPr="0023124B" w:rsidRDefault="00021666" w:rsidP="00021666">
      <w:pPr>
        <w:pStyle w:val="NoSpacing"/>
      </w:pPr>
      <w:r w:rsidRPr="0023124B">
        <w:t xml:space="preserve">    b /= g;</w:t>
      </w:r>
    </w:p>
    <w:p w14:paraId="6EE606CE" w14:textId="77777777" w:rsidR="00021666" w:rsidRPr="0023124B" w:rsidRDefault="00021666" w:rsidP="00021666">
      <w:pPr>
        <w:pStyle w:val="NoSpacing"/>
      </w:pPr>
    </w:p>
    <w:p w14:paraId="099FF73D" w14:textId="77777777" w:rsidR="00021666" w:rsidRPr="0023124B" w:rsidRDefault="00021666" w:rsidP="00021666">
      <w:pPr>
        <w:pStyle w:val="NoSpacing"/>
      </w:pPr>
      <w:r w:rsidRPr="0023124B">
        <w:t xml:space="preserve">    int </w:t>
      </w:r>
      <w:proofErr w:type="spellStart"/>
      <w:r w:rsidRPr="0023124B">
        <w:t>sign_a</w:t>
      </w:r>
      <w:proofErr w:type="spellEnd"/>
      <w:r w:rsidRPr="0023124B">
        <w:t xml:space="preserve"> = a &gt; 0 ? +1 : -1;</w:t>
      </w:r>
    </w:p>
    <w:p w14:paraId="58DC8FF0" w14:textId="77777777" w:rsidR="00021666" w:rsidRPr="0023124B" w:rsidRDefault="00021666" w:rsidP="00021666">
      <w:pPr>
        <w:pStyle w:val="NoSpacing"/>
      </w:pPr>
      <w:r w:rsidRPr="0023124B">
        <w:t xml:space="preserve">    int </w:t>
      </w:r>
      <w:proofErr w:type="spellStart"/>
      <w:r w:rsidRPr="0023124B">
        <w:t>sign_b</w:t>
      </w:r>
      <w:proofErr w:type="spellEnd"/>
      <w:r w:rsidRPr="0023124B">
        <w:t xml:space="preserve"> = b &gt; 0 ? +1 : -1;</w:t>
      </w:r>
    </w:p>
    <w:p w14:paraId="208ACD8B" w14:textId="77777777" w:rsidR="00021666" w:rsidRPr="0023124B" w:rsidRDefault="00021666" w:rsidP="00021666">
      <w:pPr>
        <w:pStyle w:val="NoSpacing"/>
      </w:pPr>
    </w:p>
    <w:p w14:paraId="07FC21CB" w14:textId="77777777" w:rsidR="00021666" w:rsidRPr="0023124B" w:rsidRDefault="00021666" w:rsidP="00021666">
      <w:pPr>
        <w:pStyle w:val="NoSpacing"/>
      </w:pPr>
      <w:r w:rsidRPr="0023124B">
        <w:t xml:space="preserve">    </w:t>
      </w:r>
      <w:proofErr w:type="spellStart"/>
      <w:r w:rsidRPr="0023124B">
        <w:t>shift_solution</w:t>
      </w:r>
      <w:proofErr w:type="spellEnd"/>
      <w:r w:rsidRPr="0023124B">
        <w:t>(x, y, a, b, (minx - x) / b);</w:t>
      </w:r>
    </w:p>
    <w:p w14:paraId="6EA9297B" w14:textId="77777777" w:rsidR="00021666" w:rsidRPr="0023124B" w:rsidRDefault="00021666" w:rsidP="00021666">
      <w:pPr>
        <w:pStyle w:val="NoSpacing"/>
      </w:pPr>
      <w:r w:rsidRPr="0023124B">
        <w:t xml:space="preserve">    if (x &lt; minx)</w:t>
      </w:r>
    </w:p>
    <w:p w14:paraId="6AA9517C" w14:textId="77777777" w:rsidR="00021666" w:rsidRPr="0023124B" w:rsidRDefault="00021666" w:rsidP="00021666">
      <w:pPr>
        <w:pStyle w:val="NoSpacing"/>
      </w:pPr>
      <w:r w:rsidRPr="0023124B">
        <w:t xml:space="preserve">        </w:t>
      </w:r>
      <w:proofErr w:type="spellStart"/>
      <w:r w:rsidRPr="0023124B">
        <w:t>shift_solution</w:t>
      </w:r>
      <w:proofErr w:type="spellEnd"/>
      <w:r w:rsidRPr="0023124B">
        <w:t xml:space="preserve">(x, y, a, b, </w:t>
      </w:r>
      <w:proofErr w:type="spellStart"/>
      <w:r w:rsidRPr="0023124B">
        <w:t>sign_b</w:t>
      </w:r>
      <w:proofErr w:type="spellEnd"/>
      <w:r w:rsidRPr="0023124B">
        <w:t>);</w:t>
      </w:r>
    </w:p>
    <w:p w14:paraId="7CA80159" w14:textId="77777777" w:rsidR="00021666" w:rsidRPr="0023124B" w:rsidRDefault="00021666" w:rsidP="00021666">
      <w:pPr>
        <w:pStyle w:val="NoSpacing"/>
      </w:pPr>
      <w:r w:rsidRPr="0023124B">
        <w:t xml:space="preserve">    if (x &gt; </w:t>
      </w:r>
      <w:proofErr w:type="spellStart"/>
      <w:r w:rsidRPr="0023124B">
        <w:t>maxx</w:t>
      </w:r>
      <w:proofErr w:type="spellEnd"/>
      <w:r w:rsidRPr="0023124B">
        <w:t>)</w:t>
      </w:r>
    </w:p>
    <w:p w14:paraId="5448A479" w14:textId="77777777" w:rsidR="00021666" w:rsidRPr="0023124B" w:rsidRDefault="00021666" w:rsidP="00021666">
      <w:pPr>
        <w:pStyle w:val="NoSpacing"/>
      </w:pPr>
      <w:r w:rsidRPr="0023124B">
        <w:t xml:space="preserve">        return 0;</w:t>
      </w:r>
    </w:p>
    <w:p w14:paraId="01DA9A97" w14:textId="77777777" w:rsidR="00021666" w:rsidRPr="0023124B" w:rsidRDefault="00021666" w:rsidP="00021666">
      <w:pPr>
        <w:pStyle w:val="NoSpacing"/>
      </w:pPr>
      <w:r w:rsidRPr="0023124B">
        <w:t xml:space="preserve">    int lx1 = x;</w:t>
      </w:r>
    </w:p>
    <w:p w14:paraId="3A694429" w14:textId="77777777" w:rsidR="00021666" w:rsidRPr="0023124B" w:rsidRDefault="00021666" w:rsidP="00021666">
      <w:pPr>
        <w:pStyle w:val="NoSpacing"/>
      </w:pPr>
    </w:p>
    <w:p w14:paraId="7368A04D" w14:textId="77777777" w:rsidR="00021666" w:rsidRPr="0023124B" w:rsidRDefault="00021666" w:rsidP="00021666">
      <w:pPr>
        <w:pStyle w:val="NoSpacing"/>
      </w:pPr>
      <w:r w:rsidRPr="0023124B">
        <w:t xml:space="preserve">    </w:t>
      </w:r>
      <w:proofErr w:type="spellStart"/>
      <w:r w:rsidRPr="0023124B">
        <w:t>shift_solution</w:t>
      </w:r>
      <w:proofErr w:type="spellEnd"/>
      <w:r w:rsidRPr="0023124B">
        <w:t>(x, y, a, b, (</w:t>
      </w:r>
      <w:proofErr w:type="spellStart"/>
      <w:r w:rsidRPr="0023124B">
        <w:t>maxx</w:t>
      </w:r>
      <w:proofErr w:type="spellEnd"/>
      <w:r w:rsidRPr="0023124B">
        <w:t xml:space="preserve"> - x) / b);</w:t>
      </w:r>
    </w:p>
    <w:p w14:paraId="0FDA9ECA" w14:textId="77777777" w:rsidR="00021666" w:rsidRPr="0023124B" w:rsidRDefault="00021666" w:rsidP="00021666">
      <w:pPr>
        <w:pStyle w:val="NoSpacing"/>
      </w:pPr>
      <w:r w:rsidRPr="0023124B">
        <w:t xml:space="preserve">    if (x &gt; </w:t>
      </w:r>
      <w:proofErr w:type="spellStart"/>
      <w:r w:rsidRPr="0023124B">
        <w:t>maxx</w:t>
      </w:r>
      <w:proofErr w:type="spellEnd"/>
      <w:r w:rsidRPr="0023124B">
        <w:t>)</w:t>
      </w:r>
    </w:p>
    <w:p w14:paraId="510A65C0" w14:textId="77777777" w:rsidR="00021666" w:rsidRPr="0023124B" w:rsidRDefault="00021666" w:rsidP="00021666">
      <w:pPr>
        <w:pStyle w:val="NoSpacing"/>
      </w:pPr>
      <w:r w:rsidRPr="0023124B">
        <w:t xml:space="preserve">        </w:t>
      </w:r>
      <w:proofErr w:type="spellStart"/>
      <w:r w:rsidRPr="0023124B">
        <w:t>shift_solution</w:t>
      </w:r>
      <w:proofErr w:type="spellEnd"/>
      <w:r w:rsidRPr="0023124B">
        <w:t>(x, y, a, b, -</w:t>
      </w:r>
      <w:proofErr w:type="spellStart"/>
      <w:r w:rsidRPr="0023124B">
        <w:t>sign_b</w:t>
      </w:r>
      <w:proofErr w:type="spellEnd"/>
      <w:r w:rsidRPr="0023124B">
        <w:t>);</w:t>
      </w:r>
    </w:p>
    <w:p w14:paraId="16EE63B3" w14:textId="77777777" w:rsidR="00021666" w:rsidRPr="0023124B" w:rsidRDefault="00021666" w:rsidP="00021666">
      <w:pPr>
        <w:pStyle w:val="NoSpacing"/>
      </w:pPr>
      <w:r w:rsidRPr="0023124B">
        <w:t xml:space="preserve">    int rx1 = x;</w:t>
      </w:r>
    </w:p>
    <w:p w14:paraId="5273818C" w14:textId="77777777" w:rsidR="00021666" w:rsidRPr="0023124B" w:rsidRDefault="00021666" w:rsidP="00021666">
      <w:pPr>
        <w:pStyle w:val="NoSpacing"/>
      </w:pPr>
    </w:p>
    <w:p w14:paraId="343DC88D" w14:textId="77777777" w:rsidR="00021666" w:rsidRPr="0023124B" w:rsidRDefault="00021666" w:rsidP="00021666">
      <w:pPr>
        <w:pStyle w:val="NoSpacing"/>
      </w:pPr>
      <w:r w:rsidRPr="0023124B">
        <w:t xml:space="preserve">    </w:t>
      </w:r>
      <w:proofErr w:type="spellStart"/>
      <w:r w:rsidRPr="0023124B">
        <w:t>shift_solution</w:t>
      </w:r>
      <w:proofErr w:type="spellEnd"/>
      <w:r w:rsidRPr="0023124B">
        <w:t>(x, y, a, b, -(miny - y) / a);</w:t>
      </w:r>
    </w:p>
    <w:p w14:paraId="4143AA41" w14:textId="77777777" w:rsidR="00021666" w:rsidRPr="0023124B" w:rsidRDefault="00021666" w:rsidP="00021666">
      <w:pPr>
        <w:pStyle w:val="NoSpacing"/>
      </w:pPr>
      <w:r w:rsidRPr="0023124B">
        <w:t xml:space="preserve">    if (y &lt; miny)</w:t>
      </w:r>
    </w:p>
    <w:p w14:paraId="5BE76211" w14:textId="77777777" w:rsidR="00021666" w:rsidRPr="0023124B" w:rsidRDefault="00021666" w:rsidP="00021666">
      <w:pPr>
        <w:pStyle w:val="NoSpacing"/>
      </w:pPr>
      <w:r w:rsidRPr="0023124B">
        <w:t xml:space="preserve">        </w:t>
      </w:r>
      <w:proofErr w:type="spellStart"/>
      <w:r w:rsidRPr="0023124B">
        <w:t>shift_solution</w:t>
      </w:r>
      <w:proofErr w:type="spellEnd"/>
      <w:r w:rsidRPr="0023124B">
        <w:t>(x, y, a, b, -</w:t>
      </w:r>
      <w:proofErr w:type="spellStart"/>
      <w:r w:rsidRPr="0023124B">
        <w:t>sign_a</w:t>
      </w:r>
      <w:proofErr w:type="spellEnd"/>
      <w:r w:rsidRPr="0023124B">
        <w:t>);</w:t>
      </w:r>
    </w:p>
    <w:p w14:paraId="56AA19F0" w14:textId="77777777" w:rsidR="00021666" w:rsidRPr="0023124B" w:rsidRDefault="00021666" w:rsidP="00021666">
      <w:pPr>
        <w:pStyle w:val="NoSpacing"/>
      </w:pPr>
      <w:r w:rsidRPr="0023124B">
        <w:t xml:space="preserve">    if (y &gt; </w:t>
      </w:r>
      <w:proofErr w:type="spellStart"/>
      <w:r w:rsidRPr="0023124B">
        <w:t>maxy</w:t>
      </w:r>
      <w:proofErr w:type="spellEnd"/>
      <w:r w:rsidRPr="0023124B">
        <w:t>)</w:t>
      </w:r>
    </w:p>
    <w:p w14:paraId="56B1FE61" w14:textId="77777777" w:rsidR="00021666" w:rsidRPr="0023124B" w:rsidRDefault="00021666" w:rsidP="00021666">
      <w:pPr>
        <w:pStyle w:val="NoSpacing"/>
      </w:pPr>
      <w:r w:rsidRPr="0023124B">
        <w:t xml:space="preserve">        return 0;</w:t>
      </w:r>
    </w:p>
    <w:p w14:paraId="0578A230" w14:textId="77777777" w:rsidR="00021666" w:rsidRPr="0023124B" w:rsidRDefault="00021666" w:rsidP="00021666">
      <w:pPr>
        <w:pStyle w:val="NoSpacing"/>
      </w:pPr>
      <w:r w:rsidRPr="0023124B">
        <w:t xml:space="preserve">    int lx2 = x;</w:t>
      </w:r>
    </w:p>
    <w:p w14:paraId="7FF2C1D5" w14:textId="77777777" w:rsidR="00021666" w:rsidRPr="0023124B" w:rsidRDefault="00021666" w:rsidP="00021666">
      <w:pPr>
        <w:pStyle w:val="NoSpacing"/>
      </w:pPr>
    </w:p>
    <w:p w14:paraId="1F0303A3" w14:textId="77777777" w:rsidR="00021666" w:rsidRPr="0023124B" w:rsidRDefault="00021666" w:rsidP="00021666">
      <w:pPr>
        <w:pStyle w:val="NoSpacing"/>
      </w:pPr>
      <w:r w:rsidRPr="0023124B">
        <w:t xml:space="preserve">    </w:t>
      </w:r>
      <w:proofErr w:type="spellStart"/>
      <w:r w:rsidRPr="0023124B">
        <w:t>shift_solution</w:t>
      </w:r>
      <w:proofErr w:type="spellEnd"/>
      <w:r w:rsidRPr="0023124B">
        <w:t>(x, y, a, b, -(</w:t>
      </w:r>
      <w:proofErr w:type="spellStart"/>
      <w:r w:rsidRPr="0023124B">
        <w:t>maxy</w:t>
      </w:r>
      <w:proofErr w:type="spellEnd"/>
      <w:r w:rsidRPr="0023124B">
        <w:t xml:space="preserve"> - y) / a);</w:t>
      </w:r>
    </w:p>
    <w:p w14:paraId="51AF5669" w14:textId="77777777" w:rsidR="00021666" w:rsidRPr="0023124B" w:rsidRDefault="00021666" w:rsidP="00021666">
      <w:pPr>
        <w:pStyle w:val="NoSpacing"/>
      </w:pPr>
      <w:r w:rsidRPr="0023124B">
        <w:t xml:space="preserve">    if (y &gt; </w:t>
      </w:r>
      <w:proofErr w:type="spellStart"/>
      <w:r w:rsidRPr="0023124B">
        <w:t>maxy</w:t>
      </w:r>
      <w:proofErr w:type="spellEnd"/>
      <w:r w:rsidRPr="0023124B">
        <w:t>)</w:t>
      </w:r>
    </w:p>
    <w:p w14:paraId="4E92DDF3" w14:textId="77777777" w:rsidR="00021666" w:rsidRPr="0023124B" w:rsidRDefault="00021666" w:rsidP="00021666">
      <w:pPr>
        <w:pStyle w:val="NoSpacing"/>
      </w:pPr>
      <w:r w:rsidRPr="0023124B">
        <w:t xml:space="preserve">        </w:t>
      </w:r>
      <w:proofErr w:type="spellStart"/>
      <w:r w:rsidRPr="0023124B">
        <w:t>shift_solution</w:t>
      </w:r>
      <w:proofErr w:type="spellEnd"/>
      <w:r w:rsidRPr="0023124B">
        <w:t xml:space="preserve">(x, y, a, b, </w:t>
      </w:r>
      <w:proofErr w:type="spellStart"/>
      <w:r w:rsidRPr="0023124B">
        <w:t>sign_a</w:t>
      </w:r>
      <w:proofErr w:type="spellEnd"/>
      <w:r w:rsidRPr="0023124B">
        <w:t>);</w:t>
      </w:r>
    </w:p>
    <w:p w14:paraId="73598B04" w14:textId="77777777" w:rsidR="00021666" w:rsidRPr="0023124B" w:rsidRDefault="00021666" w:rsidP="00021666">
      <w:pPr>
        <w:pStyle w:val="NoSpacing"/>
      </w:pPr>
      <w:r w:rsidRPr="0023124B">
        <w:t xml:space="preserve">    int rx2 = x;</w:t>
      </w:r>
    </w:p>
    <w:p w14:paraId="4D370D31" w14:textId="77777777" w:rsidR="00021666" w:rsidRPr="0023124B" w:rsidRDefault="00021666" w:rsidP="00021666">
      <w:pPr>
        <w:pStyle w:val="NoSpacing"/>
      </w:pPr>
    </w:p>
    <w:p w14:paraId="5401EAA4" w14:textId="77777777" w:rsidR="00021666" w:rsidRPr="0023124B" w:rsidRDefault="00021666" w:rsidP="00021666">
      <w:pPr>
        <w:pStyle w:val="NoSpacing"/>
      </w:pPr>
      <w:r w:rsidRPr="0023124B">
        <w:t xml:space="preserve">    if (lx2 &gt; rx2)</w:t>
      </w:r>
    </w:p>
    <w:p w14:paraId="6893673F" w14:textId="77777777" w:rsidR="00021666" w:rsidRPr="0023124B" w:rsidRDefault="00021666" w:rsidP="00021666">
      <w:pPr>
        <w:pStyle w:val="NoSpacing"/>
      </w:pPr>
      <w:r w:rsidRPr="0023124B">
        <w:t xml:space="preserve">        swap(lx2, rx2);</w:t>
      </w:r>
    </w:p>
    <w:p w14:paraId="79ECDBA3" w14:textId="77777777" w:rsidR="00021666" w:rsidRPr="0023124B" w:rsidRDefault="00021666" w:rsidP="00021666">
      <w:pPr>
        <w:pStyle w:val="NoSpacing"/>
      </w:pPr>
      <w:r w:rsidRPr="0023124B">
        <w:t xml:space="preserve">    int lx = max(lx1, lx2);</w:t>
      </w:r>
    </w:p>
    <w:p w14:paraId="0EB2F0CE" w14:textId="77777777" w:rsidR="00021666" w:rsidRPr="0023124B" w:rsidRDefault="00021666" w:rsidP="00021666">
      <w:pPr>
        <w:pStyle w:val="NoSpacing"/>
      </w:pPr>
      <w:r w:rsidRPr="0023124B">
        <w:t xml:space="preserve">    int </w:t>
      </w:r>
      <w:proofErr w:type="spellStart"/>
      <w:r w:rsidRPr="0023124B">
        <w:t>rx</w:t>
      </w:r>
      <w:proofErr w:type="spellEnd"/>
      <w:r w:rsidRPr="0023124B">
        <w:t xml:space="preserve"> = min(rx1, rx2);</w:t>
      </w:r>
    </w:p>
    <w:p w14:paraId="01CCDA98" w14:textId="77777777" w:rsidR="00021666" w:rsidRPr="0023124B" w:rsidRDefault="00021666" w:rsidP="00021666">
      <w:pPr>
        <w:pStyle w:val="NoSpacing"/>
      </w:pPr>
    </w:p>
    <w:p w14:paraId="2AEA9ED6" w14:textId="77777777" w:rsidR="00021666" w:rsidRPr="0023124B" w:rsidRDefault="00021666" w:rsidP="00021666">
      <w:pPr>
        <w:pStyle w:val="NoSpacing"/>
      </w:pPr>
      <w:r w:rsidRPr="0023124B">
        <w:t xml:space="preserve">    if (lx &gt; </w:t>
      </w:r>
      <w:proofErr w:type="spellStart"/>
      <w:r w:rsidRPr="0023124B">
        <w:t>rx</w:t>
      </w:r>
      <w:proofErr w:type="spellEnd"/>
      <w:r w:rsidRPr="0023124B">
        <w:t>)</w:t>
      </w:r>
    </w:p>
    <w:p w14:paraId="05DC3244" w14:textId="77777777" w:rsidR="00021666" w:rsidRPr="0023124B" w:rsidRDefault="00021666" w:rsidP="00021666">
      <w:pPr>
        <w:pStyle w:val="NoSpacing"/>
      </w:pPr>
      <w:r w:rsidRPr="0023124B">
        <w:t xml:space="preserve">        return 0;</w:t>
      </w:r>
    </w:p>
    <w:p w14:paraId="6B811FDC" w14:textId="77777777" w:rsidR="00021666" w:rsidRPr="0023124B" w:rsidRDefault="00021666" w:rsidP="00021666">
      <w:pPr>
        <w:pStyle w:val="NoSpacing"/>
      </w:pPr>
      <w:r w:rsidRPr="0023124B">
        <w:t xml:space="preserve">    return (</w:t>
      </w:r>
      <w:proofErr w:type="spellStart"/>
      <w:r w:rsidRPr="0023124B">
        <w:t>rx</w:t>
      </w:r>
      <w:proofErr w:type="spellEnd"/>
      <w:r w:rsidRPr="0023124B">
        <w:t xml:space="preserve"> - lx) / abs(b) + 1;</w:t>
      </w:r>
    </w:p>
    <w:p w14:paraId="53B02DDC" w14:textId="77777777" w:rsidR="00021666" w:rsidRPr="0023124B" w:rsidRDefault="00021666" w:rsidP="00021666">
      <w:pPr>
        <w:pStyle w:val="NoSpacing"/>
      </w:pPr>
      <w:r w:rsidRPr="0023124B">
        <w:t>}</w:t>
      </w:r>
    </w:p>
    <w:p w14:paraId="28DC4357" w14:textId="77777777" w:rsidR="00021666" w:rsidRPr="0023124B" w:rsidRDefault="00021666" w:rsidP="00021666">
      <w:pPr>
        <w:pStyle w:val="NoSpacing"/>
      </w:pPr>
    </w:p>
    <w:p w14:paraId="25102218" w14:textId="77777777" w:rsidR="00021666" w:rsidRPr="0023124B" w:rsidRDefault="00021666" w:rsidP="00021666">
      <w:pPr>
        <w:pStyle w:val="NoSpacing"/>
      </w:pPr>
    </w:p>
    <w:p w14:paraId="76F8C31D" w14:textId="77777777" w:rsidR="00021666" w:rsidRPr="0023124B" w:rsidRDefault="00021666" w:rsidP="00021666">
      <w:pPr>
        <w:pStyle w:val="NoSpacing"/>
      </w:pPr>
      <w:r w:rsidRPr="0023124B">
        <w:t>/*</w:t>
      </w:r>
    </w:p>
    <w:p w14:paraId="40622BEB" w14:textId="77777777" w:rsidR="00021666" w:rsidRPr="0023124B" w:rsidRDefault="00021666" w:rsidP="00021666">
      <w:pPr>
        <w:pStyle w:val="NoSpacing"/>
      </w:pPr>
      <w:proofErr w:type="spellStart"/>
      <w:r w:rsidRPr="0023124B">
        <w:t>aX</w:t>
      </w:r>
      <w:proofErr w:type="spellEnd"/>
      <w:r w:rsidRPr="0023124B">
        <w:t xml:space="preserve"> + </w:t>
      </w:r>
      <w:proofErr w:type="spellStart"/>
      <w:r w:rsidRPr="0023124B">
        <w:t>bY</w:t>
      </w:r>
      <w:proofErr w:type="spellEnd"/>
      <w:r w:rsidRPr="0023124B">
        <w:t xml:space="preserve"> = g</w:t>
      </w:r>
    </w:p>
    <w:p w14:paraId="113B9DEE" w14:textId="77777777" w:rsidR="00021666" w:rsidRPr="0023124B" w:rsidRDefault="00021666" w:rsidP="00021666">
      <w:pPr>
        <w:pStyle w:val="NoSpacing"/>
      </w:pPr>
      <w:proofErr w:type="spellStart"/>
      <w:r w:rsidRPr="0023124B">
        <w:lastRenderedPageBreak/>
        <w:t>aXt</w:t>
      </w:r>
      <w:proofErr w:type="spellEnd"/>
      <w:r w:rsidRPr="0023124B">
        <w:t xml:space="preserve"> + </w:t>
      </w:r>
      <w:proofErr w:type="spellStart"/>
      <w:r w:rsidRPr="0023124B">
        <w:t>bYt</w:t>
      </w:r>
      <w:proofErr w:type="spellEnd"/>
      <w:r w:rsidRPr="0023124B">
        <w:t xml:space="preserve"> = c = </w:t>
      </w:r>
      <w:proofErr w:type="spellStart"/>
      <w:r w:rsidRPr="0023124B">
        <w:t>gt</w:t>
      </w:r>
      <w:proofErr w:type="spellEnd"/>
    </w:p>
    <w:p w14:paraId="372678D8" w14:textId="77777777" w:rsidR="00021666" w:rsidRPr="0023124B" w:rsidRDefault="00021666" w:rsidP="00021666">
      <w:pPr>
        <w:pStyle w:val="NoSpacing"/>
      </w:pPr>
    </w:p>
    <w:p w14:paraId="59F6D7F3" w14:textId="77777777" w:rsidR="00021666" w:rsidRPr="0023124B" w:rsidRDefault="00021666" w:rsidP="00021666">
      <w:pPr>
        <w:pStyle w:val="NoSpacing"/>
      </w:pPr>
      <w:r w:rsidRPr="0023124B">
        <w:t>t = c / g</w:t>
      </w:r>
    </w:p>
    <w:p w14:paraId="6DC76B2D" w14:textId="77777777" w:rsidR="00021666" w:rsidRPr="0023124B" w:rsidRDefault="00021666" w:rsidP="00021666">
      <w:pPr>
        <w:pStyle w:val="NoSpacing"/>
      </w:pPr>
      <w:r w:rsidRPr="0023124B">
        <w:t>x *= t, y *= t</w:t>
      </w:r>
    </w:p>
    <w:p w14:paraId="16679EC0" w14:textId="77777777" w:rsidR="00021666" w:rsidRPr="0023124B" w:rsidRDefault="00021666" w:rsidP="00021666">
      <w:pPr>
        <w:pStyle w:val="NoSpacing"/>
      </w:pPr>
      <w:proofErr w:type="spellStart"/>
      <w:r w:rsidRPr="0023124B">
        <w:t>xUnit</w:t>
      </w:r>
      <w:proofErr w:type="spellEnd"/>
      <w:r w:rsidRPr="0023124B">
        <w:t xml:space="preserve"> = b / g, </w:t>
      </w:r>
      <w:proofErr w:type="spellStart"/>
      <w:r w:rsidRPr="0023124B">
        <w:t>yUnit</w:t>
      </w:r>
      <w:proofErr w:type="spellEnd"/>
      <w:r w:rsidRPr="0023124B">
        <w:t xml:space="preserve"> = a / g;</w:t>
      </w:r>
    </w:p>
    <w:p w14:paraId="2041F9E7" w14:textId="77777777" w:rsidR="00021666" w:rsidRPr="0023124B" w:rsidRDefault="00021666" w:rsidP="00021666">
      <w:pPr>
        <w:pStyle w:val="NoSpacing"/>
      </w:pPr>
      <w:r w:rsidRPr="0023124B">
        <w:t>*/</w:t>
      </w:r>
    </w:p>
    <w:p w14:paraId="1E1CD7B4" w14:textId="77777777" w:rsidR="00021666" w:rsidRPr="0023124B" w:rsidRDefault="00021666" w:rsidP="00021666">
      <w:pPr>
        <w:pStyle w:val="NoSpacing"/>
      </w:pPr>
    </w:p>
    <w:p w14:paraId="538BE47D" w14:textId="77777777" w:rsidR="00021666" w:rsidRPr="0023124B" w:rsidRDefault="00021666" w:rsidP="00021666">
      <w:pPr>
        <w:pStyle w:val="NoSpacing"/>
      </w:pPr>
      <w:r w:rsidRPr="0023124B">
        <w:t xml:space="preserve">// if you want to use with Y pass: (y, x, </w:t>
      </w:r>
      <w:proofErr w:type="spellStart"/>
      <w:r w:rsidRPr="0023124B">
        <w:t>yUnit</w:t>
      </w:r>
      <w:proofErr w:type="spellEnd"/>
      <w:r w:rsidRPr="0023124B">
        <w:t xml:space="preserve">, </w:t>
      </w:r>
      <w:proofErr w:type="spellStart"/>
      <w:r w:rsidRPr="0023124B">
        <w:t>xUnit</w:t>
      </w:r>
      <w:proofErr w:type="spellEnd"/>
      <w:r w:rsidRPr="0023124B">
        <w:t xml:space="preserve">, bar, </w:t>
      </w:r>
      <w:proofErr w:type="spellStart"/>
      <w:r w:rsidRPr="0023124B">
        <w:t>orEqual</w:t>
      </w:r>
      <w:proofErr w:type="spellEnd"/>
      <w:r w:rsidRPr="0023124B">
        <w:t>)</w:t>
      </w:r>
    </w:p>
    <w:p w14:paraId="38C96FEB" w14:textId="77777777" w:rsidR="00021666" w:rsidRPr="0023124B" w:rsidRDefault="00021666" w:rsidP="00021666">
      <w:pPr>
        <w:pStyle w:val="NoSpacing"/>
      </w:pPr>
    </w:p>
    <w:p w14:paraId="22D7626A" w14:textId="77777777" w:rsidR="00021666" w:rsidRPr="0023124B" w:rsidRDefault="00021666" w:rsidP="00021666">
      <w:pPr>
        <w:pStyle w:val="NoSpacing"/>
      </w:pPr>
      <w:r w:rsidRPr="0023124B">
        <w:t xml:space="preserve">void </w:t>
      </w:r>
      <w:proofErr w:type="spellStart"/>
      <w:r w:rsidRPr="0023124B">
        <w:t>raiseXOverBar</w:t>
      </w:r>
      <w:proofErr w:type="spellEnd"/>
      <w:r w:rsidRPr="0023124B">
        <w:t>(</w:t>
      </w:r>
      <w:proofErr w:type="spellStart"/>
      <w:r w:rsidRPr="0023124B">
        <w:t>ll</w:t>
      </w:r>
      <w:proofErr w:type="spellEnd"/>
      <w:r w:rsidRPr="0023124B">
        <w:t xml:space="preserve"> &amp;x, </w:t>
      </w:r>
      <w:proofErr w:type="spellStart"/>
      <w:r w:rsidRPr="0023124B">
        <w:t>ll</w:t>
      </w:r>
      <w:proofErr w:type="spellEnd"/>
      <w:r w:rsidRPr="0023124B">
        <w:t xml:space="preserve"> &amp;y, </w:t>
      </w:r>
      <w:proofErr w:type="spellStart"/>
      <w:r w:rsidRPr="0023124B">
        <w:t>ll</w:t>
      </w:r>
      <w:proofErr w:type="spellEnd"/>
      <w:r w:rsidRPr="0023124B">
        <w:t xml:space="preserve"> &amp;</w:t>
      </w:r>
      <w:proofErr w:type="spellStart"/>
      <w:r w:rsidRPr="0023124B">
        <w:t>xUnit</w:t>
      </w:r>
      <w:proofErr w:type="spellEnd"/>
      <w:r w:rsidRPr="0023124B">
        <w:t xml:space="preserve">, </w:t>
      </w:r>
      <w:proofErr w:type="spellStart"/>
      <w:r w:rsidRPr="0023124B">
        <w:t>ll</w:t>
      </w:r>
      <w:proofErr w:type="spellEnd"/>
      <w:r w:rsidRPr="0023124B">
        <w:t xml:space="preserve"> &amp;</w:t>
      </w:r>
      <w:proofErr w:type="spellStart"/>
      <w:r w:rsidRPr="0023124B">
        <w:t>yUnit</w:t>
      </w:r>
      <w:proofErr w:type="spellEnd"/>
      <w:r w:rsidRPr="0023124B">
        <w:t xml:space="preserve">, </w:t>
      </w:r>
      <w:proofErr w:type="spellStart"/>
      <w:r w:rsidRPr="0023124B">
        <w:t>ll</w:t>
      </w:r>
      <w:proofErr w:type="spellEnd"/>
      <w:r w:rsidRPr="0023124B">
        <w:t xml:space="preserve"> bar, bool </w:t>
      </w:r>
      <w:proofErr w:type="spellStart"/>
      <w:r w:rsidRPr="0023124B">
        <w:t>orEqual</w:t>
      </w:r>
      <w:proofErr w:type="spellEnd"/>
      <w:r w:rsidRPr="0023124B">
        <w:t>){</w:t>
      </w:r>
    </w:p>
    <w:p w14:paraId="3BE74065" w14:textId="77777777" w:rsidR="00021666" w:rsidRPr="0023124B" w:rsidRDefault="00021666" w:rsidP="00021666">
      <w:pPr>
        <w:pStyle w:val="NoSpacing"/>
      </w:pPr>
      <w:r w:rsidRPr="0023124B">
        <w:t xml:space="preserve">    if(x &gt; bar or (x == bar and </w:t>
      </w:r>
      <w:proofErr w:type="spellStart"/>
      <w:r w:rsidRPr="0023124B">
        <w:t>orEqual</w:t>
      </w:r>
      <w:proofErr w:type="spellEnd"/>
      <w:r w:rsidRPr="0023124B">
        <w:t>))</w:t>
      </w:r>
    </w:p>
    <w:p w14:paraId="319E2BE6" w14:textId="77777777" w:rsidR="00021666" w:rsidRPr="0023124B" w:rsidRDefault="00021666" w:rsidP="00021666">
      <w:pPr>
        <w:pStyle w:val="NoSpacing"/>
      </w:pPr>
      <w:r w:rsidRPr="0023124B">
        <w:t xml:space="preserve">        return;</w:t>
      </w:r>
    </w:p>
    <w:p w14:paraId="1C06DBCA" w14:textId="77777777" w:rsidR="00021666" w:rsidRPr="0023124B" w:rsidRDefault="00021666" w:rsidP="00021666">
      <w:pPr>
        <w:pStyle w:val="NoSpacing"/>
      </w:pPr>
    </w:p>
    <w:p w14:paraId="4E2AA7ED" w14:textId="77777777" w:rsidR="00021666" w:rsidRPr="0023124B" w:rsidRDefault="00021666" w:rsidP="00021666">
      <w:pPr>
        <w:pStyle w:val="NoSpacing"/>
      </w:pPr>
      <w:r w:rsidRPr="0023124B">
        <w:t xml:space="preserve">    </w:t>
      </w:r>
      <w:proofErr w:type="spellStart"/>
      <w:r w:rsidRPr="0023124B">
        <w:t>ll</w:t>
      </w:r>
      <w:proofErr w:type="spellEnd"/>
      <w:r w:rsidRPr="0023124B">
        <w:t xml:space="preserve"> shift = (bar - x + </w:t>
      </w:r>
      <w:proofErr w:type="spellStart"/>
      <w:r w:rsidRPr="0023124B">
        <w:t>xUnit</w:t>
      </w:r>
      <w:proofErr w:type="spellEnd"/>
      <w:r w:rsidRPr="0023124B">
        <w:t xml:space="preserve"> - </w:t>
      </w:r>
      <w:proofErr w:type="spellStart"/>
      <w:r w:rsidRPr="0023124B">
        <w:t>orEqual</w:t>
      </w:r>
      <w:proofErr w:type="spellEnd"/>
      <w:r w:rsidRPr="0023124B">
        <w:t xml:space="preserve">) / </w:t>
      </w:r>
      <w:proofErr w:type="spellStart"/>
      <w:r w:rsidRPr="0023124B">
        <w:t>xUnit</w:t>
      </w:r>
      <w:proofErr w:type="spellEnd"/>
      <w:r w:rsidRPr="0023124B">
        <w:t>;</w:t>
      </w:r>
    </w:p>
    <w:p w14:paraId="55791D3E" w14:textId="77777777" w:rsidR="00021666" w:rsidRPr="0023124B" w:rsidRDefault="00021666" w:rsidP="00021666">
      <w:pPr>
        <w:pStyle w:val="NoSpacing"/>
      </w:pPr>
      <w:r w:rsidRPr="0023124B">
        <w:t xml:space="preserve">    x += shift * </w:t>
      </w:r>
      <w:proofErr w:type="spellStart"/>
      <w:r w:rsidRPr="0023124B">
        <w:t>xUnit</w:t>
      </w:r>
      <w:proofErr w:type="spellEnd"/>
      <w:r w:rsidRPr="0023124B">
        <w:t>;</w:t>
      </w:r>
    </w:p>
    <w:p w14:paraId="2263ADD0" w14:textId="77777777" w:rsidR="00021666" w:rsidRPr="0023124B" w:rsidRDefault="00021666" w:rsidP="00021666">
      <w:pPr>
        <w:pStyle w:val="NoSpacing"/>
      </w:pPr>
      <w:r w:rsidRPr="0023124B">
        <w:t xml:space="preserve">    y -= shift * </w:t>
      </w:r>
      <w:proofErr w:type="spellStart"/>
      <w:r w:rsidRPr="0023124B">
        <w:t>yUnit</w:t>
      </w:r>
      <w:proofErr w:type="spellEnd"/>
      <w:r w:rsidRPr="0023124B">
        <w:t>;</w:t>
      </w:r>
    </w:p>
    <w:p w14:paraId="650FD9AE" w14:textId="77777777" w:rsidR="00021666" w:rsidRPr="0023124B" w:rsidRDefault="00021666" w:rsidP="00021666">
      <w:pPr>
        <w:pStyle w:val="NoSpacing"/>
      </w:pPr>
      <w:r w:rsidRPr="0023124B">
        <w:t>}</w:t>
      </w:r>
    </w:p>
    <w:p w14:paraId="2C1ECF3D" w14:textId="77777777" w:rsidR="00021666" w:rsidRPr="0023124B" w:rsidRDefault="00021666" w:rsidP="00021666">
      <w:pPr>
        <w:pStyle w:val="NoSpacing"/>
      </w:pPr>
    </w:p>
    <w:p w14:paraId="350127A2" w14:textId="77777777" w:rsidR="00021666" w:rsidRPr="0023124B" w:rsidRDefault="00021666" w:rsidP="00021666">
      <w:pPr>
        <w:pStyle w:val="NoSpacing"/>
      </w:pPr>
      <w:r w:rsidRPr="0023124B">
        <w:t xml:space="preserve">void </w:t>
      </w:r>
      <w:proofErr w:type="spellStart"/>
      <w:r w:rsidRPr="0023124B">
        <w:t>lowerXUnderBar</w:t>
      </w:r>
      <w:proofErr w:type="spellEnd"/>
      <w:r w:rsidRPr="0023124B">
        <w:t>(</w:t>
      </w:r>
      <w:proofErr w:type="spellStart"/>
      <w:r w:rsidRPr="0023124B">
        <w:t>ll</w:t>
      </w:r>
      <w:proofErr w:type="spellEnd"/>
      <w:r w:rsidRPr="0023124B">
        <w:t xml:space="preserve"> &amp;x, </w:t>
      </w:r>
      <w:proofErr w:type="spellStart"/>
      <w:r w:rsidRPr="0023124B">
        <w:t>ll</w:t>
      </w:r>
      <w:proofErr w:type="spellEnd"/>
      <w:r w:rsidRPr="0023124B">
        <w:t xml:space="preserve"> &amp;y, </w:t>
      </w:r>
      <w:proofErr w:type="spellStart"/>
      <w:r w:rsidRPr="0023124B">
        <w:t>ll</w:t>
      </w:r>
      <w:proofErr w:type="spellEnd"/>
      <w:r w:rsidRPr="0023124B">
        <w:t xml:space="preserve"> &amp;</w:t>
      </w:r>
      <w:proofErr w:type="spellStart"/>
      <w:r w:rsidRPr="0023124B">
        <w:t>xUnit</w:t>
      </w:r>
      <w:proofErr w:type="spellEnd"/>
      <w:r w:rsidRPr="0023124B">
        <w:t xml:space="preserve">, </w:t>
      </w:r>
      <w:proofErr w:type="spellStart"/>
      <w:r w:rsidRPr="0023124B">
        <w:t>ll</w:t>
      </w:r>
      <w:proofErr w:type="spellEnd"/>
      <w:r w:rsidRPr="0023124B">
        <w:t xml:space="preserve"> &amp;</w:t>
      </w:r>
      <w:proofErr w:type="spellStart"/>
      <w:r w:rsidRPr="0023124B">
        <w:t>yUnit</w:t>
      </w:r>
      <w:proofErr w:type="spellEnd"/>
      <w:r w:rsidRPr="0023124B">
        <w:t xml:space="preserve">, </w:t>
      </w:r>
      <w:proofErr w:type="spellStart"/>
      <w:r w:rsidRPr="0023124B">
        <w:t>ll</w:t>
      </w:r>
      <w:proofErr w:type="spellEnd"/>
      <w:r w:rsidRPr="0023124B">
        <w:t xml:space="preserve"> bar, bool </w:t>
      </w:r>
      <w:proofErr w:type="spellStart"/>
      <w:r w:rsidRPr="0023124B">
        <w:t>orEqual</w:t>
      </w:r>
      <w:proofErr w:type="spellEnd"/>
      <w:r w:rsidRPr="0023124B">
        <w:t>){</w:t>
      </w:r>
    </w:p>
    <w:p w14:paraId="085A4ED7" w14:textId="77777777" w:rsidR="00021666" w:rsidRPr="0023124B" w:rsidRDefault="00021666" w:rsidP="00021666">
      <w:pPr>
        <w:pStyle w:val="NoSpacing"/>
      </w:pPr>
      <w:r w:rsidRPr="0023124B">
        <w:t xml:space="preserve">    if(x &lt; bar or (x == bar and </w:t>
      </w:r>
      <w:proofErr w:type="spellStart"/>
      <w:r w:rsidRPr="0023124B">
        <w:t>orEqual</w:t>
      </w:r>
      <w:proofErr w:type="spellEnd"/>
      <w:r w:rsidRPr="0023124B">
        <w:t>))</w:t>
      </w:r>
    </w:p>
    <w:p w14:paraId="0B8F518B" w14:textId="77777777" w:rsidR="00021666" w:rsidRPr="0023124B" w:rsidRDefault="00021666" w:rsidP="00021666">
      <w:pPr>
        <w:pStyle w:val="NoSpacing"/>
      </w:pPr>
      <w:r w:rsidRPr="0023124B">
        <w:t xml:space="preserve">        return;</w:t>
      </w:r>
    </w:p>
    <w:p w14:paraId="14380742" w14:textId="77777777" w:rsidR="00021666" w:rsidRPr="0023124B" w:rsidRDefault="00021666" w:rsidP="00021666">
      <w:pPr>
        <w:pStyle w:val="NoSpacing"/>
      </w:pPr>
    </w:p>
    <w:p w14:paraId="447B2693" w14:textId="77777777" w:rsidR="00021666" w:rsidRPr="0023124B" w:rsidRDefault="00021666" w:rsidP="00021666">
      <w:pPr>
        <w:pStyle w:val="NoSpacing"/>
      </w:pPr>
      <w:r w:rsidRPr="0023124B">
        <w:t xml:space="preserve">    </w:t>
      </w:r>
      <w:proofErr w:type="spellStart"/>
      <w:r w:rsidRPr="0023124B">
        <w:t>ll</w:t>
      </w:r>
      <w:proofErr w:type="spellEnd"/>
      <w:r w:rsidRPr="0023124B">
        <w:t xml:space="preserve"> shift = (x - bar + </w:t>
      </w:r>
      <w:proofErr w:type="spellStart"/>
      <w:r w:rsidRPr="0023124B">
        <w:t>xUnit</w:t>
      </w:r>
      <w:proofErr w:type="spellEnd"/>
      <w:r w:rsidRPr="0023124B">
        <w:t xml:space="preserve"> - </w:t>
      </w:r>
      <w:proofErr w:type="spellStart"/>
      <w:r w:rsidRPr="0023124B">
        <w:t>orEqual</w:t>
      </w:r>
      <w:proofErr w:type="spellEnd"/>
      <w:r w:rsidRPr="0023124B">
        <w:t xml:space="preserve">) / </w:t>
      </w:r>
      <w:proofErr w:type="spellStart"/>
      <w:r w:rsidRPr="0023124B">
        <w:t>xUnit</w:t>
      </w:r>
      <w:proofErr w:type="spellEnd"/>
      <w:r w:rsidRPr="0023124B">
        <w:t>;</w:t>
      </w:r>
    </w:p>
    <w:p w14:paraId="4383A6B3" w14:textId="77777777" w:rsidR="00021666" w:rsidRPr="0023124B" w:rsidRDefault="00021666" w:rsidP="00021666">
      <w:pPr>
        <w:pStyle w:val="NoSpacing"/>
      </w:pPr>
      <w:r w:rsidRPr="0023124B">
        <w:t xml:space="preserve">    x -= shift * </w:t>
      </w:r>
      <w:proofErr w:type="spellStart"/>
      <w:r w:rsidRPr="0023124B">
        <w:t>xUnit</w:t>
      </w:r>
      <w:proofErr w:type="spellEnd"/>
      <w:r w:rsidRPr="0023124B">
        <w:t>;</w:t>
      </w:r>
    </w:p>
    <w:p w14:paraId="2C9EFDF1" w14:textId="77777777" w:rsidR="00021666" w:rsidRPr="0023124B" w:rsidRDefault="00021666" w:rsidP="00021666">
      <w:pPr>
        <w:pStyle w:val="NoSpacing"/>
      </w:pPr>
      <w:r w:rsidRPr="0023124B">
        <w:t xml:space="preserve">    y += shift * </w:t>
      </w:r>
      <w:proofErr w:type="spellStart"/>
      <w:r w:rsidRPr="0023124B">
        <w:t>yUnit</w:t>
      </w:r>
      <w:proofErr w:type="spellEnd"/>
      <w:r w:rsidRPr="0023124B">
        <w:t>;</w:t>
      </w:r>
    </w:p>
    <w:p w14:paraId="6A80C304" w14:textId="77777777" w:rsidR="00021666" w:rsidRPr="0023124B" w:rsidRDefault="00021666" w:rsidP="00021666">
      <w:pPr>
        <w:pStyle w:val="NoSpacing"/>
      </w:pPr>
      <w:r w:rsidRPr="0023124B">
        <w:t>}</w:t>
      </w:r>
    </w:p>
    <w:p w14:paraId="68C660B2" w14:textId="77777777" w:rsidR="00021666" w:rsidRPr="0023124B" w:rsidRDefault="00021666" w:rsidP="00021666">
      <w:pPr>
        <w:pStyle w:val="NoSpacing"/>
      </w:pPr>
    </w:p>
    <w:p w14:paraId="1D786A40" w14:textId="77777777" w:rsidR="00021666" w:rsidRPr="0023124B" w:rsidRDefault="00021666" w:rsidP="00021666">
      <w:pPr>
        <w:pStyle w:val="NoSpacing"/>
      </w:pPr>
      <w:r w:rsidRPr="0023124B">
        <w:t xml:space="preserve">void </w:t>
      </w:r>
      <w:proofErr w:type="spellStart"/>
      <w:r w:rsidRPr="0023124B">
        <w:t>minXOverBar</w:t>
      </w:r>
      <w:proofErr w:type="spellEnd"/>
      <w:r w:rsidRPr="0023124B">
        <w:t>(</w:t>
      </w:r>
      <w:proofErr w:type="spellStart"/>
      <w:r w:rsidRPr="0023124B">
        <w:t>ll</w:t>
      </w:r>
      <w:proofErr w:type="spellEnd"/>
      <w:r w:rsidRPr="0023124B">
        <w:t xml:space="preserve"> &amp;x, </w:t>
      </w:r>
      <w:proofErr w:type="spellStart"/>
      <w:r w:rsidRPr="0023124B">
        <w:t>ll</w:t>
      </w:r>
      <w:proofErr w:type="spellEnd"/>
      <w:r w:rsidRPr="0023124B">
        <w:t xml:space="preserve"> &amp;y, </w:t>
      </w:r>
      <w:proofErr w:type="spellStart"/>
      <w:r w:rsidRPr="0023124B">
        <w:t>ll</w:t>
      </w:r>
      <w:proofErr w:type="spellEnd"/>
      <w:r w:rsidRPr="0023124B">
        <w:t xml:space="preserve"> &amp;</w:t>
      </w:r>
      <w:proofErr w:type="spellStart"/>
      <w:r w:rsidRPr="0023124B">
        <w:t>xUnit</w:t>
      </w:r>
      <w:proofErr w:type="spellEnd"/>
      <w:r w:rsidRPr="0023124B">
        <w:t xml:space="preserve">, </w:t>
      </w:r>
      <w:proofErr w:type="spellStart"/>
      <w:r w:rsidRPr="0023124B">
        <w:t>ll</w:t>
      </w:r>
      <w:proofErr w:type="spellEnd"/>
      <w:r w:rsidRPr="0023124B">
        <w:t xml:space="preserve"> &amp;</w:t>
      </w:r>
      <w:proofErr w:type="spellStart"/>
      <w:r w:rsidRPr="0023124B">
        <w:t>yUnit</w:t>
      </w:r>
      <w:proofErr w:type="spellEnd"/>
      <w:r w:rsidRPr="0023124B">
        <w:t xml:space="preserve">, </w:t>
      </w:r>
      <w:proofErr w:type="spellStart"/>
      <w:r w:rsidRPr="0023124B">
        <w:t>ll</w:t>
      </w:r>
      <w:proofErr w:type="spellEnd"/>
      <w:r w:rsidRPr="0023124B">
        <w:t xml:space="preserve"> bar, bool </w:t>
      </w:r>
      <w:proofErr w:type="spellStart"/>
      <w:r w:rsidRPr="0023124B">
        <w:t>orEqual</w:t>
      </w:r>
      <w:proofErr w:type="spellEnd"/>
      <w:r w:rsidRPr="0023124B">
        <w:t>){</w:t>
      </w:r>
    </w:p>
    <w:p w14:paraId="2F90EE12" w14:textId="77777777" w:rsidR="00021666" w:rsidRPr="0023124B" w:rsidRDefault="00021666" w:rsidP="00021666">
      <w:pPr>
        <w:pStyle w:val="NoSpacing"/>
      </w:pPr>
      <w:r w:rsidRPr="0023124B">
        <w:t xml:space="preserve">    if(x &lt; bar or (x == bar and !</w:t>
      </w:r>
      <w:proofErr w:type="spellStart"/>
      <w:r w:rsidRPr="0023124B">
        <w:t>orEqual</w:t>
      </w:r>
      <w:proofErr w:type="spellEnd"/>
      <w:r w:rsidRPr="0023124B">
        <w:t>)){</w:t>
      </w:r>
    </w:p>
    <w:p w14:paraId="6609F3B1" w14:textId="77777777" w:rsidR="00021666" w:rsidRPr="0023124B" w:rsidRDefault="00021666" w:rsidP="00021666">
      <w:pPr>
        <w:pStyle w:val="NoSpacing"/>
      </w:pPr>
      <w:r w:rsidRPr="0023124B">
        <w:t xml:space="preserve">        </w:t>
      </w:r>
      <w:proofErr w:type="spellStart"/>
      <w:r w:rsidRPr="0023124B">
        <w:t>ll</w:t>
      </w:r>
      <w:proofErr w:type="spellEnd"/>
      <w:r w:rsidRPr="0023124B">
        <w:t xml:space="preserve"> shift = (bar - x + </w:t>
      </w:r>
      <w:proofErr w:type="spellStart"/>
      <w:r w:rsidRPr="0023124B">
        <w:t>xUnit</w:t>
      </w:r>
      <w:proofErr w:type="spellEnd"/>
      <w:r w:rsidRPr="0023124B">
        <w:t xml:space="preserve"> - </w:t>
      </w:r>
      <w:proofErr w:type="spellStart"/>
      <w:r w:rsidRPr="0023124B">
        <w:t>orEqual</w:t>
      </w:r>
      <w:proofErr w:type="spellEnd"/>
      <w:r w:rsidRPr="0023124B">
        <w:t xml:space="preserve">) / </w:t>
      </w:r>
      <w:proofErr w:type="spellStart"/>
      <w:r w:rsidRPr="0023124B">
        <w:t>xUnit</w:t>
      </w:r>
      <w:proofErr w:type="spellEnd"/>
      <w:r w:rsidRPr="0023124B">
        <w:t>;</w:t>
      </w:r>
    </w:p>
    <w:p w14:paraId="26D6AE43" w14:textId="77777777" w:rsidR="00021666" w:rsidRPr="0023124B" w:rsidRDefault="00021666" w:rsidP="00021666">
      <w:pPr>
        <w:pStyle w:val="NoSpacing"/>
      </w:pPr>
      <w:r w:rsidRPr="0023124B">
        <w:t xml:space="preserve">        x += shift * </w:t>
      </w:r>
      <w:proofErr w:type="spellStart"/>
      <w:r w:rsidRPr="0023124B">
        <w:t>xUnit</w:t>
      </w:r>
      <w:proofErr w:type="spellEnd"/>
      <w:r w:rsidRPr="0023124B">
        <w:t>;</w:t>
      </w:r>
    </w:p>
    <w:p w14:paraId="14E7F578" w14:textId="77777777" w:rsidR="00021666" w:rsidRPr="0023124B" w:rsidRDefault="00021666" w:rsidP="00021666">
      <w:pPr>
        <w:pStyle w:val="NoSpacing"/>
      </w:pPr>
      <w:r w:rsidRPr="0023124B">
        <w:t xml:space="preserve">        y -= shift * </w:t>
      </w:r>
      <w:proofErr w:type="spellStart"/>
      <w:r w:rsidRPr="0023124B">
        <w:t>yUnit</w:t>
      </w:r>
      <w:proofErr w:type="spellEnd"/>
      <w:r w:rsidRPr="0023124B">
        <w:t>;</w:t>
      </w:r>
    </w:p>
    <w:p w14:paraId="21C0A7C1" w14:textId="77777777" w:rsidR="00021666" w:rsidRPr="0023124B" w:rsidRDefault="00021666" w:rsidP="00021666">
      <w:pPr>
        <w:pStyle w:val="NoSpacing"/>
      </w:pPr>
      <w:r w:rsidRPr="0023124B">
        <w:t xml:space="preserve">    }</w:t>
      </w:r>
    </w:p>
    <w:p w14:paraId="76F06290" w14:textId="77777777" w:rsidR="00021666" w:rsidRPr="0023124B" w:rsidRDefault="00021666" w:rsidP="00021666">
      <w:pPr>
        <w:pStyle w:val="NoSpacing"/>
      </w:pPr>
      <w:r w:rsidRPr="0023124B">
        <w:t xml:space="preserve">    else{</w:t>
      </w:r>
    </w:p>
    <w:p w14:paraId="7F022B24" w14:textId="77777777" w:rsidR="00021666" w:rsidRPr="0023124B" w:rsidRDefault="00021666" w:rsidP="00021666">
      <w:pPr>
        <w:pStyle w:val="NoSpacing"/>
      </w:pPr>
      <w:r w:rsidRPr="0023124B">
        <w:t xml:space="preserve">        </w:t>
      </w:r>
      <w:proofErr w:type="spellStart"/>
      <w:r w:rsidRPr="0023124B">
        <w:t>ll</w:t>
      </w:r>
      <w:proofErr w:type="spellEnd"/>
      <w:r w:rsidRPr="0023124B">
        <w:t xml:space="preserve"> shift = (x - bar - !</w:t>
      </w:r>
      <w:proofErr w:type="spellStart"/>
      <w:r w:rsidRPr="0023124B">
        <w:t>orEqual</w:t>
      </w:r>
      <w:proofErr w:type="spellEnd"/>
      <w:r w:rsidRPr="0023124B">
        <w:t xml:space="preserve">) / </w:t>
      </w:r>
      <w:proofErr w:type="spellStart"/>
      <w:r w:rsidRPr="0023124B">
        <w:t>xUnit</w:t>
      </w:r>
      <w:proofErr w:type="spellEnd"/>
      <w:r w:rsidRPr="0023124B">
        <w:t>;</w:t>
      </w:r>
    </w:p>
    <w:p w14:paraId="113DF599" w14:textId="77777777" w:rsidR="00021666" w:rsidRPr="0023124B" w:rsidRDefault="00021666" w:rsidP="00021666">
      <w:pPr>
        <w:pStyle w:val="NoSpacing"/>
      </w:pPr>
      <w:r w:rsidRPr="0023124B">
        <w:t xml:space="preserve">        x -= shift * </w:t>
      </w:r>
      <w:proofErr w:type="spellStart"/>
      <w:r w:rsidRPr="0023124B">
        <w:t>xUnit</w:t>
      </w:r>
      <w:proofErr w:type="spellEnd"/>
      <w:r w:rsidRPr="0023124B">
        <w:t>;</w:t>
      </w:r>
    </w:p>
    <w:p w14:paraId="1103A941" w14:textId="77777777" w:rsidR="00021666" w:rsidRPr="0023124B" w:rsidRDefault="00021666" w:rsidP="00021666">
      <w:pPr>
        <w:pStyle w:val="NoSpacing"/>
      </w:pPr>
      <w:r w:rsidRPr="0023124B">
        <w:t xml:space="preserve">        y += shift * </w:t>
      </w:r>
      <w:proofErr w:type="spellStart"/>
      <w:r w:rsidRPr="0023124B">
        <w:t>yUnit</w:t>
      </w:r>
      <w:proofErr w:type="spellEnd"/>
      <w:r w:rsidRPr="0023124B">
        <w:t>;</w:t>
      </w:r>
    </w:p>
    <w:p w14:paraId="5480DEB4" w14:textId="77777777" w:rsidR="00021666" w:rsidRPr="0023124B" w:rsidRDefault="00021666" w:rsidP="00021666">
      <w:pPr>
        <w:pStyle w:val="NoSpacing"/>
      </w:pPr>
      <w:r w:rsidRPr="0023124B">
        <w:t xml:space="preserve">    }</w:t>
      </w:r>
    </w:p>
    <w:p w14:paraId="6EEC9327" w14:textId="77777777" w:rsidR="00021666" w:rsidRPr="0023124B" w:rsidRDefault="00021666" w:rsidP="00021666">
      <w:pPr>
        <w:pStyle w:val="NoSpacing"/>
      </w:pPr>
      <w:r w:rsidRPr="0023124B">
        <w:t>}</w:t>
      </w:r>
    </w:p>
    <w:p w14:paraId="04D6315D" w14:textId="77777777" w:rsidR="00021666" w:rsidRPr="0023124B" w:rsidRDefault="00021666" w:rsidP="00021666">
      <w:pPr>
        <w:pStyle w:val="NoSpacing"/>
      </w:pPr>
    </w:p>
    <w:p w14:paraId="2830695F" w14:textId="77777777" w:rsidR="00021666" w:rsidRPr="0023124B" w:rsidRDefault="00021666" w:rsidP="00021666">
      <w:pPr>
        <w:pStyle w:val="NoSpacing"/>
      </w:pPr>
      <w:r w:rsidRPr="0023124B">
        <w:t xml:space="preserve">void </w:t>
      </w:r>
      <w:proofErr w:type="spellStart"/>
      <w:r w:rsidRPr="0023124B">
        <w:t>maxXUnderBar</w:t>
      </w:r>
      <w:proofErr w:type="spellEnd"/>
      <w:r w:rsidRPr="0023124B">
        <w:t>(</w:t>
      </w:r>
      <w:proofErr w:type="spellStart"/>
      <w:r w:rsidRPr="0023124B">
        <w:t>ll</w:t>
      </w:r>
      <w:proofErr w:type="spellEnd"/>
      <w:r w:rsidRPr="0023124B">
        <w:t xml:space="preserve"> &amp;x, </w:t>
      </w:r>
      <w:proofErr w:type="spellStart"/>
      <w:r w:rsidRPr="0023124B">
        <w:t>ll</w:t>
      </w:r>
      <w:proofErr w:type="spellEnd"/>
      <w:r w:rsidRPr="0023124B">
        <w:t xml:space="preserve"> &amp;y, </w:t>
      </w:r>
      <w:proofErr w:type="spellStart"/>
      <w:r w:rsidRPr="0023124B">
        <w:t>ll</w:t>
      </w:r>
      <w:proofErr w:type="spellEnd"/>
      <w:r w:rsidRPr="0023124B">
        <w:t xml:space="preserve"> &amp;</w:t>
      </w:r>
      <w:proofErr w:type="spellStart"/>
      <w:r w:rsidRPr="0023124B">
        <w:t>xUnit</w:t>
      </w:r>
      <w:proofErr w:type="spellEnd"/>
      <w:r w:rsidRPr="0023124B">
        <w:t xml:space="preserve">, </w:t>
      </w:r>
      <w:proofErr w:type="spellStart"/>
      <w:r w:rsidRPr="0023124B">
        <w:t>ll</w:t>
      </w:r>
      <w:proofErr w:type="spellEnd"/>
      <w:r w:rsidRPr="0023124B">
        <w:t xml:space="preserve"> &amp;</w:t>
      </w:r>
      <w:proofErr w:type="spellStart"/>
      <w:r w:rsidRPr="0023124B">
        <w:t>yUnit</w:t>
      </w:r>
      <w:proofErr w:type="spellEnd"/>
      <w:r w:rsidRPr="0023124B">
        <w:t xml:space="preserve">, </w:t>
      </w:r>
      <w:proofErr w:type="spellStart"/>
      <w:r w:rsidRPr="0023124B">
        <w:t>ll</w:t>
      </w:r>
      <w:proofErr w:type="spellEnd"/>
      <w:r w:rsidRPr="0023124B">
        <w:t xml:space="preserve"> bar, bool </w:t>
      </w:r>
      <w:proofErr w:type="spellStart"/>
      <w:r w:rsidRPr="0023124B">
        <w:t>orEqual</w:t>
      </w:r>
      <w:proofErr w:type="spellEnd"/>
      <w:r w:rsidRPr="0023124B">
        <w:t>){</w:t>
      </w:r>
    </w:p>
    <w:p w14:paraId="644717E8" w14:textId="77777777" w:rsidR="00021666" w:rsidRPr="0023124B" w:rsidRDefault="00021666" w:rsidP="00021666">
      <w:pPr>
        <w:pStyle w:val="NoSpacing"/>
      </w:pPr>
      <w:r w:rsidRPr="0023124B">
        <w:t xml:space="preserve">    if(x &lt; bar or (x == bar and </w:t>
      </w:r>
      <w:proofErr w:type="spellStart"/>
      <w:r w:rsidRPr="0023124B">
        <w:t>orEqual</w:t>
      </w:r>
      <w:proofErr w:type="spellEnd"/>
      <w:r w:rsidRPr="0023124B">
        <w:t>)){</w:t>
      </w:r>
    </w:p>
    <w:p w14:paraId="166D1A8B" w14:textId="77777777" w:rsidR="00021666" w:rsidRPr="0023124B" w:rsidRDefault="00021666" w:rsidP="00021666">
      <w:pPr>
        <w:pStyle w:val="NoSpacing"/>
      </w:pPr>
      <w:r w:rsidRPr="0023124B">
        <w:t xml:space="preserve">        </w:t>
      </w:r>
      <w:proofErr w:type="spellStart"/>
      <w:r w:rsidRPr="0023124B">
        <w:t>ll</w:t>
      </w:r>
      <w:proofErr w:type="spellEnd"/>
      <w:r w:rsidRPr="0023124B">
        <w:t xml:space="preserve"> shift = (bar - x - !</w:t>
      </w:r>
      <w:proofErr w:type="spellStart"/>
      <w:r w:rsidRPr="0023124B">
        <w:t>orEqual</w:t>
      </w:r>
      <w:proofErr w:type="spellEnd"/>
      <w:r w:rsidRPr="0023124B">
        <w:t xml:space="preserve">) / </w:t>
      </w:r>
      <w:proofErr w:type="spellStart"/>
      <w:r w:rsidRPr="0023124B">
        <w:t>xUnit</w:t>
      </w:r>
      <w:proofErr w:type="spellEnd"/>
      <w:r w:rsidRPr="0023124B">
        <w:t>;</w:t>
      </w:r>
    </w:p>
    <w:p w14:paraId="729FF240" w14:textId="77777777" w:rsidR="00021666" w:rsidRPr="0023124B" w:rsidRDefault="00021666" w:rsidP="00021666">
      <w:pPr>
        <w:pStyle w:val="NoSpacing"/>
      </w:pPr>
      <w:r w:rsidRPr="0023124B">
        <w:t xml:space="preserve">        x += shift * </w:t>
      </w:r>
      <w:proofErr w:type="spellStart"/>
      <w:r w:rsidRPr="0023124B">
        <w:t>xUnit</w:t>
      </w:r>
      <w:proofErr w:type="spellEnd"/>
      <w:r w:rsidRPr="0023124B">
        <w:t>;</w:t>
      </w:r>
    </w:p>
    <w:p w14:paraId="7D1D8472" w14:textId="77777777" w:rsidR="00021666" w:rsidRPr="0023124B" w:rsidRDefault="00021666" w:rsidP="00021666">
      <w:pPr>
        <w:pStyle w:val="NoSpacing"/>
      </w:pPr>
      <w:r w:rsidRPr="0023124B">
        <w:t xml:space="preserve">        y -= shift * </w:t>
      </w:r>
      <w:proofErr w:type="spellStart"/>
      <w:r w:rsidRPr="0023124B">
        <w:t>yUnit</w:t>
      </w:r>
      <w:proofErr w:type="spellEnd"/>
      <w:r w:rsidRPr="0023124B">
        <w:t>;</w:t>
      </w:r>
    </w:p>
    <w:p w14:paraId="706F0BB6" w14:textId="77777777" w:rsidR="00021666" w:rsidRPr="0023124B" w:rsidRDefault="00021666" w:rsidP="00021666">
      <w:pPr>
        <w:pStyle w:val="NoSpacing"/>
      </w:pPr>
      <w:r w:rsidRPr="0023124B">
        <w:t xml:space="preserve">    }</w:t>
      </w:r>
    </w:p>
    <w:p w14:paraId="6F214086" w14:textId="77777777" w:rsidR="00021666" w:rsidRPr="0023124B" w:rsidRDefault="00021666" w:rsidP="00021666">
      <w:pPr>
        <w:pStyle w:val="NoSpacing"/>
      </w:pPr>
      <w:r w:rsidRPr="0023124B">
        <w:t xml:space="preserve">    else{</w:t>
      </w:r>
    </w:p>
    <w:p w14:paraId="69B534CF" w14:textId="77777777" w:rsidR="00021666" w:rsidRPr="0023124B" w:rsidRDefault="00021666" w:rsidP="00021666">
      <w:pPr>
        <w:pStyle w:val="NoSpacing"/>
      </w:pPr>
      <w:r w:rsidRPr="0023124B">
        <w:t xml:space="preserve">        </w:t>
      </w:r>
      <w:proofErr w:type="spellStart"/>
      <w:r w:rsidRPr="0023124B">
        <w:t>ll</w:t>
      </w:r>
      <w:proofErr w:type="spellEnd"/>
      <w:r w:rsidRPr="0023124B">
        <w:t xml:space="preserve"> shift = (x - bar + </w:t>
      </w:r>
      <w:proofErr w:type="spellStart"/>
      <w:r w:rsidRPr="0023124B">
        <w:t>xUnit</w:t>
      </w:r>
      <w:proofErr w:type="spellEnd"/>
      <w:r w:rsidRPr="0023124B">
        <w:t xml:space="preserve"> - </w:t>
      </w:r>
      <w:proofErr w:type="spellStart"/>
      <w:r w:rsidRPr="0023124B">
        <w:t>orEqual</w:t>
      </w:r>
      <w:proofErr w:type="spellEnd"/>
      <w:r w:rsidRPr="0023124B">
        <w:t xml:space="preserve">) / </w:t>
      </w:r>
      <w:proofErr w:type="spellStart"/>
      <w:r w:rsidRPr="0023124B">
        <w:t>xUnit</w:t>
      </w:r>
      <w:proofErr w:type="spellEnd"/>
      <w:r w:rsidRPr="0023124B">
        <w:t>;</w:t>
      </w:r>
    </w:p>
    <w:p w14:paraId="67B7EB33" w14:textId="77777777" w:rsidR="00021666" w:rsidRPr="0023124B" w:rsidRDefault="00021666" w:rsidP="00021666">
      <w:pPr>
        <w:pStyle w:val="NoSpacing"/>
      </w:pPr>
      <w:r w:rsidRPr="0023124B">
        <w:t xml:space="preserve">        x -= shift * </w:t>
      </w:r>
      <w:proofErr w:type="spellStart"/>
      <w:r w:rsidRPr="0023124B">
        <w:t>xUnit</w:t>
      </w:r>
      <w:proofErr w:type="spellEnd"/>
      <w:r w:rsidRPr="0023124B">
        <w:t>;</w:t>
      </w:r>
    </w:p>
    <w:p w14:paraId="15C6E2FD" w14:textId="77777777" w:rsidR="00021666" w:rsidRPr="0023124B" w:rsidRDefault="00021666" w:rsidP="00021666">
      <w:pPr>
        <w:pStyle w:val="NoSpacing"/>
      </w:pPr>
      <w:r w:rsidRPr="0023124B">
        <w:t xml:space="preserve">        y += shift * </w:t>
      </w:r>
      <w:proofErr w:type="spellStart"/>
      <w:r w:rsidRPr="0023124B">
        <w:t>yUnit</w:t>
      </w:r>
      <w:proofErr w:type="spellEnd"/>
      <w:r w:rsidRPr="0023124B">
        <w:t>;</w:t>
      </w:r>
    </w:p>
    <w:p w14:paraId="09FEC720" w14:textId="77777777" w:rsidR="00021666" w:rsidRPr="0023124B" w:rsidRDefault="00021666" w:rsidP="00021666">
      <w:pPr>
        <w:pStyle w:val="NoSpacing"/>
      </w:pPr>
      <w:r w:rsidRPr="0023124B">
        <w:t xml:space="preserve">    }</w:t>
      </w:r>
    </w:p>
    <w:p w14:paraId="3479555A" w14:textId="1142080C" w:rsidR="00021666" w:rsidRDefault="00021666" w:rsidP="002E415E">
      <w:pPr>
        <w:pStyle w:val="NoSpacing"/>
      </w:pPr>
      <w:r w:rsidRPr="0023124B">
        <w:t>}</w:t>
      </w:r>
    </w:p>
    <w:p w14:paraId="4685E1BE" w14:textId="6F4B71F3" w:rsidR="008132EA" w:rsidRDefault="008132EA" w:rsidP="008132EA">
      <w:pPr>
        <w:pStyle w:val="Heading2"/>
      </w:pPr>
      <w:bookmarkStart w:id="21" w:name="_Toc160308565"/>
      <w:r>
        <w:t>Primitive Root</w:t>
      </w:r>
      <w:bookmarkEnd w:id="21"/>
    </w:p>
    <w:p w14:paraId="014CEC6B" w14:textId="77777777" w:rsidR="008132EA" w:rsidRPr="0023124B" w:rsidRDefault="008132EA" w:rsidP="008132EA">
      <w:pPr>
        <w:pStyle w:val="NoSpacing"/>
      </w:pPr>
      <w:r w:rsidRPr="0023124B">
        <w:t xml:space="preserve">// Ord(x) is the least positive number such that </w:t>
      </w:r>
      <w:proofErr w:type="spellStart"/>
      <w:r w:rsidRPr="0023124B">
        <w:t>x^ord</w:t>
      </w:r>
      <w:proofErr w:type="spellEnd"/>
      <w:r w:rsidRPr="0023124B">
        <w:t>(x) = 1 % n.</w:t>
      </w:r>
    </w:p>
    <w:p w14:paraId="7F167A4B" w14:textId="77777777" w:rsidR="008132EA" w:rsidRPr="0023124B" w:rsidRDefault="008132EA" w:rsidP="008132EA">
      <w:pPr>
        <w:pStyle w:val="NoSpacing"/>
      </w:pPr>
      <w:r w:rsidRPr="0023124B">
        <w:t>// Number of x with Ord(x) = y is Phi(y).</w:t>
      </w:r>
    </w:p>
    <w:p w14:paraId="1C5E7CA5" w14:textId="77777777" w:rsidR="008132EA" w:rsidRPr="0023124B" w:rsidRDefault="008132EA" w:rsidP="008132EA">
      <w:pPr>
        <w:pStyle w:val="NoSpacing"/>
      </w:pPr>
      <w:r w:rsidRPr="0023124B">
        <w:t>// all possible Ord(x) divide Phi(n).</w:t>
      </w:r>
    </w:p>
    <w:p w14:paraId="7E69F11C" w14:textId="43813AB9" w:rsidR="008132EA" w:rsidRPr="0023124B" w:rsidRDefault="008132EA" w:rsidP="008132EA">
      <w:pPr>
        <w:pStyle w:val="NoSpacing"/>
      </w:pPr>
      <w:r w:rsidRPr="0023124B">
        <w:t>// Ord(</w:t>
      </w:r>
      <w:proofErr w:type="spellStart"/>
      <w:r w:rsidRPr="0023124B">
        <w:t>a^k</w:t>
      </w:r>
      <w:proofErr w:type="spellEnd"/>
      <w:r w:rsidRPr="0023124B">
        <w:t xml:space="preserve">) = Ord(a) / </w:t>
      </w:r>
      <w:proofErr w:type="spellStart"/>
      <w:r w:rsidRPr="0023124B">
        <w:t>gcd</w:t>
      </w:r>
      <w:proofErr w:type="spellEnd"/>
      <w:r w:rsidRPr="0023124B">
        <w:t>(</w:t>
      </w:r>
      <w:proofErr w:type="spellStart"/>
      <w:r w:rsidRPr="0023124B">
        <w:t>k,Ord</w:t>
      </w:r>
      <w:proofErr w:type="spellEnd"/>
      <w:r w:rsidRPr="0023124B">
        <w:t>(a))</w:t>
      </w:r>
    </w:p>
    <w:p w14:paraId="4153C631" w14:textId="77777777" w:rsidR="008132EA" w:rsidRPr="0023124B" w:rsidRDefault="008132EA" w:rsidP="008132EA">
      <w:pPr>
        <w:pStyle w:val="NoSpacing"/>
      </w:pPr>
    </w:p>
    <w:p w14:paraId="45E72BEE" w14:textId="77777777" w:rsidR="008132EA" w:rsidRPr="0023124B" w:rsidRDefault="008132EA" w:rsidP="008132EA">
      <w:pPr>
        <w:pStyle w:val="NoSpacing"/>
      </w:pPr>
      <w:r w:rsidRPr="0023124B">
        <w:t xml:space="preserve">int </w:t>
      </w:r>
      <w:proofErr w:type="spellStart"/>
      <w:r w:rsidRPr="0023124B">
        <w:t>powmod</w:t>
      </w:r>
      <w:proofErr w:type="spellEnd"/>
      <w:r w:rsidRPr="0023124B">
        <w:t xml:space="preserve"> (int a, int b, int p) {</w:t>
      </w:r>
    </w:p>
    <w:p w14:paraId="508D130A" w14:textId="77777777" w:rsidR="008132EA" w:rsidRPr="0023124B" w:rsidRDefault="008132EA" w:rsidP="008132EA">
      <w:pPr>
        <w:pStyle w:val="NoSpacing"/>
      </w:pPr>
      <w:r w:rsidRPr="0023124B">
        <w:t xml:space="preserve">    int res = 1;</w:t>
      </w:r>
    </w:p>
    <w:p w14:paraId="4F204EB5" w14:textId="77777777" w:rsidR="008132EA" w:rsidRPr="0023124B" w:rsidRDefault="008132EA" w:rsidP="008132EA">
      <w:pPr>
        <w:pStyle w:val="NoSpacing"/>
      </w:pPr>
      <w:r w:rsidRPr="0023124B">
        <w:t xml:space="preserve">    while (b)</w:t>
      </w:r>
    </w:p>
    <w:p w14:paraId="25785B0F" w14:textId="77777777" w:rsidR="008132EA" w:rsidRPr="0023124B" w:rsidRDefault="008132EA" w:rsidP="008132EA">
      <w:pPr>
        <w:pStyle w:val="NoSpacing"/>
      </w:pPr>
      <w:r w:rsidRPr="0023124B">
        <w:t xml:space="preserve">        if (b &amp; 1)</w:t>
      </w:r>
    </w:p>
    <w:p w14:paraId="154A181B" w14:textId="77777777" w:rsidR="008132EA" w:rsidRPr="0023124B" w:rsidRDefault="008132EA" w:rsidP="008132EA">
      <w:pPr>
        <w:pStyle w:val="NoSpacing"/>
      </w:pPr>
      <w:r w:rsidRPr="0023124B">
        <w:t xml:space="preserve">            res = int (res * 1ll * a % p),  --b;</w:t>
      </w:r>
    </w:p>
    <w:p w14:paraId="568B8C7D" w14:textId="77777777" w:rsidR="008132EA" w:rsidRPr="0023124B" w:rsidRDefault="008132EA" w:rsidP="008132EA">
      <w:pPr>
        <w:pStyle w:val="NoSpacing"/>
      </w:pPr>
      <w:r w:rsidRPr="0023124B">
        <w:t xml:space="preserve">        else</w:t>
      </w:r>
    </w:p>
    <w:p w14:paraId="42997898" w14:textId="77777777" w:rsidR="008132EA" w:rsidRPr="0023124B" w:rsidRDefault="008132EA" w:rsidP="008132EA">
      <w:pPr>
        <w:pStyle w:val="NoSpacing"/>
      </w:pPr>
      <w:r w:rsidRPr="0023124B">
        <w:t xml:space="preserve">            a = int (a * 1ll * a % p),  b &gt;&gt;= 1;</w:t>
      </w:r>
    </w:p>
    <w:p w14:paraId="14B42940" w14:textId="77777777" w:rsidR="008132EA" w:rsidRPr="0023124B" w:rsidRDefault="008132EA" w:rsidP="008132EA">
      <w:pPr>
        <w:pStyle w:val="NoSpacing"/>
      </w:pPr>
      <w:r w:rsidRPr="0023124B">
        <w:t xml:space="preserve">    return res;</w:t>
      </w:r>
    </w:p>
    <w:p w14:paraId="5E9F4168" w14:textId="77777777" w:rsidR="008132EA" w:rsidRPr="0023124B" w:rsidRDefault="008132EA" w:rsidP="008132EA">
      <w:pPr>
        <w:pStyle w:val="NoSpacing"/>
      </w:pPr>
      <w:r w:rsidRPr="0023124B">
        <w:t>}</w:t>
      </w:r>
    </w:p>
    <w:p w14:paraId="1E9D25B9" w14:textId="77777777" w:rsidR="008132EA" w:rsidRPr="0023124B" w:rsidRDefault="008132EA" w:rsidP="008132EA">
      <w:pPr>
        <w:pStyle w:val="NoSpacing"/>
      </w:pPr>
    </w:p>
    <w:p w14:paraId="0DBCF61D" w14:textId="77777777" w:rsidR="008132EA" w:rsidRPr="0023124B" w:rsidRDefault="008132EA" w:rsidP="008132EA">
      <w:pPr>
        <w:pStyle w:val="NoSpacing"/>
      </w:pPr>
      <w:r w:rsidRPr="0023124B">
        <w:t>int generator (int p) {</w:t>
      </w:r>
    </w:p>
    <w:p w14:paraId="253A6A16" w14:textId="77777777" w:rsidR="008132EA" w:rsidRPr="0023124B" w:rsidRDefault="008132EA" w:rsidP="008132EA">
      <w:pPr>
        <w:pStyle w:val="NoSpacing"/>
      </w:pPr>
      <w:r w:rsidRPr="0023124B">
        <w:t xml:space="preserve">    vector&lt;int&gt; fact;</w:t>
      </w:r>
    </w:p>
    <w:p w14:paraId="4D04A6A2" w14:textId="77777777" w:rsidR="008132EA" w:rsidRPr="0023124B" w:rsidRDefault="008132EA" w:rsidP="008132EA">
      <w:pPr>
        <w:pStyle w:val="NoSpacing"/>
      </w:pPr>
      <w:r w:rsidRPr="0023124B">
        <w:t xml:space="preserve">    int phi = p-1,  n = phi;</w:t>
      </w:r>
    </w:p>
    <w:p w14:paraId="46796A1F" w14:textId="77777777" w:rsidR="008132EA" w:rsidRPr="0023124B" w:rsidRDefault="008132EA" w:rsidP="008132EA">
      <w:pPr>
        <w:pStyle w:val="NoSpacing"/>
      </w:pPr>
      <w:r w:rsidRPr="0023124B">
        <w:t xml:space="preserve">    for (int </w:t>
      </w:r>
      <w:proofErr w:type="spellStart"/>
      <w:r w:rsidRPr="0023124B">
        <w:t>i</w:t>
      </w:r>
      <w:proofErr w:type="spellEnd"/>
      <w:r w:rsidRPr="0023124B">
        <w:t xml:space="preserve">=2; </w:t>
      </w:r>
      <w:proofErr w:type="spellStart"/>
      <w:r w:rsidRPr="0023124B">
        <w:t>i</w:t>
      </w:r>
      <w:proofErr w:type="spellEnd"/>
      <w:r w:rsidRPr="0023124B">
        <w:t>*</w:t>
      </w:r>
      <w:proofErr w:type="spellStart"/>
      <w:r w:rsidRPr="0023124B">
        <w:t>i</w:t>
      </w:r>
      <w:proofErr w:type="spellEnd"/>
      <w:r w:rsidRPr="0023124B">
        <w:t>&lt;=n; ++</w:t>
      </w:r>
      <w:proofErr w:type="spellStart"/>
      <w:r w:rsidRPr="0023124B">
        <w:t>i</w:t>
      </w:r>
      <w:proofErr w:type="spellEnd"/>
      <w:r w:rsidRPr="0023124B">
        <w:t>)</w:t>
      </w:r>
    </w:p>
    <w:p w14:paraId="3AE8F5DD" w14:textId="77777777" w:rsidR="008132EA" w:rsidRPr="0023124B" w:rsidRDefault="008132EA" w:rsidP="008132EA">
      <w:pPr>
        <w:pStyle w:val="NoSpacing"/>
      </w:pPr>
      <w:r w:rsidRPr="0023124B">
        <w:t xml:space="preserve">        if (n % </w:t>
      </w:r>
      <w:proofErr w:type="spellStart"/>
      <w:r w:rsidRPr="0023124B">
        <w:t>i</w:t>
      </w:r>
      <w:proofErr w:type="spellEnd"/>
      <w:r w:rsidRPr="0023124B">
        <w:t xml:space="preserve"> == 0) {</w:t>
      </w:r>
    </w:p>
    <w:p w14:paraId="162CE785" w14:textId="77777777" w:rsidR="008132EA" w:rsidRPr="0023124B" w:rsidRDefault="008132EA" w:rsidP="008132EA">
      <w:pPr>
        <w:pStyle w:val="NoSpacing"/>
      </w:pPr>
      <w:r w:rsidRPr="0023124B">
        <w:t xml:space="preserve">            </w:t>
      </w:r>
      <w:proofErr w:type="spellStart"/>
      <w:r w:rsidRPr="0023124B">
        <w:t>fact.push_back</w:t>
      </w:r>
      <w:proofErr w:type="spellEnd"/>
      <w:r w:rsidRPr="0023124B">
        <w:t xml:space="preserve"> (</w:t>
      </w:r>
      <w:proofErr w:type="spellStart"/>
      <w:r w:rsidRPr="0023124B">
        <w:t>i</w:t>
      </w:r>
      <w:proofErr w:type="spellEnd"/>
      <w:r w:rsidRPr="0023124B">
        <w:t>);</w:t>
      </w:r>
    </w:p>
    <w:p w14:paraId="53BA90B0" w14:textId="77777777" w:rsidR="008132EA" w:rsidRPr="0023124B" w:rsidRDefault="008132EA" w:rsidP="008132EA">
      <w:pPr>
        <w:pStyle w:val="NoSpacing"/>
      </w:pPr>
      <w:r w:rsidRPr="0023124B">
        <w:t xml:space="preserve">            while (n % </w:t>
      </w:r>
      <w:proofErr w:type="spellStart"/>
      <w:r w:rsidRPr="0023124B">
        <w:t>i</w:t>
      </w:r>
      <w:proofErr w:type="spellEnd"/>
      <w:r w:rsidRPr="0023124B">
        <w:t xml:space="preserve"> == 0)</w:t>
      </w:r>
    </w:p>
    <w:p w14:paraId="374D92B2" w14:textId="77777777" w:rsidR="008132EA" w:rsidRPr="0023124B" w:rsidRDefault="008132EA" w:rsidP="008132EA">
      <w:pPr>
        <w:pStyle w:val="NoSpacing"/>
      </w:pPr>
      <w:r w:rsidRPr="0023124B">
        <w:t xml:space="preserve">                n /= </w:t>
      </w:r>
      <w:proofErr w:type="spellStart"/>
      <w:r w:rsidRPr="0023124B">
        <w:t>i</w:t>
      </w:r>
      <w:proofErr w:type="spellEnd"/>
      <w:r w:rsidRPr="0023124B">
        <w:t>;</w:t>
      </w:r>
    </w:p>
    <w:p w14:paraId="36017993" w14:textId="77777777" w:rsidR="008132EA" w:rsidRPr="0023124B" w:rsidRDefault="008132EA" w:rsidP="008132EA">
      <w:pPr>
        <w:pStyle w:val="NoSpacing"/>
      </w:pPr>
      <w:r w:rsidRPr="0023124B">
        <w:t xml:space="preserve">        }</w:t>
      </w:r>
    </w:p>
    <w:p w14:paraId="71A1DE1B" w14:textId="77777777" w:rsidR="008132EA" w:rsidRPr="0023124B" w:rsidRDefault="008132EA" w:rsidP="008132EA">
      <w:pPr>
        <w:pStyle w:val="NoSpacing"/>
      </w:pPr>
      <w:r w:rsidRPr="0023124B">
        <w:t xml:space="preserve">    if (n &gt; 1)</w:t>
      </w:r>
    </w:p>
    <w:p w14:paraId="69D2AC9D" w14:textId="77777777" w:rsidR="008132EA" w:rsidRPr="0023124B" w:rsidRDefault="008132EA" w:rsidP="008132EA">
      <w:pPr>
        <w:pStyle w:val="NoSpacing"/>
      </w:pPr>
      <w:r w:rsidRPr="0023124B">
        <w:t xml:space="preserve">        </w:t>
      </w:r>
      <w:proofErr w:type="spellStart"/>
      <w:r w:rsidRPr="0023124B">
        <w:t>fact.push_back</w:t>
      </w:r>
      <w:proofErr w:type="spellEnd"/>
      <w:r w:rsidRPr="0023124B">
        <w:t xml:space="preserve"> (n);</w:t>
      </w:r>
    </w:p>
    <w:p w14:paraId="5234F826" w14:textId="77777777" w:rsidR="008132EA" w:rsidRPr="0023124B" w:rsidRDefault="008132EA" w:rsidP="008132EA">
      <w:pPr>
        <w:pStyle w:val="NoSpacing"/>
      </w:pPr>
    </w:p>
    <w:p w14:paraId="55209FF9" w14:textId="77777777" w:rsidR="008132EA" w:rsidRPr="0023124B" w:rsidRDefault="008132EA" w:rsidP="008132EA">
      <w:pPr>
        <w:pStyle w:val="NoSpacing"/>
      </w:pPr>
      <w:r w:rsidRPr="0023124B">
        <w:t xml:space="preserve">    for (int res=2; res&lt;=p; ++res) {</w:t>
      </w:r>
    </w:p>
    <w:p w14:paraId="5FA5E8F3" w14:textId="77777777" w:rsidR="008132EA" w:rsidRPr="0023124B" w:rsidRDefault="008132EA" w:rsidP="008132EA">
      <w:pPr>
        <w:pStyle w:val="NoSpacing"/>
      </w:pPr>
      <w:r w:rsidRPr="0023124B">
        <w:t xml:space="preserve">        bool ok = true;</w:t>
      </w:r>
    </w:p>
    <w:p w14:paraId="7AE695C7" w14:textId="77777777" w:rsidR="008132EA" w:rsidRPr="0023124B" w:rsidRDefault="008132EA" w:rsidP="008132EA">
      <w:pPr>
        <w:pStyle w:val="NoSpacing"/>
      </w:pPr>
      <w:r w:rsidRPr="0023124B">
        <w:t xml:space="preserve">        for (</w:t>
      </w:r>
      <w:proofErr w:type="spellStart"/>
      <w:r w:rsidRPr="0023124B">
        <w:t>size_t</w:t>
      </w:r>
      <w:proofErr w:type="spellEnd"/>
      <w:r w:rsidRPr="0023124B">
        <w:t xml:space="preserve"> </w:t>
      </w:r>
      <w:proofErr w:type="spellStart"/>
      <w:r w:rsidRPr="0023124B">
        <w:t>i</w:t>
      </w:r>
      <w:proofErr w:type="spellEnd"/>
      <w:r w:rsidRPr="0023124B">
        <w:t xml:space="preserve">=0; </w:t>
      </w:r>
      <w:proofErr w:type="spellStart"/>
      <w:r w:rsidRPr="0023124B">
        <w:t>i</w:t>
      </w:r>
      <w:proofErr w:type="spellEnd"/>
      <w:r w:rsidRPr="0023124B">
        <w:t>&lt;</w:t>
      </w:r>
      <w:proofErr w:type="spellStart"/>
      <w:r w:rsidRPr="0023124B">
        <w:t>fact.size</w:t>
      </w:r>
      <w:proofErr w:type="spellEnd"/>
      <w:r w:rsidRPr="0023124B">
        <w:t>() &amp;&amp; ok; ++</w:t>
      </w:r>
      <w:proofErr w:type="spellStart"/>
      <w:r w:rsidRPr="0023124B">
        <w:t>i</w:t>
      </w:r>
      <w:proofErr w:type="spellEnd"/>
      <w:r w:rsidRPr="0023124B">
        <w:t>)</w:t>
      </w:r>
    </w:p>
    <w:p w14:paraId="7B0CFBE2" w14:textId="77777777" w:rsidR="008132EA" w:rsidRPr="0023124B" w:rsidRDefault="008132EA" w:rsidP="008132EA">
      <w:pPr>
        <w:pStyle w:val="NoSpacing"/>
      </w:pPr>
      <w:r w:rsidRPr="0023124B">
        <w:t xml:space="preserve">            ok &amp;= </w:t>
      </w:r>
      <w:proofErr w:type="spellStart"/>
      <w:r w:rsidRPr="0023124B">
        <w:t>powmod</w:t>
      </w:r>
      <w:proofErr w:type="spellEnd"/>
      <w:r w:rsidRPr="0023124B">
        <w:t xml:space="preserve"> (res, phi / fact[</w:t>
      </w:r>
      <w:proofErr w:type="spellStart"/>
      <w:r w:rsidRPr="0023124B">
        <w:t>i</w:t>
      </w:r>
      <w:proofErr w:type="spellEnd"/>
      <w:r w:rsidRPr="0023124B">
        <w:t>], p) != 1;</w:t>
      </w:r>
    </w:p>
    <w:p w14:paraId="3C281266" w14:textId="77777777" w:rsidR="008132EA" w:rsidRPr="0023124B" w:rsidRDefault="008132EA" w:rsidP="008132EA">
      <w:pPr>
        <w:pStyle w:val="NoSpacing"/>
      </w:pPr>
      <w:r w:rsidRPr="0023124B">
        <w:t xml:space="preserve">        if (ok)  return res;</w:t>
      </w:r>
    </w:p>
    <w:p w14:paraId="6856B249" w14:textId="77777777" w:rsidR="008132EA" w:rsidRPr="0023124B" w:rsidRDefault="008132EA" w:rsidP="008132EA">
      <w:pPr>
        <w:pStyle w:val="NoSpacing"/>
      </w:pPr>
      <w:r w:rsidRPr="0023124B">
        <w:t xml:space="preserve">    }</w:t>
      </w:r>
    </w:p>
    <w:p w14:paraId="6102958D" w14:textId="77777777" w:rsidR="008132EA" w:rsidRPr="0023124B" w:rsidRDefault="008132EA" w:rsidP="008132EA">
      <w:pPr>
        <w:pStyle w:val="NoSpacing"/>
      </w:pPr>
      <w:r w:rsidRPr="0023124B">
        <w:t xml:space="preserve">    return -1;</w:t>
      </w:r>
    </w:p>
    <w:p w14:paraId="32ABBBB5" w14:textId="5F2C59E3" w:rsidR="008132EA" w:rsidRDefault="008132EA" w:rsidP="008132EA">
      <w:pPr>
        <w:pStyle w:val="NoSpacing"/>
      </w:pPr>
      <w:r w:rsidRPr="0023124B">
        <w:t>}</w:t>
      </w:r>
    </w:p>
    <w:p w14:paraId="275042A2" w14:textId="676CCA5A" w:rsidR="008132EA" w:rsidRDefault="008132EA" w:rsidP="008132EA">
      <w:pPr>
        <w:pStyle w:val="Heading2"/>
      </w:pPr>
      <w:bookmarkStart w:id="22" w:name="_Toc160308566"/>
      <w:r>
        <w:t>Segmented Sieve</w:t>
      </w:r>
      <w:bookmarkEnd w:id="22"/>
    </w:p>
    <w:p w14:paraId="0BBF57AA" w14:textId="77777777" w:rsidR="008132EA" w:rsidRPr="0023124B" w:rsidRDefault="008132EA" w:rsidP="008132EA">
      <w:pPr>
        <w:pStyle w:val="NoSpacing"/>
      </w:pPr>
      <w:r w:rsidRPr="0023124B">
        <w:t xml:space="preserve">vector&lt;char&gt; </w:t>
      </w:r>
      <w:proofErr w:type="spellStart"/>
      <w:r w:rsidRPr="0023124B">
        <w:t>segmentedSieve</w:t>
      </w:r>
      <w:proofErr w:type="spellEnd"/>
      <w:r w:rsidRPr="0023124B">
        <w:t xml:space="preserve">(long long L, long </w:t>
      </w:r>
      <w:proofErr w:type="spellStart"/>
      <w:r w:rsidRPr="0023124B">
        <w:t>long</w:t>
      </w:r>
      <w:proofErr w:type="spellEnd"/>
      <w:r w:rsidRPr="0023124B">
        <w:t xml:space="preserve"> R) {</w:t>
      </w:r>
    </w:p>
    <w:p w14:paraId="4692C6E3" w14:textId="77777777" w:rsidR="008132EA" w:rsidRPr="0023124B" w:rsidRDefault="008132EA" w:rsidP="008132EA">
      <w:pPr>
        <w:pStyle w:val="NoSpacing"/>
      </w:pPr>
      <w:r w:rsidRPr="0023124B">
        <w:t xml:space="preserve">    // generate all primes up to sqrt(R)</w:t>
      </w:r>
    </w:p>
    <w:p w14:paraId="07E4B9CD" w14:textId="77777777" w:rsidR="008132EA" w:rsidRPr="0023124B" w:rsidRDefault="008132EA" w:rsidP="008132EA">
      <w:pPr>
        <w:pStyle w:val="NoSpacing"/>
      </w:pPr>
      <w:r w:rsidRPr="0023124B">
        <w:t xml:space="preserve">    long </w:t>
      </w:r>
      <w:proofErr w:type="spellStart"/>
      <w:r w:rsidRPr="0023124B">
        <w:t>long</w:t>
      </w:r>
      <w:proofErr w:type="spellEnd"/>
      <w:r w:rsidRPr="0023124B">
        <w:t xml:space="preserve"> </w:t>
      </w:r>
      <w:proofErr w:type="spellStart"/>
      <w:r w:rsidRPr="0023124B">
        <w:t>lim</w:t>
      </w:r>
      <w:proofErr w:type="spellEnd"/>
      <w:r w:rsidRPr="0023124B">
        <w:t xml:space="preserve"> = sqrt(R);</w:t>
      </w:r>
    </w:p>
    <w:p w14:paraId="6CB89DF3" w14:textId="77777777" w:rsidR="008132EA" w:rsidRPr="0023124B" w:rsidRDefault="008132EA" w:rsidP="008132EA">
      <w:pPr>
        <w:pStyle w:val="NoSpacing"/>
      </w:pPr>
      <w:r w:rsidRPr="0023124B">
        <w:t xml:space="preserve">    vector&lt;char&gt; mark(</w:t>
      </w:r>
      <w:proofErr w:type="spellStart"/>
      <w:r w:rsidRPr="0023124B">
        <w:t>lim</w:t>
      </w:r>
      <w:proofErr w:type="spellEnd"/>
      <w:r w:rsidRPr="0023124B">
        <w:t xml:space="preserve"> + 1, false);</w:t>
      </w:r>
    </w:p>
    <w:p w14:paraId="01906120" w14:textId="77777777" w:rsidR="008132EA" w:rsidRPr="0023124B" w:rsidRDefault="008132EA" w:rsidP="008132EA">
      <w:pPr>
        <w:pStyle w:val="NoSpacing"/>
      </w:pPr>
      <w:r w:rsidRPr="0023124B">
        <w:t xml:space="preserve">    vector&lt;long long&gt; primes;</w:t>
      </w:r>
    </w:p>
    <w:p w14:paraId="1AEAC731" w14:textId="77777777" w:rsidR="008132EA" w:rsidRPr="0023124B" w:rsidRDefault="008132EA" w:rsidP="008132EA">
      <w:pPr>
        <w:pStyle w:val="NoSpacing"/>
      </w:pPr>
      <w:r w:rsidRPr="0023124B">
        <w:t xml:space="preserve">    for (long </w:t>
      </w:r>
      <w:proofErr w:type="spellStart"/>
      <w:r w:rsidRPr="0023124B">
        <w:t>long</w:t>
      </w:r>
      <w:proofErr w:type="spellEnd"/>
      <w:r w:rsidRPr="0023124B">
        <w:t xml:space="preserve"> </w:t>
      </w:r>
      <w:proofErr w:type="spellStart"/>
      <w:r w:rsidRPr="0023124B">
        <w:t>i</w:t>
      </w:r>
      <w:proofErr w:type="spellEnd"/>
      <w:r w:rsidRPr="0023124B">
        <w:t xml:space="preserve"> = 2; </w:t>
      </w:r>
      <w:proofErr w:type="spellStart"/>
      <w:r w:rsidRPr="0023124B">
        <w:t>i</w:t>
      </w:r>
      <w:proofErr w:type="spellEnd"/>
      <w:r w:rsidRPr="0023124B">
        <w:t xml:space="preserve"> &lt;= </w:t>
      </w:r>
      <w:proofErr w:type="spellStart"/>
      <w:r w:rsidRPr="0023124B">
        <w:t>lim</w:t>
      </w:r>
      <w:proofErr w:type="spellEnd"/>
      <w:r w:rsidRPr="0023124B">
        <w:t>; ++</w:t>
      </w:r>
      <w:proofErr w:type="spellStart"/>
      <w:r w:rsidRPr="0023124B">
        <w:t>i</w:t>
      </w:r>
      <w:proofErr w:type="spellEnd"/>
      <w:r w:rsidRPr="0023124B">
        <w:t>) {</w:t>
      </w:r>
    </w:p>
    <w:p w14:paraId="3BE86FFB" w14:textId="77777777" w:rsidR="008132EA" w:rsidRPr="0023124B" w:rsidRDefault="008132EA" w:rsidP="008132EA">
      <w:pPr>
        <w:pStyle w:val="NoSpacing"/>
      </w:pPr>
      <w:r w:rsidRPr="0023124B">
        <w:t xml:space="preserve">        if (!mark[</w:t>
      </w:r>
      <w:proofErr w:type="spellStart"/>
      <w:r w:rsidRPr="0023124B">
        <w:t>i</w:t>
      </w:r>
      <w:proofErr w:type="spellEnd"/>
      <w:r w:rsidRPr="0023124B">
        <w:t>]) {</w:t>
      </w:r>
    </w:p>
    <w:p w14:paraId="5F1CB29B" w14:textId="77777777" w:rsidR="008132EA" w:rsidRPr="0023124B" w:rsidRDefault="008132EA" w:rsidP="008132EA">
      <w:pPr>
        <w:pStyle w:val="NoSpacing"/>
      </w:pPr>
      <w:r w:rsidRPr="0023124B">
        <w:t xml:space="preserve">            </w:t>
      </w:r>
      <w:proofErr w:type="spellStart"/>
      <w:r w:rsidRPr="0023124B">
        <w:t>primes.emplace_back</w:t>
      </w:r>
      <w:proofErr w:type="spellEnd"/>
      <w:r w:rsidRPr="0023124B">
        <w:t>(</w:t>
      </w:r>
      <w:proofErr w:type="spellStart"/>
      <w:r w:rsidRPr="0023124B">
        <w:t>i</w:t>
      </w:r>
      <w:proofErr w:type="spellEnd"/>
      <w:r w:rsidRPr="0023124B">
        <w:t>);</w:t>
      </w:r>
    </w:p>
    <w:p w14:paraId="6AFCD24D" w14:textId="77777777" w:rsidR="008132EA" w:rsidRPr="0023124B" w:rsidRDefault="008132EA" w:rsidP="008132EA">
      <w:pPr>
        <w:pStyle w:val="NoSpacing"/>
      </w:pPr>
      <w:r w:rsidRPr="0023124B">
        <w:t xml:space="preserve">            for (long </w:t>
      </w:r>
      <w:proofErr w:type="spellStart"/>
      <w:r w:rsidRPr="0023124B">
        <w:t>long</w:t>
      </w:r>
      <w:proofErr w:type="spellEnd"/>
      <w:r w:rsidRPr="0023124B">
        <w:t xml:space="preserve"> j = </w:t>
      </w:r>
      <w:proofErr w:type="spellStart"/>
      <w:r w:rsidRPr="0023124B">
        <w:t>i</w:t>
      </w:r>
      <w:proofErr w:type="spellEnd"/>
      <w:r w:rsidRPr="0023124B">
        <w:t xml:space="preserve"> * </w:t>
      </w:r>
      <w:proofErr w:type="spellStart"/>
      <w:r w:rsidRPr="0023124B">
        <w:t>i</w:t>
      </w:r>
      <w:proofErr w:type="spellEnd"/>
      <w:r w:rsidRPr="0023124B">
        <w:t xml:space="preserve">; j &lt;= </w:t>
      </w:r>
      <w:proofErr w:type="spellStart"/>
      <w:r w:rsidRPr="0023124B">
        <w:t>lim</w:t>
      </w:r>
      <w:proofErr w:type="spellEnd"/>
      <w:r w:rsidRPr="0023124B">
        <w:t xml:space="preserve">; j += </w:t>
      </w:r>
      <w:proofErr w:type="spellStart"/>
      <w:r w:rsidRPr="0023124B">
        <w:t>i</w:t>
      </w:r>
      <w:proofErr w:type="spellEnd"/>
      <w:r w:rsidRPr="0023124B">
        <w:t>)</w:t>
      </w:r>
    </w:p>
    <w:p w14:paraId="001CC6B1" w14:textId="77777777" w:rsidR="008132EA" w:rsidRPr="0023124B" w:rsidRDefault="008132EA" w:rsidP="008132EA">
      <w:pPr>
        <w:pStyle w:val="NoSpacing"/>
      </w:pPr>
      <w:r w:rsidRPr="0023124B">
        <w:t xml:space="preserve">                mark[j] = true;</w:t>
      </w:r>
    </w:p>
    <w:p w14:paraId="6AFF2B5F" w14:textId="77777777" w:rsidR="008132EA" w:rsidRPr="0023124B" w:rsidRDefault="008132EA" w:rsidP="008132EA">
      <w:pPr>
        <w:pStyle w:val="NoSpacing"/>
      </w:pPr>
      <w:r w:rsidRPr="0023124B">
        <w:t xml:space="preserve">        }</w:t>
      </w:r>
    </w:p>
    <w:p w14:paraId="5A2FC8C2" w14:textId="77777777" w:rsidR="008132EA" w:rsidRPr="0023124B" w:rsidRDefault="008132EA" w:rsidP="008132EA">
      <w:pPr>
        <w:pStyle w:val="NoSpacing"/>
      </w:pPr>
      <w:r w:rsidRPr="0023124B">
        <w:t xml:space="preserve">    }</w:t>
      </w:r>
    </w:p>
    <w:p w14:paraId="76359C41" w14:textId="77777777" w:rsidR="008132EA" w:rsidRPr="0023124B" w:rsidRDefault="008132EA" w:rsidP="008132EA">
      <w:pPr>
        <w:pStyle w:val="NoSpacing"/>
      </w:pPr>
    </w:p>
    <w:p w14:paraId="01B86B65" w14:textId="77777777" w:rsidR="008132EA" w:rsidRPr="0023124B" w:rsidRDefault="008132EA" w:rsidP="008132EA">
      <w:pPr>
        <w:pStyle w:val="NoSpacing"/>
      </w:pPr>
      <w:r w:rsidRPr="0023124B">
        <w:t xml:space="preserve">    vector&lt;char&gt; </w:t>
      </w:r>
      <w:proofErr w:type="spellStart"/>
      <w:r w:rsidRPr="0023124B">
        <w:t>isPrime</w:t>
      </w:r>
      <w:proofErr w:type="spellEnd"/>
      <w:r w:rsidRPr="0023124B">
        <w:t>(R - L + 1, true);</w:t>
      </w:r>
    </w:p>
    <w:p w14:paraId="1AFCA5E2" w14:textId="77777777" w:rsidR="008132EA" w:rsidRPr="0023124B" w:rsidRDefault="008132EA" w:rsidP="008132EA">
      <w:pPr>
        <w:pStyle w:val="NoSpacing"/>
      </w:pPr>
      <w:r w:rsidRPr="0023124B">
        <w:t xml:space="preserve">    for (long </w:t>
      </w:r>
      <w:proofErr w:type="spellStart"/>
      <w:r w:rsidRPr="0023124B">
        <w:t>long</w:t>
      </w:r>
      <w:proofErr w:type="spellEnd"/>
      <w:r w:rsidRPr="0023124B">
        <w:t xml:space="preserve"> </w:t>
      </w:r>
      <w:proofErr w:type="spellStart"/>
      <w:r w:rsidRPr="0023124B">
        <w:t>i</w:t>
      </w:r>
      <w:proofErr w:type="spellEnd"/>
      <w:r w:rsidRPr="0023124B">
        <w:t xml:space="preserve"> : primes)</w:t>
      </w:r>
    </w:p>
    <w:p w14:paraId="69749EAD" w14:textId="77777777" w:rsidR="008132EA" w:rsidRPr="0023124B" w:rsidRDefault="008132EA" w:rsidP="008132EA">
      <w:pPr>
        <w:pStyle w:val="NoSpacing"/>
      </w:pPr>
      <w:r w:rsidRPr="0023124B">
        <w:t xml:space="preserve">        for (long </w:t>
      </w:r>
      <w:proofErr w:type="spellStart"/>
      <w:r w:rsidRPr="0023124B">
        <w:t>long</w:t>
      </w:r>
      <w:proofErr w:type="spellEnd"/>
      <w:r w:rsidRPr="0023124B">
        <w:t xml:space="preserve"> j = max(</w:t>
      </w:r>
      <w:proofErr w:type="spellStart"/>
      <w:r w:rsidRPr="0023124B">
        <w:t>i</w:t>
      </w:r>
      <w:proofErr w:type="spellEnd"/>
      <w:r w:rsidRPr="0023124B">
        <w:t xml:space="preserve"> * </w:t>
      </w:r>
      <w:proofErr w:type="spellStart"/>
      <w:r w:rsidRPr="0023124B">
        <w:t>i</w:t>
      </w:r>
      <w:proofErr w:type="spellEnd"/>
      <w:r w:rsidRPr="0023124B">
        <w:t xml:space="preserve">, (L + </w:t>
      </w:r>
      <w:proofErr w:type="spellStart"/>
      <w:r w:rsidRPr="0023124B">
        <w:t>i</w:t>
      </w:r>
      <w:proofErr w:type="spellEnd"/>
      <w:r w:rsidRPr="0023124B">
        <w:t xml:space="preserve"> - 1) / </w:t>
      </w:r>
      <w:proofErr w:type="spellStart"/>
      <w:r w:rsidRPr="0023124B">
        <w:t>i</w:t>
      </w:r>
      <w:proofErr w:type="spellEnd"/>
      <w:r w:rsidRPr="0023124B">
        <w:t xml:space="preserve"> * </w:t>
      </w:r>
      <w:proofErr w:type="spellStart"/>
      <w:r w:rsidRPr="0023124B">
        <w:t>i</w:t>
      </w:r>
      <w:proofErr w:type="spellEnd"/>
      <w:r w:rsidRPr="0023124B">
        <w:t xml:space="preserve">); j &lt;= R; j += </w:t>
      </w:r>
      <w:proofErr w:type="spellStart"/>
      <w:r w:rsidRPr="0023124B">
        <w:t>i</w:t>
      </w:r>
      <w:proofErr w:type="spellEnd"/>
      <w:r w:rsidRPr="0023124B">
        <w:t>)</w:t>
      </w:r>
    </w:p>
    <w:p w14:paraId="39F83FF2" w14:textId="77777777" w:rsidR="008132EA" w:rsidRPr="0023124B" w:rsidRDefault="008132EA" w:rsidP="008132EA">
      <w:pPr>
        <w:pStyle w:val="NoSpacing"/>
      </w:pPr>
      <w:r w:rsidRPr="0023124B">
        <w:t xml:space="preserve">            </w:t>
      </w:r>
      <w:proofErr w:type="spellStart"/>
      <w:r w:rsidRPr="0023124B">
        <w:t>isPrime</w:t>
      </w:r>
      <w:proofErr w:type="spellEnd"/>
      <w:r w:rsidRPr="0023124B">
        <w:t>[j - L] = false;</w:t>
      </w:r>
    </w:p>
    <w:p w14:paraId="03B9EC60" w14:textId="77777777" w:rsidR="008132EA" w:rsidRPr="0023124B" w:rsidRDefault="008132EA" w:rsidP="008132EA">
      <w:pPr>
        <w:pStyle w:val="NoSpacing"/>
      </w:pPr>
      <w:r w:rsidRPr="0023124B">
        <w:t xml:space="preserve">    if (L == 1)</w:t>
      </w:r>
    </w:p>
    <w:p w14:paraId="0EADE0F7" w14:textId="77777777" w:rsidR="008132EA" w:rsidRPr="0023124B" w:rsidRDefault="008132EA" w:rsidP="008132EA">
      <w:pPr>
        <w:pStyle w:val="NoSpacing"/>
      </w:pPr>
      <w:r w:rsidRPr="0023124B">
        <w:t xml:space="preserve">        </w:t>
      </w:r>
      <w:proofErr w:type="spellStart"/>
      <w:r w:rsidRPr="0023124B">
        <w:t>isPrime</w:t>
      </w:r>
      <w:proofErr w:type="spellEnd"/>
      <w:r w:rsidRPr="0023124B">
        <w:t>[0] = false;</w:t>
      </w:r>
    </w:p>
    <w:p w14:paraId="3F9C1F26" w14:textId="77777777" w:rsidR="008132EA" w:rsidRPr="0023124B" w:rsidRDefault="008132EA" w:rsidP="008132EA">
      <w:pPr>
        <w:pStyle w:val="NoSpacing"/>
      </w:pPr>
      <w:r w:rsidRPr="0023124B">
        <w:t xml:space="preserve">    return </w:t>
      </w:r>
      <w:proofErr w:type="spellStart"/>
      <w:r w:rsidRPr="0023124B">
        <w:t>isPrime</w:t>
      </w:r>
      <w:proofErr w:type="spellEnd"/>
      <w:r w:rsidRPr="0023124B">
        <w:t>;</w:t>
      </w:r>
    </w:p>
    <w:p w14:paraId="1CEB58EE" w14:textId="6A9E45C0" w:rsidR="008132EA" w:rsidRPr="008132EA" w:rsidRDefault="008132EA" w:rsidP="008132EA">
      <w:pPr>
        <w:pStyle w:val="NoSpacing"/>
      </w:pPr>
      <w:r w:rsidRPr="0023124B">
        <w:t>}</w:t>
      </w:r>
    </w:p>
    <w:p w14:paraId="57F1439E" w14:textId="068A170F" w:rsidR="00021666" w:rsidRDefault="00021666" w:rsidP="00021666">
      <w:pPr>
        <w:pStyle w:val="Heading2"/>
      </w:pPr>
      <w:bookmarkStart w:id="23" w:name="_Toc160308567"/>
      <w:r>
        <w:t>Primality Test</w:t>
      </w:r>
      <w:bookmarkEnd w:id="23"/>
    </w:p>
    <w:p w14:paraId="7992D47A" w14:textId="77777777" w:rsidR="00021666" w:rsidRPr="0023124B" w:rsidRDefault="00021666" w:rsidP="00021666">
      <w:pPr>
        <w:pStyle w:val="NoSpacing"/>
      </w:pPr>
      <w:r w:rsidRPr="0023124B">
        <w:t>using u64 = uint64_t;</w:t>
      </w:r>
    </w:p>
    <w:p w14:paraId="10EE402A" w14:textId="77777777" w:rsidR="00021666" w:rsidRPr="00021666" w:rsidRDefault="00021666" w:rsidP="00021666">
      <w:pPr>
        <w:pStyle w:val="NoSpacing"/>
      </w:pPr>
      <w:r w:rsidRPr="00021666">
        <w:t>using u128 = __uint128_t;</w:t>
      </w:r>
    </w:p>
    <w:p w14:paraId="1F2037D8" w14:textId="77777777" w:rsidR="00021666" w:rsidRPr="00021666" w:rsidRDefault="00021666" w:rsidP="00021666">
      <w:pPr>
        <w:pStyle w:val="NoSpacing"/>
      </w:pPr>
    </w:p>
    <w:p w14:paraId="320B0FDE" w14:textId="77777777" w:rsidR="00021666" w:rsidRPr="000E672F" w:rsidRDefault="00021666" w:rsidP="00021666">
      <w:pPr>
        <w:pStyle w:val="NoSpacing"/>
        <w:rPr>
          <w:lang w:val="de-DE"/>
        </w:rPr>
      </w:pPr>
      <w:r w:rsidRPr="000E672F">
        <w:rPr>
          <w:lang w:val="de-DE"/>
        </w:rPr>
        <w:t>u64 binpower(u64 base, u64 e, u64 mod) {</w:t>
      </w:r>
    </w:p>
    <w:p w14:paraId="6D6C8C8A" w14:textId="77777777" w:rsidR="00021666" w:rsidRPr="0023124B" w:rsidRDefault="00021666" w:rsidP="00021666">
      <w:pPr>
        <w:pStyle w:val="NoSpacing"/>
      </w:pPr>
      <w:r w:rsidRPr="000E672F">
        <w:rPr>
          <w:lang w:val="de-DE"/>
        </w:rPr>
        <w:t xml:space="preserve">    </w:t>
      </w:r>
      <w:r w:rsidRPr="0023124B">
        <w:t>u64 result = 1;</w:t>
      </w:r>
    </w:p>
    <w:p w14:paraId="7858829D" w14:textId="77777777" w:rsidR="00021666" w:rsidRPr="0023124B" w:rsidRDefault="00021666" w:rsidP="00021666">
      <w:pPr>
        <w:pStyle w:val="NoSpacing"/>
      </w:pPr>
      <w:r w:rsidRPr="0023124B">
        <w:t xml:space="preserve">    base %= mod;</w:t>
      </w:r>
    </w:p>
    <w:p w14:paraId="7697C43B" w14:textId="77777777" w:rsidR="00021666" w:rsidRPr="0023124B" w:rsidRDefault="00021666" w:rsidP="00021666">
      <w:pPr>
        <w:pStyle w:val="NoSpacing"/>
      </w:pPr>
      <w:r w:rsidRPr="0023124B">
        <w:t xml:space="preserve">    while (e) {</w:t>
      </w:r>
    </w:p>
    <w:p w14:paraId="37500DBC" w14:textId="77777777" w:rsidR="00021666" w:rsidRPr="0023124B" w:rsidRDefault="00021666" w:rsidP="00021666">
      <w:pPr>
        <w:pStyle w:val="NoSpacing"/>
      </w:pPr>
      <w:r w:rsidRPr="0023124B">
        <w:t xml:space="preserve">        if (e &amp; 1)</w:t>
      </w:r>
    </w:p>
    <w:p w14:paraId="152BBA58" w14:textId="77777777" w:rsidR="00021666" w:rsidRPr="0023124B" w:rsidRDefault="00021666" w:rsidP="00021666">
      <w:pPr>
        <w:pStyle w:val="NoSpacing"/>
      </w:pPr>
      <w:r w:rsidRPr="0023124B">
        <w:t xml:space="preserve">            result = (u128)result * base % mod;</w:t>
      </w:r>
    </w:p>
    <w:p w14:paraId="49987BAA" w14:textId="77777777" w:rsidR="00021666" w:rsidRPr="0023124B" w:rsidRDefault="00021666" w:rsidP="00021666">
      <w:pPr>
        <w:pStyle w:val="NoSpacing"/>
      </w:pPr>
      <w:r w:rsidRPr="0023124B">
        <w:t xml:space="preserve">        base = (u128)base * base % mod;</w:t>
      </w:r>
    </w:p>
    <w:p w14:paraId="79CCFD59" w14:textId="77777777" w:rsidR="00021666" w:rsidRPr="0023124B" w:rsidRDefault="00021666" w:rsidP="00021666">
      <w:pPr>
        <w:pStyle w:val="NoSpacing"/>
      </w:pPr>
      <w:r w:rsidRPr="0023124B">
        <w:t xml:space="preserve">        e &gt;&gt;= 1;</w:t>
      </w:r>
    </w:p>
    <w:p w14:paraId="4820424E" w14:textId="77777777" w:rsidR="00021666" w:rsidRPr="0023124B" w:rsidRDefault="00021666" w:rsidP="00021666">
      <w:pPr>
        <w:pStyle w:val="NoSpacing"/>
      </w:pPr>
      <w:r w:rsidRPr="0023124B">
        <w:t xml:space="preserve">    }</w:t>
      </w:r>
    </w:p>
    <w:p w14:paraId="189C97A9" w14:textId="77777777" w:rsidR="00021666" w:rsidRPr="0023124B" w:rsidRDefault="00021666" w:rsidP="00021666">
      <w:pPr>
        <w:pStyle w:val="NoSpacing"/>
      </w:pPr>
      <w:r w:rsidRPr="0023124B">
        <w:t xml:space="preserve">    return result;</w:t>
      </w:r>
    </w:p>
    <w:p w14:paraId="4A72E265" w14:textId="77777777" w:rsidR="00021666" w:rsidRPr="0023124B" w:rsidRDefault="00021666" w:rsidP="00021666">
      <w:pPr>
        <w:pStyle w:val="NoSpacing"/>
      </w:pPr>
      <w:r w:rsidRPr="0023124B">
        <w:t>}</w:t>
      </w:r>
    </w:p>
    <w:p w14:paraId="346418C8" w14:textId="77777777" w:rsidR="00021666" w:rsidRPr="0023124B" w:rsidRDefault="00021666" w:rsidP="00021666">
      <w:pPr>
        <w:pStyle w:val="NoSpacing"/>
      </w:pPr>
    </w:p>
    <w:p w14:paraId="7F176D32" w14:textId="77777777" w:rsidR="00021666" w:rsidRPr="0023124B" w:rsidRDefault="00021666" w:rsidP="00021666">
      <w:pPr>
        <w:pStyle w:val="NoSpacing"/>
      </w:pPr>
      <w:r w:rsidRPr="0023124B">
        <w:t xml:space="preserve">bool </w:t>
      </w:r>
      <w:proofErr w:type="spellStart"/>
      <w:r w:rsidRPr="0023124B">
        <w:t>check_composite</w:t>
      </w:r>
      <w:proofErr w:type="spellEnd"/>
      <w:r w:rsidRPr="0023124B">
        <w:t>(u64 n, u64 a, u64 d, int s) {</w:t>
      </w:r>
    </w:p>
    <w:p w14:paraId="40C50E60" w14:textId="77777777" w:rsidR="00021666" w:rsidRPr="0023124B" w:rsidRDefault="00021666" w:rsidP="00021666">
      <w:pPr>
        <w:pStyle w:val="NoSpacing"/>
      </w:pPr>
      <w:r w:rsidRPr="0023124B">
        <w:lastRenderedPageBreak/>
        <w:t xml:space="preserve">    u64 x = </w:t>
      </w:r>
      <w:proofErr w:type="spellStart"/>
      <w:r w:rsidRPr="0023124B">
        <w:t>binpower</w:t>
      </w:r>
      <w:proofErr w:type="spellEnd"/>
      <w:r w:rsidRPr="0023124B">
        <w:t>(a, d, n);</w:t>
      </w:r>
    </w:p>
    <w:p w14:paraId="62C5526A" w14:textId="77777777" w:rsidR="00021666" w:rsidRPr="0023124B" w:rsidRDefault="00021666" w:rsidP="00021666">
      <w:pPr>
        <w:pStyle w:val="NoSpacing"/>
      </w:pPr>
      <w:r w:rsidRPr="0023124B">
        <w:t xml:space="preserve">    if (x == 1 || x == n - 1)</w:t>
      </w:r>
    </w:p>
    <w:p w14:paraId="46F788AB" w14:textId="77777777" w:rsidR="00021666" w:rsidRPr="0023124B" w:rsidRDefault="00021666" w:rsidP="00021666">
      <w:pPr>
        <w:pStyle w:val="NoSpacing"/>
      </w:pPr>
      <w:r w:rsidRPr="0023124B">
        <w:t xml:space="preserve">        return false;</w:t>
      </w:r>
    </w:p>
    <w:p w14:paraId="2142F1FF" w14:textId="77777777" w:rsidR="00021666" w:rsidRPr="0023124B" w:rsidRDefault="00021666" w:rsidP="00021666">
      <w:pPr>
        <w:pStyle w:val="NoSpacing"/>
      </w:pPr>
      <w:r w:rsidRPr="0023124B">
        <w:t xml:space="preserve">    for (int r = 1; r &lt; s; r++) {</w:t>
      </w:r>
    </w:p>
    <w:p w14:paraId="204A905E" w14:textId="77777777" w:rsidR="00021666" w:rsidRPr="0023124B" w:rsidRDefault="00021666" w:rsidP="00021666">
      <w:pPr>
        <w:pStyle w:val="NoSpacing"/>
      </w:pPr>
      <w:r w:rsidRPr="0023124B">
        <w:t xml:space="preserve">        x = (u128)x * x % n;</w:t>
      </w:r>
    </w:p>
    <w:p w14:paraId="6791199F" w14:textId="77777777" w:rsidR="00021666" w:rsidRPr="0023124B" w:rsidRDefault="00021666" w:rsidP="00021666">
      <w:pPr>
        <w:pStyle w:val="NoSpacing"/>
      </w:pPr>
      <w:r w:rsidRPr="0023124B">
        <w:t xml:space="preserve">        if (x == n - 1)</w:t>
      </w:r>
    </w:p>
    <w:p w14:paraId="4490E0CC" w14:textId="77777777" w:rsidR="00021666" w:rsidRPr="0023124B" w:rsidRDefault="00021666" w:rsidP="00021666">
      <w:pPr>
        <w:pStyle w:val="NoSpacing"/>
      </w:pPr>
      <w:r w:rsidRPr="0023124B">
        <w:t xml:space="preserve">            return false;</w:t>
      </w:r>
    </w:p>
    <w:p w14:paraId="050CCB81" w14:textId="77777777" w:rsidR="00021666" w:rsidRPr="0023124B" w:rsidRDefault="00021666" w:rsidP="00021666">
      <w:pPr>
        <w:pStyle w:val="NoSpacing"/>
      </w:pPr>
      <w:r w:rsidRPr="0023124B">
        <w:t xml:space="preserve">    }</w:t>
      </w:r>
    </w:p>
    <w:p w14:paraId="56E7BBB9" w14:textId="77777777" w:rsidR="00021666" w:rsidRPr="0023124B" w:rsidRDefault="00021666" w:rsidP="00021666">
      <w:pPr>
        <w:pStyle w:val="NoSpacing"/>
      </w:pPr>
      <w:r w:rsidRPr="0023124B">
        <w:t xml:space="preserve">    return true;</w:t>
      </w:r>
    </w:p>
    <w:p w14:paraId="13199A53" w14:textId="77777777" w:rsidR="00021666" w:rsidRPr="0023124B" w:rsidRDefault="00021666" w:rsidP="00021666">
      <w:pPr>
        <w:pStyle w:val="NoSpacing"/>
      </w:pPr>
      <w:r w:rsidRPr="0023124B">
        <w:t>};</w:t>
      </w:r>
    </w:p>
    <w:p w14:paraId="58422E21" w14:textId="77777777" w:rsidR="00021666" w:rsidRPr="0023124B" w:rsidRDefault="00021666" w:rsidP="00021666">
      <w:pPr>
        <w:pStyle w:val="NoSpacing"/>
      </w:pPr>
    </w:p>
    <w:p w14:paraId="7DF088DE" w14:textId="77777777" w:rsidR="00021666" w:rsidRPr="0023124B" w:rsidRDefault="00021666" w:rsidP="00021666">
      <w:pPr>
        <w:pStyle w:val="NoSpacing"/>
      </w:pPr>
      <w:r w:rsidRPr="0023124B">
        <w:t xml:space="preserve">bool </w:t>
      </w:r>
      <w:proofErr w:type="spellStart"/>
      <w:r w:rsidRPr="0023124B">
        <w:t>MillerRabin</w:t>
      </w:r>
      <w:proofErr w:type="spellEnd"/>
      <w:r w:rsidRPr="0023124B">
        <w:t>(u64 n) { // returns true if n is prime, else returns false.</w:t>
      </w:r>
    </w:p>
    <w:p w14:paraId="0FBFA789" w14:textId="77777777" w:rsidR="00021666" w:rsidRPr="0023124B" w:rsidRDefault="00021666" w:rsidP="00021666">
      <w:pPr>
        <w:pStyle w:val="NoSpacing"/>
      </w:pPr>
      <w:r w:rsidRPr="0023124B">
        <w:t xml:space="preserve">    if (n &lt; 2)</w:t>
      </w:r>
    </w:p>
    <w:p w14:paraId="468AE20D" w14:textId="77777777" w:rsidR="00021666" w:rsidRPr="0023124B" w:rsidRDefault="00021666" w:rsidP="00021666">
      <w:pPr>
        <w:pStyle w:val="NoSpacing"/>
      </w:pPr>
      <w:r w:rsidRPr="0023124B">
        <w:t xml:space="preserve">        return false;</w:t>
      </w:r>
    </w:p>
    <w:p w14:paraId="590ED7CD" w14:textId="77777777" w:rsidR="00021666" w:rsidRPr="0023124B" w:rsidRDefault="00021666" w:rsidP="00021666">
      <w:pPr>
        <w:pStyle w:val="NoSpacing"/>
      </w:pPr>
    </w:p>
    <w:p w14:paraId="2979AD77" w14:textId="77777777" w:rsidR="00021666" w:rsidRPr="0023124B" w:rsidRDefault="00021666" w:rsidP="00021666">
      <w:pPr>
        <w:pStyle w:val="NoSpacing"/>
      </w:pPr>
      <w:r w:rsidRPr="0023124B">
        <w:t xml:space="preserve">    int r = 0;</w:t>
      </w:r>
    </w:p>
    <w:p w14:paraId="3C00677A" w14:textId="77777777" w:rsidR="00021666" w:rsidRPr="0023124B" w:rsidRDefault="00021666" w:rsidP="00021666">
      <w:pPr>
        <w:pStyle w:val="NoSpacing"/>
      </w:pPr>
      <w:r w:rsidRPr="0023124B">
        <w:t xml:space="preserve">    u64 d = n - 1;</w:t>
      </w:r>
    </w:p>
    <w:p w14:paraId="768E8477" w14:textId="77777777" w:rsidR="00021666" w:rsidRPr="0023124B" w:rsidRDefault="00021666" w:rsidP="00021666">
      <w:pPr>
        <w:pStyle w:val="NoSpacing"/>
      </w:pPr>
      <w:r w:rsidRPr="0023124B">
        <w:t xml:space="preserve">    while ((d &amp; 1) == 0) {</w:t>
      </w:r>
    </w:p>
    <w:p w14:paraId="547CBE91" w14:textId="77777777" w:rsidR="00021666" w:rsidRPr="0023124B" w:rsidRDefault="00021666" w:rsidP="00021666">
      <w:pPr>
        <w:pStyle w:val="NoSpacing"/>
      </w:pPr>
      <w:r w:rsidRPr="0023124B">
        <w:t xml:space="preserve">        d &gt;&gt;= 1;</w:t>
      </w:r>
    </w:p>
    <w:p w14:paraId="50A7ABE6" w14:textId="77777777" w:rsidR="00021666" w:rsidRPr="0023124B" w:rsidRDefault="00021666" w:rsidP="00021666">
      <w:pPr>
        <w:pStyle w:val="NoSpacing"/>
      </w:pPr>
      <w:r w:rsidRPr="0023124B">
        <w:t xml:space="preserve">        r++;</w:t>
      </w:r>
    </w:p>
    <w:p w14:paraId="4B7A6D9F" w14:textId="77777777" w:rsidR="00021666" w:rsidRPr="0023124B" w:rsidRDefault="00021666" w:rsidP="00021666">
      <w:pPr>
        <w:pStyle w:val="NoSpacing"/>
      </w:pPr>
      <w:r w:rsidRPr="0023124B">
        <w:t xml:space="preserve">    }</w:t>
      </w:r>
    </w:p>
    <w:p w14:paraId="32CC4926" w14:textId="77777777" w:rsidR="00021666" w:rsidRPr="0023124B" w:rsidRDefault="00021666" w:rsidP="00021666">
      <w:pPr>
        <w:pStyle w:val="NoSpacing"/>
      </w:pPr>
    </w:p>
    <w:p w14:paraId="621F0F38" w14:textId="77777777" w:rsidR="00021666" w:rsidRPr="0023124B" w:rsidRDefault="00021666" w:rsidP="00021666">
      <w:pPr>
        <w:pStyle w:val="NoSpacing"/>
      </w:pPr>
      <w:r w:rsidRPr="0023124B">
        <w:t xml:space="preserve">    for (int a : {2, 3, 5, 7, 11, 13, 17, 19, 23, 29, 31, 37}) {</w:t>
      </w:r>
    </w:p>
    <w:p w14:paraId="5C97BE12" w14:textId="77777777" w:rsidR="00021666" w:rsidRPr="0023124B" w:rsidRDefault="00021666" w:rsidP="00021666">
      <w:pPr>
        <w:pStyle w:val="NoSpacing"/>
      </w:pPr>
      <w:r w:rsidRPr="0023124B">
        <w:t xml:space="preserve">        if (n == a)</w:t>
      </w:r>
    </w:p>
    <w:p w14:paraId="44639381" w14:textId="77777777" w:rsidR="00021666" w:rsidRPr="0023124B" w:rsidRDefault="00021666" w:rsidP="00021666">
      <w:pPr>
        <w:pStyle w:val="NoSpacing"/>
      </w:pPr>
      <w:r w:rsidRPr="0023124B">
        <w:t xml:space="preserve">            return true;</w:t>
      </w:r>
    </w:p>
    <w:p w14:paraId="3B1E82F9" w14:textId="77777777" w:rsidR="00021666" w:rsidRPr="0023124B" w:rsidRDefault="00021666" w:rsidP="00021666">
      <w:pPr>
        <w:pStyle w:val="NoSpacing"/>
      </w:pPr>
      <w:r w:rsidRPr="0023124B">
        <w:t xml:space="preserve">        if (</w:t>
      </w:r>
      <w:proofErr w:type="spellStart"/>
      <w:r w:rsidRPr="0023124B">
        <w:t>check_composite</w:t>
      </w:r>
      <w:proofErr w:type="spellEnd"/>
      <w:r w:rsidRPr="0023124B">
        <w:t>(n, a, d, r))</w:t>
      </w:r>
    </w:p>
    <w:p w14:paraId="1C934C65" w14:textId="77777777" w:rsidR="00021666" w:rsidRPr="0023124B" w:rsidRDefault="00021666" w:rsidP="00021666">
      <w:pPr>
        <w:pStyle w:val="NoSpacing"/>
      </w:pPr>
      <w:r w:rsidRPr="0023124B">
        <w:t xml:space="preserve">            return false;</w:t>
      </w:r>
    </w:p>
    <w:p w14:paraId="59E69289" w14:textId="77777777" w:rsidR="00021666" w:rsidRPr="0023124B" w:rsidRDefault="00021666" w:rsidP="00021666">
      <w:pPr>
        <w:pStyle w:val="NoSpacing"/>
      </w:pPr>
      <w:r w:rsidRPr="0023124B">
        <w:t xml:space="preserve">    }</w:t>
      </w:r>
    </w:p>
    <w:p w14:paraId="7D90756C" w14:textId="77777777" w:rsidR="00021666" w:rsidRPr="0023124B" w:rsidRDefault="00021666" w:rsidP="00021666">
      <w:pPr>
        <w:pStyle w:val="NoSpacing"/>
      </w:pPr>
      <w:r w:rsidRPr="0023124B">
        <w:t xml:space="preserve">    return true;</w:t>
      </w:r>
    </w:p>
    <w:p w14:paraId="648FBEAD" w14:textId="49B195C9" w:rsidR="00021666" w:rsidRDefault="00021666" w:rsidP="00021666">
      <w:pPr>
        <w:pStyle w:val="NoSpacing"/>
      </w:pPr>
      <w:r w:rsidRPr="0023124B">
        <w:t>}</w:t>
      </w:r>
    </w:p>
    <w:p w14:paraId="5D921150" w14:textId="0AA7E624" w:rsidR="002E415E" w:rsidRDefault="002E415E" w:rsidP="002E415E">
      <w:pPr>
        <w:pStyle w:val="Heading2"/>
      </w:pPr>
      <w:bookmarkStart w:id="24" w:name="_Toc160308568"/>
      <w:r>
        <w:t>Lagrange</w:t>
      </w:r>
      <w:bookmarkEnd w:id="24"/>
    </w:p>
    <w:p w14:paraId="5063D930" w14:textId="77777777" w:rsidR="002E415E" w:rsidRPr="00984F5E" w:rsidRDefault="002E415E" w:rsidP="002E415E">
      <w:pPr>
        <w:pStyle w:val="NoSpacing"/>
      </w:pPr>
      <w:r w:rsidRPr="00984F5E">
        <w:t xml:space="preserve">struct </w:t>
      </w:r>
      <w:proofErr w:type="spellStart"/>
      <w:r w:rsidRPr="00984F5E">
        <w:t>LagrangePoly</w:t>
      </w:r>
      <w:proofErr w:type="spellEnd"/>
      <w:r w:rsidRPr="00984F5E">
        <w:t xml:space="preserve"> {</w:t>
      </w:r>
    </w:p>
    <w:p w14:paraId="218FD75D" w14:textId="77777777" w:rsidR="002E415E" w:rsidRPr="00984F5E" w:rsidRDefault="002E415E" w:rsidP="002E415E">
      <w:pPr>
        <w:pStyle w:val="NoSpacing"/>
      </w:pPr>
      <w:r w:rsidRPr="00984F5E">
        <w:t xml:space="preserve">    vector&lt;long long&gt; y, den;</w:t>
      </w:r>
    </w:p>
    <w:p w14:paraId="2645C4DB" w14:textId="77777777" w:rsidR="002E415E" w:rsidRPr="00984F5E" w:rsidRDefault="002E415E" w:rsidP="002E415E">
      <w:pPr>
        <w:pStyle w:val="NoSpacing"/>
      </w:pPr>
      <w:r w:rsidRPr="00984F5E">
        <w:t xml:space="preserve">    void build(vector&lt;long long&gt; _a){</w:t>
      </w:r>
    </w:p>
    <w:p w14:paraId="5D9DD6A1" w14:textId="77777777" w:rsidR="002E415E" w:rsidRPr="00984F5E" w:rsidRDefault="002E415E" w:rsidP="002E415E">
      <w:pPr>
        <w:pStyle w:val="NoSpacing"/>
      </w:pPr>
      <w:r w:rsidRPr="00984F5E">
        <w:t xml:space="preserve">        //f(</w:t>
      </w:r>
      <w:proofErr w:type="spellStart"/>
      <w:r w:rsidRPr="00984F5E">
        <w:t>i</w:t>
      </w:r>
      <w:proofErr w:type="spellEnd"/>
      <w:r w:rsidRPr="00984F5E">
        <w:t>) = _a[</w:t>
      </w:r>
      <w:proofErr w:type="spellStart"/>
      <w:r w:rsidRPr="00984F5E">
        <w:t>i</w:t>
      </w:r>
      <w:proofErr w:type="spellEnd"/>
      <w:r w:rsidRPr="00984F5E">
        <w:t>]</w:t>
      </w:r>
    </w:p>
    <w:p w14:paraId="0B3FCCDC" w14:textId="77777777" w:rsidR="002E415E" w:rsidRPr="00984F5E" w:rsidRDefault="002E415E" w:rsidP="002E415E">
      <w:pPr>
        <w:pStyle w:val="NoSpacing"/>
      </w:pPr>
      <w:r w:rsidRPr="00984F5E">
        <w:t xml:space="preserve">        //f(x) has degree of </w:t>
      </w:r>
      <w:proofErr w:type="spellStart"/>
      <w:r w:rsidRPr="00984F5E">
        <w:t>y.size</w:t>
      </w:r>
      <w:proofErr w:type="spellEnd"/>
      <w:r w:rsidRPr="00984F5E">
        <w:t>() - 1</w:t>
      </w:r>
    </w:p>
    <w:p w14:paraId="29A2DCC1" w14:textId="77777777" w:rsidR="002E415E" w:rsidRPr="00984F5E" w:rsidRDefault="002E415E" w:rsidP="002E415E">
      <w:pPr>
        <w:pStyle w:val="NoSpacing"/>
      </w:pPr>
      <w:r w:rsidRPr="00984F5E">
        <w:t xml:space="preserve">        y = _a;</w:t>
      </w:r>
    </w:p>
    <w:p w14:paraId="67FBA0DE" w14:textId="77777777" w:rsidR="002E415E" w:rsidRPr="00984F5E" w:rsidRDefault="002E415E" w:rsidP="002E415E">
      <w:pPr>
        <w:pStyle w:val="NoSpacing"/>
      </w:pPr>
      <w:r w:rsidRPr="00984F5E">
        <w:t xml:space="preserve">        </w:t>
      </w:r>
      <w:proofErr w:type="spellStart"/>
      <w:r w:rsidRPr="00984F5E">
        <w:t>den.resize</w:t>
      </w:r>
      <w:proofErr w:type="spellEnd"/>
      <w:r w:rsidRPr="00984F5E">
        <w:t>(</w:t>
      </w:r>
      <w:proofErr w:type="spellStart"/>
      <w:r w:rsidRPr="00984F5E">
        <w:t>y.size</w:t>
      </w:r>
      <w:proofErr w:type="spellEnd"/>
      <w:r w:rsidRPr="00984F5E">
        <w:t>());</w:t>
      </w:r>
    </w:p>
    <w:p w14:paraId="3B574CCD" w14:textId="77777777" w:rsidR="002E415E" w:rsidRPr="00984F5E" w:rsidRDefault="002E415E" w:rsidP="002E415E">
      <w:pPr>
        <w:pStyle w:val="NoSpacing"/>
      </w:pPr>
      <w:r w:rsidRPr="00984F5E">
        <w:t xml:space="preserve">        int n = (int) </w:t>
      </w:r>
      <w:proofErr w:type="spellStart"/>
      <w:r w:rsidRPr="00984F5E">
        <w:t>y.size</w:t>
      </w:r>
      <w:proofErr w:type="spellEnd"/>
      <w:r w:rsidRPr="00984F5E">
        <w:t>();</w:t>
      </w:r>
    </w:p>
    <w:p w14:paraId="1F2A1A62" w14:textId="77777777" w:rsidR="002E415E" w:rsidRPr="00984F5E" w:rsidRDefault="002E415E" w:rsidP="002E415E">
      <w:pPr>
        <w:pStyle w:val="NoSpacing"/>
      </w:pPr>
      <w:r w:rsidRPr="00984F5E">
        <w:t xml:space="preserve">        for (int </w:t>
      </w:r>
      <w:proofErr w:type="spellStart"/>
      <w:r w:rsidRPr="00984F5E">
        <w:t>i</w:t>
      </w:r>
      <w:proofErr w:type="spellEnd"/>
      <w:r w:rsidRPr="00984F5E">
        <w:t xml:space="preserve"> = 0; </w:t>
      </w:r>
      <w:proofErr w:type="spellStart"/>
      <w:r w:rsidRPr="00984F5E">
        <w:t>i</w:t>
      </w:r>
      <w:proofErr w:type="spellEnd"/>
      <w:r w:rsidRPr="00984F5E">
        <w:t xml:space="preserve"> &lt; n; </w:t>
      </w:r>
      <w:proofErr w:type="spellStart"/>
      <w:r w:rsidRPr="00984F5E">
        <w:t>i</w:t>
      </w:r>
      <w:proofErr w:type="spellEnd"/>
      <w:r w:rsidRPr="00984F5E">
        <w:t>++) {</w:t>
      </w:r>
    </w:p>
    <w:p w14:paraId="2D42E723" w14:textId="77777777" w:rsidR="002E415E" w:rsidRPr="00984F5E" w:rsidRDefault="002E415E" w:rsidP="002E415E">
      <w:pPr>
        <w:pStyle w:val="NoSpacing"/>
      </w:pPr>
      <w:r w:rsidRPr="00984F5E">
        <w:t xml:space="preserve">            y[</w:t>
      </w:r>
      <w:proofErr w:type="spellStart"/>
      <w:r w:rsidRPr="00984F5E">
        <w:t>i</w:t>
      </w:r>
      <w:proofErr w:type="spellEnd"/>
      <w:r w:rsidRPr="00984F5E">
        <w:t>] = (y[</w:t>
      </w:r>
      <w:proofErr w:type="spellStart"/>
      <w:r w:rsidRPr="00984F5E">
        <w:t>i</w:t>
      </w:r>
      <w:proofErr w:type="spellEnd"/>
      <w:r w:rsidRPr="00984F5E">
        <w:t>] % MOD + MOD) % MOD;</w:t>
      </w:r>
    </w:p>
    <w:p w14:paraId="7AA9F2C4" w14:textId="77777777" w:rsidR="002E415E" w:rsidRPr="00984F5E" w:rsidRDefault="002E415E" w:rsidP="002E415E">
      <w:pPr>
        <w:pStyle w:val="NoSpacing"/>
      </w:pPr>
      <w:r w:rsidRPr="00984F5E">
        <w:t xml:space="preserve">            den[</w:t>
      </w:r>
      <w:proofErr w:type="spellStart"/>
      <w:r w:rsidRPr="00984F5E">
        <w:t>i</w:t>
      </w:r>
      <w:proofErr w:type="spellEnd"/>
      <w:r w:rsidRPr="00984F5E">
        <w:t xml:space="preserve">] = inv[n - </w:t>
      </w:r>
      <w:proofErr w:type="spellStart"/>
      <w:r w:rsidRPr="00984F5E">
        <w:t>i</w:t>
      </w:r>
      <w:proofErr w:type="spellEnd"/>
      <w:r w:rsidRPr="00984F5E">
        <w:t xml:space="preserve"> - 1] * inv[</w:t>
      </w:r>
      <w:proofErr w:type="spellStart"/>
      <w:r w:rsidRPr="00984F5E">
        <w:t>i</w:t>
      </w:r>
      <w:proofErr w:type="spellEnd"/>
      <w:r w:rsidRPr="00984F5E">
        <w:t>] % MOD;</w:t>
      </w:r>
    </w:p>
    <w:p w14:paraId="64D34D3A" w14:textId="77777777" w:rsidR="002E415E" w:rsidRPr="00984F5E" w:rsidRDefault="002E415E" w:rsidP="002E415E">
      <w:pPr>
        <w:pStyle w:val="NoSpacing"/>
      </w:pPr>
      <w:r w:rsidRPr="00984F5E">
        <w:t xml:space="preserve">            if ((n - </w:t>
      </w:r>
      <w:proofErr w:type="spellStart"/>
      <w:r w:rsidRPr="00984F5E">
        <w:t>i</w:t>
      </w:r>
      <w:proofErr w:type="spellEnd"/>
      <w:r w:rsidRPr="00984F5E">
        <w:t xml:space="preserve"> - 1) % 2 == 1) {</w:t>
      </w:r>
    </w:p>
    <w:p w14:paraId="19468603" w14:textId="77777777" w:rsidR="002E415E" w:rsidRPr="00984F5E" w:rsidRDefault="002E415E" w:rsidP="002E415E">
      <w:pPr>
        <w:pStyle w:val="NoSpacing"/>
      </w:pPr>
      <w:r w:rsidRPr="00984F5E">
        <w:t xml:space="preserve">                den[</w:t>
      </w:r>
      <w:proofErr w:type="spellStart"/>
      <w:r w:rsidRPr="00984F5E">
        <w:t>i</w:t>
      </w:r>
      <w:proofErr w:type="spellEnd"/>
      <w:r w:rsidRPr="00984F5E">
        <w:t>] = (MOD - den[</w:t>
      </w:r>
      <w:proofErr w:type="spellStart"/>
      <w:r w:rsidRPr="00984F5E">
        <w:t>i</w:t>
      </w:r>
      <w:proofErr w:type="spellEnd"/>
      <w:r w:rsidRPr="00984F5E">
        <w:t>]) % MOD;</w:t>
      </w:r>
    </w:p>
    <w:p w14:paraId="418FCFB2" w14:textId="77777777" w:rsidR="002E415E" w:rsidRPr="00984F5E" w:rsidRDefault="002E415E" w:rsidP="002E415E">
      <w:pPr>
        <w:pStyle w:val="NoSpacing"/>
      </w:pPr>
      <w:r w:rsidRPr="00984F5E">
        <w:t xml:space="preserve">            }</w:t>
      </w:r>
    </w:p>
    <w:p w14:paraId="451FB8C1" w14:textId="77777777" w:rsidR="002E415E" w:rsidRPr="00984F5E" w:rsidRDefault="002E415E" w:rsidP="002E415E">
      <w:pPr>
        <w:pStyle w:val="NoSpacing"/>
      </w:pPr>
      <w:r w:rsidRPr="00984F5E">
        <w:t xml:space="preserve">        }</w:t>
      </w:r>
    </w:p>
    <w:p w14:paraId="6CFF9CD3" w14:textId="77777777" w:rsidR="002E415E" w:rsidRPr="00984F5E" w:rsidRDefault="002E415E" w:rsidP="002E415E">
      <w:pPr>
        <w:pStyle w:val="NoSpacing"/>
      </w:pPr>
      <w:r w:rsidRPr="00984F5E">
        <w:t xml:space="preserve">    }</w:t>
      </w:r>
    </w:p>
    <w:p w14:paraId="25304D41" w14:textId="77777777" w:rsidR="002E415E" w:rsidRPr="00984F5E" w:rsidRDefault="002E415E" w:rsidP="002E415E">
      <w:pPr>
        <w:pStyle w:val="NoSpacing"/>
      </w:pPr>
    </w:p>
    <w:p w14:paraId="4910812B" w14:textId="77777777" w:rsidR="002E415E" w:rsidRPr="00984F5E" w:rsidRDefault="002E415E" w:rsidP="002E415E">
      <w:pPr>
        <w:pStyle w:val="NoSpacing"/>
      </w:pPr>
      <w:r w:rsidRPr="00984F5E">
        <w:t xml:space="preserve">    </w:t>
      </w:r>
      <w:proofErr w:type="spellStart"/>
      <w:r w:rsidRPr="00984F5E">
        <w:t>ll</w:t>
      </w:r>
      <w:proofErr w:type="spellEnd"/>
      <w:r w:rsidRPr="00984F5E">
        <w:t xml:space="preserve"> </w:t>
      </w:r>
      <w:proofErr w:type="spellStart"/>
      <w:r w:rsidRPr="00984F5E">
        <w:t>getVal</w:t>
      </w:r>
      <w:proofErr w:type="spellEnd"/>
      <w:r w:rsidRPr="00984F5E">
        <w:t>(</w:t>
      </w:r>
      <w:proofErr w:type="spellStart"/>
      <w:r w:rsidRPr="00984F5E">
        <w:t>ll</w:t>
      </w:r>
      <w:proofErr w:type="spellEnd"/>
      <w:r w:rsidRPr="00984F5E">
        <w:t xml:space="preserve"> x) {</w:t>
      </w:r>
    </w:p>
    <w:p w14:paraId="19381E33" w14:textId="77777777" w:rsidR="002E415E" w:rsidRPr="00984F5E" w:rsidRDefault="002E415E" w:rsidP="002E415E">
      <w:pPr>
        <w:pStyle w:val="NoSpacing"/>
      </w:pPr>
      <w:r w:rsidRPr="00984F5E">
        <w:t xml:space="preserve">        int n = (int) </w:t>
      </w:r>
      <w:proofErr w:type="spellStart"/>
      <w:r w:rsidRPr="00984F5E">
        <w:t>y.size</w:t>
      </w:r>
      <w:proofErr w:type="spellEnd"/>
      <w:r w:rsidRPr="00984F5E">
        <w:t>();</w:t>
      </w:r>
    </w:p>
    <w:p w14:paraId="18EB3A42" w14:textId="77777777" w:rsidR="002E415E" w:rsidRPr="00984F5E" w:rsidRDefault="002E415E" w:rsidP="002E415E">
      <w:pPr>
        <w:pStyle w:val="NoSpacing"/>
      </w:pPr>
      <w:r w:rsidRPr="00984F5E">
        <w:t xml:space="preserve">        x %= MOD;</w:t>
      </w:r>
    </w:p>
    <w:p w14:paraId="1326C481" w14:textId="77777777" w:rsidR="002E415E" w:rsidRPr="00984F5E" w:rsidRDefault="002E415E" w:rsidP="002E415E">
      <w:pPr>
        <w:pStyle w:val="NoSpacing"/>
      </w:pPr>
      <w:r w:rsidRPr="00984F5E">
        <w:t xml:space="preserve">        if (x &lt; n) {</w:t>
      </w:r>
    </w:p>
    <w:p w14:paraId="514D4A20" w14:textId="77777777" w:rsidR="002E415E" w:rsidRPr="00984F5E" w:rsidRDefault="002E415E" w:rsidP="002E415E">
      <w:pPr>
        <w:pStyle w:val="NoSpacing"/>
      </w:pPr>
      <w:r w:rsidRPr="00984F5E">
        <w:t xml:space="preserve">            return y[(int) x];</w:t>
      </w:r>
    </w:p>
    <w:p w14:paraId="1D218F7C" w14:textId="77777777" w:rsidR="002E415E" w:rsidRPr="00984F5E" w:rsidRDefault="002E415E" w:rsidP="002E415E">
      <w:pPr>
        <w:pStyle w:val="NoSpacing"/>
      </w:pPr>
      <w:r w:rsidRPr="00984F5E">
        <w:t xml:space="preserve">        }</w:t>
      </w:r>
    </w:p>
    <w:p w14:paraId="2B8A4411" w14:textId="77777777" w:rsidR="002E415E" w:rsidRPr="00984F5E" w:rsidRDefault="002E415E" w:rsidP="002E415E">
      <w:pPr>
        <w:pStyle w:val="NoSpacing"/>
      </w:pPr>
      <w:r w:rsidRPr="00984F5E">
        <w:t xml:space="preserve">        //O(N^2)</w:t>
      </w:r>
    </w:p>
    <w:p w14:paraId="7262069B" w14:textId="77777777" w:rsidR="002E415E" w:rsidRPr="00984F5E" w:rsidRDefault="002E415E" w:rsidP="002E415E">
      <w:pPr>
        <w:pStyle w:val="NoSpacing"/>
      </w:pPr>
      <w:r w:rsidRPr="00984F5E">
        <w:t xml:space="preserve">        /*long </w:t>
      </w:r>
      <w:proofErr w:type="spellStart"/>
      <w:r w:rsidRPr="00984F5E">
        <w:t>long</w:t>
      </w:r>
      <w:proofErr w:type="spellEnd"/>
      <w:r w:rsidRPr="00984F5E">
        <w:t xml:space="preserve"> ans = 0;</w:t>
      </w:r>
    </w:p>
    <w:p w14:paraId="35A45E9F" w14:textId="77777777" w:rsidR="002E415E" w:rsidRPr="00984F5E" w:rsidRDefault="002E415E" w:rsidP="002E415E">
      <w:pPr>
        <w:pStyle w:val="NoSpacing"/>
      </w:pPr>
      <w:r w:rsidRPr="00984F5E">
        <w:t xml:space="preserve">        for(int </w:t>
      </w:r>
      <w:proofErr w:type="spellStart"/>
      <w:r w:rsidRPr="00984F5E">
        <w:t>i</w:t>
      </w:r>
      <w:proofErr w:type="spellEnd"/>
      <w:r w:rsidRPr="00984F5E">
        <w:t xml:space="preserve"> = 0; </w:t>
      </w:r>
      <w:proofErr w:type="spellStart"/>
      <w:r w:rsidRPr="00984F5E">
        <w:t>i</w:t>
      </w:r>
      <w:proofErr w:type="spellEnd"/>
      <w:r w:rsidRPr="00984F5E">
        <w:t xml:space="preserve"> &lt; n; </w:t>
      </w:r>
      <w:proofErr w:type="spellStart"/>
      <w:r w:rsidRPr="00984F5E">
        <w:t>i</w:t>
      </w:r>
      <w:proofErr w:type="spellEnd"/>
      <w:r w:rsidRPr="00984F5E">
        <w:t>++) {</w:t>
      </w:r>
    </w:p>
    <w:p w14:paraId="7DCECC67" w14:textId="77777777" w:rsidR="002E415E" w:rsidRPr="00984F5E" w:rsidRDefault="002E415E" w:rsidP="002E415E">
      <w:pPr>
        <w:pStyle w:val="NoSpacing"/>
      </w:pPr>
      <w:r w:rsidRPr="00984F5E">
        <w:t xml:space="preserve">            long </w:t>
      </w:r>
      <w:proofErr w:type="spellStart"/>
      <w:r w:rsidRPr="00984F5E">
        <w:t>long</w:t>
      </w:r>
      <w:proofErr w:type="spellEnd"/>
      <w:r w:rsidRPr="00984F5E">
        <w:t xml:space="preserve"> cur = den[</w:t>
      </w:r>
      <w:proofErr w:type="spellStart"/>
      <w:r w:rsidRPr="00984F5E">
        <w:t>i</w:t>
      </w:r>
      <w:proofErr w:type="spellEnd"/>
      <w:r w:rsidRPr="00984F5E">
        <w:t>];</w:t>
      </w:r>
    </w:p>
    <w:p w14:paraId="01849909" w14:textId="77777777" w:rsidR="002E415E" w:rsidRPr="00984F5E" w:rsidRDefault="002E415E" w:rsidP="002E415E">
      <w:pPr>
        <w:pStyle w:val="NoSpacing"/>
      </w:pPr>
      <w:r w:rsidRPr="00984F5E">
        <w:t xml:space="preserve">            for(int j = 0; j &lt; n; </w:t>
      </w:r>
      <w:proofErr w:type="spellStart"/>
      <w:r w:rsidRPr="00984F5E">
        <w:t>j++</w:t>
      </w:r>
      <w:proofErr w:type="spellEnd"/>
      <w:r w:rsidRPr="00984F5E">
        <w:t>) {</w:t>
      </w:r>
    </w:p>
    <w:p w14:paraId="56EFAD6F" w14:textId="77777777" w:rsidR="002E415E" w:rsidRPr="00984F5E" w:rsidRDefault="002E415E" w:rsidP="002E415E">
      <w:pPr>
        <w:pStyle w:val="NoSpacing"/>
      </w:pPr>
      <w:r w:rsidRPr="00984F5E">
        <w:t xml:space="preserve">                if(</w:t>
      </w:r>
      <w:proofErr w:type="spellStart"/>
      <w:r w:rsidRPr="00984F5E">
        <w:t>i</w:t>
      </w:r>
      <w:proofErr w:type="spellEnd"/>
      <w:r w:rsidRPr="00984F5E">
        <w:t xml:space="preserve"> == j) { continue; }</w:t>
      </w:r>
    </w:p>
    <w:p w14:paraId="43DD59E3" w14:textId="77777777" w:rsidR="002E415E" w:rsidRPr="00984F5E" w:rsidRDefault="002E415E" w:rsidP="002E415E">
      <w:pPr>
        <w:pStyle w:val="NoSpacing"/>
      </w:pPr>
      <w:r w:rsidRPr="00984F5E">
        <w:t xml:space="preserve">                cur = cur * (x - y[</w:t>
      </w:r>
      <w:proofErr w:type="spellStart"/>
      <w:r w:rsidRPr="00984F5E">
        <w:t>i</w:t>
      </w:r>
      <w:proofErr w:type="spellEnd"/>
      <w:r w:rsidRPr="00984F5E">
        <w:t>] + MOD) % MOD;</w:t>
      </w:r>
    </w:p>
    <w:p w14:paraId="1DCE2140" w14:textId="77777777" w:rsidR="002E415E" w:rsidRPr="00984F5E" w:rsidRDefault="002E415E" w:rsidP="002E415E">
      <w:pPr>
        <w:pStyle w:val="NoSpacing"/>
      </w:pPr>
      <w:r w:rsidRPr="00984F5E">
        <w:t xml:space="preserve">            }</w:t>
      </w:r>
    </w:p>
    <w:p w14:paraId="07DE482E" w14:textId="77777777" w:rsidR="002E415E" w:rsidRPr="00984F5E" w:rsidRDefault="002E415E" w:rsidP="002E415E">
      <w:pPr>
        <w:pStyle w:val="NoSpacing"/>
      </w:pPr>
      <w:r w:rsidRPr="00984F5E">
        <w:t xml:space="preserve">            ans = (ans + cur) % MOD;</w:t>
      </w:r>
    </w:p>
    <w:p w14:paraId="7583BB77" w14:textId="77777777" w:rsidR="002E415E" w:rsidRPr="00984F5E" w:rsidRDefault="002E415E" w:rsidP="002E415E">
      <w:pPr>
        <w:pStyle w:val="NoSpacing"/>
      </w:pPr>
      <w:r w:rsidRPr="00984F5E">
        <w:t xml:space="preserve">        }</w:t>
      </w:r>
    </w:p>
    <w:p w14:paraId="59BBAB41" w14:textId="77777777" w:rsidR="002E415E" w:rsidRPr="00984F5E" w:rsidRDefault="002E415E" w:rsidP="002E415E">
      <w:pPr>
        <w:pStyle w:val="NoSpacing"/>
      </w:pPr>
      <w:r w:rsidRPr="00984F5E">
        <w:t xml:space="preserve">        return ans;*/</w:t>
      </w:r>
    </w:p>
    <w:p w14:paraId="0FA5D387" w14:textId="77777777" w:rsidR="002E415E" w:rsidRPr="00984F5E" w:rsidRDefault="002E415E" w:rsidP="002E415E">
      <w:pPr>
        <w:pStyle w:val="NoSpacing"/>
      </w:pPr>
      <w:r w:rsidRPr="00984F5E">
        <w:t xml:space="preserve">        // O(N)</w:t>
      </w:r>
    </w:p>
    <w:p w14:paraId="67B09FA2" w14:textId="77777777" w:rsidR="002E415E" w:rsidRPr="00984F5E" w:rsidRDefault="002E415E" w:rsidP="002E415E">
      <w:pPr>
        <w:pStyle w:val="NoSpacing"/>
      </w:pPr>
      <w:r w:rsidRPr="00984F5E">
        <w:t xml:space="preserve">        std::vector&lt;long long&gt; l, r;</w:t>
      </w:r>
    </w:p>
    <w:p w14:paraId="7DE8EF87" w14:textId="77777777" w:rsidR="002E415E" w:rsidRPr="00984F5E" w:rsidRDefault="002E415E" w:rsidP="002E415E">
      <w:pPr>
        <w:pStyle w:val="NoSpacing"/>
      </w:pPr>
      <w:r w:rsidRPr="00984F5E">
        <w:t xml:space="preserve">        </w:t>
      </w:r>
      <w:proofErr w:type="spellStart"/>
      <w:r w:rsidRPr="00984F5E">
        <w:t>l.resize</w:t>
      </w:r>
      <w:proofErr w:type="spellEnd"/>
      <w:r w:rsidRPr="00984F5E">
        <w:t>(n);</w:t>
      </w:r>
    </w:p>
    <w:p w14:paraId="6C39FA89" w14:textId="77777777" w:rsidR="002E415E" w:rsidRPr="00984F5E" w:rsidRDefault="002E415E" w:rsidP="002E415E">
      <w:pPr>
        <w:pStyle w:val="NoSpacing"/>
      </w:pPr>
      <w:r w:rsidRPr="00984F5E">
        <w:t xml:space="preserve">        l[0] = 1;</w:t>
      </w:r>
    </w:p>
    <w:p w14:paraId="074D5A93" w14:textId="77777777" w:rsidR="002E415E" w:rsidRPr="00984F5E" w:rsidRDefault="002E415E" w:rsidP="002E415E">
      <w:pPr>
        <w:pStyle w:val="NoSpacing"/>
      </w:pPr>
      <w:r w:rsidRPr="00984F5E">
        <w:t xml:space="preserve">        for (int </w:t>
      </w:r>
      <w:proofErr w:type="spellStart"/>
      <w:r w:rsidRPr="00984F5E">
        <w:t>i</w:t>
      </w:r>
      <w:proofErr w:type="spellEnd"/>
      <w:r w:rsidRPr="00984F5E">
        <w:t xml:space="preserve"> = 1; </w:t>
      </w:r>
      <w:proofErr w:type="spellStart"/>
      <w:r w:rsidRPr="00984F5E">
        <w:t>i</w:t>
      </w:r>
      <w:proofErr w:type="spellEnd"/>
      <w:r w:rsidRPr="00984F5E">
        <w:t xml:space="preserve"> &lt; n; </w:t>
      </w:r>
      <w:proofErr w:type="spellStart"/>
      <w:r w:rsidRPr="00984F5E">
        <w:t>i</w:t>
      </w:r>
      <w:proofErr w:type="spellEnd"/>
      <w:r w:rsidRPr="00984F5E">
        <w:t>++) {</w:t>
      </w:r>
    </w:p>
    <w:p w14:paraId="3D98762B" w14:textId="77777777" w:rsidR="002E415E" w:rsidRPr="00984F5E" w:rsidRDefault="002E415E" w:rsidP="002E415E">
      <w:pPr>
        <w:pStyle w:val="NoSpacing"/>
      </w:pPr>
      <w:r w:rsidRPr="00984F5E">
        <w:t xml:space="preserve">            l[</w:t>
      </w:r>
      <w:proofErr w:type="spellStart"/>
      <w:r w:rsidRPr="00984F5E">
        <w:t>i</w:t>
      </w:r>
      <w:proofErr w:type="spellEnd"/>
      <w:r w:rsidRPr="00984F5E">
        <w:t>] = l[</w:t>
      </w:r>
      <w:proofErr w:type="spellStart"/>
      <w:r w:rsidRPr="00984F5E">
        <w:t>i</w:t>
      </w:r>
      <w:proofErr w:type="spellEnd"/>
      <w:r w:rsidRPr="00984F5E">
        <w:t xml:space="preserve"> - 1] * (x - (</w:t>
      </w:r>
      <w:proofErr w:type="spellStart"/>
      <w:r w:rsidRPr="00984F5E">
        <w:t>i</w:t>
      </w:r>
      <w:proofErr w:type="spellEnd"/>
      <w:r w:rsidRPr="00984F5E">
        <w:t xml:space="preserve"> - 1) + MOD) % MOD;</w:t>
      </w:r>
    </w:p>
    <w:p w14:paraId="1CFA3560" w14:textId="77777777" w:rsidR="002E415E" w:rsidRPr="00984F5E" w:rsidRDefault="002E415E" w:rsidP="002E415E">
      <w:pPr>
        <w:pStyle w:val="NoSpacing"/>
      </w:pPr>
      <w:r w:rsidRPr="00984F5E">
        <w:t xml:space="preserve">        }</w:t>
      </w:r>
    </w:p>
    <w:p w14:paraId="45DE70FA" w14:textId="77777777" w:rsidR="002E415E" w:rsidRPr="00984F5E" w:rsidRDefault="002E415E" w:rsidP="002E415E">
      <w:pPr>
        <w:pStyle w:val="NoSpacing"/>
      </w:pPr>
      <w:r w:rsidRPr="00984F5E">
        <w:t xml:space="preserve">        </w:t>
      </w:r>
      <w:proofErr w:type="spellStart"/>
      <w:r w:rsidRPr="00984F5E">
        <w:t>r.resize</w:t>
      </w:r>
      <w:proofErr w:type="spellEnd"/>
      <w:r w:rsidRPr="00984F5E">
        <w:t>(n);</w:t>
      </w:r>
    </w:p>
    <w:p w14:paraId="01A0FD24" w14:textId="77777777" w:rsidR="002E415E" w:rsidRPr="00984F5E" w:rsidRDefault="002E415E" w:rsidP="002E415E">
      <w:pPr>
        <w:pStyle w:val="NoSpacing"/>
      </w:pPr>
      <w:r w:rsidRPr="00984F5E">
        <w:t xml:space="preserve">        r[n - 1] = 1;</w:t>
      </w:r>
    </w:p>
    <w:p w14:paraId="181C0B26" w14:textId="77777777" w:rsidR="002E415E" w:rsidRPr="00984F5E" w:rsidRDefault="002E415E" w:rsidP="002E415E">
      <w:pPr>
        <w:pStyle w:val="NoSpacing"/>
      </w:pPr>
      <w:r w:rsidRPr="00984F5E">
        <w:t xml:space="preserve">        for (int </w:t>
      </w:r>
      <w:proofErr w:type="spellStart"/>
      <w:r w:rsidRPr="00984F5E">
        <w:t>i</w:t>
      </w:r>
      <w:proofErr w:type="spellEnd"/>
      <w:r w:rsidRPr="00984F5E">
        <w:t xml:space="preserve"> = n - 2; </w:t>
      </w:r>
      <w:proofErr w:type="spellStart"/>
      <w:r w:rsidRPr="00984F5E">
        <w:t>i</w:t>
      </w:r>
      <w:proofErr w:type="spellEnd"/>
      <w:r w:rsidRPr="00984F5E">
        <w:t xml:space="preserve"> &gt;= 0; </w:t>
      </w:r>
      <w:proofErr w:type="spellStart"/>
      <w:r w:rsidRPr="00984F5E">
        <w:t>i</w:t>
      </w:r>
      <w:proofErr w:type="spellEnd"/>
      <w:r w:rsidRPr="00984F5E">
        <w:t>--) {</w:t>
      </w:r>
    </w:p>
    <w:p w14:paraId="06E465B6" w14:textId="77777777" w:rsidR="002E415E" w:rsidRPr="00984F5E" w:rsidRDefault="002E415E" w:rsidP="002E415E">
      <w:pPr>
        <w:pStyle w:val="NoSpacing"/>
      </w:pPr>
      <w:r w:rsidRPr="00984F5E">
        <w:t xml:space="preserve">            r[</w:t>
      </w:r>
      <w:proofErr w:type="spellStart"/>
      <w:r w:rsidRPr="00984F5E">
        <w:t>i</w:t>
      </w:r>
      <w:proofErr w:type="spellEnd"/>
      <w:r w:rsidRPr="00984F5E">
        <w:t>] = r[</w:t>
      </w:r>
      <w:proofErr w:type="spellStart"/>
      <w:r w:rsidRPr="00984F5E">
        <w:t>i</w:t>
      </w:r>
      <w:proofErr w:type="spellEnd"/>
      <w:r w:rsidRPr="00984F5E">
        <w:t xml:space="preserve"> + 1] * (x - (</w:t>
      </w:r>
      <w:proofErr w:type="spellStart"/>
      <w:r w:rsidRPr="00984F5E">
        <w:t>i</w:t>
      </w:r>
      <w:proofErr w:type="spellEnd"/>
      <w:r w:rsidRPr="00984F5E">
        <w:t xml:space="preserve"> + 1) + MOD) % MOD;</w:t>
      </w:r>
    </w:p>
    <w:p w14:paraId="031E98E0" w14:textId="77777777" w:rsidR="002E415E" w:rsidRPr="00984F5E" w:rsidRDefault="002E415E" w:rsidP="002E415E">
      <w:pPr>
        <w:pStyle w:val="NoSpacing"/>
      </w:pPr>
      <w:r w:rsidRPr="00984F5E">
        <w:t xml:space="preserve">        }</w:t>
      </w:r>
    </w:p>
    <w:p w14:paraId="47DB897A" w14:textId="77777777" w:rsidR="002E415E" w:rsidRPr="00984F5E" w:rsidRDefault="002E415E" w:rsidP="002E415E">
      <w:pPr>
        <w:pStyle w:val="NoSpacing"/>
      </w:pPr>
      <w:r w:rsidRPr="00984F5E">
        <w:t xml:space="preserve">        long </w:t>
      </w:r>
      <w:proofErr w:type="spellStart"/>
      <w:r w:rsidRPr="00984F5E">
        <w:t>long</w:t>
      </w:r>
      <w:proofErr w:type="spellEnd"/>
      <w:r w:rsidRPr="00984F5E">
        <w:t xml:space="preserve"> ans = 0;</w:t>
      </w:r>
    </w:p>
    <w:p w14:paraId="4C35E314" w14:textId="77777777" w:rsidR="002E415E" w:rsidRPr="00984F5E" w:rsidRDefault="002E415E" w:rsidP="002E415E">
      <w:pPr>
        <w:pStyle w:val="NoSpacing"/>
      </w:pPr>
      <w:r w:rsidRPr="00984F5E">
        <w:t xml:space="preserve">        for (int </w:t>
      </w:r>
      <w:proofErr w:type="spellStart"/>
      <w:r w:rsidRPr="00984F5E">
        <w:t>i</w:t>
      </w:r>
      <w:proofErr w:type="spellEnd"/>
      <w:r w:rsidRPr="00984F5E">
        <w:t xml:space="preserve"> = 0; </w:t>
      </w:r>
      <w:proofErr w:type="spellStart"/>
      <w:r w:rsidRPr="00984F5E">
        <w:t>i</w:t>
      </w:r>
      <w:proofErr w:type="spellEnd"/>
      <w:r w:rsidRPr="00984F5E">
        <w:t xml:space="preserve"> &lt; n; </w:t>
      </w:r>
      <w:proofErr w:type="spellStart"/>
      <w:r w:rsidRPr="00984F5E">
        <w:t>i</w:t>
      </w:r>
      <w:proofErr w:type="spellEnd"/>
      <w:r w:rsidRPr="00984F5E">
        <w:t>++) {</w:t>
      </w:r>
    </w:p>
    <w:p w14:paraId="4A554F94" w14:textId="77777777" w:rsidR="002E415E" w:rsidRPr="00984F5E" w:rsidRDefault="002E415E" w:rsidP="002E415E">
      <w:pPr>
        <w:pStyle w:val="NoSpacing"/>
      </w:pPr>
      <w:r w:rsidRPr="00984F5E">
        <w:t xml:space="preserve">            long </w:t>
      </w:r>
      <w:proofErr w:type="spellStart"/>
      <w:r w:rsidRPr="00984F5E">
        <w:t>long</w:t>
      </w:r>
      <w:proofErr w:type="spellEnd"/>
      <w:r w:rsidRPr="00984F5E">
        <w:t xml:space="preserve"> </w:t>
      </w:r>
      <w:proofErr w:type="spellStart"/>
      <w:r w:rsidRPr="00984F5E">
        <w:t>coef</w:t>
      </w:r>
      <w:proofErr w:type="spellEnd"/>
      <w:r w:rsidRPr="00984F5E">
        <w:t xml:space="preserve"> = l[</w:t>
      </w:r>
      <w:proofErr w:type="spellStart"/>
      <w:r w:rsidRPr="00984F5E">
        <w:t>i</w:t>
      </w:r>
      <w:proofErr w:type="spellEnd"/>
      <w:r w:rsidRPr="00984F5E">
        <w:t>] * r[</w:t>
      </w:r>
      <w:proofErr w:type="spellStart"/>
      <w:r w:rsidRPr="00984F5E">
        <w:t>i</w:t>
      </w:r>
      <w:proofErr w:type="spellEnd"/>
      <w:r w:rsidRPr="00984F5E">
        <w:t>] % MOD;</w:t>
      </w:r>
    </w:p>
    <w:p w14:paraId="45DACE63" w14:textId="77777777" w:rsidR="002E415E" w:rsidRPr="00984F5E" w:rsidRDefault="002E415E" w:rsidP="002E415E">
      <w:pPr>
        <w:pStyle w:val="NoSpacing"/>
      </w:pPr>
      <w:r w:rsidRPr="00984F5E">
        <w:t xml:space="preserve">            ans = (ans + </w:t>
      </w:r>
      <w:proofErr w:type="spellStart"/>
      <w:r w:rsidRPr="00984F5E">
        <w:t>coef</w:t>
      </w:r>
      <w:proofErr w:type="spellEnd"/>
      <w:r w:rsidRPr="00984F5E">
        <w:t xml:space="preserve"> * y[</w:t>
      </w:r>
      <w:proofErr w:type="spellStart"/>
      <w:r w:rsidRPr="00984F5E">
        <w:t>i</w:t>
      </w:r>
      <w:proofErr w:type="spellEnd"/>
      <w:r w:rsidRPr="00984F5E">
        <w:t>] % MOD * den[</w:t>
      </w:r>
      <w:proofErr w:type="spellStart"/>
      <w:r w:rsidRPr="00984F5E">
        <w:t>i</w:t>
      </w:r>
      <w:proofErr w:type="spellEnd"/>
      <w:r w:rsidRPr="00984F5E">
        <w:t>]) % MOD;</w:t>
      </w:r>
    </w:p>
    <w:p w14:paraId="762C7BD6" w14:textId="77777777" w:rsidR="002E415E" w:rsidRPr="00984F5E" w:rsidRDefault="002E415E" w:rsidP="002E415E">
      <w:pPr>
        <w:pStyle w:val="NoSpacing"/>
      </w:pPr>
      <w:r w:rsidRPr="00984F5E">
        <w:t xml:space="preserve">        }</w:t>
      </w:r>
    </w:p>
    <w:p w14:paraId="2397B2B6" w14:textId="77777777" w:rsidR="002E415E" w:rsidRPr="00984F5E" w:rsidRDefault="002E415E" w:rsidP="002E415E">
      <w:pPr>
        <w:pStyle w:val="NoSpacing"/>
      </w:pPr>
      <w:r w:rsidRPr="00984F5E">
        <w:t xml:space="preserve">        return ans;</w:t>
      </w:r>
    </w:p>
    <w:p w14:paraId="0DAFAE3C" w14:textId="77777777" w:rsidR="002E415E" w:rsidRPr="00984F5E" w:rsidRDefault="002E415E" w:rsidP="002E415E">
      <w:pPr>
        <w:pStyle w:val="NoSpacing"/>
      </w:pPr>
      <w:r w:rsidRPr="00984F5E">
        <w:t xml:space="preserve">    }</w:t>
      </w:r>
    </w:p>
    <w:p w14:paraId="27BBFD87" w14:textId="77777777" w:rsidR="002E415E" w:rsidRPr="00984F5E" w:rsidRDefault="002E415E" w:rsidP="002E415E">
      <w:pPr>
        <w:pStyle w:val="NoSpacing"/>
      </w:pPr>
    </w:p>
    <w:p w14:paraId="1D06AA5D" w14:textId="1A8CB10E" w:rsidR="002E415E" w:rsidRDefault="002E415E" w:rsidP="002E415E">
      <w:pPr>
        <w:pStyle w:val="NoSpacing"/>
      </w:pPr>
      <w:r w:rsidRPr="00984F5E">
        <w:t>};</w:t>
      </w:r>
    </w:p>
    <w:p w14:paraId="0F47CBD8" w14:textId="77777777" w:rsidR="002E415E" w:rsidRPr="002E415E" w:rsidRDefault="002E415E" w:rsidP="002E415E"/>
    <w:p w14:paraId="7F106F3C" w14:textId="45CD3AB4" w:rsidR="00021666" w:rsidRDefault="00021666" w:rsidP="00021666">
      <w:pPr>
        <w:pStyle w:val="Heading2"/>
      </w:pPr>
      <w:bookmarkStart w:id="25" w:name="_Toc160308569"/>
      <w:r>
        <w:t>FFT</w:t>
      </w:r>
      <w:bookmarkEnd w:id="25"/>
    </w:p>
    <w:p w14:paraId="4D3DF8EB" w14:textId="77777777" w:rsidR="00021666" w:rsidRPr="009C6BE1" w:rsidRDefault="00021666" w:rsidP="009C6BE1">
      <w:pPr>
        <w:pStyle w:val="NoSpacing"/>
      </w:pPr>
      <w:r w:rsidRPr="009C6BE1">
        <w:t>using cd = complex&lt;double&gt;;</w:t>
      </w:r>
    </w:p>
    <w:p w14:paraId="5D8340E3" w14:textId="77777777" w:rsidR="00021666" w:rsidRPr="009C6BE1" w:rsidRDefault="00021666" w:rsidP="009C6BE1">
      <w:pPr>
        <w:pStyle w:val="NoSpacing"/>
      </w:pPr>
      <w:r w:rsidRPr="009C6BE1">
        <w:t xml:space="preserve">const double PI = </w:t>
      </w:r>
      <w:proofErr w:type="spellStart"/>
      <w:r w:rsidRPr="009C6BE1">
        <w:t>acos</w:t>
      </w:r>
      <w:proofErr w:type="spellEnd"/>
      <w:r w:rsidRPr="009C6BE1">
        <w:t>(-1);</w:t>
      </w:r>
    </w:p>
    <w:p w14:paraId="0F5D256D" w14:textId="77777777" w:rsidR="00021666" w:rsidRPr="009C6BE1" w:rsidRDefault="00021666" w:rsidP="009C6BE1">
      <w:pPr>
        <w:pStyle w:val="NoSpacing"/>
      </w:pPr>
    </w:p>
    <w:p w14:paraId="03717BBA" w14:textId="77777777" w:rsidR="00021666" w:rsidRPr="009C6BE1" w:rsidRDefault="00021666" w:rsidP="009C6BE1">
      <w:pPr>
        <w:pStyle w:val="NoSpacing"/>
      </w:pPr>
      <w:r w:rsidRPr="009C6BE1">
        <w:t xml:space="preserve">void </w:t>
      </w:r>
      <w:proofErr w:type="spellStart"/>
      <w:r w:rsidRPr="009C6BE1">
        <w:t>fft</w:t>
      </w:r>
      <w:proofErr w:type="spellEnd"/>
      <w:r w:rsidRPr="009C6BE1">
        <w:t>(vector&lt;cd&gt; &amp; a, bool invert) {</w:t>
      </w:r>
    </w:p>
    <w:p w14:paraId="33A439BB" w14:textId="77777777" w:rsidR="00021666" w:rsidRPr="009C6BE1" w:rsidRDefault="00021666" w:rsidP="009C6BE1">
      <w:pPr>
        <w:pStyle w:val="NoSpacing"/>
      </w:pPr>
      <w:r w:rsidRPr="009C6BE1">
        <w:t xml:space="preserve">    int n = </w:t>
      </w:r>
      <w:proofErr w:type="spellStart"/>
      <w:r w:rsidRPr="009C6BE1">
        <w:t>a.size</w:t>
      </w:r>
      <w:proofErr w:type="spellEnd"/>
      <w:r w:rsidRPr="009C6BE1">
        <w:t>();</w:t>
      </w:r>
    </w:p>
    <w:p w14:paraId="3E478663" w14:textId="77777777" w:rsidR="00021666" w:rsidRPr="009C6BE1" w:rsidRDefault="00021666" w:rsidP="009C6BE1">
      <w:pPr>
        <w:pStyle w:val="NoSpacing"/>
      </w:pPr>
    </w:p>
    <w:p w14:paraId="58FB5A6E" w14:textId="77777777" w:rsidR="00021666" w:rsidRPr="009C6BE1" w:rsidRDefault="00021666" w:rsidP="009C6BE1">
      <w:pPr>
        <w:pStyle w:val="NoSpacing"/>
      </w:pPr>
      <w:r w:rsidRPr="009C6BE1">
        <w:t xml:space="preserve">    for (int </w:t>
      </w:r>
      <w:proofErr w:type="spellStart"/>
      <w:r w:rsidRPr="009C6BE1">
        <w:t>i</w:t>
      </w:r>
      <w:proofErr w:type="spellEnd"/>
      <w:r w:rsidRPr="009C6BE1">
        <w:t xml:space="preserve"> = 1, j = 0; </w:t>
      </w:r>
      <w:proofErr w:type="spellStart"/>
      <w:r w:rsidRPr="009C6BE1">
        <w:t>i</w:t>
      </w:r>
      <w:proofErr w:type="spellEnd"/>
      <w:r w:rsidRPr="009C6BE1">
        <w:t xml:space="preserve"> &lt; n; </w:t>
      </w:r>
      <w:proofErr w:type="spellStart"/>
      <w:r w:rsidRPr="009C6BE1">
        <w:t>i</w:t>
      </w:r>
      <w:proofErr w:type="spellEnd"/>
      <w:r w:rsidRPr="009C6BE1">
        <w:t>++) {</w:t>
      </w:r>
    </w:p>
    <w:p w14:paraId="3DC91F54" w14:textId="77777777" w:rsidR="00021666" w:rsidRPr="009C6BE1" w:rsidRDefault="00021666" w:rsidP="009C6BE1">
      <w:pPr>
        <w:pStyle w:val="NoSpacing"/>
      </w:pPr>
      <w:r w:rsidRPr="009C6BE1">
        <w:t xml:space="preserve">        int bit = n &gt;&gt; 1;</w:t>
      </w:r>
    </w:p>
    <w:p w14:paraId="67C3AC89" w14:textId="77777777" w:rsidR="00021666" w:rsidRPr="009C6BE1" w:rsidRDefault="00021666" w:rsidP="009C6BE1">
      <w:pPr>
        <w:pStyle w:val="NoSpacing"/>
      </w:pPr>
      <w:r w:rsidRPr="009C6BE1">
        <w:t xml:space="preserve">        for (; j &amp; bit; bit &gt;&gt;= 1)</w:t>
      </w:r>
    </w:p>
    <w:p w14:paraId="58BEE77F" w14:textId="77777777" w:rsidR="00021666" w:rsidRPr="009C6BE1" w:rsidRDefault="00021666" w:rsidP="009C6BE1">
      <w:pPr>
        <w:pStyle w:val="NoSpacing"/>
      </w:pPr>
      <w:r w:rsidRPr="009C6BE1">
        <w:t xml:space="preserve">            j ^= bit;</w:t>
      </w:r>
    </w:p>
    <w:p w14:paraId="2EC3EA46" w14:textId="77777777" w:rsidR="00021666" w:rsidRPr="009C6BE1" w:rsidRDefault="00021666" w:rsidP="009C6BE1">
      <w:pPr>
        <w:pStyle w:val="NoSpacing"/>
      </w:pPr>
      <w:r w:rsidRPr="009C6BE1">
        <w:t xml:space="preserve">        j ^= bit;</w:t>
      </w:r>
    </w:p>
    <w:p w14:paraId="2CFF51ED" w14:textId="77777777" w:rsidR="00021666" w:rsidRPr="009C6BE1" w:rsidRDefault="00021666" w:rsidP="009C6BE1">
      <w:pPr>
        <w:pStyle w:val="NoSpacing"/>
      </w:pPr>
    </w:p>
    <w:p w14:paraId="59F6CA69" w14:textId="77777777" w:rsidR="00021666" w:rsidRPr="009C6BE1" w:rsidRDefault="00021666" w:rsidP="009C6BE1">
      <w:pPr>
        <w:pStyle w:val="NoSpacing"/>
      </w:pPr>
      <w:r w:rsidRPr="009C6BE1">
        <w:t xml:space="preserve">        if (</w:t>
      </w:r>
      <w:proofErr w:type="spellStart"/>
      <w:r w:rsidRPr="009C6BE1">
        <w:t>i</w:t>
      </w:r>
      <w:proofErr w:type="spellEnd"/>
      <w:r w:rsidRPr="009C6BE1">
        <w:t xml:space="preserve"> &lt; j)</w:t>
      </w:r>
    </w:p>
    <w:p w14:paraId="6BC00BC3" w14:textId="77777777" w:rsidR="00021666" w:rsidRPr="009C6BE1" w:rsidRDefault="00021666" w:rsidP="009C6BE1">
      <w:pPr>
        <w:pStyle w:val="NoSpacing"/>
      </w:pPr>
      <w:r w:rsidRPr="009C6BE1">
        <w:t xml:space="preserve">            swap(a[</w:t>
      </w:r>
      <w:proofErr w:type="spellStart"/>
      <w:r w:rsidRPr="009C6BE1">
        <w:t>i</w:t>
      </w:r>
      <w:proofErr w:type="spellEnd"/>
      <w:r w:rsidRPr="009C6BE1">
        <w:t>], a[j]);</w:t>
      </w:r>
    </w:p>
    <w:p w14:paraId="41902E14" w14:textId="77777777" w:rsidR="00021666" w:rsidRPr="009C6BE1" w:rsidRDefault="00021666" w:rsidP="009C6BE1">
      <w:pPr>
        <w:pStyle w:val="NoSpacing"/>
      </w:pPr>
      <w:r w:rsidRPr="009C6BE1">
        <w:t xml:space="preserve">    }</w:t>
      </w:r>
    </w:p>
    <w:p w14:paraId="53448104" w14:textId="77777777" w:rsidR="00021666" w:rsidRPr="009C6BE1" w:rsidRDefault="00021666" w:rsidP="009C6BE1">
      <w:pPr>
        <w:pStyle w:val="NoSpacing"/>
      </w:pPr>
    </w:p>
    <w:p w14:paraId="061668CC" w14:textId="77777777" w:rsidR="00021666" w:rsidRPr="009C6BE1" w:rsidRDefault="00021666" w:rsidP="009C6BE1">
      <w:pPr>
        <w:pStyle w:val="NoSpacing"/>
      </w:pPr>
      <w:r w:rsidRPr="009C6BE1">
        <w:t xml:space="preserve">    for (int </w:t>
      </w:r>
      <w:proofErr w:type="spellStart"/>
      <w:r w:rsidRPr="009C6BE1">
        <w:t>len</w:t>
      </w:r>
      <w:proofErr w:type="spellEnd"/>
      <w:r w:rsidRPr="009C6BE1">
        <w:t xml:space="preserve"> = 2; </w:t>
      </w:r>
      <w:proofErr w:type="spellStart"/>
      <w:r w:rsidRPr="009C6BE1">
        <w:t>len</w:t>
      </w:r>
      <w:proofErr w:type="spellEnd"/>
      <w:r w:rsidRPr="009C6BE1">
        <w:t xml:space="preserve"> &lt;= n; </w:t>
      </w:r>
      <w:proofErr w:type="spellStart"/>
      <w:r w:rsidRPr="009C6BE1">
        <w:t>len</w:t>
      </w:r>
      <w:proofErr w:type="spellEnd"/>
      <w:r w:rsidRPr="009C6BE1">
        <w:t xml:space="preserve"> &lt;&lt;= 1) {</w:t>
      </w:r>
    </w:p>
    <w:p w14:paraId="24BF14A1" w14:textId="77777777" w:rsidR="00021666" w:rsidRPr="009C6BE1" w:rsidRDefault="00021666" w:rsidP="009C6BE1">
      <w:pPr>
        <w:pStyle w:val="NoSpacing"/>
      </w:pPr>
      <w:r w:rsidRPr="009C6BE1">
        <w:t xml:space="preserve">        double ang = 2 * PI / </w:t>
      </w:r>
      <w:proofErr w:type="spellStart"/>
      <w:r w:rsidRPr="009C6BE1">
        <w:t>len</w:t>
      </w:r>
      <w:proofErr w:type="spellEnd"/>
      <w:r w:rsidRPr="009C6BE1">
        <w:t xml:space="preserve"> * (invert ? -1 : 1);</w:t>
      </w:r>
    </w:p>
    <w:p w14:paraId="51873902" w14:textId="77777777" w:rsidR="00021666" w:rsidRPr="009C6BE1" w:rsidRDefault="00021666" w:rsidP="009C6BE1">
      <w:pPr>
        <w:pStyle w:val="NoSpacing"/>
      </w:pPr>
      <w:r w:rsidRPr="009C6BE1">
        <w:t xml:space="preserve">        cd </w:t>
      </w:r>
      <w:proofErr w:type="spellStart"/>
      <w:r w:rsidRPr="009C6BE1">
        <w:t>wlen</w:t>
      </w:r>
      <w:proofErr w:type="spellEnd"/>
      <w:r w:rsidRPr="009C6BE1">
        <w:t>(cos(ang), sin(ang));</w:t>
      </w:r>
    </w:p>
    <w:p w14:paraId="4BA2D75F" w14:textId="77777777" w:rsidR="00021666" w:rsidRPr="009C6BE1" w:rsidRDefault="00021666" w:rsidP="009C6BE1">
      <w:pPr>
        <w:pStyle w:val="NoSpacing"/>
      </w:pPr>
      <w:r w:rsidRPr="009C6BE1">
        <w:t xml:space="preserve">        for (int </w:t>
      </w:r>
      <w:proofErr w:type="spellStart"/>
      <w:r w:rsidRPr="009C6BE1">
        <w:t>i</w:t>
      </w:r>
      <w:proofErr w:type="spellEnd"/>
      <w:r w:rsidRPr="009C6BE1">
        <w:t xml:space="preserve"> = 0; </w:t>
      </w:r>
      <w:proofErr w:type="spellStart"/>
      <w:r w:rsidRPr="009C6BE1">
        <w:t>i</w:t>
      </w:r>
      <w:proofErr w:type="spellEnd"/>
      <w:r w:rsidRPr="009C6BE1">
        <w:t xml:space="preserve"> &lt; n; </w:t>
      </w:r>
      <w:proofErr w:type="spellStart"/>
      <w:r w:rsidRPr="009C6BE1">
        <w:t>i</w:t>
      </w:r>
      <w:proofErr w:type="spellEnd"/>
      <w:r w:rsidRPr="009C6BE1">
        <w:t xml:space="preserve"> += </w:t>
      </w:r>
      <w:proofErr w:type="spellStart"/>
      <w:r w:rsidRPr="009C6BE1">
        <w:t>len</w:t>
      </w:r>
      <w:proofErr w:type="spellEnd"/>
      <w:r w:rsidRPr="009C6BE1">
        <w:t>) {</w:t>
      </w:r>
    </w:p>
    <w:p w14:paraId="412D2297" w14:textId="77777777" w:rsidR="00021666" w:rsidRPr="009C6BE1" w:rsidRDefault="00021666" w:rsidP="009C6BE1">
      <w:pPr>
        <w:pStyle w:val="NoSpacing"/>
      </w:pPr>
      <w:r w:rsidRPr="009C6BE1">
        <w:t xml:space="preserve">            cd w(1);</w:t>
      </w:r>
    </w:p>
    <w:p w14:paraId="7B94D4D7" w14:textId="77777777" w:rsidR="00021666" w:rsidRPr="009C6BE1" w:rsidRDefault="00021666" w:rsidP="009C6BE1">
      <w:pPr>
        <w:pStyle w:val="NoSpacing"/>
      </w:pPr>
      <w:r w:rsidRPr="009C6BE1">
        <w:t xml:space="preserve">            for (int j = 0; j &lt; </w:t>
      </w:r>
      <w:proofErr w:type="spellStart"/>
      <w:r w:rsidRPr="009C6BE1">
        <w:t>len</w:t>
      </w:r>
      <w:proofErr w:type="spellEnd"/>
      <w:r w:rsidRPr="009C6BE1">
        <w:t xml:space="preserve"> / 2; </w:t>
      </w:r>
      <w:proofErr w:type="spellStart"/>
      <w:r w:rsidRPr="009C6BE1">
        <w:t>j++</w:t>
      </w:r>
      <w:proofErr w:type="spellEnd"/>
      <w:r w:rsidRPr="009C6BE1">
        <w:t>) {</w:t>
      </w:r>
    </w:p>
    <w:p w14:paraId="17B64214" w14:textId="77777777" w:rsidR="00021666" w:rsidRPr="009C6BE1" w:rsidRDefault="00021666" w:rsidP="009C6BE1">
      <w:pPr>
        <w:pStyle w:val="NoSpacing"/>
      </w:pPr>
      <w:r w:rsidRPr="009C6BE1">
        <w:t xml:space="preserve">                cd u = a[</w:t>
      </w:r>
      <w:proofErr w:type="spellStart"/>
      <w:r w:rsidRPr="009C6BE1">
        <w:t>i+j</w:t>
      </w:r>
      <w:proofErr w:type="spellEnd"/>
      <w:r w:rsidRPr="009C6BE1">
        <w:t>], v = a[</w:t>
      </w:r>
      <w:proofErr w:type="spellStart"/>
      <w:r w:rsidRPr="009C6BE1">
        <w:t>i+j+len</w:t>
      </w:r>
      <w:proofErr w:type="spellEnd"/>
      <w:r w:rsidRPr="009C6BE1">
        <w:t>/2] * w;</w:t>
      </w:r>
    </w:p>
    <w:p w14:paraId="4611CA6A" w14:textId="77777777" w:rsidR="00021666" w:rsidRPr="009C6BE1" w:rsidRDefault="00021666" w:rsidP="009C6BE1">
      <w:pPr>
        <w:pStyle w:val="NoSpacing"/>
      </w:pPr>
      <w:r w:rsidRPr="009C6BE1">
        <w:t xml:space="preserve">                a[</w:t>
      </w:r>
      <w:proofErr w:type="spellStart"/>
      <w:r w:rsidRPr="009C6BE1">
        <w:t>i+j</w:t>
      </w:r>
      <w:proofErr w:type="spellEnd"/>
      <w:r w:rsidRPr="009C6BE1">
        <w:t>] = u + v;</w:t>
      </w:r>
    </w:p>
    <w:p w14:paraId="338F137C" w14:textId="77777777" w:rsidR="00021666" w:rsidRPr="009C6BE1" w:rsidRDefault="00021666" w:rsidP="009C6BE1">
      <w:pPr>
        <w:pStyle w:val="NoSpacing"/>
      </w:pPr>
      <w:r w:rsidRPr="009C6BE1">
        <w:t xml:space="preserve">                a[</w:t>
      </w:r>
      <w:proofErr w:type="spellStart"/>
      <w:r w:rsidRPr="009C6BE1">
        <w:t>i+j+len</w:t>
      </w:r>
      <w:proofErr w:type="spellEnd"/>
      <w:r w:rsidRPr="009C6BE1">
        <w:t>/2] = u - v;</w:t>
      </w:r>
    </w:p>
    <w:p w14:paraId="12EB40C2" w14:textId="77777777" w:rsidR="00021666" w:rsidRPr="009C6BE1" w:rsidRDefault="00021666" w:rsidP="009C6BE1">
      <w:pPr>
        <w:pStyle w:val="NoSpacing"/>
      </w:pPr>
      <w:r w:rsidRPr="009C6BE1">
        <w:t xml:space="preserve">                w *= </w:t>
      </w:r>
      <w:proofErr w:type="spellStart"/>
      <w:r w:rsidRPr="009C6BE1">
        <w:t>wlen</w:t>
      </w:r>
      <w:proofErr w:type="spellEnd"/>
      <w:r w:rsidRPr="009C6BE1">
        <w:t>;</w:t>
      </w:r>
    </w:p>
    <w:p w14:paraId="66201B9B" w14:textId="77777777" w:rsidR="00021666" w:rsidRPr="009C6BE1" w:rsidRDefault="00021666" w:rsidP="009C6BE1">
      <w:pPr>
        <w:pStyle w:val="NoSpacing"/>
      </w:pPr>
      <w:r w:rsidRPr="009C6BE1">
        <w:t xml:space="preserve">            }</w:t>
      </w:r>
    </w:p>
    <w:p w14:paraId="78CFEDEF" w14:textId="77777777" w:rsidR="00021666" w:rsidRPr="009C6BE1" w:rsidRDefault="00021666" w:rsidP="009C6BE1">
      <w:pPr>
        <w:pStyle w:val="NoSpacing"/>
      </w:pPr>
      <w:r w:rsidRPr="009C6BE1">
        <w:t xml:space="preserve">        }</w:t>
      </w:r>
    </w:p>
    <w:p w14:paraId="5BE7E7DA" w14:textId="77777777" w:rsidR="00021666" w:rsidRPr="009C6BE1" w:rsidRDefault="00021666" w:rsidP="009C6BE1">
      <w:pPr>
        <w:pStyle w:val="NoSpacing"/>
      </w:pPr>
      <w:r w:rsidRPr="009C6BE1">
        <w:t xml:space="preserve">    }</w:t>
      </w:r>
    </w:p>
    <w:p w14:paraId="6AB6841D" w14:textId="77777777" w:rsidR="00021666" w:rsidRPr="009C6BE1" w:rsidRDefault="00021666" w:rsidP="009C6BE1">
      <w:pPr>
        <w:pStyle w:val="NoSpacing"/>
      </w:pPr>
    </w:p>
    <w:p w14:paraId="76F73847" w14:textId="77777777" w:rsidR="00021666" w:rsidRPr="009C6BE1" w:rsidRDefault="00021666" w:rsidP="009C6BE1">
      <w:pPr>
        <w:pStyle w:val="NoSpacing"/>
      </w:pPr>
      <w:r w:rsidRPr="009C6BE1">
        <w:t xml:space="preserve">    if (invert) {</w:t>
      </w:r>
    </w:p>
    <w:p w14:paraId="053703A4" w14:textId="77777777" w:rsidR="00021666" w:rsidRPr="009C6BE1" w:rsidRDefault="00021666" w:rsidP="009C6BE1">
      <w:pPr>
        <w:pStyle w:val="NoSpacing"/>
      </w:pPr>
      <w:r w:rsidRPr="009C6BE1">
        <w:t xml:space="preserve">        for (cd &amp; x : a)</w:t>
      </w:r>
    </w:p>
    <w:p w14:paraId="2A936A32" w14:textId="77777777" w:rsidR="00021666" w:rsidRPr="009C6BE1" w:rsidRDefault="00021666" w:rsidP="009C6BE1">
      <w:pPr>
        <w:pStyle w:val="NoSpacing"/>
      </w:pPr>
      <w:r w:rsidRPr="009C6BE1">
        <w:t xml:space="preserve">            x /= n;</w:t>
      </w:r>
    </w:p>
    <w:p w14:paraId="745DBBCE" w14:textId="77777777" w:rsidR="00021666" w:rsidRPr="009C6BE1" w:rsidRDefault="00021666" w:rsidP="009C6BE1">
      <w:pPr>
        <w:pStyle w:val="NoSpacing"/>
      </w:pPr>
      <w:r w:rsidRPr="009C6BE1">
        <w:t xml:space="preserve">    }</w:t>
      </w:r>
    </w:p>
    <w:p w14:paraId="4AFABE27" w14:textId="77777777" w:rsidR="00021666" w:rsidRPr="009C6BE1" w:rsidRDefault="00021666" w:rsidP="009C6BE1">
      <w:pPr>
        <w:pStyle w:val="NoSpacing"/>
      </w:pPr>
      <w:r w:rsidRPr="009C6BE1">
        <w:t>}</w:t>
      </w:r>
    </w:p>
    <w:p w14:paraId="105DC2CD" w14:textId="77777777" w:rsidR="00021666" w:rsidRPr="009C6BE1" w:rsidRDefault="00021666" w:rsidP="009C6BE1">
      <w:pPr>
        <w:pStyle w:val="NoSpacing"/>
      </w:pPr>
    </w:p>
    <w:p w14:paraId="7806E3C6" w14:textId="77777777" w:rsidR="00021666" w:rsidRPr="009C6BE1" w:rsidRDefault="00021666" w:rsidP="009C6BE1">
      <w:pPr>
        <w:pStyle w:val="NoSpacing"/>
      </w:pPr>
      <w:r w:rsidRPr="009C6BE1">
        <w:t>vector&lt;int&gt; multiply(vector&lt;int&gt; const&amp; a, vector&lt;int&gt; const&amp; b) {</w:t>
      </w:r>
    </w:p>
    <w:p w14:paraId="3B5D10B3" w14:textId="77777777" w:rsidR="00021666" w:rsidRPr="009C6BE1" w:rsidRDefault="00021666" w:rsidP="009C6BE1">
      <w:pPr>
        <w:pStyle w:val="NoSpacing"/>
      </w:pPr>
      <w:r w:rsidRPr="009C6BE1">
        <w:t xml:space="preserve">    vector&lt;cd&gt; fa(</w:t>
      </w:r>
      <w:proofErr w:type="spellStart"/>
      <w:r w:rsidRPr="009C6BE1">
        <w:t>a.begin</w:t>
      </w:r>
      <w:proofErr w:type="spellEnd"/>
      <w:r w:rsidRPr="009C6BE1">
        <w:t xml:space="preserve">(), </w:t>
      </w:r>
      <w:proofErr w:type="spellStart"/>
      <w:r w:rsidRPr="009C6BE1">
        <w:t>a.end</w:t>
      </w:r>
      <w:proofErr w:type="spellEnd"/>
      <w:r w:rsidRPr="009C6BE1">
        <w:t>()), fb(</w:t>
      </w:r>
      <w:proofErr w:type="spellStart"/>
      <w:r w:rsidRPr="009C6BE1">
        <w:t>b.begin</w:t>
      </w:r>
      <w:proofErr w:type="spellEnd"/>
      <w:r w:rsidRPr="009C6BE1">
        <w:t xml:space="preserve">(), </w:t>
      </w:r>
      <w:proofErr w:type="spellStart"/>
      <w:r w:rsidRPr="009C6BE1">
        <w:t>b.end</w:t>
      </w:r>
      <w:proofErr w:type="spellEnd"/>
      <w:r w:rsidRPr="009C6BE1">
        <w:t>());</w:t>
      </w:r>
    </w:p>
    <w:p w14:paraId="7C5680E9" w14:textId="77777777" w:rsidR="00021666" w:rsidRPr="009C6BE1" w:rsidRDefault="00021666" w:rsidP="009C6BE1">
      <w:pPr>
        <w:pStyle w:val="NoSpacing"/>
      </w:pPr>
      <w:r w:rsidRPr="009C6BE1">
        <w:t xml:space="preserve">    int n = 1;</w:t>
      </w:r>
    </w:p>
    <w:p w14:paraId="1D9C5B57" w14:textId="77777777" w:rsidR="00021666" w:rsidRPr="009C6BE1" w:rsidRDefault="00021666" w:rsidP="009C6BE1">
      <w:pPr>
        <w:pStyle w:val="NoSpacing"/>
      </w:pPr>
      <w:r w:rsidRPr="009C6BE1">
        <w:t xml:space="preserve">    while (n &lt; </w:t>
      </w:r>
      <w:proofErr w:type="spellStart"/>
      <w:r w:rsidRPr="009C6BE1">
        <w:t>a.size</w:t>
      </w:r>
      <w:proofErr w:type="spellEnd"/>
      <w:r w:rsidRPr="009C6BE1">
        <w:t xml:space="preserve">() + </w:t>
      </w:r>
      <w:proofErr w:type="spellStart"/>
      <w:r w:rsidRPr="009C6BE1">
        <w:t>b.size</w:t>
      </w:r>
      <w:proofErr w:type="spellEnd"/>
      <w:r w:rsidRPr="009C6BE1">
        <w:t>())</w:t>
      </w:r>
    </w:p>
    <w:p w14:paraId="1268D347" w14:textId="77777777" w:rsidR="00021666" w:rsidRPr="009C6BE1" w:rsidRDefault="00021666" w:rsidP="009C6BE1">
      <w:pPr>
        <w:pStyle w:val="NoSpacing"/>
      </w:pPr>
      <w:r w:rsidRPr="009C6BE1">
        <w:t xml:space="preserve">        n &lt;&lt;= 1;</w:t>
      </w:r>
    </w:p>
    <w:p w14:paraId="5A7E06E2" w14:textId="77777777" w:rsidR="00021666" w:rsidRPr="009C6BE1" w:rsidRDefault="00021666" w:rsidP="009C6BE1">
      <w:pPr>
        <w:pStyle w:val="NoSpacing"/>
      </w:pPr>
      <w:r w:rsidRPr="009C6BE1">
        <w:lastRenderedPageBreak/>
        <w:t xml:space="preserve">    </w:t>
      </w:r>
      <w:proofErr w:type="spellStart"/>
      <w:r w:rsidRPr="009C6BE1">
        <w:t>fa.resize</w:t>
      </w:r>
      <w:proofErr w:type="spellEnd"/>
      <w:r w:rsidRPr="009C6BE1">
        <w:t>(n);</w:t>
      </w:r>
    </w:p>
    <w:p w14:paraId="2FDAFFDE" w14:textId="77777777" w:rsidR="00021666" w:rsidRPr="009C6BE1" w:rsidRDefault="00021666" w:rsidP="009C6BE1">
      <w:pPr>
        <w:pStyle w:val="NoSpacing"/>
      </w:pPr>
      <w:r w:rsidRPr="009C6BE1">
        <w:t xml:space="preserve">    </w:t>
      </w:r>
      <w:proofErr w:type="spellStart"/>
      <w:r w:rsidRPr="009C6BE1">
        <w:t>fb.resize</w:t>
      </w:r>
      <w:proofErr w:type="spellEnd"/>
      <w:r w:rsidRPr="009C6BE1">
        <w:t>(n);</w:t>
      </w:r>
    </w:p>
    <w:p w14:paraId="7F96B379" w14:textId="77777777" w:rsidR="00021666" w:rsidRPr="009C6BE1" w:rsidRDefault="00021666" w:rsidP="009C6BE1">
      <w:pPr>
        <w:pStyle w:val="NoSpacing"/>
      </w:pPr>
    </w:p>
    <w:p w14:paraId="53702244" w14:textId="77777777" w:rsidR="00021666" w:rsidRPr="009C6BE1" w:rsidRDefault="00021666" w:rsidP="009C6BE1">
      <w:pPr>
        <w:pStyle w:val="NoSpacing"/>
        <w:rPr>
          <w:lang w:val="de-DE"/>
        </w:rPr>
      </w:pPr>
      <w:r w:rsidRPr="009C6BE1">
        <w:t xml:space="preserve">    </w:t>
      </w:r>
      <w:r w:rsidRPr="009C6BE1">
        <w:rPr>
          <w:lang w:val="de-DE"/>
        </w:rPr>
        <w:t>fft(fa, false);</w:t>
      </w:r>
    </w:p>
    <w:p w14:paraId="0FDF678B" w14:textId="77777777" w:rsidR="00021666" w:rsidRPr="009C6BE1" w:rsidRDefault="00021666" w:rsidP="009C6BE1">
      <w:pPr>
        <w:pStyle w:val="NoSpacing"/>
        <w:rPr>
          <w:lang w:val="de-DE"/>
        </w:rPr>
      </w:pPr>
      <w:r w:rsidRPr="009C6BE1">
        <w:rPr>
          <w:lang w:val="de-DE"/>
        </w:rPr>
        <w:t xml:space="preserve">    fft(fb, false);</w:t>
      </w:r>
    </w:p>
    <w:p w14:paraId="0893F500" w14:textId="77777777" w:rsidR="00021666" w:rsidRPr="009C6BE1" w:rsidRDefault="00021666" w:rsidP="009C6BE1">
      <w:pPr>
        <w:pStyle w:val="NoSpacing"/>
      </w:pPr>
      <w:r w:rsidRPr="009C6BE1">
        <w:rPr>
          <w:lang w:val="de-DE"/>
        </w:rPr>
        <w:t xml:space="preserve">    </w:t>
      </w:r>
      <w:r w:rsidRPr="009C6BE1">
        <w:t xml:space="preserve">for (int </w:t>
      </w:r>
      <w:proofErr w:type="spellStart"/>
      <w:r w:rsidRPr="009C6BE1">
        <w:t>i</w:t>
      </w:r>
      <w:proofErr w:type="spellEnd"/>
      <w:r w:rsidRPr="009C6BE1">
        <w:t xml:space="preserve"> = 0; </w:t>
      </w:r>
      <w:proofErr w:type="spellStart"/>
      <w:r w:rsidRPr="009C6BE1">
        <w:t>i</w:t>
      </w:r>
      <w:proofErr w:type="spellEnd"/>
      <w:r w:rsidRPr="009C6BE1">
        <w:t xml:space="preserve"> &lt; n; </w:t>
      </w:r>
      <w:proofErr w:type="spellStart"/>
      <w:r w:rsidRPr="009C6BE1">
        <w:t>i</w:t>
      </w:r>
      <w:proofErr w:type="spellEnd"/>
      <w:r w:rsidRPr="009C6BE1">
        <w:t>++)</w:t>
      </w:r>
    </w:p>
    <w:p w14:paraId="2F2AA8A3" w14:textId="77777777" w:rsidR="00021666" w:rsidRPr="009C6BE1" w:rsidRDefault="00021666" w:rsidP="009C6BE1">
      <w:pPr>
        <w:pStyle w:val="NoSpacing"/>
      </w:pPr>
      <w:r w:rsidRPr="009C6BE1">
        <w:t xml:space="preserve">        fa[</w:t>
      </w:r>
      <w:proofErr w:type="spellStart"/>
      <w:r w:rsidRPr="009C6BE1">
        <w:t>i</w:t>
      </w:r>
      <w:proofErr w:type="spellEnd"/>
      <w:r w:rsidRPr="009C6BE1">
        <w:t>] *= fb[</w:t>
      </w:r>
      <w:proofErr w:type="spellStart"/>
      <w:r w:rsidRPr="009C6BE1">
        <w:t>i</w:t>
      </w:r>
      <w:proofErr w:type="spellEnd"/>
      <w:r w:rsidRPr="009C6BE1">
        <w:t>];</w:t>
      </w:r>
    </w:p>
    <w:p w14:paraId="1294526E" w14:textId="77777777" w:rsidR="00021666" w:rsidRPr="009C6BE1" w:rsidRDefault="00021666" w:rsidP="009C6BE1">
      <w:pPr>
        <w:pStyle w:val="NoSpacing"/>
      </w:pPr>
      <w:r w:rsidRPr="009C6BE1">
        <w:t xml:space="preserve">    </w:t>
      </w:r>
      <w:proofErr w:type="spellStart"/>
      <w:r w:rsidRPr="009C6BE1">
        <w:t>fft</w:t>
      </w:r>
      <w:proofErr w:type="spellEnd"/>
      <w:r w:rsidRPr="009C6BE1">
        <w:t>(fa, true);</w:t>
      </w:r>
    </w:p>
    <w:p w14:paraId="5F2AF7F0" w14:textId="77777777" w:rsidR="00021666" w:rsidRPr="009C6BE1" w:rsidRDefault="00021666" w:rsidP="009C6BE1">
      <w:pPr>
        <w:pStyle w:val="NoSpacing"/>
      </w:pPr>
    </w:p>
    <w:p w14:paraId="0E7691F3" w14:textId="77777777" w:rsidR="00021666" w:rsidRPr="009C6BE1" w:rsidRDefault="00021666" w:rsidP="009C6BE1">
      <w:pPr>
        <w:pStyle w:val="NoSpacing"/>
      </w:pPr>
      <w:r w:rsidRPr="009C6BE1">
        <w:t xml:space="preserve">    vector&lt;int&gt; result(n);</w:t>
      </w:r>
    </w:p>
    <w:p w14:paraId="75C9CFFF" w14:textId="77777777" w:rsidR="00021666" w:rsidRPr="009C6BE1" w:rsidRDefault="00021666" w:rsidP="009C6BE1">
      <w:pPr>
        <w:pStyle w:val="NoSpacing"/>
      </w:pPr>
      <w:r w:rsidRPr="009C6BE1">
        <w:t xml:space="preserve">    for (int </w:t>
      </w:r>
      <w:proofErr w:type="spellStart"/>
      <w:r w:rsidRPr="009C6BE1">
        <w:t>i</w:t>
      </w:r>
      <w:proofErr w:type="spellEnd"/>
      <w:r w:rsidRPr="009C6BE1">
        <w:t xml:space="preserve"> = 0; </w:t>
      </w:r>
      <w:proofErr w:type="spellStart"/>
      <w:r w:rsidRPr="009C6BE1">
        <w:t>i</w:t>
      </w:r>
      <w:proofErr w:type="spellEnd"/>
      <w:r w:rsidRPr="009C6BE1">
        <w:t xml:space="preserve"> &lt; n; </w:t>
      </w:r>
      <w:proofErr w:type="spellStart"/>
      <w:r w:rsidRPr="009C6BE1">
        <w:t>i</w:t>
      </w:r>
      <w:proofErr w:type="spellEnd"/>
      <w:r w:rsidRPr="009C6BE1">
        <w:t>++)</w:t>
      </w:r>
    </w:p>
    <w:p w14:paraId="5A3D56BB" w14:textId="77777777" w:rsidR="00021666" w:rsidRPr="009C6BE1" w:rsidRDefault="00021666" w:rsidP="009C6BE1">
      <w:pPr>
        <w:pStyle w:val="NoSpacing"/>
      </w:pPr>
      <w:r w:rsidRPr="009C6BE1">
        <w:t xml:space="preserve">        result[</w:t>
      </w:r>
      <w:proofErr w:type="spellStart"/>
      <w:r w:rsidRPr="009C6BE1">
        <w:t>i</w:t>
      </w:r>
      <w:proofErr w:type="spellEnd"/>
      <w:r w:rsidRPr="009C6BE1">
        <w:t>] = round(fa[</w:t>
      </w:r>
      <w:proofErr w:type="spellStart"/>
      <w:r w:rsidRPr="009C6BE1">
        <w:t>i</w:t>
      </w:r>
      <w:proofErr w:type="spellEnd"/>
      <w:r w:rsidRPr="009C6BE1">
        <w:t>].real());</w:t>
      </w:r>
    </w:p>
    <w:p w14:paraId="7E352FC0" w14:textId="77777777" w:rsidR="00021666" w:rsidRPr="009C6BE1" w:rsidRDefault="00021666" w:rsidP="009C6BE1">
      <w:pPr>
        <w:pStyle w:val="NoSpacing"/>
      </w:pPr>
      <w:r w:rsidRPr="009C6BE1">
        <w:t xml:space="preserve">    return result;</w:t>
      </w:r>
    </w:p>
    <w:p w14:paraId="7AE20DF2" w14:textId="688F7940" w:rsidR="00021666" w:rsidRDefault="00021666" w:rsidP="009C6BE1">
      <w:pPr>
        <w:pStyle w:val="NoSpacing"/>
      </w:pPr>
      <w:r w:rsidRPr="009C6BE1">
        <w:t>}</w:t>
      </w:r>
      <w:r w:rsidRPr="009C6BE1">
        <w:br/>
      </w:r>
    </w:p>
    <w:p w14:paraId="5ABF23C5" w14:textId="69A529D5" w:rsidR="00A52480" w:rsidRDefault="00A52480" w:rsidP="00A52480">
      <w:pPr>
        <w:pStyle w:val="Heading2"/>
      </w:pPr>
      <w:bookmarkStart w:id="26" w:name="_Toc160308570"/>
      <w:r>
        <w:t xml:space="preserve">Higher </w:t>
      </w:r>
      <w:proofErr w:type="spellStart"/>
      <w:r>
        <w:t>Percision</w:t>
      </w:r>
      <w:proofErr w:type="spellEnd"/>
      <w:r>
        <w:t xml:space="preserve"> FFT (FFTMOD)</w:t>
      </w:r>
      <w:bookmarkEnd w:id="26"/>
    </w:p>
    <w:p w14:paraId="613B1B19" w14:textId="77777777" w:rsidR="00A52480" w:rsidRPr="0023124B" w:rsidRDefault="00A52480" w:rsidP="00A52480">
      <w:pPr>
        <w:pStyle w:val="NoSpacing"/>
      </w:pPr>
      <w:r w:rsidRPr="0023124B">
        <w:t xml:space="preserve">#define rep(aa, bb, cc) for(int aa = bb; aa &lt; </w:t>
      </w:r>
      <w:proofErr w:type="spellStart"/>
      <w:r w:rsidRPr="0023124B">
        <w:t>cc;aa</w:t>
      </w:r>
      <w:proofErr w:type="spellEnd"/>
      <w:r w:rsidRPr="0023124B">
        <w:t>++)</w:t>
      </w:r>
    </w:p>
    <w:p w14:paraId="338B7A43" w14:textId="77777777" w:rsidR="00A52480" w:rsidRPr="0023124B" w:rsidRDefault="00A52480" w:rsidP="00A52480">
      <w:pPr>
        <w:pStyle w:val="NoSpacing"/>
      </w:pPr>
      <w:r w:rsidRPr="0023124B">
        <w:t xml:space="preserve">#define </w:t>
      </w:r>
      <w:proofErr w:type="spellStart"/>
      <w:r w:rsidRPr="0023124B">
        <w:t>sz</w:t>
      </w:r>
      <w:proofErr w:type="spellEnd"/>
      <w:r w:rsidRPr="0023124B">
        <w:t>(a) (int)</w:t>
      </w:r>
      <w:proofErr w:type="spellStart"/>
      <w:r w:rsidRPr="0023124B">
        <w:t>a.size</w:t>
      </w:r>
      <w:proofErr w:type="spellEnd"/>
      <w:r w:rsidRPr="0023124B">
        <w:t>()</w:t>
      </w:r>
    </w:p>
    <w:p w14:paraId="08DE22C7" w14:textId="77777777" w:rsidR="00A52480" w:rsidRPr="0023124B" w:rsidRDefault="00A52480" w:rsidP="00A52480">
      <w:pPr>
        <w:pStyle w:val="NoSpacing"/>
      </w:pPr>
      <w:r w:rsidRPr="0023124B">
        <w:t>typedef complex&lt;double&gt; C;</w:t>
      </w:r>
    </w:p>
    <w:p w14:paraId="4CE8D5E1" w14:textId="77777777" w:rsidR="00A52480" w:rsidRPr="0023124B" w:rsidRDefault="00A52480" w:rsidP="00A52480">
      <w:pPr>
        <w:pStyle w:val="NoSpacing"/>
      </w:pPr>
      <w:r w:rsidRPr="0023124B">
        <w:t xml:space="preserve">typedef vector&lt;double&gt; </w:t>
      </w:r>
      <w:proofErr w:type="spellStart"/>
      <w:r w:rsidRPr="0023124B">
        <w:t>vd</w:t>
      </w:r>
      <w:proofErr w:type="spellEnd"/>
      <w:r w:rsidRPr="0023124B">
        <w:t>;</w:t>
      </w:r>
    </w:p>
    <w:p w14:paraId="1B61EB50" w14:textId="77777777" w:rsidR="00A52480" w:rsidRPr="0023124B" w:rsidRDefault="00A52480" w:rsidP="00A52480">
      <w:pPr>
        <w:pStyle w:val="NoSpacing"/>
      </w:pPr>
      <w:r w:rsidRPr="0023124B">
        <w:t xml:space="preserve">void </w:t>
      </w:r>
      <w:proofErr w:type="spellStart"/>
      <w:r w:rsidRPr="0023124B">
        <w:t>fft</w:t>
      </w:r>
      <w:proofErr w:type="spellEnd"/>
      <w:r w:rsidRPr="0023124B">
        <w:t>(vector&lt;C&gt;&amp; a) {</w:t>
      </w:r>
    </w:p>
    <w:p w14:paraId="168D15FC" w14:textId="77777777" w:rsidR="00A52480" w:rsidRPr="0023124B" w:rsidRDefault="00A52480" w:rsidP="00A52480">
      <w:pPr>
        <w:pStyle w:val="NoSpacing"/>
      </w:pPr>
      <w:r w:rsidRPr="0023124B">
        <w:t xml:space="preserve">    int n = </w:t>
      </w:r>
      <w:proofErr w:type="spellStart"/>
      <w:r w:rsidRPr="0023124B">
        <w:t>sz</w:t>
      </w:r>
      <w:proofErr w:type="spellEnd"/>
      <w:r w:rsidRPr="0023124B">
        <w:t>(a), L = 31 - __</w:t>
      </w:r>
      <w:proofErr w:type="spellStart"/>
      <w:r w:rsidRPr="0023124B">
        <w:t>builtin_clz</w:t>
      </w:r>
      <w:proofErr w:type="spellEnd"/>
      <w:r w:rsidRPr="0023124B">
        <w:t>(n);</w:t>
      </w:r>
    </w:p>
    <w:p w14:paraId="3D9127AF" w14:textId="77777777" w:rsidR="00A52480" w:rsidRPr="0023124B" w:rsidRDefault="00A52480" w:rsidP="00A52480">
      <w:pPr>
        <w:pStyle w:val="NoSpacing"/>
      </w:pPr>
      <w:r w:rsidRPr="0023124B">
        <w:t xml:space="preserve">    static vector&lt;complex&lt;long double&gt;&gt; R(2, 1);</w:t>
      </w:r>
    </w:p>
    <w:p w14:paraId="04AC34D4" w14:textId="77777777" w:rsidR="00A52480" w:rsidRPr="0023124B" w:rsidRDefault="00A52480" w:rsidP="00A52480">
      <w:pPr>
        <w:pStyle w:val="NoSpacing"/>
      </w:pPr>
      <w:r w:rsidRPr="0023124B">
        <w:t xml:space="preserve">    static vector&lt;C&gt; rt(2, 1);  // (^ 10% faster if double)</w:t>
      </w:r>
    </w:p>
    <w:p w14:paraId="5D734ABB" w14:textId="77777777" w:rsidR="00A52480" w:rsidRPr="0023124B" w:rsidRDefault="00A52480" w:rsidP="00A52480">
      <w:pPr>
        <w:pStyle w:val="NoSpacing"/>
      </w:pPr>
      <w:r w:rsidRPr="0023124B">
        <w:t xml:space="preserve">    for (static int k = 2; k &lt; n; k *= 2) {</w:t>
      </w:r>
    </w:p>
    <w:p w14:paraId="2B06DE19" w14:textId="77777777" w:rsidR="00A52480" w:rsidRPr="0023124B" w:rsidRDefault="00A52480" w:rsidP="00A52480">
      <w:pPr>
        <w:pStyle w:val="NoSpacing"/>
      </w:pPr>
      <w:r w:rsidRPr="0023124B">
        <w:t xml:space="preserve">        </w:t>
      </w:r>
      <w:proofErr w:type="spellStart"/>
      <w:r w:rsidRPr="0023124B">
        <w:t>R.resize</w:t>
      </w:r>
      <w:proofErr w:type="spellEnd"/>
      <w:r w:rsidRPr="0023124B">
        <w:t xml:space="preserve">(n); </w:t>
      </w:r>
      <w:proofErr w:type="spellStart"/>
      <w:r w:rsidRPr="0023124B">
        <w:t>rt.resize</w:t>
      </w:r>
      <w:proofErr w:type="spellEnd"/>
      <w:r w:rsidRPr="0023124B">
        <w:t>(n);</w:t>
      </w:r>
    </w:p>
    <w:p w14:paraId="418329B7" w14:textId="77777777" w:rsidR="00A52480" w:rsidRPr="0023124B" w:rsidRDefault="00A52480" w:rsidP="00A52480">
      <w:pPr>
        <w:pStyle w:val="NoSpacing"/>
      </w:pPr>
      <w:r w:rsidRPr="0023124B">
        <w:t xml:space="preserve">        auto x = polar(1.0L, </w:t>
      </w:r>
      <w:proofErr w:type="spellStart"/>
      <w:r w:rsidRPr="0023124B">
        <w:t>acos</w:t>
      </w:r>
      <w:proofErr w:type="spellEnd"/>
      <w:r w:rsidRPr="0023124B">
        <w:t>(-1.0L) / k);</w:t>
      </w:r>
    </w:p>
    <w:p w14:paraId="5FE43A01" w14:textId="77777777" w:rsidR="00A52480" w:rsidRPr="0023124B" w:rsidRDefault="00A52480" w:rsidP="00A52480">
      <w:pPr>
        <w:pStyle w:val="NoSpacing"/>
      </w:pPr>
      <w:r w:rsidRPr="0023124B">
        <w:t xml:space="preserve">        rep(i,k,2*k) rt[</w:t>
      </w:r>
      <w:proofErr w:type="spellStart"/>
      <w:r w:rsidRPr="0023124B">
        <w:t>i</w:t>
      </w:r>
      <w:proofErr w:type="spellEnd"/>
      <w:r w:rsidRPr="0023124B">
        <w:t>] = R[</w:t>
      </w:r>
      <w:proofErr w:type="spellStart"/>
      <w:r w:rsidRPr="0023124B">
        <w:t>i</w:t>
      </w:r>
      <w:proofErr w:type="spellEnd"/>
      <w:r w:rsidRPr="0023124B">
        <w:t>] = i&amp;1 ? R[</w:t>
      </w:r>
      <w:proofErr w:type="spellStart"/>
      <w:r w:rsidRPr="0023124B">
        <w:t>i</w:t>
      </w:r>
      <w:proofErr w:type="spellEnd"/>
      <w:r w:rsidRPr="0023124B">
        <w:t>/2] * x : R[</w:t>
      </w:r>
      <w:proofErr w:type="spellStart"/>
      <w:r w:rsidRPr="0023124B">
        <w:t>i</w:t>
      </w:r>
      <w:proofErr w:type="spellEnd"/>
      <w:r w:rsidRPr="0023124B">
        <w:t>/2];</w:t>
      </w:r>
    </w:p>
    <w:p w14:paraId="5192211D" w14:textId="77777777" w:rsidR="00A52480" w:rsidRPr="0023124B" w:rsidRDefault="00A52480" w:rsidP="00A52480">
      <w:pPr>
        <w:pStyle w:val="NoSpacing"/>
      </w:pPr>
      <w:r w:rsidRPr="0023124B">
        <w:t xml:space="preserve">    }</w:t>
      </w:r>
    </w:p>
    <w:p w14:paraId="6E0D2CD3" w14:textId="77777777" w:rsidR="00A52480" w:rsidRPr="0023124B" w:rsidRDefault="00A52480" w:rsidP="00A52480">
      <w:pPr>
        <w:pStyle w:val="NoSpacing"/>
      </w:pPr>
      <w:r w:rsidRPr="0023124B">
        <w:t xml:space="preserve">    vi rev(n);</w:t>
      </w:r>
    </w:p>
    <w:p w14:paraId="0A7D8BF3" w14:textId="77777777" w:rsidR="00A52480" w:rsidRPr="0023124B" w:rsidRDefault="00A52480" w:rsidP="00A52480">
      <w:pPr>
        <w:pStyle w:val="NoSpacing"/>
      </w:pPr>
      <w:r w:rsidRPr="0023124B">
        <w:t xml:space="preserve">    rep(i,0,n) rev[</w:t>
      </w:r>
      <w:proofErr w:type="spellStart"/>
      <w:r w:rsidRPr="0023124B">
        <w:t>i</w:t>
      </w:r>
      <w:proofErr w:type="spellEnd"/>
      <w:r w:rsidRPr="0023124B">
        <w:t>] = (rev[</w:t>
      </w:r>
      <w:proofErr w:type="spellStart"/>
      <w:r w:rsidRPr="0023124B">
        <w:t>i</w:t>
      </w:r>
      <w:proofErr w:type="spellEnd"/>
      <w:r w:rsidRPr="0023124B">
        <w:t xml:space="preserve"> / 2] | (</w:t>
      </w:r>
      <w:proofErr w:type="spellStart"/>
      <w:r w:rsidRPr="0023124B">
        <w:t>i</w:t>
      </w:r>
      <w:proofErr w:type="spellEnd"/>
      <w:r w:rsidRPr="0023124B">
        <w:t xml:space="preserve"> &amp; 1) &lt;&lt; L) / 2;</w:t>
      </w:r>
    </w:p>
    <w:p w14:paraId="0D6E8EF8" w14:textId="77777777" w:rsidR="00A52480" w:rsidRPr="0023124B" w:rsidRDefault="00A52480" w:rsidP="00A52480">
      <w:pPr>
        <w:pStyle w:val="NoSpacing"/>
      </w:pPr>
      <w:r w:rsidRPr="0023124B">
        <w:t xml:space="preserve">    rep(i,0,n) if (</w:t>
      </w:r>
      <w:proofErr w:type="spellStart"/>
      <w:r w:rsidRPr="0023124B">
        <w:t>i</w:t>
      </w:r>
      <w:proofErr w:type="spellEnd"/>
      <w:r w:rsidRPr="0023124B">
        <w:t xml:space="preserve"> &lt; rev[</w:t>
      </w:r>
      <w:proofErr w:type="spellStart"/>
      <w:r w:rsidRPr="0023124B">
        <w:t>i</w:t>
      </w:r>
      <w:proofErr w:type="spellEnd"/>
      <w:r w:rsidRPr="0023124B">
        <w:t>]) swap(a[</w:t>
      </w:r>
      <w:proofErr w:type="spellStart"/>
      <w:r w:rsidRPr="0023124B">
        <w:t>i</w:t>
      </w:r>
      <w:proofErr w:type="spellEnd"/>
      <w:r w:rsidRPr="0023124B">
        <w:t>], a[rev[</w:t>
      </w:r>
      <w:proofErr w:type="spellStart"/>
      <w:r w:rsidRPr="0023124B">
        <w:t>i</w:t>
      </w:r>
      <w:proofErr w:type="spellEnd"/>
      <w:r w:rsidRPr="0023124B">
        <w:t>]]);</w:t>
      </w:r>
    </w:p>
    <w:p w14:paraId="656F8194" w14:textId="77777777" w:rsidR="00A52480" w:rsidRPr="0023124B" w:rsidRDefault="00A52480" w:rsidP="00A52480">
      <w:pPr>
        <w:pStyle w:val="NoSpacing"/>
      </w:pPr>
      <w:r w:rsidRPr="0023124B">
        <w:t xml:space="preserve">    for (int k = 1; k &lt; n; k *= 2)</w:t>
      </w:r>
    </w:p>
    <w:p w14:paraId="01CB0188" w14:textId="77777777" w:rsidR="00A52480" w:rsidRPr="0023124B" w:rsidRDefault="00A52480" w:rsidP="00A52480">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 xml:space="preserve"> += 2 * k) rep(j,0,k) {</w:t>
      </w:r>
    </w:p>
    <w:p w14:paraId="64066E0F" w14:textId="77777777" w:rsidR="00A52480" w:rsidRPr="0023124B" w:rsidRDefault="00A52480" w:rsidP="00A52480">
      <w:pPr>
        <w:pStyle w:val="NoSpacing"/>
      </w:pPr>
      <w:r w:rsidRPr="0023124B">
        <w:t xml:space="preserve">                // C z = rt[</w:t>
      </w:r>
      <w:proofErr w:type="spellStart"/>
      <w:r w:rsidRPr="0023124B">
        <w:t>j+k</w:t>
      </w:r>
      <w:proofErr w:type="spellEnd"/>
      <w:r w:rsidRPr="0023124B">
        <w:t>] * a[</w:t>
      </w:r>
      <w:proofErr w:type="spellStart"/>
      <w:r w:rsidRPr="0023124B">
        <w:t>i+j+k</w:t>
      </w:r>
      <w:proofErr w:type="spellEnd"/>
      <w:r w:rsidRPr="0023124B">
        <w:t>]; // (25% faster if hand-rolled)  /// include-line</w:t>
      </w:r>
    </w:p>
    <w:p w14:paraId="65B9235F" w14:textId="77777777" w:rsidR="00A52480" w:rsidRPr="0023124B" w:rsidRDefault="00A52480" w:rsidP="00A52480">
      <w:pPr>
        <w:pStyle w:val="NoSpacing"/>
      </w:pPr>
      <w:r w:rsidRPr="0023124B">
        <w:t xml:space="preserve">                auto x = (double *)&amp;rt[</w:t>
      </w:r>
      <w:proofErr w:type="spellStart"/>
      <w:r w:rsidRPr="0023124B">
        <w:t>j+k</w:t>
      </w:r>
      <w:proofErr w:type="spellEnd"/>
      <w:r w:rsidRPr="0023124B">
        <w:t>], y = (double *)&amp;a[</w:t>
      </w:r>
      <w:proofErr w:type="spellStart"/>
      <w:r w:rsidRPr="0023124B">
        <w:t>i+j+k</w:t>
      </w:r>
      <w:proofErr w:type="spellEnd"/>
      <w:r w:rsidRPr="0023124B">
        <w:t>];        /// exclude-line</w:t>
      </w:r>
    </w:p>
    <w:p w14:paraId="0A8ECFE7" w14:textId="77777777" w:rsidR="00A52480" w:rsidRPr="0023124B" w:rsidRDefault="00A52480" w:rsidP="00A52480">
      <w:pPr>
        <w:pStyle w:val="NoSpacing"/>
      </w:pPr>
      <w:r w:rsidRPr="0023124B">
        <w:t xml:space="preserve">                C z(x[0]*y[0] - x[1]*y[1], x[0]*y[1] + x[1]*y[0]);           /// exclude-line</w:t>
      </w:r>
    </w:p>
    <w:p w14:paraId="23CA82F9" w14:textId="77777777" w:rsidR="00A52480" w:rsidRPr="0023124B" w:rsidRDefault="00A52480" w:rsidP="00A52480">
      <w:pPr>
        <w:pStyle w:val="NoSpacing"/>
      </w:pPr>
      <w:r w:rsidRPr="0023124B">
        <w:t xml:space="preserve">                a[</w:t>
      </w:r>
      <w:proofErr w:type="spellStart"/>
      <w:r w:rsidRPr="0023124B">
        <w:t>i</w:t>
      </w:r>
      <w:proofErr w:type="spellEnd"/>
      <w:r w:rsidRPr="0023124B">
        <w:t xml:space="preserve"> + j + k] = a[</w:t>
      </w:r>
      <w:proofErr w:type="spellStart"/>
      <w:r w:rsidRPr="0023124B">
        <w:t>i</w:t>
      </w:r>
      <w:proofErr w:type="spellEnd"/>
      <w:r w:rsidRPr="0023124B">
        <w:t xml:space="preserve"> + j] - z;</w:t>
      </w:r>
    </w:p>
    <w:p w14:paraId="2B0F4AD2" w14:textId="77777777" w:rsidR="00A52480" w:rsidRPr="0023124B" w:rsidRDefault="00A52480" w:rsidP="00A52480">
      <w:pPr>
        <w:pStyle w:val="NoSpacing"/>
      </w:pPr>
      <w:r w:rsidRPr="0023124B">
        <w:t xml:space="preserve">                a[</w:t>
      </w:r>
      <w:proofErr w:type="spellStart"/>
      <w:r w:rsidRPr="0023124B">
        <w:t>i</w:t>
      </w:r>
      <w:proofErr w:type="spellEnd"/>
      <w:r w:rsidRPr="0023124B">
        <w:t xml:space="preserve"> + j] += z;</w:t>
      </w:r>
    </w:p>
    <w:p w14:paraId="04B63542" w14:textId="77777777" w:rsidR="00A52480" w:rsidRPr="0023124B" w:rsidRDefault="00A52480" w:rsidP="00A52480">
      <w:pPr>
        <w:pStyle w:val="NoSpacing"/>
      </w:pPr>
      <w:r w:rsidRPr="0023124B">
        <w:t xml:space="preserve">            }</w:t>
      </w:r>
    </w:p>
    <w:p w14:paraId="5D25C5B8" w14:textId="77777777" w:rsidR="00A52480" w:rsidRPr="0023124B" w:rsidRDefault="00A52480" w:rsidP="00A52480">
      <w:pPr>
        <w:pStyle w:val="NoSpacing"/>
      </w:pPr>
      <w:r w:rsidRPr="0023124B">
        <w:t>}</w:t>
      </w:r>
    </w:p>
    <w:p w14:paraId="0D1F0C26" w14:textId="77777777" w:rsidR="00A52480" w:rsidRPr="0023124B" w:rsidRDefault="00A52480" w:rsidP="00A52480">
      <w:pPr>
        <w:pStyle w:val="NoSpacing"/>
      </w:pPr>
      <w:r w:rsidRPr="0023124B">
        <w:t xml:space="preserve"> </w:t>
      </w:r>
    </w:p>
    <w:p w14:paraId="7B21BB48" w14:textId="77777777" w:rsidR="00A52480" w:rsidRPr="0023124B" w:rsidRDefault="00A52480" w:rsidP="00A52480">
      <w:pPr>
        <w:pStyle w:val="NoSpacing"/>
      </w:pPr>
      <w:r w:rsidRPr="0023124B">
        <w:t xml:space="preserve">template&lt;int M&gt; vi </w:t>
      </w:r>
      <w:proofErr w:type="spellStart"/>
      <w:r w:rsidRPr="0023124B">
        <w:t>convMod</w:t>
      </w:r>
      <w:proofErr w:type="spellEnd"/>
      <w:r w:rsidRPr="0023124B">
        <w:t>(const vi &amp;a, const vi &amp;b) {</w:t>
      </w:r>
    </w:p>
    <w:p w14:paraId="581AC32C" w14:textId="77777777" w:rsidR="00A52480" w:rsidRPr="0023124B" w:rsidRDefault="00A52480" w:rsidP="00A52480">
      <w:pPr>
        <w:pStyle w:val="NoSpacing"/>
      </w:pPr>
      <w:r w:rsidRPr="0023124B">
        <w:t xml:space="preserve">    if (</w:t>
      </w:r>
      <w:proofErr w:type="spellStart"/>
      <w:r w:rsidRPr="0023124B">
        <w:t>a.empty</w:t>
      </w:r>
      <w:proofErr w:type="spellEnd"/>
      <w:r w:rsidRPr="0023124B">
        <w:t xml:space="preserve">() || </w:t>
      </w:r>
      <w:proofErr w:type="spellStart"/>
      <w:r w:rsidRPr="0023124B">
        <w:t>b.empty</w:t>
      </w:r>
      <w:proofErr w:type="spellEnd"/>
      <w:r w:rsidRPr="0023124B">
        <w:t>()) return {};</w:t>
      </w:r>
    </w:p>
    <w:p w14:paraId="15BE5F4E" w14:textId="77777777" w:rsidR="00A52480" w:rsidRPr="0023124B" w:rsidRDefault="00A52480" w:rsidP="00A52480">
      <w:pPr>
        <w:pStyle w:val="NoSpacing"/>
      </w:pPr>
      <w:r w:rsidRPr="0023124B">
        <w:t xml:space="preserve">    vi res(</w:t>
      </w:r>
      <w:proofErr w:type="spellStart"/>
      <w:r w:rsidRPr="0023124B">
        <w:t>sz</w:t>
      </w:r>
      <w:proofErr w:type="spellEnd"/>
      <w:r w:rsidRPr="0023124B">
        <w:t xml:space="preserve">(a) + </w:t>
      </w:r>
      <w:proofErr w:type="spellStart"/>
      <w:r w:rsidRPr="0023124B">
        <w:t>sz</w:t>
      </w:r>
      <w:proofErr w:type="spellEnd"/>
      <w:r w:rsidRPr="0023124B">
        <w:t>(b) - 1);</w:t>
      </w:r>
    </w:p>
    <w:p w14:paraId="435AF187" w14:textId="77777777" w:rsidR="00A52480" w:rsidRPr="0023124B" w:rsidRDefault="00A52480" w:rsidP="00A52480">
      <w:pPr>
        <w:pStyle w:val="NoSpacing"/>
      </w:pPr>
      <w:r w:rsidRPr="0023124B">
        <w:t xml:space="preserve">    int B=32-__builtin_clz(</w:t>
      </w:r>
      <w:proofErr w:type="spellStart"/>
      <w:r w:rsidRPr="0023124B">
        <w:t>sz</w:t>
      </w:r>
      <w:proofErr w:type="spellEnd"/>
      <w:r w:rsidRPr="0023124B">
        <w:t>(res)), n=1&lt;&lt;B, cut=int(sqrt(M));</w:t>
      </w:r>
    </w:p>
    <w:p w14:paraId="12F098BE" w14:textId="77777777" w:rsidR="00A52480" w:rsidRPr="0023124B" w:rsidRDefault="00A52480" w:rsidP="00A52480">
      <w:pPr>
        <w:pStyle w:val="NoSpacing"/>
      </w:pPr>
      <w:r w:rsidRPr="0023124B">
        <w:t xml:space="preserve">    vector&lt;C&gt; L(n), R(n), outs(n), </w:t>
      </w:r>
      <w:proofErr w:type="spellStart"/>
      <w:r w:rsidRPr="0023124B">
        <w:t>outl</w:t>
      </w:r>
      <w:proofErr w:type="spellEnd"/>
      <w:r w:rsidRPr="0023124B">
        <w:t>(n);</w:t>
      </w:r>
    </w:p>
    <w:p w14:paraId="33207C8D" w14:textId="77777777" w:rsidR="00A52480" w:rsidRPr="0023124B" w:rsidRDefault="00A52480" w:rsidP="00A52480">
      <w:pPr>
        <w:pStyle w:val="NoSpacing"/>
      </w:pPr>
      <w:r w:rsidRPr="0023124B">
        <w:t xml:space="preserve">    rep(i,0,sz(a)) L[</w:t>
      </w:r>
      <w:proofErr w:type="spellStart"/>
      <w:r w:rsidRPr="0023124B">
        <w:t>i</w:t>
      </w:r>
      <w:proofErr w:type="spellEnd"/>
      <w:r w:rsidRPr="0023124B">
        <w:t>] = C((int)a[</w:t>
      </w:r>
      <w:proofErr w:type="spellStart"/>
      <w:r w:rsidRPr="0023124B">
        <w:t>i</w:t>
      </w:r>
      <w:proofErr w:type="spellEnd"/>
      <w:r w:rsidRPr="0023124B">
        <w:t>] / cut, (int)a[</w:t>
      </w:r>
      <w:proofErr w:type="spellStart"/>
      <w:r w:rsidRPr="0023124B">
        <w:t>i</w:t>
      </w:r>
      <w:proofErr w:type="spellEnd"/>
      <w:r w:rsidRPr="0023124B">
        <w:t>] % cut);</w:t>
      </w:r>
    </w:p>
    <w:p w14:paraId="00570AAA" w14:textId="77777777" w:rsidR="00A52480" w:rsidRPr="0023124B" w:rsidRDefault="00A52480" w:rsidP="00A52480">
      <w:pPr>
        <w:pStyle w:val="NoSpacing"/>
      </w:pPr>
      <w:r w:rsidRPr="0023124B">
        <w:t xml:space="preserve">    rep(i,0,sz(b)) R[</w:t>
      </w:r>
      <w:proofErr w:type="spellStart"/>
      <w:r w:rsidRPr="0023124B">
        <w:t>i</w:t>
      </w:r>
      <w:proofErr w:type="spellEnd"/>
      <w:r w:rsidRPr="0023124B">
        <w:t>] = C((int)b[</w:t>
      </w:r>
      <w:proofErr w:type="spellStart"/>
      <w:r w:rsidRPr="0023124B">
        <w:t>i</w:t>
      </w:r>
      <w:proofErr w:type="spellEnd"/>
      <w:r w:rsidRPr="0023124B">
        <w:t>] / cut, (int)b[</w:t>
      </w:r>
      <w:proofErr w:type="spellStart"/>
      <w:r w:rsidRPr="0023124B">
        <w:t>i</w:t>
      </w:r>
      <w:proofErr w:type="spellEnd"/>
      <w:r w:rsidRPr="0023124B">
        <w:t>] % cut);</w:t>
      </w:r>
    </w:p>
    <w:p w14:paraId="2640BC47" w14:textId="77777777" w:rsidR="00A52480" w:rsidRPr="0023124B" w:rsidRDefault="00A52480" w:rsidP="00A52480">
      <w:pPr>
        <w:pStyle w:val="NoSpacing"/>
      </w:pPr>
      <w:r w:rsidRPr="0023124B">
        <w:t xml:space="preserve">    </w:t>
      </w:r>
      <w:proofErr w:type="spellStart"/>
      <w:r w:rsidRPr="0023124B">
        <w:t>fft</w:t>
      </w:r>
      <w:proofErr w:type="spellEnd"/>
      <w:r w:rsidRPr="0023124B">
        <w:t xml:space="preserve">(L), </w:t>
      </w:r>
      <w:proofErr w:type="spellStart"/>
      <w:r w:rsidRPr="0023124B">
        <w:t>fft</w:t>
      </w:r>
      <w:proofErr w:type="spellEnd"/>
      <w:r w:rsidRPr="0023124B">
        <w:t>(R);</w:t>
      </w:r>
    </w:p>
    <w:p w14:paraId="1C83C331" w14:textId="77777777" w:rsidR="00A52480" w:rsidRPr="0023124B" w:rsidRDefault="00A52480" w:rsidP="00A52480">
      <w:pPr>
        <w:pStyle w:val="NoSpacing"/>
      </w:pPr>
      <w:r w:rsidRPr="0023124B">
        <w:t xml:space="preserve">    rep(i,0,n) {</w:t>
      </w:r>
    </w:p>
    <w:p w14:paraId="05E3F709" w14:textId="77777777" w:rsidR="00A52480" w:rsidRPr="0023124B" w:rsidRDefault="00A52480" w:rsidP="00A52480">
      <w:pPr>
        <w:pStyle w:val="NoSpacing"/>
      </w:pPr>
      <w:r w:rsidRPr="0023124B">
        <w:t xml:space="preserve">        int j = -</w:t>
      </w:r>
      <w:proofErr w:type="spellStart"/>
      <w:r w:rsidRPr="0023124B">
        <w:t>i</w:t>
      </w:r>
      <w:proofErr w:type="spellEnd"/>
      <w:r w:rsidRPr="0023124B">
        <w:t xml:space="preserve"> &amp; (n - 1);</w:t>
      </w:r>
    </w:p>
    <w:p w14:paraId="1588CBA5" w14:textId="77777777" w:rsidR="00A52480" w:rsidRPr="0023124B" w:rsidRDefault="00A52480" w:rsidP="00A52480">
      <w:pPr>
        <w:pStyle w:val="NoSpacing"/>
      </w:pPr>
      <w:r w:rsidRPr="0023124B">
        <w:t xml:space="preserve">        </w:t>
      </w:r>
      <w:proofErr w:type="spellStart"/>
      <w:r w:rsidRPr="0023124B">
        <w:t>outl</w:t>
      </w:r>
      <w:proofErr w:type="spellEnd"/>
      <w:r w:rsidRPr="0023124B">
        <w:t>[j] = (L[</w:t>
      </w:r>
      <w:proofErr w:type="spellStart"/>
      <w:r w:rsidRPr="0023124B">
        <w:t>i</w:t>
      </w:r>
      <w:proofErr w:type="spellEnd"/>
      <w:r w:rsidRPr="0023124B">
        <w:t xml:space="preserve">] + </w:t>
      </w:r>
      <w:proofErr w:type="spellStart"/>
      <w:r w:rsidRPr="0023124B">
        <w:t>conj</w:t>
      </w:r>
      <w:proofErr w:type="spellEnd"/>
      <w:r w:rsidRPr="0023124B">
        <w:t>(L[j])) * R[</w:t>
      </w:r>
      <w:proofErr w:type="spellStart"/>
      <w:r w:rsidRPr="0023124B">
        <w:t>i</w:t>
      </w:r>
      <w:proofErr w:type="spellEnd"/>
      <w:r w:rsidRPr="0023124B">
        <w:t>] / (2.0 * n);</w:t>
      </w:r>
    </w:p>
    <w:p w14:paraId="3BF93556" w14:textId="77777777" w:rsidR="00A52480" w:rsidRPr="0023124B" w:rsidRDefault="00A52480" w:rsidP="00A52480">
      <w:pPr>
        <w:pStyle w:val="NoSpacing"/>
      </w:pPr>
      <w:r w:rsidRPr="0023124B">
        <w:t xml:space="preserve">        outs[j] = (L[</w:t>
      </w:r>
      <w:proofErr w:type="spellStart"/>
      <w:r w:rsidRPr="0023124B">
        <w:t>i</w:t>
      </w:r>
      <w:proofErr w:type="spellEnd"/>
      <w:r w:rsidRPr="0023124B">
        <w:t xml:space="preserve">] - </w:t>
      </w:r>
      <w:proofErr w:type="spellStart"/>
      <w:r w:rsidRPr="0023124B">
        <w:t>conj</w:t>
      </w:r>
      <w:proofErr w:type="spellEnd"/>
      <w:r w:rsidRPr="0023124B">
        <w:t>(L[j])) * R[</w:t>
      </w:r>
      <w:proofErr w:type="spellStart"/>
      <w:r w:rsidRPr="0023124B">
        <w:t>i</w:t>
      </w:r>
      <w:proofErr w:type="spellEnd"/>
      <w:r w:rsidRPr="0023124B">
        <w:t>] / (2.0 * n) / 1i;</w:t>
      </w:r>
    </w:p>
    <w:p w14:paraId="627FE727" w14:textId="77777777" w:rsidR="00A52480" w:rsidRPr="0023124B" w:rsidRDefault="00A52480" w:rsidP="00A52480">
      <w:pPr>
        <w:pStyle w:val="NoSpacing"/>
      </w:pPr>
      <w:r w:rsidRPr="0023124B">
        <w:t xml:space="preserve">    }</w:t>
      </w:r>
    </w:p>
    <w:p w14:paraId="5FD3A4DF" w14:textId="77777777" w:rsidR="00A52480" w:rsidRPr="0023124B" w:rsidRDefault="00A52480" w:rsidP="00A52480">
      <w:pPr>
        <w:pStyle w:val="NoSpacing"/>
      </w:pPr>
      <w:r w:rsidRPr="0023124B">
        <w:t xml:space="preserve">    </w:t>
      </w:r>
      <w:proofErr w:type="spellStart"/>
      <w:r w:rsidRPr="0023124B">
        <w:t>fft</w:t>
      </w:r>
      <w:proofErr w:type="spellEnd"/>
      <w:r w:rsidRPr="0023124B">
        <w:t>(</w:t>
      </w:r>
      <w:proofErr w:type="spellStart"/>
      <w:r w:rsidRPr="0023124B">
        <w:t>outl</w:t>
      </w:r>
      <w:proofErr w:type="spellEnd"/>
      <w:r w:rsidRPr="0023124B">
        <w:t xml:space="preserve">), </w:t>
      </w:r>
      <w:proofErr w:type="spellStart"/>
      <w:r w:rsidRPr="0023124B">
        <w:t>fft</w:t>
      </w:r>
      <w:proofErr w:type="spellEnd"/>
      <w:r w:rsidRPr="0023124B">
        <w:t>(outs);</w:t>
      </w:r>
    </w:p>
    <w:p w14:paraId="5568F9D1" w14:textId="77777777" w:rsidR="00A52480" w:rsidRPr="0023124B" w:rsidRDefault="00A52480" w:rsidP="00A52480">
      <w:pPr>
        <w:pStyle w:val="NoSpacing"/>
      </w:pPr>
      <w:r w:rsidRPr="0023124B">
        <w:t xml:space="preserve">    rep(i,0,sz(res)) {</w:t>
      </w:r>
    </w:p>
    <w:p w14:paraId="3744BBF7" w14:textId="77777777" w:rsidR="00A52480" w:rsidRPr="0023124B" w:rsidRDefault="00A52480" w:rsidP="00A52480">
      <w:pPr>
        <w:pStyle w:val="NoSpacing"/>
      </w:pPr>
      <w:r w:rsidRPr="0023124B">
        <w:t xml:space="preserve">        </w:t>
      </w:r>
      <w:proofErr w:type="spellStart"/>
      <w:r w:rsidRPr="0023124B">
        <w:t>ll</w:t>
      </w:r>
      <w:proofErr w:type="spellEnd"/>
      <w:r w:rsidRPr="0023124B">
        <w:t xml:space="preserve"> av = </w:t>
      </w:r>
      <w:proofErr w:type="spellStart"/>
      <w:r w:rsidRPr="0023124B">
        <w:t>ll</w:t>
      </w:r>
      <w:proofErr w:type="spellEnd"/>
      <w:r w:rsidRPr="0023124B">
        <w:t>(real(</w:t>
      </w:r>
      <w:proofErr w:type="spellStart"/>
      <w:r w:rsidRPr="0023124B">
        <w:t>outl</w:t>
      </w:r>
      <w:proofErr w:type="spellEnd"/>
      <w:r w:rsidRPr="0023124B">
        <w:t>[</w:t>
      </w:r>
      <w:proofErr w:type="spellStart"/>
      <w:r w:rsidRPr="0023124B">
        <w:t>i</w:t>
      </w:r>
      <w:proofErr w:type="spellEnd"/>
      <w:r w:rsidRPr="0023124B">
        <w:t xml:space="preserve">])+.5), cv = </w:t>
      </w:r>
      <w:proofErr w:type="spellStart"/>
      <w:r w:rsidRPr="0023124B">
        <w:t>ll</w:t>
      </w:r>
      <w:proofErr w:type="spellEnd"/>
      <w:r w:rsidRPr="0023124B">
        <w:t>(</w:t>
      </w:r>
      <w:proofErr w:type="spellStart"/>
      <w:r w:rsidRPr="0023124B">
        <w:t>imag</w:t>
      </w:r>
      <w:proofErr w:type="spellEnd"/>
      <w:r w:rsidRPr="0023124B">
        <w:t>(outs[</w:t>
      </w:r>
      <w:proofErr w:type="spellStart"/>
      <w:r w:rsidRPr="0023124B">
        <w:t>i</w:t>
      </w:r>
      <w:proofErr w:type="spellEnd"/>
      <w:r w:rsidRPr="0023124B">
        <w:t>])+.5);</w:t>
      </w:r>
    </w:p>
    <w:p w14:paraId="62EBC1EE" w14:textId="77777777" w:rsidR="00A52480" w:rsidRPr="0023124B" w:rsidRDefault="00A52480" w:rsidP="00A52480">
      <w:pPr>
        <w:pStyle w:val="NoSpacing"/>
      </w:pPr>
      <w:r w:rsidRPr="0023124B">
        <w:t xml:space="preserve">        </w:t>
      </w:r>
      <w:proofErr w:type="spellStart"/>
      <w:r w:rsidRPr="0023124B">
        <w:t>ll</w:t>
      </w:r>
      <w:proofErr w:type="spellEnd"/>
      <w:r w:rsidRPr="0023124B">
        <w:t xml:space="preserve"> </w:t>
      </w:r>
      <w:proofErr w:type="spellStart"/>
      <w:r w:rsidRPr="0023124B">
        <w:t>bv</w:t>
      </w:r>
      <w:proofErr w:type="spellEnd"/>
      <w:r w:rsidRPr="0023124B">
        <w:t xml:space="preserve"> = </w:t>
      </w:r>
      <w:proofErr w:type="spellStart"/>
      <w:r w:rsidRPr="0023124B">
        <w:t>ll</w:t>
      </w:r>
      <w:proofErr w:type="spellEnd"/>
      <w:r w:rsidRPr="0023124B">
        <w:t>(</w:t>
      </w:r>
      <w:proofErr w:type="spellStart"/>
      <w:r w:rsidRPr="0023124B">
        <w:t>imag</w:t>
      </w:r>
      <w:proofErr w:type="spellEnd"/>
      <w:r w:rsidRPr="0023124B">
        <w:t>(</w:t>
      </w:r>
      <w:proofErr w:type="spellStart"/>
      <w:r w:rsidRPr="0023124B">
        <w:t>outl</w:t>
      </w:r>
      <w:proofErr w:type="spellEnd"/>
      <w:r w:rsidRPr="0023124B">
        <w:t>[</w:t>
      </w:r>
      <w:proofErr w:type="spellStart"/>
      <w:r w:rsidRPr="0023124B">
        <w:t>i</w:t>
      </w:r>
      <w:proofErr w:type="spellEnd"/>
      <w:r w:rsidRPr="0023124B">
        <w:t xml:space="preserve">])+.5) + </w:t>
      </w:r>
      <w:proofErr w:type="spellStart"/>
      <w:r w:rsidRPr="0023124B">
        <w:t>ll</w:t>
      </w:r>
      <w:proofErr w:type="spellEnd"/>
      <w:r w:rsidRPr="0023124B">
        <w:t>(real(outs[</w:t>
      </w:r>
      <w:proofErr w:type="spellStart"/>
      <w:r w:rsidRPr="0023124B">
        <w:t>i</w:t>
      </w:r>
      <w:proofErr w:type="spellEnd"/>
      <w:r w:rsidRPr="0023124B">
        <w:t>])+.5);</w:t>
      </w:r>
    </w:p>
    <w:p w14:paraId="097BA114" w14:textId="77777777" w:rsidR="00A52480" w:rsidRPr="0023124B" w:rsidRDefault="00A52480" w:rsidP="00A52480">
      <w:pPr>
        <w:pStyle w:val="NoSpacing"/>
      </w:pPr>
      <w:r w:rsidRPr="0023124B">
        <w:t xml:space="preserve">        res[</w:t>
      </w:r>
      <w:proofErr w:type="spellStart"/>
      <w:r w:rsidRPr="0023124B">
        <w:t>i</w:t>
      </w:r>
      <w:proofErr w:type="spellEnd"/>
      <w:r w:rsidRPr="0023124B">
        <w:t xml:space="preserve">] = ((av % M * cut + </w:t>
      </w:r>
      <w:proofErr w:type="spellStart"/>
      <w:r w:rsidRPr="0023124B">
        <w:t>bv</w:t>
      </w:r>
      <w:proofErr w:type="spellEnd"/>
      <w:r w:rsidRPr="0023124B">
        <w:t>) % M * cut + cv) % M;</w:t>
      </w:r>
    </w:p>
    <w:p w14:paraId="66DF3908" w14:textId="77777777" w:rsidR="00A52480" w:rsidRPr="0023124B" w:rsidRDefault="00A52480" w:rsidP="00A52480">
      <w:pPr>
        <w:pStyle w:val="NoSpacing"/>
      </w:pPr>
      <w:r w:rsidRPr="0023124B">
        <w:t xml:space="preserve">    }</w:t>
      </w:r>
    </w:p>
    <w:p w14:paraId="1C9BCDA9" w14:textId="77777777" w:rsidR="00A52480" w:rsidRPr="0023124B" w:rsidRDefault="00A52480" w:rsidP="00A52480">
      <w:pPr>
        <w:pStyle w:val="NoSpacing"/>
      </w:pPr>
      <w:r w:rsidRPr="0023124B">
        <w:t xml:space="preserve">    return res;</w:t>
      </w:r>
    </w:p>
    <w:p w14:paraId="202D997F" w14:textId="52927C75" w:rsidR="00A52480" w:rsidRPr="0023124B" w:rsidRDefault="00A52480" w:rsidP="00A52480">
      <w:pPr>
        <w:pStyle w:val="NoSpacing"/>
        <w:rPr>
          <w:rFonts w:cstheme="minorHAnsi"/>
          <w:sz w:val="24"/>
          <w:szCs w:val="24"/>
        </w:rPr>
      </w:pPr>
      <w:r w:rsidRPr="0023124B">
        <w:t>}</w:t>
      </w:r>
    </w:p>
    <w:p w14:paraId="1A26E565" w14:textId="73B13245" w:rsidR="00A52480" w:rsidRDefault="00A52480" w:rsidP="00A52480">
      <w:pPr>
        <w:pStyle w:val="Heading2"/>
      </w:pPr>
      <w:bookmarkStart w:id="27" w:name="_Toc160308571"/>
      <w:r>
        <w:t>NTT</w:t>
      </w:r>
      <w:bookmarkEnd w:id="27"/>
    </w:p>
    <w:p w14:paraId="16D3B988" w14:textId="77777777" w:rsidR="00A52480" w:rsidRPr="0023124B" w:rsidRDefault="00A52480" w:rsidP="00A52480">
      <w:pPr>
        <w:pStyle w:val="NoSpacing"/>
      </w:pPr>
      <w:r w:rsidRPr="0023124B">
        <w:t xml:space="preserve">#define rep(aa, bb, cc) for(int aa = bb; aa &lt; </w:t>
      </w:r>
      <w:proofErr w:type="spellStart"/>
      <w:r w:rsidRPr="0023124B">
        <w:t>cc;aa</w:t>
      </w:r>
      <w:proofErr w:type="spellEnd"/>
      <w:r w:rsidRPr="0023124B">
        <w:t>++)</w:t>
      </w:r>
    </w:p>
    <w:p w14:paraId="5381453C" w14:textId="77777777" w:rsidR="00A52480" w:rsidRPr="0023124B" w:rsidRDefault="00A52480" w:rsidP="00A52480">
      <w:pPr>
        <w:pStyle w:val="NoSpacing"/>
      </w:pPr>
      <w:r w:rsidRPr="0023124B">
        <w:t xml:space="preserve">#define </w:t>
      </w:r>
      <w:proofErr w:type="spellStart"/>
      <w:r w:rsidRPr="0023124B">
        <w:t>sz</w:t>
      </w:r>
      <w:proofErr w:type="spellEnd"/>
      <w:r w:rsidRPr="0023124B">
        <w:t>(a) (int)</w:t>
      </w:r>
      <w:proofErr w:type="spellStart"/>
      <w:r w:rsidRPr="0023124B">
        <w:t>a.size</w:t>
      </w:r>
      <w:proofErr w:type="spellEnd"/>
      <w:r w:rsidRPr="0023124B">
        <w:t>()</w:t>
      </w:r>
    </w:p>
    <w:p w14:paraId="2149FCCB" w14:textId="77777777" w:rsidR="00A52480" w:rsidRPr="0023124B" w:rsidRDefault="00A52480" w:rsidP="00A52480">
      <w:pPr>
        <w:pStyle w:val="NoSpacing"/>
      </w:pPr>
    </w:p>
    <w:p w14:paraId="2E73C419" w14:textId="77777777" w:rsidR="00A52480" w:rsidRPr="0023124B" w:rsidRDefault="00A52480" w:rsidP="00A52480">
      <w:pPr>
        <w:pStyle w:val="NoSpacing"/>
      </w:pPr>
      <w:r w:rsidRPr="0023124B">
        <w:t xml:space="preserve">const </w:t>
      </w:r>
      <w:proofErr w:type="spellStart"/>
      <w:r w:rsidRPr="0023124B">
        <w:t>ll</w:t>
      </w:r>
      <w:proofErr w:type="spellEnd"/>
      <w:r w:rsidRPr="0023124B">
        <w:t xml:space="preserve"> mod = (119 &lt;&lt; 23) + 1, root = 62; // = 998244353</w:t>
      </w:r>
    </w:p>
    <w:p w14:paraId="2A36D072" w14:textId="77777777" w:rsidR="00A52480" w:rsidRPr="0023124B" w:rsidRDefault="00A52480" w:rsidP="00A52480">
      <w:pPr>
        <w:pStyle w:val="NoSpacing"/>
      </w:pPr>
      <w:r w:rsidRPr="0023124B">
        <w:t>// For p &lt; 2^30 there is also e.g. 5 &lt;&lt; 25, 7 &lt;&lt; 26, 479 &lt;&lt; 21</w:t>
      </w:r>
    </w:p>
    <w:p w14:paraId="13E76555" w14:textId="77777777" w:rsidR="00A52480" w:rsidRPr="0023124B" w:rsidRDefault="00A52480" w:rsidP="00A52480">
      <w:pPr>
        <w:pStyle w:val="NoSpacing"/>
      </w:pPr>
      <w:r w:rsidRPr="0023124B">
        <w:t>// and 483 &lt;&lt; 21 (same root). The last two are &gt; 10^9.</w:t>
      </w:r>
    </w:p>
    <w:p w14:paraId="2F271F09" w14:textId="77777777" w:rsidR="00A52480" w:rsidRPr="0023124B" w:rsidRDefault="00A52480" w:rsidP="00A52480">
      <w:pPr>
        <w:pStyle w:val="NoSpacing"/>
      </w:pPr>
    </w:p>
    <w:p w14:paraId="0ADE55BE" w14:textId="77777777" w:rsidR="00A52480" w:rsidRPr="0023124B" w:rsidRDefault="00A52480" w:rsidP="00A52480">
      <w:pPr>
        <w:pStyle w:val="NoSpacing"/>
      </w:pPr>
    </w:p>
    <w:p w14:paraId="0E8C19B7" w14:textId="77777777" w:rsidR="00A52480" w:rsidRPr="000E672F" w:rsidRDefault="00A52480" w:rsidP="00A52480">
      <w:pPr>
        <w:pStyle w:val="NoSpacing"/>
        <w:rPr>
          <w:lang w:val="de-DE"/>
        </w:rPr>
      </w:pPr>
      <w:r w:rsidRPr="000E672F">
        <w:rPr>
          <w:lang w:val="de-DE"/>
        </w:rPr>
        <w:t>ll modpow(ll b, ll e) {</w:t>
      </w:r>
    </w:p>
    <w:p w14:paraId="2FC34418" w14:textId="77777777" w:rsidR="00A52480" w:rsidRPr="000E672F" w:rsidRDefault="00A52480" w:rsidP="00A52480">
      <w:pPr>
        <w:pStyle w:val="NoSpacing"/>
        <w:rPr>
          <w:lang w:val="de-DE"/>
        </w:rPr>
      </w:pPr>
      <w:r w:rsidRPr="000E672F">
        <w:rPr>
          <w:lang w:val="de-DE"/>
        </w:rPr>
        <w:t xml:space="preserve">    ll ans = 1;</w:t>
      </w:r>
    </w:p>
    <w:p w14:paraId="7118128D" w14:textId="77777777" w:rsidR="00A52480" w:rsidRPr="000E672F" w:rsidRDefault="00A52480" w:rsidP="00A52480">
      <w:pPr>
        <w:pStyle w:val="NoSpacing"/>
        <w:rPr>
          <w:lang w:val="de-DE"/>
        </w:rPr>
      </w:pPr>
      <w:r w:rsidRPr="000E672F">
        <w:rPr>
          <w:lang w:val="de-DE"/>
        </w:rPr>
        <w:t xml:space="preserve">    for (; e; b = b * b % mod, e /= 2)</w:t>
      </w:r>
    </w:p>
    <w:p w14:paraId="438C9027" w14:textId="77777777" w:rsidR="00A52480" w:rsidRPr="0023124B" w:rsidRDefault="00A52480" w:rsidP="00A52480">
      <w:pPr>
        <w:pStyle w:val="NoSpacing"/>
      </w:pPr>
      <w:r w:rsidRPr="000E672F">
        <w:rPr>
          <w:lang w:val="de-DE"/>
        </w:rPr>
        <w:t xml:space="preserve">        </w:t>
      </w:r>
      <w:r w:rsidRPr="0023124B">
        <w:t>if (e &amp; 1) ans = ans * b % mod;</w:t>
      </w:r>
    </w:p>
    <w:p w14:paraId="0282F56C" w14:textId="77777777" w:rsidR="00A52480" w:rsidRPr="0023124B" w:rsidRDefault="00A52480" w:rsidP="00A52480">
      <w:pPr>
        <w:pStyle w:val="NoSpacing"/>
      </w:pPr>
      <w:r w:rsidRPr="0023124B">
        <w:t xml:space="preserve">    return ans;</w:t>
      </w:r>
    </w:p>
    <w:p w14:paraId="750DEE1F" w14:textId="77777777" w:rsidR="00A52480" w:rsidRPr="0023124B" w:rsidRDefault="00A52480" w:rsidP="00A52480">
      <w:pPr>
        <w:pStyle w:val="NoSpacing"/>
      </w:pPr>
      <w:r w:rsidRPr="0023124B">
        <w:t>}</w:t>
      </w:r>
    </w:p>
    <w:p w14:paraId="32751CD1" w14:textId="77777777" w:rsidR="00A52480" w:rsidRPr="0023124B" w:rsidRDefault="00A52480" w:rsidP="00A52480">
      <w:pPr>
        <w:pStyle w:val="NoSpacing"/>
      </w:pPr>
    </w:p>
    <w:p w14:paraId="51DF4A94" w14:textId="77777777" w:rsidR="00A52480" w:rsidRPr="0023124B" w:rsidRDefault="00A52480" w:rsidP="00A52480">
      <w:pPr>
        <w:pStyle w:val="NoSpacing"/>
      </w:pPr>
      <w:r w:rsidRPr="0023124B">
        <w:t>// Primitive Root of the mod of form 2^a * b + 1</w:t>
      </w:r>
    </w:p>
    <w:p w14:paraId="7E3CE2A2" w14:textId="77777777" w:rsidR="00A52480" w:rsidRPr="0023124B" w:rsidRDefault="00A52480" w:rsidP="00A52480">
      <w:pPr>
        <w:pStyle w:val="NoSpacing"/>
      </w:pPr>
      <w:r w:rsidRPr="0023124B">
        <w:t>int generator () {</w:t>
      </w:r>
    </w:p>
    <w:p w14:paraId="00CF5D03" w14:textId="77777777" w:rsidR="00A52480" w:rsidRPr="0023124B" w:rsidRDefault="00A52480" w:rsidP="00A52480">
      <w:pPr>
        <w:pStyle w:val="NoSpacing"/>
      </w:pPr>
      <w:r w:rsidRPr="0023124B">
        <w:t xml:space="preserve">    vector&lt;int&gt; fact;</w:t>
      </w:r>
    </w:p>
    <w:p w14:paraId="2E2FEED1" w14:textId="77777777" w:rsidR="00A52480" w:rsidRPr="0023124B" w:rsidRDefault="00A52480" w:rsidP="00A52480">
      <w:pPr>
        <w:pStyle w:val="NoSpacing"/>
      </w:pPr>
      <w:r w:rsidRPr="0023124B">
        <w:t xml:space="preserve">    int phi = mod-1,  n = phi;</w:t>
      </w:r>
    </w:p>
    <w:p w14:paraId="7FE9A0A3" w14:textId="77777777" w:rsidR="00A52480" w:rsidRPr="0023124B" w:rsidRDefault="00A52480" w:rsidP="00A52480">
      <w:pPr>
        <w:pStyle w:val="NoSpacing"/>
      </w:pPr>
      <w:r w:rsidRPr="0023124B">
        <w:t xml:space="preserve">    for (int </w:t>
      </w:r>
      <w:proofErr w:type="spellStart"/>
      <w:r w:rsidRPr="0023124B">
        <w:t>i</w:t>
      </w:r>
      <w:proofErr w:type="spellEnd"/>
      <w:r w:rsidRPr="0023124B">
        <w:t xml:space="preserve">=2; </w:t>
      </w:r>
      <w:proofErr w:type="spellStart"/>
      <w:r w:rsidRPr="0023124B">
        <w:t>i</w:t>
      </w:r>
      <w:proofErr w:type="spellEnd"/>
      <w:r w:rsidRPr="0023124B">
        <w:t>*</w:t>
      </w:r>
      <w:proofErr w:type="spellStart"/>
      <w:r w:rsidRPr="0023124B">
        <w:t>i</w:t>
      </w:r>
      <w:proofErr w:type="spellEnd"/>
      <w:r w:rsidRPr="0023124B">
        <w:t>&lt;=n; ++</w:t>
      </w:r>
      <w:proofErr w:type="spellStart"/>
      <w:r w:rsidRPr="0023124B">
        <w:t>i</w:t>
      </w:r>
      <w:proofErr w:type="spellEnd"/>
      <w:r w:rsidRPr="0023124B">
        <w:t>)</w:t>
      </w:r>
    </w:p>
    <w:p w14:paraId="40C49B51" w14:textId="77777777" w:rsidR="00A52480" w:rsidRPr="0023124B" w:rsidRDefault="00A52480" w:rsidP="00A52480">
      <w:pPr>
        <w:pStyle w:val="NoSpacing"/>
      </w:pPr>
      <w:r w:rsidRPr="0023124B">
        <w:t xml:space="preserve">        if (n % </w:t>
      </w:r>
      <w:proofErr w:type="spellStart"/>
      <w:r w:rsidRPr="0023124B">
        <w:t>i</w:t>
      </w:r>
      <w:proofErr w:type="spellEnd"/>
      <w:r w:rsidRPr="0023124B">
        <w:t xml:space="preserve"> == 0) {</w:t>
      </w:r>
    </w:p>
    <w:p w14:paraId="51874BAA" w14:textId="77777777" w:rsidR="00A52480" w:rsidRPr="0023124B" w:rsidRDefault="00A52480" w:rsidP="00A52480">
      <w:pPr>
        <w:pStyle w:val="NoSpacing"/>
      </w:pPr>
      <w:r w:rsidRPr="0023124B">
        <w:t xml:space="preserve">            </w:t>
      </w:r>
      <w:proofErr w:type="spellStart"/>
      <w:r w:rsidRPr="0023124B">
        <w:t>fact.push_back</w:t>
      </w:r>
      <w:proofErr w:type="spellEnd"/>
      <w:r w:rsidRPr="0023124B">
        <w:t xml:space="preserve"> (</w:t>
      </w:r>
      <w:proofErr w:type="spellStart"/>
      <w:r w:rsidRPr="0023124B">
        <w:t>i</w:t>
      </w:r>
      <w:proofErr w:type="spellEnd"/>
      <w:r w:rsidRPr="0023124B">
        <w:t>);</w:t>
      </w:r>
    </w:p>
    <w:p w14:paraId="4E6E9F69" w14:textId="77777777" w:rsidR="00A52480" w:rsidRPr="0023124B" w:rsidRDefault="00A52480" w:rsidP="00A52480">
      <w:pPr>
        <w:pStyle w:val="NoSpacing"/>
      </w:pPr>
      <w:r w:rsidRPr="0023124B">
        <w:t xml:space="preserve">            while (n % </w:t>
      </w:r>
      <w:proofErr w:type="spellStart"/>
      <w:r w:rsidRPr="0023124B">
        <w:t>i</w:t>
      </w:r>
      <w:proofErr w:type="spellEnd"/>
      <w:r w:rsidRPr="0023124B">
        <w:t xml:space="preserve"> == 0)</w:t>
      </w:r>
    </w:p>
    <w:p w14:paraId="04E65325" w14:textId="77777777" w:rsidR="00A52480" w:rsidRPr="0023124B" w:rsidRDefault="00A52480" w:rsidP="00A52480">
      <w:pPr>
        <w:pStyle w:val="NoSpacing"/>
      </w:pPr>
      <w:r w:rsidRPr="0023124B">
        <w:t xml:space="preserve">                n /= </w:t>
      </w:r>
      <w:proofErr w:type="spellStart"/>
      <w:r w:rsidRPr="0023124B">
        <w:t>i</w:t>
      </w:r>
      <w:proofErr w:type="spellEnd"/>
      <w:r w:rsidRPr="0023124B">
        <w:t>;</w:t>
      </w:r>
    </w:p>
    <w:p w14:paraId="1310574F" w14:textId="77777777" w:rsidR="00A52480" w:rsidRPr="0023124B" w:rsidRDefault="00A52480" w:rsidP="00A52480">
      <w:pPr>
        <w:pStyle w:val="NoSpacing"/>
      </w:pPr>
      <w:r w:rsidRPr="0023124B">
        <w:t xml:space="preserve">        }</w:t>
      </w:r>
    </w:p>
    <w:p w14:paraId="74F23342" w14:textId="77777777" w:rsidR="00A52480" w:rsidRPr="0023124B" w:rsidRDefault="00A52480" w:rsidP="00A52480">
      <w:pPr>
        <w:pStyle w:val="NoSpacing"/>
      </w:pPr>
      <w:r w:rsidRPr="0023124B">
        <w:t xml:space="preserve">    if (n &gt; 1)</w:t>
      </w:r>
    </w:p>
    <w:p w14:paraId="0AA568B6" w14:textId="77777777" w:rsidR="00A52480" w:rsidRPr="0023124B" w:rsidRDefault="00A52480" w:rsidP="00A52480">
      <w:pPr>
        <w:pStyle w:val="NoSpacing"/>
      </w:pPr>
      <w:r w:rsidRPr="0023124B">
        <w:t xml:space="preserve">        </w:t>
      </w:r>
      <w:proofErr w:type="spellStart"/>
      <w:r w:rsidRPr="0023124B">
        <w:t>fact.push_back</w:t>
      </w:r>
      <w:proofErr w:type="spellEnd"/>
      <w:r w:rsidRPr="0023124B">
        <w:t xml:space="preserve"> (n);</w:t>
      </w:r>
    </w:p>
    <w:p w14:paraId="06AEB9CE" w14:textId="77777777" w:rsidR="00A52480" w:rsidRPr="0023124B" w:rsidRDefault="00A52480" w:rsidP="00A52480">
      <w:pPr>
        <w:pStyle w:val="NoSpacing"/>
      </w:pPr>
    </w:p>
    <w:p w14:paraId="781AC356" w14:textId="77777777" w:rsidR="00A52480" w:rsidRPr="0023124B" w:rsidRDefault="00A52480" w:rsidP="00A52480">
      <w:pPr>
        <w:pStyle w:val="NoSpacing"/>
      </w:pPr>
      <w:r w:rsidRPr="0023124B">
        <w:t xml:space="preserve">    for (int res=2; res&lt;=mod; ++res) {</w:t>
      </w:r>
    </w:p>
    <w:p w14:paraId="35C4C097" w14:textId="77777777" w:rsidR="00A52480" w:rsidRPr="0023124B" w:rsidRDefault="00A52480" w:rsidP="00A52480">
      <w:pPr>
        <w:pStyle w:val="NoSpacing"/>
      </w:pPr>
      <w:r w:rsidRPr="0023124B">
        <w:t xml:space="preserve">        bool ok = true;</w:t>
      </w:r>
    </w:p>
    <w:p w14:paraId="581D2E8E" w14:textId="77777777" w:rsidR="00A52480" w:rsidRPr="0023124B" w:rsidRDefault="00A52480" w:rsidP="00A52480">
      <w:pPr>
        <w:pStyle w:val="NoSpacing"/>
      </w:pPr>
      <w:r w:rsidRPr="0023124B">
        <w:t xml:space="preserve">        for (</w:t>
      </w:r>
      <w:proofErr w:type="spellStart"/>
      <w:r w:rsidRPr="0023124B">
        <w:t>size_t</w:t>
      </w:r>
      <w:proofErr w:type="spellEnd"/>
      <w:r w:rsidRPr="0023124B">
        <w:t xml:space="preserve"> </w:t>
      </w:r>
      <w:proofErr w:type="spellStart"/>
      <w:r w:rsidRPr="0023124B">
        <w:t>i</w:t>
      </w:r>
      <w:proofErr w:type="spellEnd"/>
      <w:r w:rsidRPr="0023124B">
        <w:t xml:space="preserve">=0; </w:t>
      </w:r>
      <w:proofErr w:type="spellStart"/>
      <w:r w:rsidRPr="0023124B">
        <w:t>i</w:t>
      </w:r>
      <w:proofErr w:type="spellEnd"/>
      <w:r w:rsidRPr="0023124B">
        <w:t>&lt;</w:t>
      </w:r>
      <w:proofErr w:type="spellStart"/>
      <w:r w:rsidRPr="0023124B">
        <w:t>fact.size</w:t>
      </w:r>
      <w:proofErr w:type="spellEnd"/>
      <w:r w:rsidRPr="0023124B">
        <w:t>() &amp;&amp; ok; ++</w:t>
      </w:r>
      <w:proofErr w:type="spellStart"/>
      <w:r w:rsidRPr="0023124B">
        <w:t>i</w:t>
      </w:r>
      <w:proofErr w:type="spellEnd"/>
      <w:r w:rsidRPr="0023124B">
        <w:t>)</w:t>
      </w:r>
    </w:p>
    <w:p w14:paraId="728FE549" w14:textId="77777777" w:rsidR="00A52480" w:rsidRPr="0023124B" w:rsidRDefault="00A52480" w:rsidP="00A52480">
      <w:pPr>
        <w:pStyle w:val="NoSpacing"/>
      </w:pPr>
      <w:r w:rsidRPr="0023124B">
        <w:t xml:space="preserve">            ok &amp;= </w:t>
      </w:r>
      <w:proofErr w:type="spellStart"/>
      <w:r w:rsidRPr="0023124B">
        <w:t>modpow</w:t>
      </w:r>
      <w:proofErr w:type="spellEnd"/>
      <w:r w:rsidRPr="0023124B">
        <w:t xml:space="preserve"> (res, phi / fact[</w:t>
      </w:r>
      <w:proofErr w:type="spellStart"/>
      <w:r w:rsidRPr="0023124B">
        <w:t>i</w:t>
      </w:r>
      <w:proofErr w:type="spellEnd"/>
      <w:r w:rsidRPr="0023124B">
        <w:t>]) != 1;</w:t>
      </w:r>
    </w:p>
    <w:p w14:paraId="155C0A59" w14:textId="77777777" w:rsidR="00A52480" w:rsidRPr="0023124B" w:rsidRDefault="00A52480" w:rsidP="00A52480">
      <w:pPr>
        <w:pStyle w:val="NoSpacing"/>
      </w:pPr>
      <w:r w:rsidRPr="0023124B">
        <w:t xml:space="preserve">        if (ok)  return res;</w:t>
      </w:r>
    </w:p>
    <w:p w14:paraId="0705B04F" w14:textId="77777777" w:rsidR="00A52480" w:rsidRPr="0023124B" w:rsidRDefault="00A52480" w:rsidP="00A52480">
      <w:pPr>
        <w:pStyle w:val="NoSpacing"/>
      </w:pPr>
      <w:r w:rsidRPr="0023124B">
        <w:t xml:space="preserve">    }</w:t>
      </w:r>
    </w:p>
    <w:p w14:paraId="00496E1E" w14:textId="77777777" w:rsidR="00A52480" w:rsidRPr="0023124B" w:rsidRDefault="00A52480" w:rsidP="00A52480">
      <w:pPr>
        <w:pStyle w:val="NoSpacing"/>
      </w:pPr>
      <w:r w:rsidRPr="0023124B">
        <w:t xml:space="preserve">    return -1;</w:t>
      </w:r>
    </w:p>
    <w:p w14:paraId="1C1216D8" w14:textId="77777777" w:rsidR="00A52480" w:rsidRPr="0023124B" w:rsidRDefault="00A52480" w:rsidP="00A52480">
      <w:pPr>
        <w:pStyle w:val="NoSpacing"/>
      </w:pPr>
      <w:r w:rsidRPr="0023124B">
        <w:t>}</w:t>
      </w:r>
    </w:p>
    <w:p w14:paraId="7D031ACF" w14:textId="77777777" w:rsidR="00A52480" w:rsidRPr="0023124B" w:rsidRDefault="00A52480" w:rsidP="00A52480">
      <w:pPr>
        <w:pStyle w:val="NoSpacing"/>
      </w:pPr>
    </w:p>
    <w:p w14:paraId="7B286437" w14:textId="77777777" w:rsidR="00A52480" w:rsidRPr="0023124B" w:rsidRDefault="00A52480" w:rsidP="00A52480">
      <w:pPr>
        <w:pStyle w:val="NoSpacing"/>
      </w:pPr>
      <w:r w:rsidRPr="0023124B">
        <w:t>typedef vector&lt;</w:t>
      </w:r>
      <w:proofErr w:type="spellStart"/>
      <w:r w:rsidRPr="0023124B">
        <w:t>ll</w:t>
      </w:r>
      <w:proofErr w:type="spellEnd"/>
      <w:r w:rsidRPr="0023124B">
        <w:t xml:space="preserve">&gt; </w:t>
      </w:r>
      <w:proofErr w:type="spellStart"/>
      <w:r w:rsidRPr="0023124B">
        <w:t>vl</w:t>
      </w:r>
      <w:proofErr w:type="spellEnd"/>
      <w:r w:rsidRPr="0023124B">
        <w:t>;</w:t>
      </w:r>
    </w:p>
    <w:p w14:paraId="57999D45" w14:textId="77777777" w:rsidR="00A52480" w:rsidRPr="0023124B" w:rsidRDefault="00A52480" w:rsidP="00A52480">
      <w:pPr>
        <w:pStyle w:val="NoSpacing"/>
      </w:pPr>
      <w:r w:rsidRPr="0023124B">
        <w:t xml:space="preserve">void </w:t>
      </w:r>
      <w:proofErr w:type="spellStart"/>
      <w:r w:rsidRPr="0023124B">
        <w:t>ntt</w:t>
      </w:r>
      <w:proofErr w:type="spellEnd"/>
      <w:r w:rsidRPr="0023124B">
        <w:t>(</w:t>
      </w:r>
      <w:proofErr w:type="spellStart"/>
      <w:r w:rsidRPr="0023124B">
        <w:t>vl</w:t>
      </w:r>
      <w:proofErr w:type="spellEnd"/>
      <w:r w:rsidRPr="0023124B">
        <w:t xml:space="preserve"> &amp;a) {</w:t>
      </w:r>
    </w:p>
    <w:p w14:paraId="3B3353AE" w14:textId="77777777" w:rsidR="00A52480" w:rsidRPr="0023124B" w:rsidRDefault="00A52480" w:rsidP="00A52480">
      <w:pPr>
        <w:pStyle w:val="NoSpacing"/>
      </w:pPr>
      <w:r w:rsidRPr="0023124B">
        <w:t xml:space="preserve">    int n = </w:t>
      </w:r>
      <w:proofErr w:type="spellStart"/>
      <w:r w:rsidRPr="0023124B">
        <w:t>sz</w:t>
      </w:r>
      <w:proofErr w:type="spellEnd"/>
      <w:r w:rsidRPr="0023124B">
        <w:t>(a), L = 31 - __</w:t>
      </w:r>
      <w:proofErr w:type="spellStart"/>
      <w:r w:rsidRPr="0023124B">
        <w:t>builtin_clz</w:t>
      </w:r>
      <w:proofErr w:type="spellEnd"/>
      <w:r w:rsidRPr="0023124B">
        <w:t>(n);</w:t>
      </w:r>
    </w:p>
    <w:p w14:paraId="3B1E1E77" w14:textId="77777777" w:rsidR="00A52480" w:rsidRPr="0023124B" w:rsidRDefault="00A52480" w:rsidP="00A52480">
      <w:pPr>
        <w:pStyle w:val="NoSpacing"/>
      </w:pPr>
      <w:r w:rsidRPr="0023124B">
        <w:t xml:space="preserve">    static </w:t>
      </w:r>
      <w:proofErr w:type="spellStart"/>
      <w:r w:rsidRPr="0023124B">
        <w:t>vl</w:t>
      </w:r>
      <w:proofErr w:type="spellEnd"/>
      <w:r w:rsidRPr="0023124B">
        <w:t xml:space="preserve"> rt(2, 1);</w:t>
      </w:r>
    </w:p>
    <w:p w14:paraId="0D83966C" w14:textId="77777777" w:rsidR="00A52480" w:rsidRPr="0023124B" w:rsidRDefault="00A52480" w:rsidP="00A52480">
      <w:pPr>
        <w:pStyle w:val="NoSpacing"/>
      </w:pPr>
      <w:r w:rsidRPr="0023124B">
        <w:t xml:space="preserve">    for (static int k = 2, s = 2; k &lt; n; k *= 2, s++) {</w:t>
      </w:r>
    </w:p>
    <w:p w14:paraId="0C2E62E3" w14:textId="77777777" w:rsidR="00A52480" w:rsidRPr="0023124B" w:rsidRDefault="00A52480" w:rsidP="00A52480">
      <w:pPr>
        <w:pStyle w:val="NoSpacing"/>
      </w:pPr>
      <w:r w:rsidRPr="0023124B">
        <w:t xml:space="preserve">        </w:t>
      </w:r>
      <w:proofErr w:type="spellStart"/>
      <w:r w:rsidRPr="0023124B">
        <w:t>rt.resize</w:t>
      </w:r>
      <w:proofErr w:type="spellEnd"/>
      <w:r w:rsidRPr="0023124B">
        <w:t>(n);</w:t>
      </w:r>
    </w:p>
    <w:p w14:paraId="6A945409" w14:textId="77777777" w:rsidR="00A52480" w:rsidRPr="0023124B" w:rsidRDefault="00A52480" w:rsidP="00A52480">
      <w:pPr>
        <w:pStyle w:val="NoSpacing"/>
      </w:pPr>
      <w:r w:rsidRPr="0023124B">
        <w:t xml:space="preserve">        </w:t>
      </w:r>
      <w:proofErr w:type="spellStart"/>
      <w:r w:rsidRPr="0023124B">
        <w:t>ll</w:t>
      </w:r>
      <w:proofErr w:type="spellEnd"/>
      <w:r w:rsidRPr="0023124B">
        <w:t xml:space="preserve"> z[] = {1, </w:t>
      </w:r>
      <w:proofErr w:type="spellStart"/>
      <w:r w:rsidRPr="0023124B">
        <w:t>modpow</w:t>
      </w:r>
      <w:proofErr w:type="spellEnd"/>
      <w:r w:rsidRPr="0023124B">
        <w:t>(root, mod &gt;&gt; s)};</w:t>
      </w:r>
    </w:p>
    <w:p w14:paraId="5768D89A" w14:textId="77777777" w:rsidR="00A52480" w:rsidRPr="0023124B" w:rsidRDefault="00A52480" w:rsidP="00A52480">
      <w:pPr>
        <w:pStyle w:val="NoSpacing"/>
      </w:pPr>
      <w:r w:rsidRPr="0023124B">
        <w:t xml:space="preserve">        rep(i,k,2*k) rt[</w:t>
      </w:r>
      <w:proofErr w:type="spellStart"/>
      <w:r w:rsidRPr="0023124B">
        <w:t>i</w:t>
      </w:r>
      <w:proofErr w:type="spellEnd"/>
      <w:r w:rsidRPr="0023124B">
        <w:t>] = rt[</w:t>
      </w:r>
      <w:proofErr w:type="spellStart"/>
      <w:r w:rsidRPr="0023124B">
        <w:t>i</w:t>
      </w:r>
      <w:proofErr w:type="spellEnd"/>
      <w:r w:rsidRPr="0023124B">
        <w:t xml:space="preserve"> / 2] * z[</w:t>
      </w:r>
      <w:proofErr w:type="spellStart"/>
      <w:r w:rsidRPr="0023124B">
        <w:t>i</w:t>
      </w:r>
      <w:proofErr w:type="spellEnd"/>
      <w:r w:rsidRPr="0023124B">
        <w:t xml:space="preserve"> &amp; 1] % mod;</w:t>
      </w:r>
    </w:p>
    <w:p w14:paraId="6C4A6508" w14:textId="77777777" w:rsidR="00A52480" w:rsidRPr="0023124B" w:rsidRDefault="00A52480" w:rsidP="00A52480">
      <w:pPr>
        <w:pStyle w:val="NoSpacing"/>
      </w:pPr>
      <w:r w:rsidRPr="0023124B">
        <w:t xml:space="preserve">    }</w:t>
      </w:r>
    </w:p>
    <w:p w14:paraId="7D12E2FB" w14:textId="77777777" w:rsidR="00A52480" w:rsidRPr="0023124B" w:rsidRDefault="00A52480" w:rsidP="00A52480">
      <w:pPr>
        <w:pStyle w:val="NoSpacing"/>
      </w:pPr>
      <w:r w:rsidRPr="0023124B">
        <w:t xml:space="preserve">    vi rev(n);</w:t>
      </w:r>
    </w:p>
    <w:p w14:paraId="589AB9C8" w14:textId="77777777" w:rsidR="00A52480" w:rsidRPr="0023124B" w:rsidRDefault="00A52480" w:rsidP="00A52480">
      <w:pPr>
        <w:pStyle w:val="NoSpacing"/>
      </w:pPr>
      <w:r w:rsidRPr="0023124B">
        <w:t xml:space="preserve">    rep(i,0,n) rev[</w:t>
      </w:r>
      <w:proofErr w:type="spellStart"/>
      <w:r w:rsidRPr="0023124B">
        <w:t>i</w:t>
      </w:r>
      <w:proofErr w:type="spellEnd"/>
      <w:r w:rsidRPr="0023124B">
        <w:t>] = (rev[</w:t>
      </w:r>
      <w:proofErr w:type="spellStart"/>
      <w:r w:rsidRPr="0023124B">
        <w:t>i</w:t>
      </w:r>
      <w:proofErr w:type="spellEnd"/>
      <w:r w:rsidRPr="0023124B">
        <w:t xml:space="preserve"> / 2] | (</w:t>
      </w:r>
      <w:proofErr w:type="spellStart"/>
      <w:r w:rsidRPr="0023124B">
        <w:t>i</w:t>
      </w:r>
      <w:proofErr w:type="spellEnd"/>
      <w:r w:rsidRPr="0023124B">
        <w:t xml:space="preserve"> &amp; 1) &lt;&lt; L) / 2;</w:t>
      </w:r>
    </w:p>
    <w:p w14:paraId="42D61E93" w14:textId="77777777" w:rsidR="00A52480" w:rsidRPr="0023124B" w:rsidRDefault="00A52480" w:rsidP="00A52480">
      <w:pPr>
        <w:pStyle w:val="NoSpacing"/>
      </w:pPr>
      <w:r w:rsidRPr="0023124B">
        <w:t xml:space="preserve">    rep(i,0,n) if (</w:t>
      </w:r>
      <w:proofErr w:type="spellStart"/>
      <w:r w:rsidRPr="0023124B">
        <w:t>i</w:t>
      </w:r>
      <w:proofErr w:type="spellEnd"/>
      <w:r w:rsidRPr="0023124B">
        <w:t xml:space="preserve"> &lt; rev[</w:t>
      </w:r>
      <w:proofErr w:type="spellStart"/>
      <w:r w:rsidRPr="0023124B">
        <w:t>i</w:t>
      </w:r>
      <w:proofErr w:type="spellEnd"/>
      <w:r w:rsidRPr="0023124B">
        <w:t>]) swap(a[</w:t>
      </w:r>
      <w:proofErr w:type="spellStart"/>
      <w:r w:rsidRPr="0023124B">
        <w:t>i</w:t>
      </w:r>
      <w:proofErr w:type="spellEnd"/>
      <w:r w:rsidRPr="0023124B">
        <w:t>], a[rev[</w:t>
      </w:r>
      <w:proofErr w:type="spellStart"/>
      <w:r w:rsidRPr="0023124B">
        <w:t>i</w:t>
      </w:r>
      <w:proofErr w:type="spellEnd"/>
      <w:r w:rsidRPr="0023124B">
        <w:t>]]);</w:t>
      </w:r>
    </w:p>
    <w:p w14:paraId="2B5FBCFA" w14:textId="77777777" w:rsidR="00A52480" w:rsidRPr="0023124B" w:rsidRDefault="00A52480" w:rsidP="00A52480">
      <w:pPr>
        <w:pStyle w:val="NoSpacing"/>
      </w:pPr>
      <w:r w:rsidRPr="0023124B">
        <w:t xml:space="preserve">    for (int k = 1; k &lt; n; k *= 2)</w:t>
      </w:r>
    </w:p>
    <w:p w14:paraId="12E198EA" w14:textId="77777777" w:rsidR="00A52480" w:rsidRPr="0023124B" w:rsidRDefault="00A52480" w:rsidP="00A52480">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 xml:space="preserve"> += 2 * k) rep(j,0,k) {</w:t>
      </w:r>
    </w:p>
    <w:p w14:paraId="73B41788" w14:textId="77777777" w:rsidR="00A52480" w:rsidRPr="0023124B" w:rsidRDefault="00A52480" w:rsidP="00A52480">
      <w:pPr>
        <w:pStyle w:val="NoSpacing"/>
      </w:pPr>
      <w:r w:rsidRPr="0023124B">
        <w:t xml:space="preserve">                </w:t>
      </w:r>
      <w:proofErr w:type="spellStart"/>
      <w:r w:rsidRPr="0023124B">
        <w:t>ll</w:t>
      </w:r>
      <w:proofErr w:type="spellEnd"/>
      <w:r w:rsidRPr="0023124B">
        <w:t xml:space="preserve"> z = rt[j + k] * a[</w:t>
      </w:r>
      <w:proofErr w:type="spellStart"/>
      <w:r w:rsidRPr="0023124B">
        <w:t>i</w:t>
      </w:r>
      <w:proofErr w:type="spellEnd"/>
      <w:r w:rsidRPr="0023124B">
        <w:t xml:space="preserve"> + j + k] % mod, &amp;ai = a[</w:t>
      </w:r>
      <w:proofErr w:type="spellStart"/>
      <w:r w:rsidRPr="0023124B">
        <w:t>i</w:t>
      </w:r>
      <w:proofErr w:type="spellEnd"/>
      <w:r w:rsidRPr="0023124B">
        <w:t xml:space="preserve"> + j];</w:t>
      </w:r>
    </w:p>
    <w:p w14:paraId="5EF7A408" w14:textId="77777777" w:rsidR="00A52480" w:rsidRPr="0023124B" w:rsidRDefault="00A52480" w:rsidP="00A52480">
      <w:pPr>
        <w:pStyle w:val="NoSpacing"/>
      </w:pPr>
      <w:r w:rsidRPr="0023124B">
        <w:lastRenderedPageBreak/>
        <w:t xml:space="preserve">                a[</w:t>
      </w:r>
      <w:proofErr w:type="spellStart"/>
      <w:r w:rsidRPr="0023124B">
        <w:t>i</w:t>
      </w:r>
      <w:proofErr w:type="spellEnd"/>
      <w:r w:rsidRPr="0023124B">
        <w:t xml:space="preserve"> + j + k] = ai - z + (z &gt; ai ? mod : 0);</w:t>
      </w:r>
    </w:p>
    <w:p w14:paraId="5D5CA8D6" w14:textId="77777777" w:rsidR="00A52480" w:rsidRPr="000E672F" w:rsidRDefault="00A52480" w:rsidP="00A52480">
      <w:pPr>
        <w:pStyle w:val="NoSpacing"/>
        <w:rPr>
          <w:lang w:val="de-DE"/>
        </w:rPr>
      </w:pPr>
      <w:r w:rsidRPr="0023124B">
        <w:t xml:space="preserve">                </w:t>
      </w:r>
      <w:r w:rsidRPr="000E672F">
        <w:rPr>
          <w:lang w:val="de-DE"/>
        </w:rPr>
        <w:t>ai += (ai + z &gt;= mod ? z - mod : z);</w:t>
      </w:r>
    </w:p>
    <w:p w14:paraId="46C60317" w14:textId="77777777" w:rsidR="00A52480" w:rsidRPr="0023124B" w:rsidRDefault="00A52480" w:rsidP="00A52480">
      <w:pPr>
        <w:pStyle w:val="NoSpacing"/>
      </w:pPr>
      <w:r w:rsidRPr="000E672F">
        <w:rPr>
          <w:lang w:val="de-DE"/>
        </w:rPr>
        <w:t xml:space="preserve">            </w:t>
      </w:r>
      <w:r w:rsidRPr="0023124B">
        <w:t>}</w:t>
      </w:r>
    </w:p>
    <w:p w14:paraId="35717208" w14:textId="77777777" w:rsidR="00A52480" w:rsidRPr="0023124B" w:rsidRDefault="00A52480" w:rsidP="00A52480">
      <w:pPr>
        <w:pStyle w:val="NoSpacing"/>
      </w:pPr>
      <w:r w:rsidRPr="0023124B">
        <w:t>}</w:t>
      </w:r>
    </w:p>
    <w:p w14:paraId="5C306D3A" w14:textId="77777777" w:rsidR="00A52480" w:rsidRPr="0023124B" w:rsidRDefault="00A52480" w:rsidP="00A52480">
      <w:pPr>
        <w:pStyle w:val="NoSpacing"/>
      </w:pPr>
      <w:proofErr w:type="spellStart"/>
      <w:r w:rsidRPr="0023124B">
        <w:t>vl</w:t>
      </w:r>
      <w:proofErr w:type="spellEnd"/>
      <w:r w:rsidRPr="0023124B">
        <w:t xml:space="preserve"> conv(const </w:t>
      </w:r>
      <w:proofErr w:type="spellStart"/>
      <w:r w:rsidRPr="0023124B">
        <w:t>vl</w:t>
      </w:r>
      <w:proofErr w:type="spellEnd"/>
      <w:r w:rsidRPr="0023124B">
        <w:t xml:space="preserve"> &amp;a, const </w:t>
      </w:r>
      <w:proofErr w:type="spellStart"/>
      <w:r w:rsidRPr="0023124B">
        <w:t>vl</w:t>
      </w:r>
      <w:proofErr w:type="spellEnd"/>
      <w:r w:rsidRPr="0023124B">
        <w:t xml:space="preserve"> &amp;b) {</w:t>
      </w:r>
    </w:p>
    <w:p w14:paraId="48DB3F7C" w14:textId="77777777" w:rsidR="00A52480" w:rsidRPr="0023124B" w:rsidRDefault="00A52480" w:rsidP="00A52480">
      <w:pPr>
        <w:pStyle w:val="NoSpacing"/>
      </w:pPr>
      <w:r w:rsidRPr="0023124B">
        <w:t xml:space="preserve">    if (</w:t>
      </w:r>
      <w:proofErr w:type="spellStart"/>
      <w:r w:rsidRPr="0023124B">
        <w:t>a.empty</w:t>
      </w:r>
      <w:proofErr w:type="spellEnd"/>
      <w:r w:rsidRPr="0023124B">
        <w:t xml:space="preserve">() || </w:t>
      </w:r>
      <w:proofErr w:type="spellStart"/>
      <w:r w:rsidRPr="0023124B">
        <w:t>b.empty</w:t>
      </w:r>
      <w:proofErr w:type="spellEnd"/>
      <w:r w:rsidRPr="0023124B">
        <w:t>()) return {};</w:t>
      </w:r>
    </w:p>
    <w:p w14:paraId="1E1F43BA" w14:textId="77777777" w:rsidR="00A52480" w:rsidRPr="0023124B" w:rsidRDefault="00A52480" w:rsidP="00A52480">
      <w:pPr>
        <w:pStyle w:val="NoSpacing"/>
      </w:pPr>
      <w:r w:rsidRPr="0023124B">
        <w:t xml:space="preserve">    int s = </w:t>
      </w:r>
      <w:proofErr w:type="spellStart"/>
      <w:r w:rsidRPr="0023124B">
        <w:t>sz</w:t>
      </w:r>
      <w:proofErr w:type="spellEnd"/>
      <w:r w:rsidRPr="0023124B">
        <w:t xml:space="preserve">(a) + </w:t>
      </w:r>
      <w:proofErr w:type="spellStart"/>
      <w:r w:rsidRPr="0023124B">
        <w:t>sz</w:t>
      </w:r>
      <w:proofErr w:type="spellEnd"/>
      <w:r w:rsidRPr="0023124B">
        <w:t xml:space="preserve">(b) - 1, </w:t>
      </w:r>
    </w:p>
    <w:p w14:paraId="3075FB95" w14:textId="77777777" w:rsidR="00A52480" w:rsidRPr="0023124B" w:rsidRDefault="00A52480" w:rsidP="00A52480">
      <w:pPr>
        <w:pStyle w:val="NoSpacing"/>
      </w:pPr>
      <w:r w:rsidRPr="0023124B">
        <w:t>B = 32 - __</w:t>
      </w:r>
      <w:proofErr w:type="spellStart"/>
      <w:r w:rsidRPr="0023124B">
        <w:t>builtin_clz</w:t>
      </w:r>
      <w:proofErr w:type="spellEnd"/>
      <w:r w:rsidRPr="0023124B">
        <w:t>(s),</w:t>
      </w:r>
    </w:p>
    <w:p w14:paraId="394141C5" w14:textId="77777777" w:rsidR="00A52480" w:rsidRPr="0023124B" w:rsidRDefault="00A52480" w:rsidP="00A52480">
      <w:pPr>
        <w:pStyle w:val="NoSpacing"/>
      </w:pPr>
      <w:r w:rsidRPr="0023124B">
        <w:t>n = 1 &lt;&lt; B;</w:t>
      </w:r>
    </w:p>
    <w:p w14:paraId="1784F6B7" w14:textId="77777777" w:rsidR="00A52480" w:rsidRPr="0023124B" w:rsidRDefault="00A52480" w:rsidP="00A52480">
      <w:pPr>
        <w:pStyle w:val="NoSpacing"/>
      </w:pPr>
      <w:r w:rsidRPr="0023124B">
        <w:t xml:space="preserve">    int inv = </w:t>
      </w:r>
      <w:proofErr w:type="spellStart"/>
      <w:r w:rsidRPr="0023124B">
        <w:t>modpow</w:t>
      </w:r>
      <w:proofErr w:type="spellEnd"/>
      <w:r w:rsidRPr="0023124B">
        <w:t>(n, mod - 2);</w:t>
      </w:r>
    </w:p>
    <w:p w14:paraId="62F97D48" w14:textId="77777777" w:rsidR="00A52480" w:rsidRPr="0023124B" w:rsidRDefault="00A52480" w:rsidP="00A52480">
      <w:pPr>
        <w:pStyle w:val="NoSpacing"/>
      </w:pPr>
      <w:r w:rsidRPr="0023124B">
        <w:t xml:space="preserve">    </w:t>
      </w:r>
      <w:proofErr w:type="spellStart"/>
      <w:r w:rsidRPr="0023124B">
        <w:t>vl</w:t>
      </w:r>
      <w:proofErr w:type="spellEnd"/>
      <w:r w:rsidRPr="0023124B">
        <w:t xml:space="preserve"> L(a), R(b), out(n);</w:t>
      </w:r>
    </w:p>
    <w:p w14:paraId="184812D8" w14:textId="77777777" w:rsidR="00A52480" w:rsidRPr="0023124B" w:rsidRDefault="00A52480" w:rsidP="00A52480">
      <w:pPr>
        <w:pStyle w:val="NoSpacing"/>
      </w:pPr>
      <w:r w:rsidRPr="0023124B">
        <w:t xml:space="preserve">    </w:t>
      </w:r>
      <w:proofErr w:type="spellStart"/>
      <w:r w:rsidRPr="0023124B">
        <w:t>L.resize</w:t>
      </w:r>
      <w:proofErr w:type="spellEnd"/>
      <w:r w:rsidRPr="0023124B">
        <w:t xml:space="preserve">(n), </w:t>
      </w:r>
      <w:proofErr w:type="spellStart"/>
      <w:r w:rsidRPr="0023124B">
        <w:t>R.resize</w:t>
      </w:r>
      <w:proofErr w:type="spellEnd"/>
      <w:r w:rsidRPr="0023124B">
        <w:t>(n);</w:t>
      </w:r>
    </w:p>
    <w:p w14:paraId="20079A39" w14:textId="77777777" w:rsidR="00A52480" w:rsidRPr="0023124B" w:rsidRDefault="00A52480" w:rsidP="00A52480">
      <w:pPr>
        <w:pStyle w:val="NoSpacing"/>
      </w:pPr>
      <w:r w:rsidRPr="0023124B">
        <w:t xml:space="preserve">    </w:t>
      </w:r>
      <w:proofErr w:type="spellStart"/>
      <w:r w:rsidRPr="0023124B">
        <w:t>ntt</w:t>
      </w:r>
      <w:proofErr w:type="spellEnd"/>
      <w:r w:rsidRPr="0023124B">
        <w:t xml:space="preserve">(L), </w:t>
      </w:r>
      <w:proofErr w:type="spellStart"/>
      <w:r w:rsidRPr="0023124B">
        <w:t>ntt</w:t>
      </w:r>
      <w:proofErr w:type="spellEnd"/>
      <w:r w:rsidRPr="0023124B">
        <w:t>(R);</w:t>
      </w:r>
    </w:p>
    <w:p w14:paraId="5EB4478F" w14:textId="77777777" w:rsidR="00A52480" w:rsidRPr="0023124B" w:rsidRDefault="00A52480" w:rsidP="00A52480">
      <w:pPr>
        <w:pStyle w:val="NoSpacing"/>
      </w:pPr>
      <w:r w:rsidRPr="0023124B">
        <w:t xml:space="preserve">    rep(i,0,n) out[-</w:t>
      </w:r>
      <w:proofErr w:type="spellStart"/>
      <w:r w:rsidRPr="0023124B">
        <w:t>i</w:t>
      </w:r>
      <w:proofErr w:type="spellEnd"/>
      <w:r w:rsidRPr="0023124B">
        <w:t xml:space="preserve"> &amp; (n - 1)] = (</w:t>
      </w:r>
      <w:proofErr w:type="spellStart"/>
      <w:r w:rsidRPr="0023124B">
        <w:t>ll</w:t>
      </w:r>
      <w:proofErr w:type="spellEnd"/>
      <w:r w:rsidRPr="0023124B">
        <w:t>)L[</w:t>
      </w:r>
      <w:proofErr w:type="spellStart"/>
      <w:r w:rsidRPr="0023124B">
        <w:t>i</w:t>
      </w:r>
      <w:proofErr w:type="spellEnd"/>
      <w:r w:rsidRPr="0023124B">
        <w:t>] * R[</w:t>
      </w:r>
      <w:proofErr w:type="spellStart"/>
      <w:r w:rsidRPr="0023124B">
        <w:t>i</w:t>
      </w:r>
      <w:proofErr w:type="spellEnd"/>
      <w:r w:rsidRPr="0023124B">
        <w:t>] % mod * inv % mod;</w:t>
      </w:r>
    </w:p>
    <w:p w14:paraId="452A2465" w14:textId="77777777" w:rsidR="00A52480" w:rsidRPr="0023124B" w:rsidRDefault="00A52480" w:rsidP="00A52480">
      <w:pPr>
        <w:pStyle w:val="NoSpacing"/>
      </w:pPr>
      <w:r w:rsidRPr="0023124B">
        <w:t xml:space="preserve">    </w:t>
      </w:r>
      <w:proofErr w:type="spellStart"/>
      <w:r w:rsidRPr="0023124B">
        <w:t>ntt</w:t>
      </w:r>
      <w:proofErr w:type="spellEnd"/>
      <w:r w:rsidRPr="0023124B">
        <w:t>(out);</w:t>
      </w:r>
    </w:p>
    <w:p w14:paraId="7CC322A9" w14:textId="77777777" w:rsidR="00A52480" w:rsidRPr="0023124B" w:rsidRDefault="00A52480" w:rsidP="00A52480">
      <w:pPr>
        <w:pStyle w:val="NoSpacing"/>
      </w:pPr>
      <w:r w:rsidRPr="0023124B">
        <w:t xml:space="preserve">    return {</w:t>
      </w:r>
      <w:proofErr w:type="spellStart"/>
      <w:r w:rsidRPr="0023124B">
        <w:t>out.begin</w:t>
      </w:r>
      <w:proofErr w:type="spellEnd"/>
      <w:r w:rsidRPr="0023124B">
        <w:t xml:space="preserve">(), </w:t>
      </w:r>
      <w:proofErr w:type="spellStart"/>
      <w:r w:rsidRPr="0023124B">
        <w:t>out.begin</w:t>
      </w:r>
      <w:proofErr w:type="spellEnd"/>
      <w:r w:rsidRPr="0023124B">
        <w:t>() + s};</w:t>
      </w:r>
    </w:p>
    <w:p w14:paraId="6515A3C7" w14:textId="48DBF7F4" w:rsidR="00A52480" w:rsidRPr="0023124B" w:rsidRDefault="00A52480" w:rsidP="00A52480">
      <w:pPr>
        <w:pStyle w:val="NoSpacing"/>
      </w:pPr>
      <w:r w:rsidRPr="0023124B">
        <w:t>}</w:t>
      </w:r>
    </w:p>
    <w:p w14:paraId="0A390933" w14:textId="77777777" w:rsidR="00A52480" w:rsidRPr="0023124B" w:rsidRDefault="00A52480" w:rsidP="00A52480">
      <w:pPr>
        <w:pStyle w:val="NoSpacing"/>
      </w:pPr>
    </w:p>
    <w:p w14:paraId="5E2195D9" w14:textId="01F8406F" w:rsidR="00A52480" w:rsidRDefault="00B91E53" w:rsidP="00B91E53">
      <w:pPr>
        <w:pStyle w:val="Heading2"/>
      </w:pPr>
      <w:bookmarkStart w:id="28" w:name="_Toc160308572"/>
      <w:r>
        <w:t>Fast Walsh</w:t>
      </w:r>
      <w:r w:rsidR="00CE37E7">
        <w:t>-</w:t>
      </w:r>
      <w:r>
        <w:t>Ha</w:t>
      </w:r>
      <w:r w:rsidR="00CE37E7">
        <w:t>damard</w:t>
      </w:r>
      <w:r>
        <w:t xml:space="preserve"> Transform (FWHT)</w:t>
      </w:r>
      <w:bookmarkEnd w:id="28"/>
    </w:p>
    <w:p w14:paraId="2A17127A" w14:textId="77777777" w:rsidR="00B91E53" w:rsidRPr="0023124B" w:rsidRDefault="00B91E53" w:rsidP="00B91E53">
      <w:pPr>
        <w:pStyle w:val="NoSpacing"/>
        <w:rPr>
          <w:rFonts w:cstheme="minorHAnsi"/>
          <w:sz w:val="24"/>
          <w:szCs w:val="24"/>
        </w:rPr>
      </w:pPr>
      <w:r w:rsidRPr="0023124B">
        <w:t xml:space="preserve">#define rep(aa, bb, cc) for(int aa = bb; aa &lt; </w:t>
      </w:r>
      <w:proofErr w:type="spellStart"/>
      <w:r w:rsidRPr="0023124B">
        <w:t>cc;aa</w:t>
      </w:r>
      <w:proofErr w:type="spellEnd"/>
      <w:r w:rsidRPr="0023124B">
        <w:t>++)</w:t>
      </w:r>
    </w:p>
    <w:p w14:paraId="522C9648" w14:textId="77777777" w:rsidR="00B91E53" w:rsidRPr="0023124B" w:rsidRDefault="00B91E53" w:rsidP="00B91E53">
      <w:pPr>
        <w:pStyle w:val="NoSpacing"/>
      </w:pPr>
      <w:r w:rsidRPr="0023124B">
        <w:t xml:space="preserve">#define </w:t>
      </w:r>
      <w:proofErr w:type="spellStart"/>
      <w:r w:rsidRPr="0023124B">
        <w:t>sz</w:t>
      </w:r>
      <w:proofErr w:type="spellEnd"/>
      <w:r w:rsidRPr="0023124B">
        <w:t>(a) (int)</w:t>
      </w:r>
      <w:proofErr w:type="spellStart"/>
      <w:r w:rsidRPr="0023124B">
        <w:t>a.size</w:t>
      </w:r>
      <w:proofErr w:type="spellEnd"/>
      <w:r w:rsidRPr="0023124B">
        <w:t>()</w:t>
      </w:r>
    </w:p>
    <w:p w14:paraId="138E1855" w14:textId="77777777" w:rsidR="00B91E53" w:rsidRPr="0023124B" w:rsidRDefault="00B91E53" w:rsidP="00B91E53">
      <w:pPr>
        <w:pStyle w:val="NoSpacing"/>
      </w:pPr>
      <w:r w:rsidRPr="0023124B">
        <w:t>template&lt;int MOD&gt;</w:t>
      </w:r>
    </w:p>
    <w:p w14:paraId="4D4835FE" w14:textId="77777777" w:rsidR="00B91E53" w:rsidRPr="0023124B" w:rsidRDefault="00B91E53" w:rsidP="00B91E53">
      <w:pPr>
        <w:pStyle w:val="NoSpacing"/>
      </w:pPr>
      <w:r w:rsidRPr="0023124B">
        <w:t>struct FWHT {</w:t>
      </w:r>
    </w:p>
    <w:p w14:paraId="664C2531" w14:textId="77777777" w:rsidR="00B91E53" w:rsidRPr="000E672F" w:rsidRDefault="00B91E53" w:rsidP="00B91E53">
      <w:pPr>
        <w:pStyle w:val="NoSpacing"/>
        <w:rPr>
          <w:lang w:val="de-DE"/>
        </w:rPr>
      </w:pPr>
      <w:r w:rsidRPr="0023124B">
        <w:t xml:space="preserve">    </w:t>
      </w:r>
      <w:r w:rsidRPr="000E672F">
        <w:rPr>
          <w:lang w:val="de-DE"/>
        </w:rPr>
        <w:t>int fast(int b, int e) {</w:t>
      </w:r>
    </w:p>
    <w:p w14:paraId="123BB36D" w14:textId="77777777" w:rsidR="00B91E53" w:rsidRPr="0023124B" w:rsidRDefault="00B91E53" w:rsidP="00B91E53">
      <w:pPr>
        <w:pStyle w:val="NoSpacing"/>
      </w:pPr>
      <w:r w:rsidRPr="000E672F">
        <w:rPr>
          <w:lang w:val="de-DE"/>
        </w:rPr>
        <w:t xml:space="preserve">        </w:t>
      </w:r>
      <w:r w:rsidRPr="0023124B">
        <w:t>int res = 1;</w:t>
      </w:r>
    </w:p>
    <w:p w14:paraId="175F2249" w14:textId="77777777" w:rsidR="00B91E53" w:rsidRPr="0023124B" w:rsidRDefault="00B91E53" w:rsidP="00B91E53">
      <w:pPr>
        <w:pStyle w:val="NoSpacing"/>
      </w:pPr>
      <w:r w:rsidRPr="0023124B">
        <w:t xml:space="preserve">        for(;</w:t>
      </w:r>
      <w:proofErr w:type="spellStart"/>
      <w:r w:rsidRPr="0023124B">
        <w:t>e;e</w:t>
      </w:r>
      <w:proofErr w:type="spellEnd"/>
      <w:r w:rsidRPr="0023124B">
        <w:t>&gt;&gt;=1,b=1ll*b*</w:t>
      </w:r>
      <w:proofErr w:type="spellStart"/>
      <w:r w:rsidRPr="0023124B">
        <w:t>b%MOD</w:t>
      </w:r>
      <w:proofErr w:type="spellEnd"/>
      <w:r w:rsidRPr="0023124B">
        <w:t>)</w:t>
      </w:r>
    </w:p>
    <w:p w14:paraId="37B2FB26" w14:textId="77777777" w:rsidR="00B91E53" w:rsidRPr="0023124B" w:rsidRDefault="00B91E53" w:rsidP="00B91E53">
      <w:pPr>
        <w:pStyle w:val="NoSpacing"/>
      </w:pPr>
      <w:r w:rsidRPr="0023124B">
        <w:t xml:space="preserve">            if(e &amp; 1)</w:t>
      </w:r>
    </w:p>
    <w:p w14:paraId="6859B639" w14:textId="77777777" w:rsidR="00B91E53" w:rsidRPr="0023124B" w:rsidRDefault="00B91E53" w:rsidP="00B91E53">
      <w:pPr>
        <w:pStyle w:val="NoSpacing"/>
      </w:pPr>
      <w:r w:rsidRPr="0023124B">
        <w:t xml:space="preserve">                res = 1ll * res * b % MOD;</w:t>
      </w:r>
    </w:p>
    <w:p w14:paraId="54B0853E" w14:textId="77777777" w:rsidR="00B91E53" w:rsidRPr="0023124B" w:rsidRDefault="00B91E53" w:rsidP="00B91E53">
      <w:pPr>
        <w:pStyle w:val="NoSpacing"/>
      </w:pPr>
      <w:r w:rsidRPr="0023124B">
        <w:t xml:space="preserve">        return res;</w:t>
      </w:r>
    </w:p>
    <w:p w14:paraId="12F481E1" w14:textId="77777777" w:rsidR="00B91E53" w:rsidRPr="0023124B" w:rsidRDefault="00B91E53" w:rsidP="00B91E53">
      <w:pPr>
        <w:pStyle w:val="NoSpacing"/>
      </w:pPr>
      <w:r w:rsidRPr="0023124B">
        <w:t xml:space="preserve">    }</w:t>
      </w:r>
    </w:p>
    <w:p w14:paraId="49274CDC" w14:textId="77777777" w:rsidR="00B91E53" w:rsidRPr="0023124B" w:rsidRDefault="00B91E53" w:rsidP="00B91E53">
      <w:pPr>
        <w:pStyle w:val="NoSpacing"/>
      </w:pPr>
      <w:r w:rsidRPr="0023124B">
        <w:t xml:space="preserve">    inline int add(int x, int y) {</w:t>
      </w:r>
    </w:p>
    <w:p w14:paraId="03BC6FA3" w14:textId="77777777" w:rsidR="00B91E53" w:rsidRPr="0023124B" w:rsidRDefault="00B91E53" w:rsidP="00B91E53">
      <w:pPr>
        <w:pStyle w:val="NoSpacing"/>
      </w:pPr>
      <w:r w:rsidRPr="0023124B">
        <w:t xml:space="preserve">        return x + y - (x + y &gt;= MOD? MOD : 0);</w:t>
      </w:r>
    </w:p>
    <w:p w14:paraId="6F138047" w14:textId="77777777" w:rsidR="00B91E53" w:rsidRPr="0023124B" w:rsidRDefault="00B91E53" w:rsidP="00B91E53">
      <w:pPr>
        <w:pStyle w:val="NoSpacing"/>
      </w:pPr>
      <w:r w:rsidRPr="0023124B">
        <w:t xml:space="preserve">    }</w:t>
      </w:r>
    </w:p>
    <w:p w14:paraId="5A2D093F" w14:textId="77777777" w:rsidR="00B91E53" w:rsidRPr="0023124B" w:rsidRDefault="00B91E53" w:rsidP="00B91E53">
      <w:pPr>
        <w:pStyle w:val="NoSpacing"/>
      </w:pPr>
      <w:r w:rsidRPr="0023124B">
        <w:t xml:space="preserve">    inline int sub(int x, int y) {</w:t>
      </w:r>
    </w:p>
    <w:p w14:paraId="0CC88DA2" w14:textId="77777777" w:rsidR="00B91E53" w:rsidRPr="0023124B" w:rsidRDefault="00B91E53" w:rsidP="00B91E53">
      <w:pPr>
        <w:pStyle w:val="NoSpacing"/>
      </w:pPr>
      <w:r w:rsidRPr="0023124B">
        <w:t xml:space="preserve">        return x - y + (x - y &lt; 0? MOD : 0);</w:t>
      </w:r>
    </w:p>
    <w:p w14:paraId="04EE27DE" w14:textId="77777777" w:rsidR="00B91E53" w:rsidRPr="0023124B" w:rsidRDefault="00B91E53" w:rsidP="00B91E53">
      <w:pPr>
        <w:pStyle w:val="NoSpacing"/>
      </w:pPr>
      <w:r w:rsidRPr="0023124B">
        <w:t xml:space="preserve">    }</w:t>
      </w:r>
    </w:p>
    <w:p w14:paraId="3F7C22FA" w14:textId="77777777" w:rsidR="00B91E53" w:rsidRPr="0023124B" w:rsidRDefault="00B91E53" w:rsidP="00B91E53">
      <w:pPr>
        <w:pStyle w:val="NoSpacing"/>
      </w:pPr>
      <w:r w:rsidRPr="0023124B">
        <w:t xml:space="preserve">    void FST(vi&amp; a, bool inv) {</w:t>
      </w:r>
    </w:p>
    <w:p w14:paraId="1856948F" w14:textId="77777777" w:rsidR="00B91E53" w:rsidRPr="0023124B" w:rsidRDefault="00B91E53" w:rsidP="00B91E53">
      <w:pPr>
        <w:pStyle w:val="NoSpacing"/>
      </w:pPr>
      <w:r w:rsidRPr="0023124B">
        <w:t xml:space="preserve">        for (int n = </w:t>
      </w:r>
      <w:proofErr w:type="spellStart"/>
      <w:r w:rsidRPr="0023124B">
        <w:t>sz</w:t>
      </w:r>
      <w:proofErr w:type="spellEnd"/>
      <w:r w:rsidRPr="0023124B">
        <w:t>(a), step = 1; step &lt; n; step *= 2) {</w:t>
      </w:r>
    </w:p>
    <w:p w14:paraId="4C8DED38" w14:textId="77777777" w:rsidR="00B91E53" w:rsidRPr="0023124B" w:rsidRDefault="00B91E53" w:rsidP="00B91E53">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 xml:space="preserve"> += 2 * step) rep(</w:t>
      </w:r>
      <w:proofErr w:type="spellStart"/>
      <w:r w:rsidRPr="0023124B">
        <w:t>j,i,i+step</w:t>
      </w:r>
      <w:proofErr w:type="spellEnd"/>
      <w:r w:rsidRPr="0023124B">
        <w:t>) {</w:t>
      </w:r>
    </w:p>
    <w:p w14:paraId="7BD24AD1" w14:textId="77777777" w:rsidR="00B91E53" w:rsidRPr="0023124B" w:rsidRDefault="00B91E53" w:rsidP="00B91E53">
      <w:pPr>
        <w:pStyle w:val="NoSpacing"/>
      </w:pPr>
      <w:r w:rsidRPr="0023124B">
        <w:t xml:space="preserve">                    int &amp;u = a[j], &amp;v = a[j + step]; tie(u, v) =</w:t>
      </w:r>
    </w:p>
    <w:p w14:paraId="4D8D2D16" w14:textId="77777777" w:rsidR="00B91E53" w:rsidRPr="0023124B" w:rsidRDefault="00B91E53" w:rsidP="00B91E53">
      <w:pPr>
        <w:pStyle w:val="NoSpacing"/>
      </w:pPr>
      <w:r w:rsidRPr="0023124B">
        <w:t xml:space="preserve">                    //  inv ? </w:t>
      </w:r>
      <w:proofErr w:type="spellStart"/>
      <w:r w:rsidRPr="0023124B">
        <w:t>pii</w:t>
      </w:r>
      <w:proofErr w:type="spellEnd"/>
      <w:r w:rsidRPr="0023124B">
        <w:t>(sub(</w:t>
      </w:r>
      <w:proofErr w:type="spellStart"/>
      <w:r w:rsidRPr="0023124B">
        <w:t>v,u</w:t>
      </w:r>
      <w:proofErr w:type="spellEnd"/>
      <w:r w:rsidRPr="0023124B">
        <w:t xml:space="preserve">), u) : </w:t>
      </w:r>
      <w:proofErr w:type="spellStart"/>
      <w:r w:rsidRPr="0023124B">
        <w:t>pii</w:t>
      </w:r>
      <w:proofErr w:type="spellEnd"/>
      <w:r w:rsidRPr="0023124B">
        <w:t>(v, add(</w:t>
      </w:r>
      <w:proofErr w:type="spellStart"/>
      <w:r w:rsidRPr="0023124B">
        <w:t>u,v</w:t>
      </w:r>
      <w:proofErr w:type="spellEnd"/>
      <w:r w:rsidRPr="0023124B">
        <w:t>)); // AND</w:t>
      </w:r>
    </w:p>
    <w:p w14:paraId="3C0773E4" w14:textId="77777777" w:rsidR="00B91E53" w:rsidRPr="0023124B" w:rsidRDefault="00B91E53" w:rsidP="00B91E53">
      <w:pPr>
        <w:pStyle w:val="NoSpacing"/>
      </w:pPr>
      <w:r w:rsidRPr="0023124B">
        <w:t xml:space="preserve">                    //  inv ? </w:t>
      </w:r>
      <w:proofErr w:type="spellStart"/>
      <w:r w:rsidRPr="0023124B">
        <w:t>pii</w:t>
      </w:r>
      <w:proofErr w:type="spellEnd"/>
      <w:r w:rsidRPr="0023124B">
        <w:t>(v, sub(</w:t>
      </w:r>
      <w:proofErr w:type="spellStart"/>
      <w:r w:rsidRPr="0023124B">
        <w:t>u,v</w:t>
      </w:r>
      <w:proofErr w:type="spellEnd"/>
      <w:r w:rsidRPr="0023124B">
        <w:t xml:space="preserve">)) : </w:t>
      </w:r>
      <w:proofErr w:type="spellStart"/>
      <w:r w:rsidRPr="0023124B">
        <w:t>pii</w:t>
      </w:r>
      <w:proofErr w:type="spellEnd"/>
      <w:r w:rsidRPr="0023124B">
        <w:t>(add(</w:t>
      </w:r>
      <w:proofErr w:type="spellStart"/>
      <w:r w:rsidRPr="0023124B">
        <w:t>u,v</w:t>
      </w:r>
      <w:proofErr w:type="spellEnd"/>
      <w:r w:rsidRPr="0023124B">
        <w:t>), u); // OR /// include-line</w:t>
      </w:r>
    </w:p>
    <w:p w14:paraId="04F5D5F0" w14:textId="77777777" w:rsidR="00B91E53" w:rsidRPr="0023124B" w:rsidRDefault="00B91E53" w:rsidP="00B91E53">
      <w:pPr>
        <w:pStyle w:val="NoSpacing"/>
      </w:pPr>
      <w:r w:rsidRPr="0023124B">
        <w:t xml:space="preserve">                        pair&lt;</w:t>
      </w:r>
      <w:proofErr w:type="spellStart"/>
      <w:r w:rsidRPr="0023124B">
        <w:t>ll,ll</w:t>
      </w:r>
      <w:proofErr w:type="spellEnd"/>
      <w:r w:rsidRPr="0023124B">
        <w:t>&gt;(add(</w:t>
      </w:r>
      <w:proofErr w:type="spellStart"/>
      <w:r w:rsidRPr="0023124B">
        <w:t>u,v</w:t>
      </w:r>
      <w:proofErr w:type="spellEnd"/>
      <w:r w:rsidRPr="0023124B">
        <w:t>), sub(</w:t>
      </w:r>
      <w:proofErr w:type="spellStart"/>
      <w:r w:rsidRPr="0023124B">
        <w:t>u,v</w:t>
      </w:r>
      <w:proofErr w:type="spellEnd"/>
      <w:r w:rsidRPr="0023124B">
        <w:t>));           // XOR /// include-line</w:t>
      </w:r>
    </w:p>
    <w:p w14:paraId="661CFF13" w14:textId="77777777" w:rsidR="00B91E53" w:rsidRPr="0023124B" w:rsidRDefault="00B91E53" w:rsidP="00B91E53">
      <w:pPr>
        <w:pStyle w:val="NoSpacing"/>
      </w:pPr>
      <w:r w:rsidRPr="0023124B">
        <w:t xml:space="preserve">                }</w:t>
      </w:r>
    </w:p>
    <w:p w14:paraId="01726029" w14:textId="77777777" w:rsidR="00B91E53" w:rsidRPr="0023124B" w:rsidRDefault="00B91E53" w:rsidP="00B91E53">
      <w:pPr>
        <w:pStyle w:val="NoSpacing"/>
      </w:pPr>
      <w:r w:rsidRPr="0023124B">
        <w:t xml:space="preserve">        }</w:t>
      </w:r>
    </w:p>
    <w:p w14:paraId="1BDFB9B9" w14:textId="77777777" w:rsidR="00B91E53" w:rsidRPr="0023124B" w:rsidRDefault="00B91E53" w:rsidP="00B91E53">
      <w:pPr>
        <w:pStyle w:val="NoSpacing"/>
      </w:pPr>
      <w:r w:rsidRPr="0023124B">
        <w:t xml:space="preserve">         if (inv) {</w:t>
      </w:r>
    </w:p>
    <w:p w14:paraId="70E4A3DB" w14:textId="77777777" w:rsidR="00B91E53" w:rsidRPr="0023124B" w:rsidRDefault="00B91E53" w:rsidP="00B91E53">
      <w:pPr>
        <w:pStyle w:val="NoSpacing"/>
      </w:pPr>
      <w:r w:rsidRPr="0023124B">
        <w:t xml:space="preserve">            int divisor = fast(</w:t>
      </w:r>
      <w:proofErr w:type="spellStart"/>
      <w:r w:rsidRPr="0023124B">
        <w:t>sz</w:t>
      </w:r>
      <w:proofErr w:type="spellEnd"/>
      <w:r w:rsidRPr="0023124B">
        <w:t>(a), MOD - 2);</w:t>
      </w:r>
    </w:p>
    <w:p w14:paraId="0E6EF000" w14:textId="77777777" w:rsidR="00B91E53" w:rsidRPr="0023124B" w:rsidRDefault="00B91E53" w:rsidP="00B91E53">
      <w:pPr>
        <w:pStyle w:val="NoSpacing"/>
      </w:pPr>
      <w:r w:rsidRPr="0023124B">
        <w:t xml:space="preserve">            for (int&amp; x : a) x = 1ll * x * divisor % MOD; // XOR only /// include-line</w:t>
      </w:r>
    </w:p>
    <w:p w14:paraId="50F9ED5E" w14:textId="77777777" w:rsidR="00B91E53" w:rsidRPr="0023124B" w:rsidRDefault="00B91E53" w:rsidP="00B91E53">
      <w:pPr>
        <w:pStyle w:val="NoSpacing"/>
      </w:pPr>
      <w:r w:rsidRPr="0023124B">
        <w:t xml:space="preserve">         }</w:t>
      </w:r>
    </w:p>
    <w:p w14:paraId="1F13FFEC" w14:textId="77777777" w:rsidR="00B91E53" w:rsidRPr="0023124B" w:rsidRDefault="00B91E53" w:rsidP="00B91E53">
      <w:pPr>
        <w:pStyle w:val="NoSpacing"/>
      </w:pPr>
      <w:r w:rsidRPr="0023124B">
        <w:t xml:space="preserve">    }</w:t>
      </w:r>
    </w:p>
    <w:p w14:paraId="5D4DD33B" w14:textId="77777777" w:rsidR="00B91E53" w:rsidRPr="0023124B" w:rsidRDefault="00B91E53" w:rsidP="00B91E53">
      <w:pPr>
        <w:pStyle w:val="NoSpacing"/>
      </w:pPr>
      <w:r w:rsidRPr="0023124B">
        <w:t xml:space="preserve">    vi conv(vi a, vi b) {</w:t>
      </w:r>
    </w:p>
    <w:p w14:paraId="0DAD57C0" w14:textId="77777777" w:rsidR="00B91E53" w:rsidRPr="0023124B" w:rsidRDefault="00B91E53" w:rsidP="00B91E53">
      <w:pPr>
        <w:pStyle w:val="NoSpacing"/>
      </w:pPr>
      <w:r w:rsidRPr="0023124B">
        <w:t xml:space="preserve">        FST(a, 0); FST(b, 0);</w:t>
      </w:r>
    </w:p>
    <w:p w14:paraId="4E0C2802" w14:textId="77777777" w:rsidR="00B91E53" w:rsidRPr="0023124B" w:rsidRDefault="00B91E53" w:rsidP="00B91E53">
      <w:pPr>
        <w:pStyle w:val="NoSpacing"/>
      </w:pPr>
      <w:r w:rsidRPr="0023124B">
        <w:t xml:space="preserve">        rep(i,0,sz(a)) a[</w:t>
      </w:r>
      <w:proofErr w:type="spellStart"/>
      <w:r w:rsidRPr="0023124B">
        <w:t>i</w:t>
      </w:r>
      <w:proofErr w:type="spellEnd"/>
      <w:r w:rsidRPr="0023124B">
        <w:t>] = 1ll * a[</w:t>
      </w:r>
      <w:proofErr w:type="spellStart"/>
      <w:r w:rsidRPr="0023124B">
        <w:t>i</w:t>
      </w:r>
      <w:proofErr w:type="spellEnd"/>
      <w:r w:rsidRPr="0023124B">
        <w:t>] * b[</w:t>
      </w:r>
      <w:proofErr w:type="spellStart"/>
      <w:r w:rsidRPr="0023124B">
        <w:t>i</w:t>
      </w:r>
      <w:proofErr w:type="spellEnd"/>
      <w:r w:rsidRPr="0023124B">
        <w:t>] % MOD;</w:t>
      </w:r>
    </w:p>
    <w:p w14:paraId="4367A49A" w14:textId="77777777" w:rsidR="00B91E53" w:rsidRPr="0023124B" w:rsidRDefault="00B91E53" w:rsidP="00B91E53">
      <w:pPr>
        <w:pStyle w:val="NoSpacing"/>
      </w:pPr>
      <w:r w:rsidRPr="0023124B">
        <w:t xml:space="preserve">        FST(a, 1); return a;</w:t>
      </w:r>
    </w:p>
    <w:p w14:paraId="7A22738B" w14:textId="77777777" w:rsidR="00B91E53" w:rsidRPr="0023124B" w:rsidRDefault="00B91E53" w:rsidP="00B91E53">
      <w:pPr>
        <w:pStyle w:val="NoSpacing"/>
      </w:pPr>
      <w:r w:rsidRPr="0023124B">
        <w:t xml:space="preserve">    }</w:t>
      </w:r>
    </w:p>
    <w:p w14:paraId="34F4B02A" w14:textId="64AF8281" w:rsidR="00B91E53" w:rsidRDefault="00B91E53" w:rsidP="00B91E53">
      <w:pPr>
        <w:pStyle w:val="NoSpacing"/>
      </w:pPr>
      <w:r w:rsidRPr="0023124B">
        <w:t>};</w:t>
      </w:r>
    </w:p>
    <w:p w14:paraId="628CCF2D" w14:textId="4B8BF1EA" w:rsidR="00F56C72" w:rsidRDefault="00F56C72" w:rsidP="00F56C72">
      <w:pPr>
        <w:pStyle w:val="Heading2"/>
      </w:pPr>
      <w:bookmarkStart w:id="29" w:name="_Toc160308573"/>
      <w:r>
        <w:t>Notes</w:t>
      </w:r>
      <w:bookmarkEnd w:id="29"/>
    </w:p>
    <w:p w14:paraId="4586FF55" w14:textId="77777777" w:rsidR="00F56C72" w:rsidRPr="00E13237" w:rsidRDefault="00F56C72" w:rsidP="00F56C72">
      <w:pPr>
        <w:pStyle w:val="NoSpacing"/>
      </w:pPr>
      <w:r w:rsidRPr="00E13237">
        <w:t>Sum of squares of first n numbers:</w:t>
      </w:r>
    </w:p>
    <w:p w14:paraId="66FE26FC" w14:textId="77777777" w:rsidR="00F56C72" w:rsidRPr="00E13237" w:rsidRDefault="00F56C72" w:rsidP="00F56C72">
      <w:pPr>
        <w:pStyle w:val="NoSpacing"/>
      </w:pPr>
      <w:r w:rsidRPr="00E13237">
        <w:t>n*(n+1)*(2*n+1)/6</w:t>
      </w:r>
    </w:p>
    <w:p w14:paraId="3F2A79D9" w14:textId="77777777" w:rsidR="00F56C72" w:rsidRPr="00E13237" w:rsidRDefault="00F56C72" w:rsidP="00F56C72">
      <w:pPr>
        <w:pStyle w:val="NoSpacing"/>
      </w:pPr>
      <w:r w:rsidRPr="00E13237">
        <w:t>Sum of squares of first n even numbers:</w:t>
      </w:r>
    </w:p>
    <w:p w14:paraId="5B914DAD" w14:textId="77777777" w:rsidR="00F56C72" w:rsidRPr="00E13237" w:rsidRDefault="00F56C72" w:rsidP="00F56C72">
      <w:pPr>
        <w:pStyle w:val="NoSpacing"/>
      </w:pPr>
      <w:r w:rsidRPr="00E13237">
        <w:t>2*n*(n+1)*(2*n+1)/3</w:t>
      </w:r>
    </w:p>
    <w:p w14:paraId="705DC980" w14:textId="77777777" w:rsidR="00F56C72" w:rsidRPr="00E13237" w:rsidRDefault="00F56C72" w:rsidP="00F56C72">
      <w:pPr>
        <w:pStyle w:val="NoSpacing"/>
      </w:pPr>
      <w:r w:rsidRPr="00E13237">
        <w:t>Sum of squares of first n odd numbers:</w:t>
      </w:r>
    </w:p>
    <w:p w14:paraId="590823AB" w14:textId="77777777" w:rsidR="00F56C72" w:rsidRPr="00E13237" w:rsidRDefault="00F56C72" w:rsidP="00F56C72">
      <w:pPr>
        <w:pStyle w:val="NoSpacing"/>
      </w:pPr>
      <w:r w:rsidRPr="00E13237">
        <w:t>n*(2*n+1)*(2*n-1)/3</w:t>
      </w:r>
    </w:p>
    <w:p w14:paraId="284D2DD1" w14:textId="0D74253D" w:rsidR="00F56C72" w:rsidRPr="00E13237" w:rsidRDefault="00F56C72" w:rsidP="00F56C72">
      <w:pPr>
        <w:pStyle w:val="NoSpacing"/>
      </w:pPr>
    </w:p>
    <w:p w14:paraId="33E36479" w14:textId="77777777" w:rsidR="00F56C72" w:rsidRPr="00E13237" w:rsidRDefault="00F56C72" w:rsidP="00F56C72">
      <w:pPr>
        <w:pStyle w:val="NoSpacing"/>
      </w:pPr>
      <w:r w:rsidRPr="00E13237">
        <w:t>Number of ways to pick equal number of elements from two sets : (</w:t>
      </w:r>
      <w:proofErr w:type="spellStart"/>
      <w:r w:rsidRPr="00E13237">
        <w:t>n+m</w:t>
      </w:r>
      <w:proofErr w:type="spellEnd"/>
      <w:r w:rsidRPr="00E13237">
        <w:t>)C(m)</w:t>
      </w:r>
    </w:p>
    <w:p w14:paraId="35923C9E" w14:textId="77777777" w:rsidR="00F56C72" w:rsidRPr="00E13237" w:rsidRDefault="00F56C72" w:rsidP="00F56C72">
      <w:pPr>
        <w:pStyle w:val="NoSpacing"/>
      </w:pPr>
    </w:p>
    <w:p w14:paraId="462C37E3" w14:textId="77777777" w:rsidR="00F56C72" w:rsidRPr="00E13237" w:rsidRDefault="00F56C72" w:rsidP="00F56C72">
      <w:pPr>
        <w:pStyle w:val="NoSpacing"/>
      </w:pPr>
      <w:r w:rsidRPr="00E13237">
        <w:t>Sum of phi(d) for all d | n is equal to n.</w:t>
      </w:r>
    </w:p>
    <w:p w14:paraId="08E7F3F7" w14:textId="57F215E1" w:rsidR="00F56C72" w:rsidRDefault="00F56C72" w:rsidP="00A30114">
      <w:pPr>
        <w:pStyle w:val="NoSpacing"/>
      </w:pPr>
      <w:r w:rsidRPr="00E13237">
        <w:t>Number of pairs (x,</w:t>
      </w:r>
      <w:r w:rsidRPr="00E13237">
        <w:rPr>
          <w:rFonts w:ascii="Cambria Math" w:hAnsi="Cambria Math" w:cs="Cambria Math"/>
        </w:rPr>
        <w:t> </w:t>
      </w:r>
      <w:r w:rsidRPr="00E13237">
        <w:t>y) that satisfy x</w:t>
      </w:r>
      <w:r w:rsidRPr="00E13237">
        <w:rPr>
          <w:rFonts w:ascii="Cambria Math" w:hAnsi="Cambria Math" w:cs="Cambria Math"/>
        </w:rPr>
        <w:t> </w:t>
      </w:r>
      <w:r w:rsidRPr="00E13237">
        <w:t>+</w:t>
      </w:r>
      <w:r w:rsidRPr="00E13237">
        <w:rPr>
          <w:rFonts w:ascii="Cambria Math" w:hAnsi="Cambria Math" w:cs="Cambria Math"/>
        </w:rPr>
        <w:t> </w:t>
      </w:r>
      <w:r w:rsidRPr="00E13237">
        <w:t>y</w:t>
      </w:r>
      <w:r w:rsidRPr="00E13237">
        <w:rPr>
          <w:rFonts w:ascii="Cambria Math" w:hAnsi="Cambria Math" w:cs="Cambria Math"/>
        </w:rPr>
        <w:t> </w:t>
      </w:r>
      <w:r w:rsidRPr="00E13237">
        <w:t>=</w:t>
      </w:r>
      <w:r w:rsidRPr="00E13237">
        <w:rPr>
          <w:rFonts w:ascii="Cambria Math" w:hAnsi="Cambria Math" w:cs="Cambria Math"/>
        </w:rPr>
        <w:t> </w:t>
      </w:r>
      <w:r w:rsidRPr="00E13237">
        <w:t xml:space="preserve">n and </w:t>
      </w:r>
      <w:proofErr w:type="spellStart"/>
      <w:r w:rsidRPr="00E13237">
        <w:t>gcd</w:t>
      </w:r>
      <w:proofErr w:type="spellEnd"/>
      <w:r w:rsidRPr="00E13237">
        <w:t>(x,</w:t>
      </w:r>
      <w:r w:rsidRPr="00E13237">
        <w:rPr>
          <w:rFonts w:ascii="Cambria Math" w:hAnsi="Cambria Math" w:cs="Cambria Math"/>
        </w:rPr>
        <w:t> </w:t>
      </w:r>
      <w:r w:rsidRPr="00E13237">
        <w:t>y)</w:t>
      </w:r>
      <w:r w:rsidRPr="00E13237">
        <w:rPr>
          <w:rFonts w:ascii="Cambria Math" w:hAnsi="Cambria Math" w:cs="Cambria Math"/>
        </w:rPr>
        <w:t> </w:t>
      </w:r>
      <w:r w:rsidRPr="00E13237">
        <w:t>=</w:t>
      </w:r>
      <w:r w:rsidRPr="00E13237">
        <w:rPr>
          <w:rFonts w:ascii="Cambria Math" w:hAnsi="Cambria Math" w:cs="Cambria Math"/>
        </w:rPr>
        <w:t> </w:t>
      </w:r>
      <w:r w:rsidRPr="00E13237">
        <w:t>1 is phi(n).</w:t>
      </w:r>
    </w:p>
    <w:p w14:paraId="4050A06F" w14:textId="77777777" w:rsidR="00A547FE" w:rsidRDefault="00A547FE" w:rsidP="00A30114">
      <w:pPr>
        <w:pStyle w:val="NoSpacing"/>
      </w:pPr>
    </w:p>
    <w:p w14:paraId="3C1FF79A" w14:textId="1DFE8CB9" w:rsidR="00A547FE" w:rsidRDefault="00A547FE" w:rsidP="00A30114">
      <w:pPr>
        <w:pStyle w:val="NoSpacing"/>
      </w:pPr>
      <w:r>
        <w:t>Game Theory:</w:t>
      </w:r>
    </w:p>
    <w:p w14:paraId="66A3386B" w14:textId="298A199E" w:rsidR="00A547FE" w:rsidRDefault="00A547FE" w:rsidP="00A30114">
      <w:pPr>
        <w:pStyle w:val="NoSpacing"/>
      </w:pPr>
      <w:r>
        <w:t xml:space="preserve">Game splits into </w:t>
      </w:r>
      <w:proofErr w:type="spellStart"/>
      <w:r>
        <w:t>multplie</w:t>
      </w:r>
      <w:proofErr w:type="spellEnd"/>
      <w:r>
        <w:t xml:space="preserve"> possibilities (take MEX)</w:t>
      </w:r>
    </w:p>
    <w:p w14:paraId="181A51F2" w14:textId="35F4F00C" w:rsidR="00A547FE" w:rsidRDefault="00A547FE" w:rsidP="00A30114">
      <w:pPr>
        <w:pStyle w:val="NoSpacing"/>
      </w:pPr>
      <w:r>
        <w:t>Game has multiple subgames (take XOR)</w:t>
      </w:r>
    </w:p>
    <w:p w14:paraId="07F8287B" w14:textId="77777777" w:rsidR="002A57B7" w:rsidRDefault="002A57B7" w:rsidP="00A30114">
      <w:pPr>
        <w:pStyle w:val="NoSpacing"/>
      </w:pPr>
    </w:p>
    <w:p w14:paraId="2A26DF2F" w14:textId="0E0C816F" w:rsidR="002A57B7" w:rsidRPr="00E13237" w:rsidRDefault="002A57B7" w:rsidP="002A57B7">
      <w:pPr>
        <w:pStyle w:val="NoSpacing"/>
      </w:pPr>
      <w:r w:rsidRPr="00E13237">
        <w:t xml:space="preserve">Fi = Fibonacci of </w:t>
      </w:r>
      <w:proofErr w:type="spellStart"/>
      <w:r w:rsidRPr="00E13237">
        <w:t>i</w:t>
      </w:r>
      <w:proofErr w:type="spellEnd"/>
    </w:p>
    <w:p w14:paraId="304CDEC6" w14:textId="77777777" w:rsidR="002A57B7" w:rsidRPr="00E13237" w:rsidRDefault="002A57B7" w:rsidP="002A57B7">
      <w:pPr>
        <w:pStyle w:val="NoSpacing"/>
      </w:pPr>
      <w:r w:rsidRPr="00E13237">
        <w:t xml:space="preserve">F1^2 + F2^2 + ... + Fn^2 = </w:t>
      </w:r>
      <w:proofErr w:type="spellStart"/>
      <w:r w:rsidRPr="00E13237">
        <w:t>Fn</w:t>
      </w:r>
      <w:proofErr w:type="spellEnd"/>
      <w:r w:rsidRPr="00E13237">
        <w:t>*Fn+1</w:t>
      </w:r>
    </w:p>
    <w:p w14:paraId="100B1D76" w14:textId="77777777" w:rsidR="002A57B7" w:rsidRPr="00E13237" w:rsidRDefault="002A57B7" w:rsidP="002A57B7">
      <w:pPr>
        <w:pStyle w:val="NoSpacing"/>
      </w:pPr>
      <w:r w:rsidRPr="00E13237">
        <w:t xml:space="preserve">F1 + F2 + ... </w:t>
      </w:r>
      <w:proofErr w:type="spellStart"/>
      <w:r w:rsidRPr="00E13237">
        <w:t>Fn</w:t>
      </w:r>
      <w:proofErr w:type="spellEnd"/>
      <w:r w:rsidRPr="00E13237">
        <w:t xml:space="preserve"> = Fn+2 - 1</w:t>
      </w:r>
    </w:p>
    <w:p w14:paraId="1575EEF1" w14:textId="77777777" w:rsidR="002A57B7" w:rsidRPr="00E13237" w:rsidRDefault="002A57B7" w:rsidP="002A57B7">
      <w:pPr>
        <w:pStyle w:val="NoSpacing"/>
      </w:pPr>
      <w:r w:rsidRPr="00E13237">
        <w:t>F(x + y) = F(x) * F(y + 1) + F(x - 1) * F(y) --- F[0] = 0, F[1] = 1</w:t>
      </w:r>
    </w:p>
    <w:p w14:paraId="685C5A6E" w14:textId="77777777" w:rsidR="002A57B7" w:rsidRPr="00E13237" w:rsidRDefault="002A57B7" w:rsidP="002A57B7">
      <w:pPr>
        <w:pStyle w:val="NoSpacing"/>
      </w:pPr>
    </w:p>
    <w:p w14:paraId="3A0627B8" w14:textId="77777777" w:rsidR="002A57B7" w:rsidRPr="00E13237" w:rsidRDefault="002A57B7" w:rsidP="002A57B7">
      <w:pPr>
        <w:pStyle w:val="NoSpacing"/>
      </w:pPr>
      <w:r w:rsidRPr="00E13237">
        <w:t>Number of labelled rooted forests (n + 1)^(n-1)</w:t>
      </w:r>
    </w:p>
    <w:p w14:paraId="192E9E0E" w14:textId="77777777" w:rsidR="002A57B7" w:rsidRPr="00E13237" w:rsidRDefault="002A57B7" w:rsidP="002A57B7">
      <w:pPr>
        <w:pStyle w:val="NoSpacing"/>
      </w:pPr>
    </w:p>
    <w:p w14:paraId="2C723B41" w14:textId="77777777" w:rsidR="002A57B7" w:rsidRPr="00E13237" w:rsidRDefault="002A57B7" w:rsidP="002A57B7">
      <w:pPr>
        <w:pStyle w:val="NoSpacing"/>
      </w:pPr>
      <w:r w:rsidRPr="00E13237">
        <w:t>Number of labeled trees with given degree sequence with size n</w:t>
      </w:r>
    </w:p>
    <w:p w14:paraId="355800FC" w14:textId="77777777" w:rsidR="002A57B7" w:rsidRPr="00E13237" w:rsidRDefault="002A57B7" w:rsidP="002A57B7">
      <w:pPr>
        <w:pStyle w:val="NoSpacing"/>
      </w:pPr>
      <w:r w:rsidRPr="00E13237">
        <w:t>(n - 2)! / ((d1 - 1)! * (d2 - 1)! * (</w:t>
      </w:r>
      <w:proofErr w:type="spellStart"/>
      <w:r w:rsidRPr="00E13237">
        <w:t>dn</w:t>
      </w:r>
      <w:proofErr w:type="spellEnd"/>
      <w:r w:rsidRPr="00E13237">
        <w:t xml:space="preserve"> - 1)!)</w:t>
      </w:r>
    </w:p>
    <w:p w14:paraId="0C2A8B42" w14:textId="77777777" w:rsidR="002A57B7" w:rsidRPr="00E13237" w:rsidRDefault="002A57B7" w:rsidP="002A57B7">
      <w:pPr>
        <w:pStyle w:val="NoSpacing"/>
      </w:pPr>
    </w:p>
    <w:p w14:paraId="572D0FEF" w14:textId="77777777" w:rsidR="002A57B7" w:rsidRPr="00E13237" w:rsidRDefault="002A57B7" w:rsidP="002A57B7">
      <w:pPr>
        <w:pStyle w:val="NoSpacing"/>
      </w:pPr>
      <w:r w:rsidRPr="00E13237">
        <w:t xml:space="preserve">Number of labeled graphs </w:t>
      </w:r>
      <w:proofErr w:type="spellStart"/>
      <w:r w:rsidRPr="00E13237">
        <w:t>Gn</w:t>
      </w:r>
      <w:proofErr w:type="spellEnd"/>
      <w:r w:rsidRPr="00E13237">
        <w:t xml:space="preserve"> = 2^(n*(n-1)/2)</w:t>
      </w:r>
    </w:p>
    <w:p w14:paraId="76C91D10" w14:textId="77777777" w:rsidR="002A57B7" w:rsidRPr="00E13237" w:rsidRDefault="002A57B7" w:rsidP="002A57B7">
      <w:pPr>
        <w:pStyle w:val="NoSpacing"/>
      </w:pPr>
      <w:r w:rsidRPr="00E13237">
        <w:t>Number of connected labeled graphs</w:t>
      </w:r>
    </w:p>
    <w:p w14:paraId="1C6CD577" w14:textId="77777777" w:rsidR="002A57B7" w:rsidRPr="00E13237" w:rsidRDefault="002A57B7" w:rsidP="002A57B7">
      <w:pPr>
        <w:pStyle w:val="NoSpacing"/>
      </w:pPr>
      <w:r w:rsidRPr="00E13237">
        <w:t xml:space="preserve">Cn = </w:t>
      </w:r>
      <w:proofErr w:type="spellStart"/>
      <w:r w:rsidRPr="00E13237">
        <w:t>Gn</w:t>
      </w:r>
      <w:proofErr w:type="spellEnd"/>
      <w:r w:rsidRPr="00E13237">
        <w:t xml:space="preserve"> - 1/n * Sum(k * </w:t>
      </w:r>
      <w:proofErr w:type="spellStart"/>
      <w:r w:rsidRPr="00E13237">
        <w:t>nCk</w:t>
      </w:r>
      <w:proofErr w:type="spellEnd"/>
      <w:r w:rsidRPr="00E13237">
        <w:t xml:space="preserve"> * Ck * </w:t>
      </w:r>
      <w:proofErr w:type="spellStart"/>
      <w:r w:rsidRPr="00E13237">
        <w:t>Gn</w:t>
      </w:r>
      <w:proofErr w:type="spellEnd"/>
      <w:r w:rsidRPr="00E13237">
        <w:t>-k) k = [1,n-1]</w:t>
      </w:r>
    </w:p>
    <w:p w14:paraId="16460A61" w14:textId="77777777" w:rsidR="002A57B7" w:rsidRPr="00E13237" w:rsidRDefault="002A57B7" w:rsidP="002A57B7">
      <w:pPr>
        <w:pStyle w:val="NoSpacing"/>
      </w:pPr>
    </w:p>
    <w:p w14:paraId="1808DE0B" w14:textId="77777777" w:rsidR="002A57B7" w:rsidRPr="00E13237" w:rsidRDefault="002A57B7" w:rsidP="002A57B7">
      <w:pPr>
        <w:pStyle w:val="NoSpacing"/>
      </w:pPr>
      <w:r w:rsidRPr="00E13237">
        <w:t>Number of labeled graphs with k components</w:t>
      </w:r>
    </w:p>
    <w:p w14:paraId="273B0551" w14:textId="77777777" w:rsidR="002A57B7" w:rsidRPr="00E13237" w:rsidRDefault="002A57B7" w:rsidP="002A57B7">
      <w:pPr>
        <w:pStyle w:val="NoSpacing"/>
      </w:pPr>
      <w:r w:rsidRPr="00E13237">
        <w:t>D[n][k] = Sum(n-1Cs-1 * Cs * D[n-s][k-1]) s = [1,n]</w:t>
      </w:r>
    </w:p>
    <w:p w14:paraId="1E47CC8B" w14:textId="77777777" w:rsidR="002A57B7" w:rsidRPr="00E13237" w:rsidRDefault="002A57B7" w:rsidP="002A57B7">
      <w:pPr>
        <w:pStyle w:val="NoSpacing"/>
      </w:pPr>
    </w:p>
    <w:p w14:paraId="437EBB59" w14:textId="77777777" w:rsidR="002A57B7" w:rsidRPr="00E13237" w:rsidRDefault="002A57B7" w:rsidP="002A57B7">
      <w:pPr>
        <w:pStyle w:val="NoSpacing"/>
      </w:pPr>
      <w:r w:rsidRPr="00E13237">
        <w:t>Number of Derangements of size n F(n)</w:t>
      </w:r>
    </w:p>
    <w:p w14:paraId="6FE630C7" w14:textId="77777777" w:rsidR="002A57B7" w:rsidRPr="00E13237" w:rsidRDefault="002A57B7" w:rsidP="002A57B7">
      <w:pPr>
        <w:pStyle w:val="NoSpacing"/>
      </w:pPr>
      <w:r w:rsidRPr="00E13237">
        <w:t>F(0) = 0</w:t>
      </w:r>
    </w:p>
    <w:p w14:paraId="6CEA2E43" w14:textId="77777777" w:rsidR="002A57B7" w:rsidRPr="00E13237" w:rsidRDefault="002A57B7" w:rsidP="002A57B7">
      <w:pPr>
        <w:pStyle w:val="NoSpacing"/>
      </w:pPr>
      <w:r w:rsidRPr="00E13237">
        <w:t>F(1) = 1</w:t>
      </w:r>
    </w:p>
    <w:p w14:paraId="6EFDB6CD" w14:textId="77777777" w:rsidR="002A57B7" w:rsidRDefault="002A57B7" w:rsidP="002A57B7">
      <w:pPr>
        <w:pStyle w:val="NoSpacing"/>
      </w:pPr>
      <w:r w:rsidRPr="00E13237">
        <w:t>F(n) = (n-1) * (F(n-2) + F(n-1))</w:t>
      </w:r>
    </w:p>
    <w:p w14:paraId="03B64B48" w14:textId="77777777" w:rsidR="009F1BF6" w:rsidRPr="00E13237" w:rsidRDefault="009F1BF6" w:rsidP="002A57B7">
      <w:pPr>
        <w:pStyle w:val="NoSpacing"/>
      </w:pPr>
    </w:p>
    <w:p w14:paraId="6218CC39" w14:textId="77777777" w:rsidR="002A57B7" w:rsidRPr="00F56C72" w:rsidRDefault="002A57B7" w:rsidP="00A30114">
      <w:pPr>
        <w:pStyle w:val="NoSpacing"/>
      </w:pPr>
    </w:p>
    <w:p w14:paraId="6DB8260A" w14:textId="35F4F00C" w:rsidR="00D56D44" w:rsidRDefault="00D56D44" w:rsidP="00D56D44">
      <w:pPr>
        <w:pStyle w:val="Heading1"/>
      </w:pPr>
      <w:bookmarkStart w:id="30" w:name="_Toc160308574"/>
      <w:r>
        <w:t>Combinatorics</w:t>
      </w:r>
      <w:bookmarkEnd w:id="30"/>
    </w:p>
    <w:p w14:paraId="5CF5D2CF" w14:textId="7089B380" w:rsidR="00A35243" w:rsidRDefault="00A35243" w:rsidP="00A35243">
      <w:pPr>
        <w:pStyle w:val="Heading2"/>
      </w:pPr>
      <w:bookmarkStart w:id="31" w:name="_Toc160308575"/>
      <w:proofErr w:type="spellStart"/>
      <w:r>
        <w:t>nCr</w:t>
      </w:r>
      <w:bookmarkEnd w:id="31"/>
      <w:proofErr w:type="spellEnd"/>
    </w:p>
    <w:p w14:paraId="4BEAC306" w14:textId="77777777" w:rsidR="00A35243" w:rsidRDefault="00A35243" w:rsidP="00A35243">
      <w:pPr>
        <w:pStyle w:val="NoSpacing"/>
      </w:pPr>
      <w:r>
        <w:t>const int N = 1e5 + 5;</w:t>
      </w:r>
    </w:p>
    <w:p w14:paraId="0848A94F" w14:textId="77777777" w:rsidR="00A35243" w:rsidRDefault="00A35243" w:rsidP="00A35243">
      <w:pPr>
        <w:pStyle w:val="NoSpacing"/>
      </w:pPr>
      <w:r>
        <w:t>const int MOD = 1e9 + 7;</w:t>
      </w:r>
    </w:p>
    <w:p w14:paraId="6693E3EF" w14:textId="77777777" w:rsidR="00A35243" w:rsidRDefault="00A35243" w:rsidP="00A35243">
      <w:pPr>
        <w:pStyle w:val="NoSpacing"/>
      </w:pPr>
      <w:proofErr w:type="spellStart"/>
      <w:r>
        <w:t>ll</w:t>
      </w:r>
      <w:proofErr w:type="spellEnd"/>
      <w:r>
        <w:t xml:space="preserve"> fact[N], </w:t>
      </w:r>
      <w:proofErr w:type="spellStart"/>
      <w:r>
        <w:t>modInv</w:t>
      </w:r>
      <w:proofErr w:type="spellEnd"/>
      <w:r>
        <w:t>[N];</w:t>
      </w:r>
    </w:p>
    <w:p w14:paraId="529C366B" w14:textId="77777777" w:rsidR="00A35243" w:rsidRDefault="00A35243" w:rsidP="00A35243">
      <w:pPr>
        <w:pStyle w:val="NoSpacing"/>
      </w:pPr>
    </w:p>
    <w:p w14:paraId="4DE0849B" w14:textId="77777777" w:rsidR="00A35243" w:rsidRDefault="00A35243" w:rsidP="00A35243">
      <w:pPr>
        <w:pStyle w:val="NoSpacing"/>
      </w:pPr>
      <w:proofErr w:type="spellStart"/>
      <w:r>
        <w:t>ll</w:t>
      </w:r>
      <w:proofErr w:type="spellEnd"/>
      <w:r>
        <w:t xml:space="preserve"> </w:t>
      </w:r>
      <w:proofErr w:type="spellStart"/>
      <w:r>
        <w:t>fastExp</w:t>
      </w:r>
      <w:proofErr w:type="spellEnd"/>
      <w:r>
        <w:t>(</w:t>
      </w:r>
      <w:proofErr w:type="spellStart"/>
      <w:r>
        <w:t>ll</w:t>
      </w:r>
      <w:proofErr w:type="spellEnd"/>
      <w:r>
        <w:t xml:space="preserve"> x, </w:t>
      </w:r>
      <w:proofErr w:type="spellStart"/>
      <w:r>
        <w:t>ll</w:t>
      </w:r>
      <w:proofErr w:type="spellEnd"/>
      <w:r>
        <w:t xml:space="preserve"> n)</w:t>
      </w:r>
    </w:p>
    <w:p w14:paraId="394C1111" w14:textId="77777777" w:rsidR="00A35243" w:rsidRDefault="00A35243" w:rsidP="00A35243">
      <w:pPr>
        <w:pStyle w:val="NoSpacing"/>
      </w:pPr>
      <w:r>
        <w:t>{</w:t>
      </w:r>
    </w:p>
    <w:p w14:paraId="36377C16" w14:textId="77777777" w:rsidR="00A35243" w:rsidRDefault="00A35243" w:rsidP="00A35243">
      <w:pPr>
        <w:pStyle w:val="NoSpacing"/>
      </w:pPr>
      <w:r>
        <w:t xml:space="preserve">    if(n == 0)</w:t>
      </w:r>
    </w:p>
    <w:p w14:paraId="09A039B4" w14:textId="77777777" w:rsidR="00A35243" w:rsidRDefault="00A35243" w:rsidP="00A35243">
      <w:pPr>
        <w:pStyle w:val="NoSpacing"/>
      </w:pPr>
      <w:r>
        <w:t xml:space="preserve">        return 1;</w:t>
      </w:r>
    </w:p>
    <w:p w14:paraId="62D25C78" w14:textId="77777777" w:rsidR="00A35243" w:rsidRDefault="00A35243" w:rsidP="00A35243">
      <w:pPr>
        <w:pStyle w:val="NoSpacing"/>
      </w:pPr>
      <w:r>
        <w:t xml:space="preserve">    </w:t>
      </w:r>
      <w:proofErr w:type="spellStart"/>
      <w:r>
        <w:t>ll</w:t>
      </w:r>
      <w:proofErr w:type="spellEnd"/>
      <w:r>
        <w:t xml:space="preserve"> u = </w:t>
      </w:r>
      <w:proofErr w:type="spellStart"/>
      <w:r>
        <w:t>fastExp</w:t>
      </w:r>
      <w:proofErr w:type="spellEnd"/>
      <w:r>
        <w:t>(x, n/2);</w:t>
      </w:r>
    </w:p>
    <w:p w14:paraId="3B325CA2" w14:textId="77777777" w:rsidR="00A35243" w:rsidRDefault="00A35243" w:rsidP="00A35243">
      <w:pPr>
        <w:pStyle w:val="NoSpacing"/>
      </w:pPr>
      <w:r>
        <w:t xml:space="preserve">    u = u * u % MOD;</w:t>
      </w:r>
    </w:p>
    <w:p w14:paraId="1618820E" w14:textId="77777777" w:rsidR="00A35243" w:rsidRDefault="00A35243" w:rsidP="00A35243">
      <w:pPr>
        <w:pStyle w:val="NoSpacing"/>
      </w:pPr>
      <w:r>
        <w:t xml:space="preserve">    if(n &amp; 1)</w:t>
      </w:r>
    </w:p>
    <w:p w14:paraId="45420656" w14:textId="77777777" w:rsidR="00A35243" w:rsidRDefault="00A35243" w:rsidP="00A35243">
      <w:pPr>
        <w:pStyle w:val="NoSpacing"/>
      </w:pPr>
      <w:r>
        <w:t xml:space="preserve">        u = u * x % MOD;</w:t>
      </w:r>
    </w:p>
    <w:p w14:paraId="10F9F460" w14:textId="77777777" w:rsidR="00A35243" w:rsidRDefault="00A35243" w:rsidP="00A35243">
      <w:pPr>
        <w:pStyle w:val="NoSpacing"/>
      </w:pPr>
      <w:r>
        <w:t xml:space="preserve">    return u;</w:t>
      </w:r>
    </w:p>
    <w:p w14:paraId="6020C643" w14:textId="77777777" w:rsidR="00A35243" w:rsidRDefault="00A35243" w:rsidP="00A35243">
      <w:pPr>
        <w:pStyle w:val="NoSpacing"/>
      </w:pPr>
      <w:r>
        <w:t>}</w:t>
      </w:r>
    </w:p>
    <w:p w14:paraId="6462EBCD" w14:textId="77777777" w:rsidR="00A35243" w:rsidRDefault="00A35243" w:rsidP="00A35243">
      <w:pPr>
        <w:pStyle w:val="NoSpacing"/>
      </w:pPr>
    </w:p>
    <w:p w14:paraId="41FD1427" w14:textId="77777777" w:rsidR="00A35243" w:rsidRDefault="00A35243" w:rsidP="00A35243">
      <w:pPr>
        <w:pStyle w:val="NoSpacing"/>
      </w:pPr>
      <w:r>
        <w:t xml:space="preserve">// </w:t>
      </w:r>
      <w:proofErr w:type="spellStart"/>
      <w:r>
        <w:t>modInv</w:t>
      </w:r>
      <w:proofErr w:type="spellEnd"/>
      <w:r>
        <w:t>[</w:t>
      </w:r>
      <w:proofErr w:type="spellStart"/>
      <w:r>
        <w:t>i</w:t>
      </w:r>
      <w:proofErr w:type="spellEnd"/>
      <w:r>
        <w:t>] = fact[</w:t>
      </w:r>
      <w:proofErr w:type="spellStart"/>
      <w:r>
        <w:t>i</w:t>
      </w:r>
      <w:proofErr w:type="spellEnd"/>
      <w:r>
        <w:t>]^-1 % MOD</w:t>
      </w:r>
    </w:p>
    <w:p w14:paraId="24FAFF9A" w14:textId="77777777" w:rsidR="00A35243" w:rsidRDefault="00A35243" w:rsidP="00A35243">
      <w:pPr>
        <w:pStyle w:val="NoSpacing"/>
      </w:pPr>
      <w:r>
        <w:t>void preprocess()</w:t>
      </w:r>
    </w:p>
    <w:p w14:paraId="4C2C6BD8" w14:textId="77777777" w:rsidR="00A35243" w:rsidRDefault="00A35243" w:rsidP="00A35243">
      <w:pPr>
        <w:pStyle w:val="NoSpacing"/>
      </w:pPr>
      <w:r>
        <w:t>{</w:t>
      </w:r>
    </w:p>
    <w:p w14:paraId="5F322073" w14:textId="77777777" w:rsidR="00A35243" w:rsidRDefault="00A35243" w:rsidP="00A35243">
      <w:pPr>
        <w:pStyle w:val="NoSpacing"/>
      </w:pPr>
      <w:r>
        <w:t xml:space="preserve">    fact[0] = 1;</w:t>
      </w:r>
    </w:p>
    <w:p w14:paraId="2113B398" w14:textId="77777777" w:rsidR="00A35243" w:rsidRDefault="00A35243" w:rsidP="00A35243">
      <w:pPr>
        <w:pStyle w:val="NoSpacing"/>
      </w:pPr>
      <w:r>
        <w:lastRenderedPageBreak/>
        <w:t xml:space="preserve">    for(</w:t>
      </w:r>
      <w:proofErr w:type="spellStart"/>
      <w:r>
        <w:t>ll</w:t>
      </w:r>
      <w:proofErr w:type="spellEnd"/>
      <w:r>
        <w:t xml:space="preserve"> </w:t>
      </w:r>
      <w:proofErr w:type="spellStart"/>
      <w:r>
        <w:t>i</w:t>
      </w:r>
      <w:proofErr w:type="spellEnd"/>
      <w:r>
        <w:t xml:space="preserve"> =1; </w:t>
      </w:r>
      <w:proofErr w:type="spellStart"/>
      <w:r>
        <w:t>i</w:t>
      </w:r>
      <w:proofErr w:type="spellEnd"/>
      <w:r>
        <w:t xml:space="preserve">&lt;N; </w:t>
      </w:r>
      <w:proofErr w:type="spellStart"/>
      <w:r>
        <w:t>i</w:t>
      </w:r>
      <w:proofErr w:type="spellEnd"/>
      <w:r>
        <w:t>++)</w:t>
      </w:r>
    </w:p>
    <w:p w14:paraId="0BDDA391" w14:textId="77777777" w:rsidR="00A35243" w:rsidRDefault="00A35243" w:rsidP="00A35243">
      <w:pPr>
        <w:pStyle w:val="NoSpacing"/>
      </w:pPr>
      <w:r>
        <w:t xml:space="preserve">        fact[</w:t>
      </w:r>
      <w:proofErr w:type="spellStart"/>
      <w:r>
        <w:t>i</w:t>
      </w:r>
      <w:proofErr w:type="spellEnd"/>
      <w:r>
        <w:t xml:space="preserve">] = fact[i-1] * </w:t>
      </w:r>
      <w:proofErr w:type="spellStart"/>
      <w:r>
        <w:t>i</w:t>
      </w:r>
      <w:proofErr w:type="spellEnd"/>
      <w:r>
        <w:t xml:space="preserve"> % MOD;</w:t>
      </w:r>
    </w:p>
    <w:p w14:paraId="50D8A0E1" w14:textId="77777777" w:rsidR="00A35243" w:rsidRDefault="00A35243" w:rsidP="00A35243">
      <w:pPr>
        <w:pStyle w:val="NoSpacing"/>
      </w:pPr>
    </w:p>
    <w:p w14:paraId="21A0C237" w14:textId="77777777" w:rsidR="00A35243" w:rsidRDefault="00A35243" w:rsidP="00A35243">
      <w:pPr>
        <w:pStyle w:val="NoSpacing"/>
      </w:pPr>
      <w:r>
        <w:t xml:space="preserve">    </w:t>
      </w:r>
      <w:proofErr w:type="spellStart"/>
      <w:r>
        <w:t>modInv</w:t>
      </w:r>
      <w:proofErr w:type="spellEnd"/>
      <w:r>
        <w:t xml:space="preserve">[N-1] = </w:t>
      </w:r>
      <w:proofErr w:type="spellStart"/>
      <w:r>
        <w:t>fastExp</w:t>
      </w:r>
      <w:proofErr w:type="spellEnd"/>
      <w:r>
        <w:t>(fact[N-1], MOD - 2) % MOD;</w:t>
      </w:r>
    </w:p>
    <w:p w14:paraId="2F476FBA" w14:textId="77777777" w:rsidR="00A35243" w:rsidRDefault="00A35243" w:rsidP="00A35243">
      <w:pPr>
        <w:pStyle w:val="NoSpacing"/>
      </w:pPr>
      <w:r>
        <w:t xml:space="preserve">    for(</w:t>
      </w:r>
      <w:proofErr w:type="spellStart"/>
      <w:r>
        <w:t>ll</w:t>
      </w:r>
      <w:proofErr w:type="spellEnd"/>
      <w:r>
        <w:t xml:space="preserve"> </w:t>
      </w:r>
      <w:proofErr w:type="spellStart"/>
      <w:r>
        <w:t>i</w:t>
      </w:r>
      <w:proofErr w:type="spellEnd"/>
      <w:r>
        <w:t xml:space="preserve">=N-2; </w:t>
      </w:r>
      <w:proofErr w:type="spellStart"/>
      <w:r>
        <w:t>i</w:t>
      </w:r>
      <w:proofErr w:type="spellEnd"/>
      <w:r>
        <w:t>&gt;=0;i--)</w:t>
      </w:r>
    </w:p>
    <w:p w14:paraId="629611CD" w14:textId="77777777" w:rsidR="00A35243" w:rsidRDefault="00A35243" w:rsidP="00A35243">
      <w:pPr>
        <w:pStyle w:val="NoSpacing"/>
      </w:pPr>
      <w:r>
        <w:t xml:space="preserve">        </w:t>
      </w:r>
      <w:proofErr w:type="spellStart"/>
      <w:r>
        <w:t>modInv</w:t>
      </w:r>
      <w:proofErr w:type="spellEnd"/>
      <w:r>
        <w:t>[</w:t>
      </w:r>
      <w:proofErr w:type="spellStart"/>
      <w:r>
        <w:t>i</w:t>
      </w:r>
      <w:proofErr w:type="spellEnd"/>
      <w:r>
        <w:t xml:space="preserve">] = (i+1) * </w:t>
      </w:r>
      <w:proofErr w:type="spellStart"/>
      <w:r>
        <w:t>modInv</w:t>
      </w:r>
      <w:proofErr w:type="spellEnd"/>
      <w:r>
        <w:t>[i+1] % MOD;</w:t>
      </w:r>
    </w:p>
    <w:p w14:paraId="3235E082" w14:textId="77777777" w:rsidR="00A35243" w:rsidRDefault="00A35243" w:rsidP="00A35243">
      <w:pPr>
        <w:pStyle w:val="NoSpacing"/>
      </w:pPr>
      <w:r>
        <w:t>}</w:t>
      </w:r>
    </w:p>
    <w:p w14:paraId="57F29871" w14:textId="77777777" w:rsidR="00A35243" w:rsidRDefault="00A35243" w:rsidP="00A35243">
      <w:pPr>
        <w:pStyle w:val="NoSpacing"/>
      </w:pPr>
    </w:p>
    <w:p w14:paraId="10CF1041" w14:textId="77777777" w:rsidR="00A35243" w:rsidRDefault="00A35243" w:rsidP="00A35243">
      <w:pPr>
        <w:pStyle w:val="NoSpacing"/>
      </w:pPr>
      <w:proofErr w:type="spellStart"/>
      <w:r>
        <w:t>ll</w:t>
      </w:r>
      <w:proofErr w:type="spellEnd"/>
      <w:r>
        <w:t xml:space="preserve"> </w:t>
      </w:r>
      <w:proofErr w:type="spellStart"/>
      <w:r>
        <w:t>modInvF</w:t>
      </w:r>
      <w:proofErr w:type="spellEnd"/>
      <w:r>
        <w:t>(</w:t>
      </w:r>
      <w:proofErr w:type="spellStart"/>
      <w:r>
        <w:t>ll</w:t>
      </w:r>
      <w:proofErr w:type="spellEnd"/>
      <w:r>
        <w:t xml:space="preserve"> x)</w:t>
      </w:r>
    </w:p>
    <w:p w14:paraId="72AF41FC" w14:textId="77777777" w:rsidR="00A35243" w:rsidRDefault="00A35243" w:rsidP="00A35243">
      <w:pPr>
        <w:pStyle w:val="NoSpacing"/>
      </w:pPr>
      <w:r>
        <w:t>{</w:t>
      </w:r>
    </w:p>
    <w:p w14:paraId="48835F7A" w14:textId="77777777" w:rsidR="00A35243" w:rsidRDefault="00A35243" w:rsidP="00A35243">
      <w:pPr>
        <w:pStyle w:val="NoSpacing"/>
      </w:pPr>
      <w:r>
        <w:t xml:space="preserve">    return </w:t>
      </w:r>
      <w:proofErr w:type="spellStart"/>
      <w:r>
        <w:t>fastExp</w:t>
      </w:r>
      <w:proofErr w:type="spellEnd"/>
      <w:r>
        <w:t>(x, MOD - 2);</w:t>
      </w:r>
    </w:p>
    <w:p w14:paraId="72F299C4" w14:textId="77777777" w:rsidR="00A35243" w:rsidRDefault="00A35243" w:rsidP="00A35243">
      <w:pPr>
        <w:pStyle w:val="NoSpacing"/>
      </w:pPr>
      <w:r>
        <w:t>}</w:t>
      </w:r>
    </w:p>
    <w:p w14:paraId="6001FB39" w14:textId="77777777" w:rsidR="00A35243" w:rsidRDefault="00A35243" w:rsidP="00A35243">
      <w:pPr>
        <w:pStyle w:val="NoSpacing"/>
      </w:pPr>
    </w:p>
    <w:p w14:paraId="470F9FD6" w14:textId="77777777" w:rsidR="00A35243" w:rsidRDefault="00A35243" w:rsidP="00A35243">
      <w:pPr>
        <w:pStyle w:val="NoSpacing"/>
      </w:pPr>
      <w:proofErr w:type="spellStart"/>
      <w:r>
        <w:t>ll</w:t>
      </w:r>
      <w:proofErr w:type="spellEnd"/>
      <w:r>
        <w:t xml:space="preserve"> </w:t>
      </w:r>
      <w:proofErr w:type="spellStart"/>
      <w:r>
        <w:t>nCr</w:t>
      </w:r>
      <w:proofErr w:type="spellEnd"/>
      <w:r>
        <w:t>(int n, int r)</w:t>
      </w:r>
    </w:p>
    <w:p w14:paraId="3D739E52" w14:textId="77777777" w:rsidR="00A35243" w:rsidRDefault="00A35243" w:rsidP="00A35243">
      <w:pPr>
        <w:pStyle w:val="NoSpacing"/>
      </w:pPr>
      <w:r>
        <w:t>{</w:t>
      </w:r>
    </w:p>
    <w:p w14:paraId="178D97DE" w14:textId="77777777" w:rsidR="00A35243" w:rsidRDefault="00A35243" w:rsidP="00A35243">
      <w:pPr>
        <w:pStyle w:val="NoSpacing"/>
      </w:pPr>
      <w:r>
        <w:t xml:space="preserve">    if(r &gt; n)</w:t>
      </w:r>
    </w:p>
    <w:p w14:paraId="2E07DE97" w14:textId="77777777" w:rsidR="00A35243" w:rsidRDefault="00A35243" w:rsidP="00A35243">
      <w:pPr>
        <w:pStyle w:val="NoSpacing"/>
      </w:pPr>
      <w:r>
        <w:t xml:space="preserve">        return 0;</w:t>
      </w:r>
    </w:p>
    <w:p w14:paraId="7EF31082" w14:textId="77777777" w:rsidR="00A35243" w:rsidRDefault="00A35243" w:rsidP="00A35243">
      <w:pPr>
        <w:pStyle w:val="NoSpacing"/>
      </w:pPr>
    </w:p>
    <w:p w14:paraId="4DCD3A45" w14:textId="77777777" w:rsidR="00A35243" w:rsidRDefault="00A35243" w:rsidP="00A35243">
      <w:pPr>
        <w:pStyle w:val="NoSpacing"/>
      </w:pPr>
      <w:r>
        <w:t xml:space="preserve">    // return ( n! / ((n-r)! * r!) ) % MOD</w:t>
      </w:r>
    </w:p>
    <w:p w14:paraId="55414A66" w14:textId="77777777" w:rsidR="00A35243" w:rsidRDefault="00A35243" w:rsidP="00A35243">
      <w:pPr>
        <w:pStyle w:val="NoSpacing"/>
      </w:pPr>
      <w:r>
        <w:t xml:space="preserve">    return (fact[n] * </w:t>
      </w:r>
      <w:proofErr w:type="spellStart"/>
      <w:r>
        <w:t>modInv</w:t>
      </w:r>
      <w:proofErr w:type="spellEnd"/>
      <w:r>
        <w:t xml:space="preserve">[n-r] % MOD) * </w:t>
      </w:r>
      <w:proofErr w:type="spellStart"/>
      <w:r>
        <w:t>modInv</w:t>
      </w:r>
      <w:proofErr w:type="spellEnd"/>
      <w:r>
        <w:t>[r] % MOD;</w:t>
      </w:r>
    </w:p>
    <w:p w14:paraId="3044DB57" w14:textId="44D00305" w:rsidR="00A35243" w:rsidRDefault="00A35243" w:rsidP="00A35243">
      <w:pPr>
        <w:pStyle w:val="NoSpacing"/>
      </w:pPr>
      <w:r>
        <w:t>}</w:t>
      </w:r>
    </w:p>
    <w:p w14:paraId="4BC01E68" w14:textId="6B59D998" w:rsidR="00A35243" w:rsidRDefault="00A35243" w:rsidP="00A35243">
      <w:pPr>
        <w:pStyle w:val="Heading2"/>
      </w:pPr>
      <w:bookmarkStart w:id="32" w:name="_Toc160308576"/>
      <w:proofErr w:type="spellStart"/>
      <w:r>
        <w:t>nCr</w:t>
      </w:r>
      <w:proofErr w:type="spellEnd"/>
      <w:r>
        <w:t xml:space="preserve"> Recursive</w:t>
      </w:r>
      <w:bookmarkEnd w:id="32"/>
    </w:p>
    <w:p w14:paraId="715804C2" w14:textId="77777777" w:rsidR="00A35243" w:rsidRDefault="00A35243" w:rsidP="00A35243">
      <w:pPr>
        <w:pStyle w:val="NoSpacing"/>
      </w:pPr>
      <w:proofErr w:type="spellStart"/>
      <w:r>
        <w:t>ll</w:t>
      </w:r>
      <w:proofErr w:type="spellEnd"/>
      <w:r>
        <w:t xml:space="preserve"> </w:t>
      </w:r>
      <w:proofErr w:type="spellStart"/>
      <w:r>
        <w:t>nCr</w:t>
      </w:r>
      <w:proofErr w:type="spellEnd"/>
      <w:r>
        <w:t>(int n, int r) {</w:t>
      </w:r>
    </w:p>
    <w:p w14:paraId="58BB82DB" w14:textId="77777777" w:rsidR="00A35243" w:rsidRDefault="00A35243" w:rsidP="00A35243">
      <w:pPr>
        <w:pStyle w:val="NoSpacing"/>
      </w:pPr>
      <w:r>
        <w:t xml:space="preserve">    if (r &gt; n)</w:t>
      </w:r>
    </w:p>
    <w:p w14:paraId="2C97F97B" w14:textId="77777777" w:rsidR="00A35243" w:rsidRDefault="00A35243" w:rsidP="00A35243">
      <w:pPr>
        <w:pStyle w:val="NoSpacing"/>
      </w:pPr>
      <w:r>
        <w:t xml:space="preserve">        return 0;</w:t>
      </w:r>
    </w:p>
    <w:p w14:paraId="5D4AA911" w14:textId="77777777" w:rsidR="00A35243" w:rsidRDefault="00A35243" w:rsidP="00A35243">
      <w:pPr>
        <w:pStyle w:val="NoSpacing"/>
      </w:pPr>
      <w:r>
        <w:t xml:space="preserve"> </w:t>
      </w:r>
    </w:p>
    <w:p w14:paraId="1444D2A9" w14:textId="77777777" w:rsidR="00A35243" w:rsidRDefault="00A35243" w:rsidP="00A35243">
      <w:pPr>
        <w:pStyle w:val="NoSpacing"/>
      </w:pPr>
      <w:r>
        <w:t xml:space="preserve">    </w:t>
      </w:r>
      <w:proofErr w:type="spellStart"/>
      <w:r>
        <w:t>ll</w:t>
      </w:r>
      <w:proofErr w:type="spellEnd"/>
      <w:r>
        <w:t xml:space="preserve"> &amp;ret = </w:t>
      </w:r>
      <w:proofErr w:type="spellStart"/>
      <w:r>
        <w:t>dp</w:t>
      </w:r>
      <w:proofErr w:type="spellEnd"/>
      <w:r>
        <w:t>[n][r];</w:t>
      </w:r>
    </w:p>
    <w:p w14:paraId="2F525CEF" w14:textId="77777777" w:rsidR="00A35243" w:rsidRDefault="00A35243" w:rsidP="00A35243">
      <w:pPr>
        <w:pStyle w:val="NoSpacing"/>
      </w:pPr>
      <w:r>
        <w:t xml:space="preserve">    if (~ret)</w:t>
      </w:r>
    </w:p>
    <w:p w14:paraId="05C417DE" w14:textId="77777777" w:rsidR="00A35243" w:rsidRDefault="00A35243" w:rsidP="00A35243">
      <w:pPr>
        <w:pStyle w:val="NoSpacing"/>
      </w:pPr>
      <w:r>
        <w:t xml:space="preserve">        return ret;</w:t>
      </w:r>
    </w:p>
    <w:p w14:paraId="4ED4475C" w14:textId="77777777" w:rsidR="00A35243" w:rsidRDefault="00A35243" w:rsidP="00A35243">
      <w:pPr>
        <w:pStyle w:val="NoSpacing"/>
      </w:pPr>
      <w:r>
        <w:t xml:space="preserve">    if (r == 0)return ret = 1;</w:t>
      </w:r>
    </w:p>
    <w:p w14:paraId="40C2789A" w14:textId="77777777" w:rsidR="00A35243" w:rsidRDefault="00A35243" w:rsidP="00A35243">
      <w:pPr>
        <w:pStyle w:val="NoSpacing"/>
      </w:pPr>
      <w:r>
        <w:t xml:space="preserve">    if (r == 1)return ret = n;</w:t>
      </w:r>
    </w:p>
    <w:p w14:paraId="7F998029" w14:textId="77777777" w:rsidR="00A35243" w:rsidRDefault="00A35243" w:rsidP="00A35243">
      <w:pPr>
        <w:pStyle w:val="NoSpacing"/>
      </w:pPr>
      <w:r>
        <w:t xml:space="preserve">    if (n == 1)return ret = 1;</w:t>
      </w:r>
    </w:p>
    <w:p w14:paraId="3ED6AB64" w14:textId="77777777" w:rsidR="00A35243" w:rsidRDefault="00A35243" w:rsidP="00A35243">
      <w:pPr>
        <w:pStyle w:val="NoSpacing"/>
      </w:pPr>
      <w:r>
        <w:t xml:space="preserve">    return ret = </w:t>
      </w:r>
      <w:proofErr w:type="spellStart"/>
      <w:r>
        <w:t>nCr</w:t>
      </w:r>
      <w:proofErr w:type="spellEnd"/>
      <w:r>
        <w:t xml:space="preserve">(n - 1, r - 1) + </w:t>
      </w:r>
      <w:proofErr w:type="spellStart"/>
      <w:r>
        <w:t>nCr</w:t>
      </w:r>
      <w:proofErr w:type="spellEnd"/>
      <w:r>
        <w:t>(n - 1, r);</w:t>
      </w:r>
    </w:p>
    <w:p w14:paraId="4B6F781A" w14:textId="4C79F6F7" w:rsidR="00A35243" w:rsidRDefault="00A35243" w:rsidP="00A35243">
      <w:pPr>
        <w:pStyle w:val="NoSpacing"/>
      </w:pPr>
      <w:r>
        <w:t>}</w:t>
      </w:r>
    </w:p>
    <w:p w14:paraId="07834F14" w14:textId="4E12FE2F" w:rsidR="002531A3" w:rsidRDefault="002531A3" w:rsidP="002531A3">
      <w:pPr>
        <w:pStyle w:val="Heading2"/>
      </w:pPr>
      <w:bookmarkStart w:id="33" w:name="_Toc160308577"/>
      <w:r>
        <w:t>Notes</w:t>
      </w:r>
      <w:bookmarkEnd w:id="33"/>
    </w:p>
    <w:p w14:paraId="3F6EC2C0" w14:textId="77777777" w:rsidR="002531A3" w:rsidRPr="002531A3" w:rsidRDefault="002531A3" w:rsidP="002531A3"/>
    <w:p w14:paraId="324421A2" w14:textId="77777777" w:rsidR="008D10E1" w:rsidRDefault="008D10E1" w:rsidP="008D10E1">
      <w:r>
        <w:t>Taking k items is the same as choosing n-k:</w:t>
      </w:r>
    </w:p>
    <w:p w14:paraId="3960A84D" w14:textId="2CED9A45" w:rsidR="002531A3" w:rsidRPr="005B5D7A" w:rsidRDefault="00000000" w:rsidP="008D10E1">
      <w:pPr>
        <w:rPr>
          <w:sz w:val="22"/>
        </w:rPr>
      </w:pPr>
      <m:oMathPara>
        <m:oMath>
          <m:d>
            <m:dPr>
              <m:ctrlPr>
                <w:rPr>
                  <w:rFonts w:ascii="Cambria Math" w:hAnsi="Cambria Math"/>
                  <w:sz w:val="22"/>
                </w:rPr>
              </m:ctrlPr>
            </m:dPr>
            <m:e>
              <m:f>
                <m:fPr>
                  <m:type m:val="noBar"/>
                  <m:ctrlPr>
                    <w:rPr>
                      <w:rFonts w:ascii="Cambria Math" w:hAnsi="Cambria Math"/>
                      <w:sz w:val="22"/>
                    </w:rPr>
                  </m:ctrlPr>
                </m:fPr>
                <m:num>
                  <m:r>
                    <w:rPr>
                      <w:rFonts w:ascii="Cambria Math" w:hAnsi="Cambria Math"/>
                      <w:sz w:val="22"/>
                    </w:rPr>
                    <m:t>n</m:t>
                  </m:r>
                </m:num>
                <m:den>
                  <m:r>
                    <w:rPr>
                      <w:rFonts w:ascii="Cambria Math" w:hAnsi="Cambria Math"/>
                      <w:sz w:val="22"/>
                    </w:rPr>
                    <m:t>k</m:t>
                  </m:r>
                </m:den>
              </m:f>
            </m:e>
          </m:d>
          <m:r>
            <m:rPr>
              <m:sty m:val="p"/>
            </m:rPr>
            <w:rPr>
              <w:rFonts w:ascii="Cambria Math" w:hAnsi="Cambria Math"/>
              <w:sz w:val="22"/>
            </w:rPr>
            <m:t>=</m:t>
          </m:r>
          <m:d>
            <m:dPr>
              <m:ctrlPr>
                <w:rPr>
                  <w:rFonts w:ascii="Cambria Math" w:hAnsi="Cambria Math"/>
                  <w:sz w:val="22"/>
                </w:rPr>
              </m:ctrlPr>
            </m:dPr>
            <m:e>
              <m:f>
                <m:fPr>
                  <m:type m:val="noBar"/>
                  <m:ctrlPr>
                    <w:rPr>
                      <w:rFonts w:ascii="Cambria Math" w:hAnsi="Cambria Math"/>
                      <w:sz w:val="22"/>
                    </w:rPr>
                  </m:ctrlPr>
                </m:fPr>
                <m:num>
                  <m:r>
                    <w:rPr>
                      <w:rFonts w:ascii="Cambria Math" w:hAnsi="Cambria Math"/>
                      <w:sz w:val="22"/>
                    </w:rPr>
                    <m:t>n</m:t>
                  </m:r>
                </m:num>
                <m:den>
                  <m:r>
                    <w:rPr>
                      <w:rFonts w:ascii="Cambria Math" w:hAnsi="Cambria Math"/>
                      <w:sz w:val="22"/>
                    </w:rPr>
                    <m:t>n</m:t>
                  </m:r>
                  <m:r>
                    <m:rPr>
                      <m:sty m:val="p"/>
                    </m:rPr>
                    <w:rPr>
                      <w:rFonts w:ascii="Cambria Math" w:hAnsi="Cambria Math"/>
                      <w:sz w:val="22"/>
                    </w:rPr>
                    <m:t>-</m:t>
                  </m:r>
                  <m:r>
                    <w:rPr>
                      <w:rFonts w:ascii="Cambria Math" w:hAnsi="Cambria Math"/>
                      <w:sz w:val="22"/>
                    </w:rPr>
                    <m:t>k</m:t>
                  </m:r>
                </m:den>
              </m:f>
            </m:e>
          </m:d>
        </m:oMath>
      </m:oMathPara>
    </w:p>
    <w:p w14:paraId="5B8434E3" w14:textId="2B6F5452" w:rsidR="008D10E1" w:rsidRPr="002531A3" w:rsidRDefault="005B5D7A" w:rsidP="008D10E1">
      <w:r>
        <w:t>Factoring in:</w:t>
      </w:r>
    </w:p>
    <w:p w14:paraId="013840E4" w14:textId="2531F0A1" w:rsidR="002531A3" w:rsidRPr="005B5D7A" w:rsidRDefault="00000000" w:rsidP="008D10E1">
      <w:pPr>
        <w:rPr>
          <w:sz w:val="22"/>
          <w:szCs w:val="32"/>
        </w:rPr>
      </w:pPr>
      <m:oMathPara>
        <m:oMath>
          <m:d>
            <m:dPr>
              <m:ctrlPr>
                <w:rPr>
                  <w:rFonts w:ascii="Cambria Math" w:hAnsi="Cambria Math"/>
                  <w:i/>
                  <w:sz w:val="22"/>
                  <w:szCs w:val="32"/>
                </w:rPr>
              </m:ctrlPr>
            </m:dPr>
            <m:e>
              <m:f>
                <m:fPr>
                  <m:type m:val="noBar"/>
                  <m:ctrlPr>
                    <w:rPr>
                      <w:rFonts w:ascii="Cambria Math" w:hAnsi="Cambria Math"/>
                      <w:sz w:val="22"/>
                      <w:szCs w:val="32"/>
                    </w:rPr>
                  </m:ctrlPr>
                </m:fPr>
                <m:num>
                  <m:r>
                    <w:rPr>
                      <w:rFonts w:ascii="Cambria Math" w:hAnsi="Cambria Math"/>
                      <w:sz w:val="22"/>
                      <w:szCs w:val="32"/>
                    </w:rPr>
                    <m:t>n</m:t>
                  </m:r>
                </m:num>
                <m:den>
                  <m:r>
                    <w:rPr>
                      <w:rFonts w:ascii="Cambria Math" w:hAnsi="Cambria Math"/>
                      <w:sz w:val="22"/>
                      <w:szCs w:val="32"/>
                    </w:rPr>
                    <m:t>k</m:t>
                  </m:r>
                </m:den>
              </m:f>
            </m:e>
          </m:d>
          <m:r>
            <w:rPr>
              <w:rFonts w:ascii="Cambria Math" w:hAnsi="Cambria Math"/>
              <w:sz w:val="22"/>
              <w:szCs w:val="32"/>
            </w:rPr>
            <m:t>=</m:t>
          </m:r>
          <m:f>
            <m:fPr>
              <m:ctrlPr>
                <w:rPr>
                  <w:rFonts w:ascii="Cambria Math" w:hAnsi="Cambria Math"/>
                  <w:sz w:val="22"/>
                  <w:szCs w:val="32"/>
                </w:rPr>
              </m:ctrlPr>
            </m:fPr>
            <m:num>
              <m:r>
                <w:rPr>
                  <w:rFonts w:ascii="Cambria Math" w:hAnsi="Cambria Math"/>
                  <w:sz w:val="22"/>
                  <w:szCs w:val="32"/>
                </w:rPr>
                <m:t>n</m:t>
              </m:r>
            </m:num>
            <m:den>
              <m:r>
                <w:rPr>
                  <w:rFonts w:ascii="Cambria Math" w:hAnsi="Cambria Math"/>
                  <w:sz w:val="22"/>
                  <w:szCs w:val="32"/>
                </w:rPr>
                <m:t>k</m:t>
              </m:r>
            </m:den>
          </m:f>
          <m:d>
            <m:dPr>
              <m:ctrlPr>
                <w:rPr>
                  <w:rFonts w:ascii="Cambria Math" w:hAnsi="Cambria Math"/>
                  <w:i/>
                  <w:sz w:val="22"/>
                  <w:szCs w:val="32"/>
                </w:rPr>
              </m:ctrlPr>
            </m:dPr>
            <m:e>
              <m:f>
                <m:fPr>
                  <m:type m:val="noBar"/>
                  <m:ctrlPr>
                    <w:rPr>
                      <w:rFonts w:ascii="Cambria Math" w:hAnsi="Cambria Math"/>
                      <w:sz w:val="22"/>
                      <w:szCs w:val="32"/>
                    </w:rPr>
                  </m:ctrlPr>
                </m:fPr>
                <m:num>
                  <m:r>
                    <w:rPr>
                      <w:rFonts w:ascii="Cambria Math" w:hAnsi="Cambria Math"/>
                      <w:sz w:val="22"/>
                      <w:szCs w:val="32"/>
                    </w:rPr>
                    <m:t>n-1</m:t>
                  </m:r>
                </m:num>
                <m:den>
                  <m:r>
                    <w:rPr>
                      <w:rFonts w:ascii="Cambria Math" w:hAnsi="Cambria Math"/>
                      <w:sz w:val="22"/>
                      <w:szCs w:val="32"/>
                    </w:rPr>
                    <m:t>k-1</m:t>
                  </m:r>
                </m:den>
              </m:f>
            </m:e>
          </m:d>
        </m:oMath>
      </m:oMathPara>
    </w:p>
    <w:p w14:paraId="069B7208" w14:textId="7D4DF590" w:rsidR="002531A3" w:rsidRDefault="008D10E1" w:rsidP="008D10E1">
      <w:r>
        <w:t>Choosing any number is equal to the Number of Subsets:</w:t>
      </w:r>
    </w:p>
    <w:p w14:paraId="7C6A4F8A" w14:textId="22129234" w:rsidR="008D10E1" w:rsidRPr="005B5D7A" w:rsidRDefault="00000000" w:rsidP="008D10E1">
      <w:pPr>
        <w:rPr>
          <w:rFonts w:eastAsiaTheme="minorEastAsia"/>
          <w:sz w:val="22"/>
          <w:szCs w:val="32"/>
        </w:rPr>
      </w:pPr>
      <m:oMathPara>
        <m:oMath>
          <m:nary>
            <m:naryPr>
              <m:chr m:val="∑"/>
              <m:limLoc m:val="undOvr"/>
              <m:grow m:val="1"/>
              <m:ctrlPr>
                <w:rPr>
                  <w:rFonts w:ascii="Cambria Math" w:hAnsi="Cambria Math"/>
                  <w:sz w:val="22"/>
                  <w:szCs w:val="32"/>
                </w:rPr>
              </m:ctrlPr>
            </m:naryPr>
            <m:sub>
              <m:r>
                <w:rPr>
                  <w:rFonts w:ascii="Cambria Math" w:hAnsi="Cambria Math"/>
                  <w:sz w:val="22"/>
                  <w:szCs w:val="32"/>
                </w:rPr>
                <m:t>k=0</m:t>
              </m:r>
            </m:sub>
            <m:sup>
              <m:r>
                <w:rPr>
                  <w:rFonts w:ascii="Cambria Math" w:hAnsi="Cambria Math"/>
                  <w:sz w:val="22"/>
                  <w:szCs w:val="32"/>
                </w:rPr>
                <m:t>n</m:t>
              </m:r>
            </m:sup>
            <m:e>
              <m:d>
                <m:dPr>
                  <m:ctrlPr>
                    <w:rPr>
                      <w:rFonts w:ascii="Cambria Math" w:hAnsi="Cambria Math"/>
                      <w:i/>
                      <w:sz w:val="22"/>
                      <w:szCs w:val="32"/>
                    </w:rPr>
                  </m:ctrlPr>
                </m:dPr>
                <m:e>
                  <m:f>
                    <m:fPr>
                      <m:type m:val="noBar"/>
                      <m:ctrlPr>
                        <w:rPr>
                          <w:rFonts w:ascii="Cambria Math" w:hAnsi="Cambria Math"/>
                          <w:sz w:val="22"/>
                          <w:szCs w:val="32"/>
                        </w:rPr>
                      </m:ctrlPr>
                    </m:fPr>
                    <m:num>
                      <m:r>
                        <w:rPr>
                          <w:rFonts w:ascii="Cambria Math" w:hAnsi="Cambria Math"/>
                          <w:sz w:val="22"/>
                          <w:szCs w:val="32"/>
                        </w:rPr>
                        <m:t>n</m:t>
                      </m:r>
                    </m:num>
                    <m:den>
                      <m:r>
                        <w:rPr>
                          <w:rFonts w:ascii="Cambria Math" w:hAnsi="Cambria Math"/>
                          <w:sz w:val="22"/>
                          <w:szCs w:val="32"/>
                        </w:rPr>
                        <m:t>k</m:t>
                      </m:r>
                    </m:den>
                  </m:f>
                </m:e>
              </m:d>
            </m:e>
          </m:nary>
          <m:r>
            <w:rPr>
              <w:rFonts w:ascii="Cambria Math" w:hAnsi="Cambria Math"/>
              <w:sz w:val="22"/>
              <w:szCs w:val="32"/>
            </w:rPr>
            <m:t>=</m:t>
          </m:r>
          <m:sSup>
            <m:sSupPr>
              <m:ctrlPr>
                <w:rPr>
                  <w:rFonts w:ascii="Cambria Math" w:hAnsi="Cambria Math"/>
                  <w:sz w:val="22"/>
                  <w:szCs w:val="32"/>
                </w:rPr>
              </m:ctrlPr>
            </m:sSupPr>
            <m:e>
              <m:r>
                <w:rPr>
                  <w:rFonts w:ascii="Cambria Math" w:hAnsi="Cambria Math"/>
                  <w:sz w:val="22"/>
                  <w:szCs w:val="32"/>
                </w:rPr>
                <m:t>2</m:t>
              </m:r>
            </m:e>
            <m:sup>
              <m:r>
                <w:rPr>
                  <w:rFonts w:ascii="Cambria Math" w:hAnsi="Cambria Math"/>
                  <w:sz w:val="22"/>
                  <w:szCs w:val="32"/>
                </w:rPr>
                <m:t>n</m:t>
              </m:r>
            </m:sup>
          </m:sSup>
        </m:oMath>
      </m:oMathPara>
    </w:p>
    <w:p w14:paraId="261F1A93" w14:textId="23085688" w:rsidR="005B5D7A" w:rsidRPr="005B5D7A" w:rsidRDefault="005B5D7A" w:rsidP="008D10E1">
      <w:pPr>
        <w:rPr>
          <w:rFonts w:eastAsiaTheme="minorEastAsia"/>
          <w:szCs w:val="16"/>
        </w:rPr>
      </w:pPr>
      <w:r w:rsidRPr="005B5D7A">
        <w:rPr>
          <w:rFonts w:eastAsiaTheme="minorEastAsia"/>
          <w:szCs w:val="16"/>
        </w:rPr>
        <w:t>Sum over n:</w:t>
      </w:r>
    </w:p>
    <w:p w14:paraId="32BB93B2" w14:textId="535F4670" w:rsidR="005B5D7A" w:rsidRPr="00202C4A" w:rsidRDefault="00000000" w:rsidP="008D10E1">
      <w:pPr>
        <w:rPr>
          <w:rFonts w:eastAsiaTheme="minorEastAsia"/>
          <w:sz w:val="22"/>
          <w:szCs w:val="32"/>
        </w:rPr>
      </w:pPr>
      <m:oMathPara>
        <m:oMath>
          <m:nary>
            <m:naryPr>
              <m:chr m:val="∑"/>
              <m:limLoc m:val="undOvr"/>
              <m:grow m:val="1"/>
              <m:ctrlPr>
                <w:rPr>
                  <w:rFonts w:ascii="Cambria Math" w:eastAsiaTheme="minorEastAsia" w:hAnsi="Cambria Math"/>
                  <w:sz w:val="22"/>
                  <w:szCs w:val="32"/>
                </w:rPr>
              </m:ctrlPr>
            </m:naryPr>
            <m:sub>
              <m:r>
                <w:rPr>
                  <w:rFonts w:ascii="Cambria Math" w:eastAsiaTheme="minorEastAsia" w:hAnsi="Cambria Math"/>
                  <w:sz w:val="22"/>
                  <w:szCs w:val="32"/>
                </w:rPr>
                <m:t>m=0</m:t>
              </m:r>
            </m:sub>
            <m:sup>
              <m:r>
                <w:rPr>
                  <w:rFonts w:ascii="Cambria Math" w:eastAsiaTheme="minorEastAsia" w:hAnsi="Cambria Math"/>
                  <w:sz w:val="22"/>
                  <w:szCs w:val="32"/>
                </w:rPr>
                <m:t>n</m:t>
              </m:r>
            </m:sup>
            <m:e>
              <m:d>
                <m:dPr>
                  <m:ctrlPr>
                    <w:rPr>
                      <w:rFonts w:ascii="Cambria Math" w:eastAsiaTheme="minorEastAsia" w:hAnsi="Cambria Math"/>
                      <w:i/>
                      <w:sz w:val="22"/>
                      <w:szCs w:val="32"/>
                    </w:rPr>
                  </m:ctrlPr>
                </m:dPr>
                <m:e>
                  <m:f>
                    <m:fPr>
                      <m:type m:val="noBar"/>
                      <m:ctrlPr>
                        <w:rPr>
                          <w:rFonts w:ascii="Cambria Math" w:eastAsiaTheme="minorEastAsia" w:hAnsi="Cambria Math"/>
                          <w:sz w:val="22"/>
                          <w:szCs w:val="32"/>
                        </w:rPr>
                      </m:ctrlPr>
                    </m:fPr>
                    <m:num>
                      <m:r>
                        <w:rPr>
                          <w:rFonts w:ascii="Cambria Math" w:eastAsiaTheme="minorEastAsia" w:hAnsi="Cambria Math"/>
                          <w:sz w:val="22"/>
                          <w:szCs w:val="32"/>
                        </w:rPr>
                        <m:t>m</m:t>
                      </m:r>
                    </m:num>
                    <m:den>
                      <m:r>
                        <w:rPr>
                          <w:rFonts w:ascii="Cambria Math" w:eastAsiaTheme="minorEastAsia" w:hAnsi="Cambria Math"/>
                          <w:sz w:val="22"/>
                          <w:szCs w:val="32"/>
                        </w:rPr>
                        <m:t>k</m:t>
                      </m:r>
                    </m:den>
                  </m:f>
                </m:e>
              </m:d>
            </m:e>
          </m:nary>
          <m:r>
            <w:rPr>
              <w:rFonts w:ascii="Cambria Math" w:eastAsiaTheme="minorEastAsia" w:hAnsi="Cambria Math"/>
              <w:sz w:val="22"/>
              <w:szCs w:val="32"/>
            </w:rPr>
            <m:t>=</m:t>
          </m:r>
          <m:d>
            <m:dPr>
              <m:ctrlPr>
                <w:rPr>
                  <w:rFonts w:ascii="Cambria Math" w:eastAsiaTheme="minorEastAsia" w:hAnsi="Cambria Math"/>
                  <w:i/>
                  <w:sz w:val="22"/>
                  <w:szCs w:val="32"/>
                </w:rPr>
              </m:ctrlPr>
            </m:dPr>
            <m:e>
              <m:f>
                <m:fPr>
                  <m:type m:val="noBar"/>
                  <m:ctrlPr>
                    <w:rPr>
                      <w:rFonts w:ascii="Cambria Math" w:eastAsiaTheme="minorEastAsia" w:hAnsi="Cambria Math"/>
                      <w:sz w:val="22"/>
                      <w:szCs w:val="32"/>
                    </w:rPr>
                  </m:ctrlPr>
                </m:fPr>
                <m:num>
                  <m:r>
                    <w:rPr>
                      <w:rFonts w:ascii="Cambria Math" w:eastAsiaTheme="minorEastAsia" w:hAnsi="Cambria Math"/>
                      <w:sz w:val="22"/>
                      <w:szCs w:val="32"/>
                    </w:rPr>
                    <m:t>n+1</m:t>
                  </m:r>
                </m:num>
                <m:den>
                  <m:r>
                    <w:rPr>
                      <w:rFonts w:ascii="Cambria Math" w:eastAsiaTheme="minorEastAsia" w:hAnsi="Cambria Math"/>
                      <w:sz w:val="22"/>
                      <w:szCs w:val="32"/>
                    </w:rPr>
                    <m:t>k+1</m:t>
                  </m:r>
                </m:den>
              </m:f>
            </m:e>
          </m:d>
        </m:oMath>
      </m:oMathPara>
    </w:p>
    <w:p w14:paraId="6064257A" w14:textId="5CF7620C" w:rsidR="00202C4A" w:rsidRDefault="00202C4A" w:rsidP="008E7F5F">
      <w:r>
        <w:t>Sum Over n and k:</w:t>
      </w:r>
    </w:p>
    <w:p w14:paraId="391EE4E3" w14:textId="172B8A58" w:rsidR="008E7F5F" w:rsidRPr="008E7F5F" w:rsidRDefault="00000000" w:rsidP="008E7F5F">
      <w:pPr>
        <w:rPr>
          <w:rFonts w:eastAsiaTheme="minorEastAsia"/>
          <w:sz w:val="22"/>
        </w:rPr>
      </w:pPr>
      <m:oMathPara>
        <m:oMath>
          <m:nary>
            <m:naryPr>
              <m:chr m:val="∑"/>
              <m:limLoc m:val="undOvr"/>
              <m:grow m:val="1"/>
              <m:ctrlPr>
                <w:rPr>
                  <w:rFonts w:ascii="Cambria Math" w:hAnsi="Cambria Math"/>
                  <w:sz w:val="22"/>
                </w:rPr>
              </m:ctrlPr>
            </m:naryPr>
            <m:sub>
              <m:r>
                <w:rPr>
                  <w:rFonts w:ascii="Cambria Math" w:hAnsi="Cambria Math"/>
                  <w:sz w:val="22"/>
                </w:rPr>
                <m:t>k=0</m:t>
              </m:r>
            </m:sub>
            <m:sup>
              <m:r>
                <w:rPr>
                  <w:rFonts w:ascii="Cambria Math" w:hAnsi="Cambria Math"/>
                  <w:sz w:val="22"/>
                </w:rPr>
                <m:t>m</m:t>
              </m:r>
            </m:sup>
            <m:e>
              <m:d>
                <m:dPr>
                  <m:ctrlPr>
                    <w:rPr>
                      <w:rFonts w:ascii="Cambria Math" w:hAnsi="Cambria Math"/>
                      <w:i/>
                      <w:sz w:val="22"/>
                    </w:rPr>
                  </m:ctrlPr>
                </m:dPr>
                <m:e>
                  <m:f>
                    <m:fPr>
                      <m:type m:val="noBar"/>
                      <m:ctrlPr>
                        <w:rPr>
                          <w:rFonts w:ascii="Cambria Math" w:hAnsi="Cambria Math"/>
                          <w:sz w:val="22"/>
                        </w:rPr>
                      </m:ctrlPr>
                    </m:fPr>
                    <m:num>
                      <m:r>
                        <w:rPr>
                          <w:rFonts w:ascii="Cambria Math" w:hAnsi="Cambria Math"/>
                          <w:sz w:val="22"/>
                        </w:rPr>
                        <m:t>n+k</m:t>
                      </m:r>
                    </m:num>
                    <m:den>
                      <m:r>
                        <w:rPr>
                          <w:rFonts w:ascii="Cambria Math" w:hAnsi="Cambria Math"/>
                          <w:sz w:val="22"/>
                        </w:rPr>
                        <m:t>k</m:t>
                      </m:r>
                    </m:den>
                  </m:f>
                </m:e>
              </m:d>
            </m:e>
          </m:nary>
          <m:r>
            <w:rPr>
              <w:rFonts w:ascii="Cambria Math" w:hAnsi="Cambria Math"/>
              <w:sz w:val="22"/>
            </w:rPr>
            <m:t>=</m:t>
          </m:r>
          <m:d>
            <m:dPr>
              <m:ctrlPr>
                <w:rPr>
                  <w:rFonts w:ascii="Cambria Math" w:hAnsi="Cambria Math"/>
                  <w:i/>
                  <w:sz w:val="22"/>
                </w:rPr>
              </m:ctrlPr>
            </m:dPr>
            <m:e>
              <m:f>
                <m:fPr>
                  <m:type m:val="noBar"/>
                  <m:ctrlPr>
                    <w:rPr>
                      <w:rFonts w:ascii="Cambria Math" w:hAnsi="Cambria Math"/>
                      <w:sz w:val="22"/>
                    </w:rPr>
                  </m:ctrlPr>
                </m:fPr>
                <m:num>
                  <m:r>
                    <w:rPr>
                      <w:rFonts w:ascii="Cambria Math" w:hAnsi="Cambria Math"/>
                      <w:sz w:val="22"/>
                    </w:rPr>
                    <m:t>n+m+1</m:t>
                  </m:r>
                </m:num>
                <m:den>
                  <m:r>
                    <w:rPr>
                      <w:rFonts w:ascii="Cambria Math" w:hAnsi="Cambria Math"/>
                      <w:sz w:val="22"/>
                    </w:rPr>
                    <m:t>m</m:t>
                  </m:r>
                </m:den>
              </m:f>
            </m:e>
          </m:d>
        </m:oMath>
      </m:oMathPara>
    </w:p>
    <w:p w14:paraId="61416F5C" w14:textId="34873CAB" w:rsidR="008E7F5F" w:rsidRDefault="008E7F5F" w:rsidP="008E7F5F">
      <w:r>
        <w:t>Sum of Squares:</w:t>
      </w:r>
    </w:p>
    <w:p w14:paraId="0573D8E0" w14:textId="19D7AFF4" w:rsidR="008E7F5F" w:rsidRPr="008E7F5F" w:rsidRDefault="00000000" w:rsidP="008E7F5F">
      <w:pPr>
        <w:rPr>
          <w:rFonts w:eastAsiaTheme="minorEastAsia"/>
          <w:sz w:val="22"/>
        </w:rPr>
      </w:pPr>
      <m:oMathPara>
        <m:oMath>
          <m:sSup>
            <m:sSupPr>
              <m:ctrlPr>
                <w:rPr>
                  <w:rFonts w:ascii="Cambria Math" w:hAnsi="Cambria Math"/>
                  <w:sz w:val="22"/>
                </w:rPr>
              </m:ctrlPr>
            </m:sSupPr>
            <m:e>
              <m:d>
                <m:dPr>
                  <m:ctrlPr>
                    <w:rPr>
                      <w:rFonts w:ascii="Cambria Math" w:hAnsi="Cambria Math"/>
                      <w:i/>
                      <w:sz w:val="22"/>
                    </w:rPr>
                  </m:ctrlPr>
                </m:dPr>
                <m:e>
                  <m:f>
                    <m:fPr>
                      <m:type m:val="noBar"/>
                      <m:ctrlPr>
                        <w:rPr>
                          <w:rFonts w:ascii="Cambria Math" w:hAnsi="Cambria Math"/>
                          <w:sz w:val="22"/>
                        </w:rPr>
                      </m:ctrlPr>
                    </m:fPr>
                    <m:num>
                      <m:r>
                        <w:rPr>
                          <w:rFonts w:ascii="Cambria Math" w:hAnsi="Cambria Math"/>
                          <w:sz w:val="22"/>
                        </w:rPr>
                        <m:t>n</m:t>
                      </m:r>
                    </m:num>
                    <m:den>
                      <m:r>
                        <w:rPr>
                          <w:rFonts w:ascii="Cambria Math" w:hAnsi="Cambria Math"/>
                          <w:sz w:val="22"/>
                        </w:rPr>
                        <m:t>0</m:t>
                      </m:r>
                    </m:den>
                  </m:f>
                </m:e>
              </m:d>
            </m:e>
            <m:sup>
              <m:r>
                <w:rPr>
                  <w:rFonts w:ascii="Cambria Math" w:hAnsi="Cambria Math"/>
                  <w:sz w:val="22"/>
                </w:rPr>
                <m:t>2</m:t>
              </m:r>
            </m:sup>
          </m:sSup>
          <m:r>
            <w:rPr>
              <w:rFonts w:ascii="Cambria Math" w:hAnsi="Cambria Math"/>
              <w:sz w:val="22"/>
            </w:rPr>
            <m:t>+</m:t>
          </m:r>
          <m:sSup>
            <m:sSupPr>
              <m:ctrlPr>
                <w:rPr>
                  <w:rFonts w:ascii="Cambria Math" w:hAnsi="Cambria Math"/>
                  <w:sz w:val="22"/>
                </w:rPr>
              </m:ctrlPr>
            </m:sSupPr>
            <m:e>
              <m:d>
                <m:dPr>
                  <m:ctrlPr>
                    <w:rPr>
                      <w:rFonts w:ascii="Cambria Math" w:hAnsi="Cambria Math"/>
                      <w:i/>
                      <w:sz w:val="22"/>
                    </w:rPr>
                  </m:ctrlPr>
                </m:dPr>
                <m:e>
                  <m:f>
                    <m:fPr>
                      <m:type m:val="noBar"/>
                      <m:ctrlPr>
                        <w:rPr>
                          <w:rFonts w:ascii="Cambria Math" w:hAnsi="Cambria Math"/>
                          <w:sz w:val="22"/>
                        </w:rPr>
                      </m:ctrlPr>
                    </m:fPr>
                    <m:num>
                      <m:r>
                        <w:rPr>
                          <w:rFonts w:ascii="Cambria Math" w:hAnsi="Cambria Math"/>
                          <w:sz w:val="22"/>
                        </w:rPr>
                        <m:t>n</m:t>
                      </m:r>
                    </m:num>
                    <m:den>
                      <m:r>
                        <w:rPr>
                          <w:rFonts w:ascii="Cambria Math" w:hAnsi="Cambria Math"/>
                          <w:sz w:val="22"/>
                        </w:rPr>
                        <m:t>1</m:t>
                      </m:r>
                    </m:den>
                  </m:f>
                </m:e>
              </m:d>
            </m:e>
            <m:sup>
              <m:r>
                <w:rPr>
                  <w:rFonts w:ascii="Cambria Math" w:hAnsi="Cambria Math"/>
                  <w:sz w:val="22"/>
                </w:rPr>
                <m:t>2</m:t>
              </m:r>
            </m:sup>
          </m:sSup>
          <m:r>
            <w:rPr>
              <w:rFonts w:ascii="Cambria Math" w:hAnsi="Cambria Math"/>
              <w:sz w:val="22"/>
            </w:rPr>
            <m:t>+⋯+</m:t>
          </m:r>
          <m:sSup>
            <m:sSupPr>
              <m:ctrlPr>
                <w:rPr>
                  <w:rFonts w:ascii="Cambria Math" w:hAnsi="Cambria Math"/>
                  <w:sz w:val="22"/>
                </w:rPr>
              </m:ctrlPr>
            </m:sSupPr>
            <m:e>
              <m:d>
                <m:dPr>
                  <m:ctrlPr>
                    <w:rPr>
                      <w:rFonts w:ascii="Cambria Math" w:hAnsi="Cambria Math"/>
                      <w:i/>
                      <w:sz w:val="22"/>
                    </w:rPr>
                  </m:ctrlPr>
                </m:dPr>
                <m:e>
                  <m:f>
                    <m:fPr>
                      <m:type m:val="noBar"/>
                      <m:ctrlPr>
                        <w:rPr>
                          <w:rFonts w:ascii="Cambria Math" w:hAnsi="Cambria Math"/>
                          <w:sz w:val="22"/>
                        </w:rPr>
                      </m:ctrlPr>
                    </m:fPr>
                    <m:num>
                      <m:r>
                        <w:rPr>
                          <w:rFonts w:ascii="Cambria Math" w:hAnsi="Cambria Math"/>
                          <w:sz w:val="22"/>
                        </w:rPr>
                        <m:t>n</m:t>
                      </m:r>
                    </m:num>
                    <m:den>
                      <m:r>
                        <w:rPr>
                          <w:rFonts w:ascii="Cambria Math" w:hAnsi="Cambria Math"/>
                          <w:sz w:val="22"/>
                        </w:rPr>
                        <m:t>n</m:t>
                      </m:r>
                    </m:den>
                  </m:f>
                </m:e>
              </m:d>
            </m:e>
            <m:sup>
              <m:r>
                <w:rPr>
                  <w:rFonts w:ascii="Cambria Math" w:hAnsi="Cambria Math"/>
                  <w:sz w:val="22"/>
                </w:rPr>
                <m:t>2</m:t>
              </m:r>
            </m:sup>
          </m:sSup>
          <m:r>
            <w:rPr>
              <w:rFonts w:ascii="Cambria Math" w:hAnsi="Cambria Math"/>
              <w:sz w:val="22"/>
            </w:rPr>
            <m:t>=</m:t>
          </m:r>
          <m:d>
            <m:dPr>
              <m:ctrlPr>
                <w:rPr>
                  <w:rFonts w:ascii="Cambria Math" w:hAnsi="Cambria Math"/>
                  <w:i/>
                  <w:sz w:val="22"/>
                </w:rPr>
              </m:ctrlPr>
            </m:dPr>
            <m:e>
              <m:f>
                <m:fPr>
                  <m:type m:val="noBar"/>
                  <m:ctrlPr>
                    <w:rPr>
                      <w:rFonts w:ascii="Cambria Math" w:hAnsi="Cambria Math"/>
                      <w:sz w:val="22"/>
                    </w:rPr>
                  </m:ctrlPr>
                </m:fPr>
                <m:num>
                  <m:r>
                    <w:rPr>
                      <w:rFonts w:ascii="Cambria Math" w:hAnsi="Cambria Math"/>
                      <w:sz w:val="22"/>
                    </w:rPr>
                    <m:t>2n</m:t>
                  </m:r>
                </m:num>
                <m:den>
                  <m:r>
                    <w:rPr>
                      <w:rFonts w:ascii="Cambria Math" w:hAnsi="Cambria Math"/>
                      <w:sz w:val="22"/>
                    </w:rPr>
                    <m:t>n</m:t>
                  </m:r>
                </m:den>
              </m:f>
            </m:e>
          </m:d>
        </m:oMath>
      </m:oMathPara>
    </w:p>
    <w:p w14:paraId="432F9BAA" w14:textId="312DBE58" w:rsidR="008E7F5F" w:rsidRDefault="008E7F5F" w:rsidP="008E7F5F">
      <w:r>
        <w:t>Weighted Sum:</w:t>
      </w:r>
    </w:p>
    <w:p w14:paraId="73895C7E" w14:textId="4C5B8668" w:rsidR="008E7F5F" w:rsidRPr="008E7F5F" w:rsidRDefault="008E7F5F" w:rsidP="008E7F5F">
      <w:pPr>
        <w:rPr>
          <w:sz w:val="22"/>
        </w:rPr>
      </w:pPr>
      <m:oMathPara>
        <m:oMath>
          <m:r>
            <w:rPr>
              <w:rFonts w:ascii="Cambria Math" w:hAnsi="Cambria Math"/>
              <w:sz w:val="22"/>
            </w:rPr>
            <m:t>1</m:t>
          </m:r>
          <m:d>
            <m:dPr>
              <m:ctrlPr>
                <w:rPr>
                  <w:rFonts w:ascii="Cambria Math" w:hAnsi="Cambria Math"/>
                  <w:i/>
                  <w:sz w:val="22"/>
                </w:rPr>
              </m:ctrlPr>
            </m:dPr>
            <m:e>
              <m:f>
                <m:fPr>
                  <m:type m:val="noBar"/>
                  <m:ctrlPr>
                    <w:rPr>
                      <w:rFonts w:ascii="Cambria Math" w:hAnsi="Cambria Math"/>
                      <w:sz w:val="22"/>
                    </w:rPr>
                  </m:ctrlPr>
                </m:fPr>
                <m:num>
                  <m:r>
                    <w:rPr>
                      <w:rFonts w:ascii="Cambria Math" w:hAnsi="Cambria Math"/>
                      <w:sz w:val="22"/>
                    </w:rPr>
                    <m:t>n</m:t>
                  </m:r>
                </m:num>
                <m:den>
                  <m:r>
                    <w:rPr>
                      <w:rFonts w:ascii="Cambria Math" w:hAnsi="Cambria Math"/>
                      <w:sz w:val="22"/>
                    </w:rPr>
                    <m:t>1</m:t>
                  </m:r>
                </m:den>
              </m:f>
            </m:e>
          </m:d>
          <m:r>
            <w:rPr>
              <w:rFonts w:ascii="Cambria Math" w:hAnsi="Cambria Math"/>
              <w:sz w:val="22"/>
            </w:rPr>
            <m:t>+2</m:t>
          </m:r>
          <m:d>
            <m:dPr>
              <m:ctrlPr>
                <w:rPr>
                  <w:rFonts w:ascii="Cambria Math" w:hAnsi="Cambria Math"/>
                  <w:i/>
                  <w:sz w:val="22"/>
                </w:rPr>
              </m:ctrlPr>
            </m:dPr>
            <m:e>
              <m:f>
                <m:fPr>
                  <m:type m:val="noBar"/>
                  <m:ctrlPr>
                    <w:rPr>
                      <w:rFonts w:ascii="Cambria Math" w:hAnsi="Cambria Math"/>
                      <w:sz w:val="22"/>
                    </w:rPr>
                  </m:ctrlPr>
                </m:fPr>
                <m:num>
                  <m:r>
                    <w:rPr>
                      <w:rFonts w:ascii="Cambria Math" w:hAnsi="Cambria Math"/>
                      <w:sz w:val="22"/>
                    </w:rPr>
                    <m:t>n</m:t>
                  </m:r>
                </m:num>
                <m:den>
                  <m:r>
                    <w:rPr>
                      <w:rFonts w:ascii="Cambria Math" w:hAnsi="Cambria Math"/>
                      <w:sz w:val="22"/>
                    </w:rPr>
                    <m:t>2</m:t>
                  </m:r>
                </m:den>
              </m:f>
            </m:e>
          </m:d>
          <m:r>
            <w:rPr>
              <w:rFonts w:ascii="Cambria Math" w:hAnsi="Cambria Math"/>
              <w:sz w:val="22"/>
            </w:rPr>
            <m:t>+⋯+n</m:t>
          </m:r>
          <m:d>
            <m:dPr>
              <m:ctrlPr>
                <w:rPr>
                  <w:rFonts w:ascii="Cambria Math" w:hAnsi="Cambria Math"/>
                  <w:i/>
                  <w:sz w:val="22"/>
                </w:rPr>
              </m:ctrlPr>
            </m:dPr>
            <m:e>
              <m:f>
                <m:fPr>
                  <m:type m:val="noBar"/>
                  <m:ctrlPr>
                    <w:rPr>
                      <w:rFonts w:ascii="Cambria Math" w:hAnsi="Cambria Math"/>
                      <w:sz w:val="22"/>
                    </w:rPr>
                  </m:ctrlPr>
                </m:fPr>
                <m:num>
                  <m:r>
                    <w:rPr>
                      <w:rFonts w:ascii="Cambria Math" w:hAnsi="Cambria Math"/>
                      <w:sz w:val="22"/>
                    </w:rPr>
                    <m:t>n</m:t>
                  </m:r>
                </m:num>
                <m:den>
                  <m:r>
                    <w:rPr>
                      <w:rFonts w:ascii="Cambria Math" w:hAnsi="Cambria Math"/>
                      <w:sz w:val="22"/>
                    </w:rPr>
                    <m:t>n</m:t>
                  </m:r>
                </m:den>
              </m:f>
            </m:e>
          </m:d>
          <m:r>
            <w:rPr>
              <w:rFonts w:ascii="Cambria Math" w:hAnsi="Cambria Math"/>
              <w:sz w:val="22"/>
            </w:rPr>
            <m:t>=n</m:t>
          </m:r>
          <m:sSup>
            <m:sSupPr>
              <m:ctrlPr>
                <w:rPr>
                  <w:rFonts w:ascii="Cambria Math" w:hAnsi="Cambria Math"/>
                  <w:sz w:val="22"/>
                </w:rPr>
              </m:ctrlPr>
            </m:sSupPr>
            <m:e>
              <m:r>
                <w:rPr>
                  <w:rFonts w:ascii="Cambria Math" w:hAnsi="Cambria Math"/>
                  <w:sz w:val="22"/>
                </w:rPr>
                <m:t>2</m:t>
              </m:r>
            </m:e>
            <m:sup>
              <m:r>
                <w:rPr>
                  <w:rFonts w:ascii="Cambria Math" w:hAnsi="Cambria Math"/>
                  <w:sz w:val="22"/>
                </w:rPr>
                <m:t>n-1</m:t>
              </m:r>
            </m:sup>
          </m:sSup>
        </m:oMath>
      </m:oMathPara>
    </w:p>
    <w:p w14:paraId="5B55F98F" w14:textId="2A591F5F" w:rsidR="00202C4A" w:rsidRDefault="008E7F5F" w:rsidP="008E7F5F">
      <w:r>
        <w:t>Connection To Fib Numbers:</w:t>
      </w:r>
    </w:p>
    <w:p w14:paraId="75268DC3" w14:textId="58556BD5" w:rsidR="008E7F5F" w:rsidRPr="008E7F5F" w:rsidRDefault="00000000" w:rsidP="008E7F5F">
      <w:pPr>
        <w:rPr>
          <w:rFonts w:eastAsiaTheme="minorEastAsia"/>
          <w:sz w:val="22"/>
          <w:szCs w:val="32"/>
        </w:rPr>
      </w:pPr>
      <m:oMathPara>
        <m:oMath>
          <m:d>
            <m:dPr>
              <m:ctrlPr>
                <w:rPr>
                  <w:rFonts w:ascii="Cambria Math" w:eastAsiaTheme="minorEastAsia" w:hAnsi="Cambria Math"/>
                  <w:i/>
                  <w:sz w:val="22"/>
                  <w:szCs w:val="32"/>
                </w:rPr>
              </m:ctrlPr>
            </m:dPr>
            <m:e>
              <m:f>
                <m:fPr>
                  <m:type m:val="noBar"/>
                  <m:ctrlPr>
                    <w:rPr>
                      <w:rFonts w:ascii="Cambria Math" w:eastAsiaTheme="minorEastAsia" w:hAnsi="Cambria Math"/>
                      <w:sz w:val="22"/>
                      <w:szCs w:val="32"/>
                    </w:rPr>
                  </m:ctrlPr>
                </m:fPr>
                <m:num>
                  <m:r>
                    <w:rPr>
                      <w:rFonts w:ascii="Cambria Math" w:eastAsiaTheme="minorEastAsia" w:hAnsi="Cambria Math"/>
                      <w:sz w:val="22"/>
                      <w:szCs w:val="32"/>
                    </w:rPr>
                    <m:t>n</m:t>
                  </m:r>
                </m:num>
                <m:den>
                  <m:r>
                    <w:rPr>
                      <w:rFonts w:ascii="Cambria Math" w:eastAsiaTheme="minorEastAsia" w:hAnsi="Cambria Math"/>
                      <w:sz w:val="22"/>
                      <w:szCs w:val="32"/>
                    </w:rPr>
                    <m:t>0</m:t>
                  </m:r>
                </m:den>
              </m:f>
            </m:e>
          </m:d>
          <m:r>
            <w:rPr>
              <w:rFonts w:ascii="Cambria Math" w:eastAsiaTheme="minorEastAsia" w:hAnsi="Cambria Math"/>
              <w:sz w:val="22"/>
              <w:szCs w:val="32"/>
            </w:rPr>
            <m:t>+</m:t>
          </m:r>
          <m:d>
            <m:dPr>
              <m:ctrlPr>
                <w:rPr>
                  <w:rFonts w:ascii="Cambria Math" w:eastAsiaTheme="minorEastAsia" w:hAnsi="Cambria Math"/>
                  <w:i/>
                  <w:sz w:val="22"/>
                  <w:szCs w:val="32"/>
                </w:rPr>
              </m:ctrlPr>
            </m:dPr>
            <m:e>
              <m:f>
                <m:fPr>
                  <m:type m:val="noBar"/>
                  <m:ctrlPr>
                    <w:rPr>
                      <w:rFonts w:ascii="Cambria Math" w:eastAsiaTheme="minorEastAsia" w:hAnsi="Cambria Math"/>
                      <w:sz w:val="22"/>
                      <w:szCs w:val="32"/>
                    </w:rPr>
                  </m:ctrlPr>
                </m:fPr>
                <m:num>
                  <m:r>
                    <w:rPr>
                      <w:rFonts w:ascii="Cambria Math" w:eastAsiaTheme="minorEastAsia" w:hAnsi="Cambria Math"/>
                      <w:sz w:val="22"/>
                      <w:szCs w:val="32"/>
                    </w:rPr>
                    <m:t>n-1</m:t>
                  </m:r>
                </m:num>
                <m:den>
                  <m:r>
                    <w:rPr>
                      <w:rFonts w:ascii="Cambria Math" w:eastAsiaTheme="minorEastAsia" w:hAnsi="Cambria Math"/>
                      <w:sz w:val="22"/>
                      <w:szCs w:val="32"/>
                    </w:rPr>
                    <m:t>1</m:t>
                  </m:r>
                </m:den>
              </m:f>
            </m:e>
          </m:d>
          <m:r>
            <w:rPr>
              <w:rFonts w:ascii="Cambria Math" w:eastAsiaTheme="minorEastAsia" w:hAnsi="Cambria Math"/>
              <w:sz w:val="22"/>
              <w:szCs w:val="32"/>
            </w:rPr>
            <m:t>+⋯+</m:t>
          </m:r>
          <m:d>
            <m:dPr>
              <m:ctrlPr>
                <w:rPr>
                  <w:rFonts w:ascii="Cambria Math" w:eastAsiaTheme="minorEastAsia" w:hAnsi="Cambria Math"/>
                  <w:i/>
                  <w:sz w:val="22"/>
                  <w:szCs w:val="32"/>
                </w:rPr>
              </m:ctrlPr>
            </m:dPr>
            <m:e>
              <m:f>
                <m:fPr>
                  <m:type m:val="noBar"/>
                  <m:ctrlPr>
                    <w:rPr>
                      <w:rFonts w:ascii="Cambria Math" w:eastAsiaTheme="minorEastAsia" w:hAnsi="Cambria Math"/>
                      <w:sz w:val="22"/>
                      <w:szCs w:val="32"/>
                    </w:rPr>
                  </m:ctrlPr>
                </m:fPr>
                <m:num>
                  <m:r>
                    <w:rPr>
                      <w:rFonts w:ascii="Cambria Math" w:eastAsiaTheme="minorEastAsia" w:hAnsi="Cambria Math"/>
                      <w:sz w:val="22"/>
                      <w:szCs w:val="32"/>
                    </w:rPr>
                    <m:t>n-k</m:t>
                  </m:r>
                </m:num>
                <m:den>
                  <m:r>
                    <w:rPr>
                      <w:rFonts w:ascii="Cambria Math" w:eastAsiaTheme="minorEastAsia" w:hAnsi="Cambria Math"/>
                      <w:sz w:val="22"/>
                      <w:szCs w:val="32"/>
                    </w:rPr>
                    <m:t>k</m:t>
                  </m:r>
                </m:den>
              </m:f>
            </m:e>
          </m:d>
          <m:r>
            <w:rPr>
              <w:rFonts w:ascii="Cambria Math" w:eastAsiaTheme="minorEastAsia" w:hAnsi="Cambria Math"/>
              <w:sz w:val="22"/>
              <w:szCs w:val="32"/>
            </w:rPr>
            <m:t>+⋯+</m:t>
          </m:r>
          <m:d>
            <m:dPr>
              <m:ctrlPr>
                <w:rPr>
                  <w:rFonts w:ascii="Cambria Math" w:eastAsiaTheme="minorEastAsia" w:hAnsi="Cambria Math"/>
                  <w:i/>
                  <w:sz w:val="22"/>
                  <w:szCs w:val="32"/>
                </w:rPr>
              </m:ctrlPr>
            </m:dPr>
            <m:e>
              <m:f>
                <m:fPr>
                  <m:type m:val="noBar"/>
                  <m:ctrlPr>
                    <w:rPr>
                      <w:rFonts w:ascii="Cambria Math" w:eastAsiaTheme="minorEastAsia" w:hAnsi="Cambria Math"/>
                      <w:sz w:val="22"/>
                      <w:szCs w:val="32"/>
                    </w:rPr>
                  </m:ctrlPr>
                </m:fPr>
                <m:num>
                  <m:r>
                    <w:rPr>
                      <w:rFonts w:ascii="Cambria Math" w:eastAsiaTheme="minorEastAsia" w:hAnsi="Cambria Math"/>
                      <w:sz w:val="22"/>
                      <w:szCs w:val="32"/>
                    </w:rPr>
                    <m:t>0</m:t>
                  </m:r>
                </m:num>
                <m:den>
                  <m:r>
                    <w:rPr>
                      <w:rFonts w:ascii="Cambria Math" w:eastAsiaTheme="minorEastAsia" w:hAnsi="Cambria Math"/>
                      <w:sz w:val="22"/>
                      <w:szCs w:val="32"/>
                    </w:rPr>
                    <m:t>n</m:t>
                  </m:r>
                </m:den>
              </m:f>
            </m:e>
          </m:d>
          <m:r>
            <w:rPr>
              <w:rFonts w:ascii="Cambria Math" w:eastAsiaTheme="minorEastAsia" w:hAnsi="Cambria Math"/>
              <w:sz w:val="22"/>
              <w:szCs w:val="32"/>
            </w:rPr>
            <m:t>=</m:t>
          </m:r>
          <m:sSub>
            <m:sSubPr>
              <m:ctrlPr>
                <w:rPr>
                  <w:rFonts w:ascii="Cambria Math" w:eastAsiaTheme="minorEastAsia" w:hAnsi="Cambria Math"/>
                  <w:sz w:val="22"/>
                  <w:szCs w:val="32"/>
                </w:rPr>
              </m:ctrlPr>
            </m:sSubPr>
            <m:e>
              <m:r>
                <w:rPr>
                  <w:rFonts w:ascii="Cambria Math" w:eastAsiaTheme="minorEastAsia" w:hAnsi="Cambria Math"/>
                  <w:sz w:val="22"/>
                  <w:szCs w:val="32"/>
                </w:rPr>
                <m:t>F</m:t>
              </m:r>
            </m:e>
            <m:sub>
              <m:r>
                <w:rPr>
                  <w:rFonts w:ascii="Cambria Math" w:eastAsiaTheme="minorEastAsia" w:hAnsi="Cambria Math"/>
                  <w:sz w:val="22"/>
                  <w:szCs w:val="32"/>
                </w:rPr>
                <m:t>n+1</m:t>
              </m:r>
            </m:sub>
          </m:sSub>
        </m:oMath>
      </m:oMathPara>
    </w:p>
    <w:p w14:paraId="6AE88AAE" w14:textId="77777777" w:rsidR="008E7F5F" w:rsidRPr="008E7F5F" w:rsidRDefault="008E7F5F" w:rsidP="008E7F5F">
      <w:pPr>
        <w:rPr>
          <w:rFonts w:eastAsiaTheme="minorEastAsia"/>
          <w:sz w:val="22"/>
          <w:szCs w:val="32"/>
        </w:rPr>
      </w:pPr>
    </w:p>
    <w:p w14:paraId="63DF9963" w14:textId="77777777" w:rsidR="008E7F5F" w:rsidRDefault="008E7F5F" w:rsidP="008E7F5F">
      <w:pPr>
        <w:rPr>
          <w:rFonts w:eastAsiaTheme="minorEastAsia"/>
          <w:sz w:val="22"/>
          <w:szCs w:val="32"/>
        </w:rPr>
      </w:pPr>
    </w:p>
    <w:p w14:paraId="3927FCEF" w14:textId="06E83728" w:rsidR="008E7F5F" w:rsidRDefault="008E7F5F" w:rsidP="008E7F5F">
      <w:r>
        <w:t xml:space="preserve">Stirling Numbers of the Second Kind are the number of partitions of </w:t>
      </w:r>
      <m:oMath>
        <m:r>
          <w:rPr>
            <w:rFonts w:ascii="Cambria Math" w:hAnsi="Cambria Math"/>
          </w:rPr>
          <m:t>n</m:t>
        </m:r>
      </m:oMath>
      <w:r>
        <w:t xml:space="preserve"> distinct elements into exactly </w:t>
      </w:r>
      <m:oMath>
        <m:r>
          <w:rPr>
            <w:rFonts w:ascii="Cambria Math" w:hAnsi="Cambria Math"/>
          </w:rPr>
          <m:t>k</m:t>
        </m:r>
      </m:oMath>
      <w:r>
        <w:t xml:space="preserve"> groups. See KACTL for formula.</w:t>
      </w:r>
    </w:p>
    <w:p w14:paraId="7626A3A3" w14:textId="7D3E2E9A" w:rsidR="002531A3" w:rsidRPr="002531A3" w:rsidRDefault="008E7F5F" w:rsidP="00A30114">
      <w:r>
        <w:t>Stirling Numbers of the First kind are the number of permutations on n items with k cycles. See KACTL for formula.</w:t>
      </w:r>
    </w:p>
    <w:p w14:paraId="4DAC236D" w14:textId="7A2D1743" w:rsidR="00D56D44" w:rsidRDefault="00D56D44" w:rsidP="00D56D44">
      <w:pPr>
        <w:pStyle w:val="Heading1"/>
      </w:pPr>
      <w:bookmarkStart w:id="34" w:name="_Toc160308578"/>
      <w:r>
        <w:t>Linear Algebra</w:t>
      </w:r>
      <w:bookmarkEnd w:id="34"/>
    </w:p>
    <w:p w14:paraId="0445B804" w14:textId="588ABE0D" w:rsidR="00A35243" w:rsidRDefault="00A35243" w:rsidP="00A35243">
      <w:pPr>
        <w:pStyle w:val="Heading2"/>
      </w:pPr>
      <w:bookmarkStart w:id="35" w:name="_Toc160308579"/>
      <w:r>
        <w:t>XOR Basis</w:t>
      </w:r>
      <w:bookmarkEnd w:id="35"/>
    </w:p>
    <w:p w14:paraId="318FF1F8" w14:textId="77777777" w:rsidR="00A35243" w:rsidRDefault="00A35243" w:rsidP="00A35243">
      <w:pPr>
        <w:pStyle w:val="NoSpacing"/>
      </w:pPr>
      <w:r>
        <w:t>const int LG = 60 + 1;</w:t>
      </w:r>
    </w:p>
    <w:p w14:paraId="7A4296EC" w14:textId="77777777" w:rsidR="00A35243" w:rsidRDefault="00A35243" w:rsidP="00A35243">
      <w:pPr>
        <w:pStyle w:val="NoSpacing"/>
      </w:pPr>
      <w:r>
        <w:t>//basis[</w:t>
      </w:r>
      <w:proofErr w:type="spellStart"/>
      <w:r>
        <w:t>i</w:t>
      </w:r>
      <w:proofErr w:type="spellEnd"/>
      <w:r>
        <w:t xml:space="preserve">] contains a basis whose highest bit is </w:t>
      </w:r>
      <w:proofErr w:type="spellStart"/>
      <w:r>
        <w:t>i</w:t>
      </w:r>
      <w:proofErr w:type="spellEnd"/>
    </w:p>
    <w:p w14:paraId="67A4E826" w14:textId="77777777" w:rsidR="00A35243" w:rsidRDefault="00A35243" w:rsidP="00A35243">
      <w:pPr>
        <w:pStyle w:val="NoSpacing"/>
      </w:pPr>
      <w:proofErr w:type="spellStart"/>
      <w:r>
        <w:t>ll</w:t>
      </w:r>
      <w:proofErr w:type="spellEnd"/>
      <w:r>
        <w:t xml:space="preserve"> basis[LG];</w:t>
      </w:r>
    </w:p>
    <w:p w14:paraId="3C6AE2EE" w14:textId="77777777" w:rsidR="00A35243" w:rsidRDefault="00A35243" w:rsidP="00A35243">
      <w:pPr>
        <w:pStyle w:val="NoSpacing"/>
      </w:pPr>
    </w:p>
    <w:p w14:paraId="6B90983A" w14:textId="77777777" w:rsidR="00A35243" w:rsidRDefault="00A35243" w:rsidP="00A35243">
      <w:pPr>
        <w:pStyle w:val="NoSpacing"/>
      </w:pPr>
      <w:r>
        <w:t>void insert(</w:t>
      </w:r>
      <w:proofErr w:type="spellStart"/>
      <w:r>
        <w:t>ll</w:t>
      </w:r>
      <w:proofErr w:type="spellEnd"/>
      <w:r>
        <w:t xml:space="preserve"> x) {</w:t>
      </w:r>
    </w:p>
    <w:p w14:paraId="252CEC1F" w14:textId="77777777" w:rsidR="00A35243" w:rsidRDefault="00A35243" w:rsidP="00A35243">
      <w:pPr>
        <w:pStyle w:val="NoSpacing"/>
      </w:pPr>
      <w:r>
        <w:t xml:space="preserve">    for (int b = LG - 1; b &gt;= 0; --b) {</w:t>
      </w:r>
    </w:p>
    <w:p w14:paraId="476B2F43" w14:textId="77777777" w:rsidR="00A35243" w:rsidRDefault="00A35243" w:rsidP="00A35243">
      <w:pPr>
        <w:pStyle w:val="NoSpacing"/>
      </w:pPr>
      <w:r>
        <w:t xml:space="preserve">        //dimension is 0</w:t>
      </w:r>
    </w:p>
    <w:p w14:paraId="7600FA8C" w14:textId="77777777" w:rsidR="00A35243" w:rsidRDefault="00A35243" w:rsidP="00A35243">
      <w:pPr>
        <w:pStyle w:val="NoSpacing"/>
      </w:pPr>
      <w:r>
        <w:t xml:space="preserve">        if (((1ll &lt;&lt; b) &amp; x) == 0)</w:t>
      </w:r>
    </w:p>
    <w:p w14:paraId="1E98CB91" w14:textId="77777777" w:rsidR="00A35243" w:rsidRDefault="00A35243" w:rsidP="00A35243">
      <w:pPr>
        <w:pStyle w:val="NoSpacing"/>
      </w:pPr>
      <w:r>
        <w:t xml:space="preserve">            continue;</w:t>
      </w:r>
    </w:p>
    <w:p w14:paraId="66C63325" w14:textId="77777777" w:rsidR="00A35243" w:rsidRDefault="00A35243" w:rsidP="00A35243">
      <w:pPr>
        <w:pStyle w:val="NoSpacing"/>
      </w:pPr>
    </w:p>
    <w:p w14:paraId="5CA4F87E" w14:textId="77777777" w:rsidR="00A35243" w:rsidRDefault="00A35243" w:rsidP="00A35243">
      <w:pPr>
        <w:pStyle w:val="NoSpacing"/>
      </w:pPr>
      <w:r>
        <w:t xml:space="preserve">        //basis is not occupied, just put it here</w:t>
      </w:r>
    </w:p>
    <w:p w14:paraId="3FDDE2C0" w14:textId="77777777" w:rsidR="00A35243" w:rsidRDefault="00A35243" w:rsidP="00A35243">
      <w:pPr>
        <w:pStyle w:val="NoSpacing"/>
      </w:pPr>
      <w:r>
        <w:t xml:space="preserve">        if (basis[b] == 0) {</w:t>
      </w:r>
    </w:p>
    <w:p w14:paraId="3E50A595" w14:textId="77777777" w:rsidR="00A35243" w:rsidRDefault="00A35243" w:rsidP="00A35243">
      <w:pPr>
        <w:pStyle w:val="NoSpacing"/>
      </w:pPr>
      <w:r>
        <w:t xml:space="preserve">            basis[b] = x;</w:t>
      </w:r>
    </w:p>
    <w:p w14:paraId="36ED2A0F" w14:textId="77777777" w:rsidR="00A35243" w:rsidRDefault="00A35243" w:rsidP="00A35243">
      <w:pPr>
        <w:pStyle w:val="NoSpacing"/>
      </w:pPr>
      <w:r>
        <w:t xml:space="preserve">            return;</w:t>
      </w:r>
    </w:p>
    <w:p w14:paraId="43734EA0" w14:textId="77777777" w:rsidR="00A35243" w:rsidRDefault="00A35243" w:rsidP="00A35243">
      <w:pPr>
        <w:pStyle w:val="NoSpacing"/>
      </w:pPr>
      <w:r>
        <w:t xml:space="preserve">        }</w:t>
      </w:r>
    </w:p>
    <w:p w14:paraId="399C2D69" w14:textId="77777777" w:rsidR="00A35243" w:rsidRDefault="00A35243" w:rsidP="00A35243">
      <w:pPr>
        <w:pStyle w:val="NoSpacing"/>
      </w:pPr>
    </w:p>
    <w:p w14:paraId="3786F474" w14:textId="77777777" w:rsidR="00A35243" w:rsidRDefault="00A35243" w:rsidP="00A35243">
      <w:pPr>
        <w:pStyle w:val="NoSpacing"/>
      </w:pPr>
      <w:r>
        <w:t xml:space="preserve">        //subtract this basis from x</w:t>
      </w:r>
    </w:p>
    <w:p w14:paraId="4F5CE1C7" w14:textId="77777777" w:rsidR="00A35243" w:rsidRDefault="00A35243" w:rsidP="00A35243">
      <w:pPr>
        <w:pStyle w:val="NoSpacing"/>
      </w:pPr>
      <w:r>
        <w:t xml:space="preserve">        x ^= basis[b];</w:t>
      </w:r>
    </w:p>
    <w:p w14:paraId="394E6EC1" w14:textId="77777777" w:rsidR="00A35243" w:rsidRDefault="00A35243" w:rsidP="00A35243">
      <w:pPr>
        <w:pStyle w:val="NoSpacing"/>
      </w:pPr>
      <w:r>
        <w:t xml:space="preserve">    }</w:t>
      </w:r>
    </w:p>
    <w:p w14:paraId="57672B54" w14:textId="10FBA554" w:rsidR="00A35243" w:rsidRDefault="00A35243" w:rsidP="00A35243">
      <w:pPr>
        <w:pStyle w:val="NoSpacing"/>
      </w:pPr>
      <w:r>
        <w:t>}</w:t>
      </w:r>
    </w:p>
    <w:p w14:paraId="25FC41AD" w14:textId="34B9848F" w:rsidR="00D56D44" w:rsidRDefault="00D56D44" w:rsidP="00D56D44">
      <w:pPr>
        <w:pStyle w:val="Heading2"/>
      </w:pPr>
      <w:bookmarkStart w:id="36" w:name="_Toc160308580"/>
      <w:r>
        <w:t>Matrix Exponentiation</w:t>
      </w:r>
      <w:bookmarkEnd w:id="36"/>
    </w:p>
    <w:p w14:paraId="0AEC09A8" w14:textId="77777777" w:rsidR="00D56D44" w:rsidRDefault="00D56D44" w:rsidP="00D56D44">
      <w:pPr>
        <w:pStyle w:val="NoSpacing"/>
      </w:pPr>
      <w:r>
        <w:t>vector &lt;vector&lt;</w:t>
      </w:r>
      <w:proofErr w:type="spellStart"/>
      <w:r>
        <w:t>ll</w:t>
      </w:r>
      <w:proofErr w:type="spellEnd"/>
      <w:r>
        <w:t>&gt;&gt; IDN;</w:t>
      </w:r>
    </w:p>
    <w:p w14:paraId="1C3B394A" w14:textId="77777777" w:rsidR="00D56D44" w:rsidRDefault="00D56D44" w:rsidP="00D56D44">
      <w:pPr>
        <w:pStyle w:val="NoSpacing"/>
      </w:pPr>
    </w:p>
    <w:p w14:paraId="27119BC2" w14:textId="77777777" w:rsidR="00D56D44" w:rsidRDefault="00D56D44" w:rsidP="00D56D44">
      <w:pPr>
        <w:pStyle w:val="NoSpacing"/>
      </w:pPr>
      <w:r>
        <w:t>vector &lt;vector&lt;</w:t>
      </w:r>
      <w:proofErr w:type="spellStart"/>
      <w:r>
        <w:t>ll</w:t>
      </w:r>
      <w:proofErr w:type="spellEnd"/>
      <w:r>
        <w:t xml:space="preserve">&gt;&gt; </w:t>
      </w:r>
      <w:proofErr w:type="spellStart"/>
      <w:r>
        <w:t>mul</w:t>
      </w:r>
      <w:proofErr w:type="spellEnd"/>
      <w:r>
        <w:t>(vector &lt;vector&lt;</w:t>
      </w:r>
      <w:proofErr w:type="spellStart"/>
      <w:r>
        <w:t>ll</w:t>
      </w:r>
      <w:proofErr w:type="spellEnd"/>
      <w:r>
        <w:t>&gt;&gt; &amp;v1, vector &lt;vector&lt;</w:t>
      </w:r>
      <w:proofErr w:type="spellStart"/>
      <w:r>
        <w:t>ll</w:t>
      </w:r>
      <w:proofErr w:type="spellEnd"/>
      <w:r>
        <w:t>&gt;&gt; &amp;v2) {</w:t>
      </w:r>
    </w:p>
    <w:p w14:paraId="69912D14" w14:textId="77777777" w:rsidR="00D56D44" w:rsidRDefault="00D56D44" w:rsidP="00D56D44">
      <w:pPr>
        <w:pStyle w:val="NoSpacing"/>
      </w:pPr>
      <w:r>
        <w:t xml:space="preserve">    int n = v1.size(), m = v2[0].size();</w:t>
      </w:r>
    </w:p>
    <w:p w14:paraId="017B3CAC" w14:textId="77777777" w:rsidR="00D56D44" w:rsidRDefault="00D56D44" w:rsidP="00D56D44">
      <w:pPr>
        <w:pStyle w:val="NoSpacing"/>
      </w:pPr>
      <w:r>
        <w:t xml:space="preserve">    vector &lt;vector&lt;</w:t>
      </w:r>
      <w:proofErr w:type="spellStart"/>
      <w:r>
        <w:t>ll</w:t>
      </w:r>
      <w:proofErr w:type="spellEnd"/>
      <w:r>
        <w:t>&gt;&gt; prod(n, vector&lt;</w:t>
      </w:r>
      <w:proofErr w:type="spellStart"/>
      <w:r>
        <w:t>ll</w:t>
      </w:r>
      <w:proofErr w:type="spellEnd"/>
      <w:r>
        <w:t>&gt;(m));</w:t>
      </w:r>
    </w:p>
    <w:p w14:paraId="6FD3553E" w14:textId="77777777" w:rsidR="00D56D44" w:rsidRDefault="00D56D44" w:rsidP="00D56D44">
      <w:pPr>
        <w:pStyle w:val="NoSpacing"/>
      </w:pPr>
      <w:r>
        <w:t xml:space="preserve">    int </w:t>
      </w:r>
      <w:proofErr w:type="spellStart"/>
      <w:r>
        <w:t>iters</w:t>
      </w:r>
      <w:proofErr w:type="spellEnd"/>
      <w:r>
        <w:t xml:space="preserve"> = v1[0].size();</w:t>
      </w:r>
    </w:p>
    <w:p w14:paraId="197A25A9" w14:textId="77777777" w:rsidR="00D56D44" w:rsidRDefault="00D56D44" w:rsidP="00D56D44">
      <w:pPr>
        <w:pStyle w:val="NoSpacing"/>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E038641" w14:textId="77777777" w:rsidR="00D56D44" w:rsidRDefault="00D56D44" w:rsidP="00D56D44">
      <w:pPr>
        <w:pStyle w:val="NoSpacing"/>
      </w:pPr>
      <w:r>
        <w:t xml:space="preserve">        for (int j = 0; j &lt; m; ++j) {</w:t>
      </w:r>
    </w:p>
    <w:p w14:paraId="68425EDA" w14:textId="77777777" w:rsidR="00D56D44" w:rsidRDefault="00D56D44" w:rsidP="00D56D44">
      <w:pPr>
        <w:pStyle w:val="NoSpacing"/>
      </w:pPr>
      <w:r>
        <w:t xml:space="preserve">            for (int k = 0; k &lt; </w:t>
      </w:r>
      <w:proofErr w:type="spellStart"/>
      <w:r>
        <w:t>iters</w:t>
      </w:r>
      <w:proofErr w:type="spellEnd"/>
      <w:r>
        <w:t>; ++k) {</w:t>
      </w:r>
    </w:p>
    <w:p w14:paraId="553DB91F" w14:textId="77777777" w:rsidR="00D56D44" w:rsidRDefault="00D56D44" w:rsidP="00D56D44">
      <w:pPr>
        <w:pStyle w:val="NoSpacing"/>
      </w:pPr>
      <w:r>
        <w:t xml:space="preserve">                (prod[</w:t>
      </w:r>
      <w:proofErr w:type="spellStart"/>
      <w:r>
        <w:t>i</w:t>
      </w:r>
      <w:proofErr w:type="spellEnd"/>
      <w:r>
        <w:t>][j] += v1[</w:t>
      </w:r>
      <w:proofErr w:type="spellStart"/>
      <w:r>
        <w:t>i</w:t>
      </w:r>
      <w:proofErr w:type="spellEnd"/>
      <w:r>
        <w:t>][k] * v2[k][j] % MOD) %= MOD;</w:t>
      </w:r>
    </w:p>
    <w:p w14:paraId="3BF3B1A1" w14:textId="77777777" w:rsidR="00D56D44" w:rsidRDefault="00D56D44" w:rsidP="00D56D44">
      <w:pPr>
        <w:pStyle w:val="NoSpacing"/>
      </w:pPr>
      <w:r>
        <w:t xml:space="preserve">            }</w:t>
      </w:r>
    </w:p>
    <w:p w14:paraId="0EF23F63" w14:textId="77777777" w:rsidR="00D56D44" w:rsidRDefault="00D56D44" w:rsidP="00D56D44">
      <w:pPr>
        <w:pStyle w:val="NoSpacing"/>
      </w:pPr>
      <w:r>
        <w:t xml:space="preserve">        }</w:t>
      </w:r>
    </w:p>
    <w:p w14:paraId="7E7680E4" w14:textId="77777777" w:rsidR="00D56D44" w:rsidRDefault="00D56D44" w:rsidP="00D56D44">
      <w:pPr>
        <w:pStyle w:val="NoSpacing"/>
      </w:pPr>
      <w:r>
        <w:t xml:space="preserve">    }</w:t>
      </w:r>
    </w:p>
    <w:p w14:paraId="233BB96B" w14:textId="77777777" w:rsidR="00D56D44" w:rsidRDefault="00D56D44" w:rsidP="00D56D44">
      <w:pPr>
        <w:pStyle w:val="NoSpacing"/>
      </w:pPr>
      <w:r>
        <w:t xml:space="preserve">    return prod;</w:t>
      </w:r>
    </w:p>
    <w:p w14:paraId="45450AD3" w14:textId="77777777" w:rsidR="00D56D44" w:rsidRDefault="00D56D44" w:rsidP="00D56D44">
      <w:pPr>
        <w:pStyle w:val="NoSpacing"/>
      </w:pPr>
      <w:r>
        <w:t>}</w:t>
      </w:r>
    </w:p>
    <w:p w14:paraId="04BD0909" w14:textId="77777777" w:rsidR="00D56D44" w:rsidRDefault="00D56D44" w:rsidP="00D56D44">
      <w:pPr>
        <w:pStyle w:val="NoSpacing"/>
      </w:pPr>
    </w:p>
    <w:p w14:paraId="63106394" w14:textId="77777777" w:rsidR="00D56D44" w:rsidRDefault="00D56D44" w:rsidP="00D56D44">
      <w:pPr>
        <w:pStyle w:val="NoSpacing"/>
      </w:pPr>
      <w:r>
        <w:t>vector &lt;vector&lt;</w:t>
      </w:r>
      <w:proofErr w:type="spellStart"/>
      <w:r>
        <w:t>ll</w:t>
      </w:r>
      <w:proofErr w:type="spellEnd"/>
      <w:r>
        <w:t xml:space="preserve">&gt;&gt; </w:t>
      </w:r>
      <w:proofErr w:type="spellStart"/>
      <w:r>
        <w:t>fastPowMats</w:t>
      </w:r>
      <w:proofErr w:type="spellEnd"/>
      <w:r>
        <w:t>(vector &lt;vector&lt;</w:t>
      </w:r>
      <w:proofErr w:type="spellStart"/>
      <w:r>
        <w:t>ll</w:t>
      </w:r>
      <w:proofErr w:type="spellEnd"/>
      <w:r>
        <w:t>&gt;&gt; &amp;a, int n) {</w:t>
      </w:r>
    </w:p>
    <w:p w14:paraId="06C8FF48" w14:textId="77777777" w:rsidR="00D56D44" w:rsidRDefault="00D56D44" w:rsidP="00D56D44">
      <w:pPr>
        <w:pStyle w:val="NoSpacing"/>
      </w:pPr>
      <w:r>
        <w:t xml:space="preserve">    if (n == 0) </w:t>
      </w:r>
    </w:p>
    <w:p w14:paraId="67F630D0" w14:textId="77777777" w:rsidR="00D56D44" w:rsidRDefault="00D56D44" w:rsidP="00D56D44">
      <w:pPr>
        <w:pStyle w:val="NoSpacing"/>
      </w:pPr>
      <w:r>
        <w:t xml:space="preserve">        return IDN;</w:t>
      </w:r>
    </w:p>
    <w:p w14:paraId="6ABB9C96" w14:textId="77777777" w:rsidR="00D56D44" w:rsidRDefault="00D56D44" w:rsidP="00D56D44">
      <w:pPr>
        <w:pStyle w:val="NoSpacing"/>
      </w:pPr>
      <w:r>
        <w:t xml:space="preserve">    vector &lt;vector&lt;</w:t>
      </w:r>
      <w:proofErr w:type="spellStart"/>
      <w:r>
        <w:t>ll</w:t>
      </w:r>
      <w:proofErr w:type="spellEnd"/>
      <w:r>
        <w:t xml:space="preserve">&gt;&gt; res = </w:t>
      </w:r>
      <w:proofErr w:type="spellStart"/>
      <w:r>
        <w:t>fastPowMats</w:t>
      </w:r>
      <w:proofErr w:type="spellEnd"/>
      <w:r>
        <w:t>(a, n / 2);</w:t>
      </w:r>
    </w:p>
    <w:p w14:paraId="3A731E74" w14:textId="77777777" w:rsidR="00D56D44" w:rsidRDefault="00D56D44" w:rsidP="00D56D44">
      <w:pPr>
        <w:pStyle w:val="NoSpacing"/>
      </w:pPr>
      <w:r>
        <w:t xml:space="preserve">    res = </w:t>
      </w:r>
      <w:proofErr w:type="spellStart"/>
      <w:r>
        <w:t>mul</w:t>
      </w:r>
      <w:proofErr w:type="spellEnd"/>
      <w:r>
        <w:t>(res, res);</w:t>
      </w:r>
    </w:p>
    <w:p w14:paraId="6D641A8F" w14:textId="77777777" w:rsidR="00D56D44" w:rsidRDefault="00D56D44" w:rsidP="00D56D44">
      <w:pPr>
        <w:pStyle w:val="NoSpacing"/>
      </w:pPr>
      <w:r>
        <w:t xml:space="preserve">    if (n &amp; 1) </w:t>
      </w:r>
    </w:p>
    <w:p w14:paraId="345BD8A9" w14:textId="77777777" w:rsidR="00D56D44" w:rsidRDefault="00D56D44" w:rsidP="00D56D44">
      <w:pPr>
        <w:pStyle w:val="NoSpacing"/>
      </w:pPr>
      <w:r>
        <w:t xml:space="preserve">        res = </w:t>
      </w:r>
      <w:proofErr w:type="spellStart"/>
      <w:r>
        <w:t>mul</w:t>
      </w:r>
      <w:proofErr w:type="spellEnd"/>
      <w:r>
        <w:t>(res, a);</w:t>
      </w:r>
    </w:p>
    <w:p w14:paraId="429396D9" w14:textId="77777777" w:rsidR="00D56D44" w:rsidRDefault="00D56D44" w:rsidP="00D56D44">
      <w:pPr>
        <w:pStyle w:val="NoSpacing"/>
      </w:pPr>
      <w:r>
        <w:t xml:space="preserve">    return res;</w:t>
      </w:r>
    </w:p>
    <w:p w14:paraId="6487CE97" w14:textId="330ED94D" w:rsidR="00D56D44" w:rsidRDefault="00D56D44" w:rsidP="00D56D44">
      <w:pPr>
        <w:pStyle w:val="NoSpacing"/>
      </w:pPr>
      <w:r>
        <w:t>}</w:t>
      </w:r>
    </w:p>
    <w:p w14:paraId="2B79CF84" w14:textId="2425FF1C" w:rsidR="00D56D44" w:rsidRDefault="00D56D44" w:rsidP="00D56D44">
      <w:pPr>
        <w:pStyle w:val="Heading2"/>
      </w:pPr>
      <w:bookmarkStart w:id="37" w:name="_Toc160308581"/>
      <w:r>
        <w:lastRenderedPageBreak/>
        <w:t>Faster Matrix Exponentiation</w:t>
      </w:r>
      <w:bookmarkEnd w:id="37"/>
    </w:p>
    <w:p w14:paraId="1F1C2EA7" w14:textId="77777777" w:rsidR="00D56D44" w:rsidRPr="0023124B" w:rsidRDefault="00D56D44" w:rsidP="00D56D44">
      <w:pPr>
        <w:pStyle w:val="NoSpacing"/>
      </w:pPr>
      <w:r w:rsidRPr="0023124B">
        <w:t>const int M = 2;</w:t>
      </w:r>
    </w:p>
    <w:p w14:paraId="17368C2B" w14:textId="77777777" w:rsidR="00D56D44" w:rsidRPr="0023124B" w:rsidRDefault="00D56D44" w:rsidP="00D56D44">
      <w:pPr>
        <w:pStyle w:val="NoSpacing"/>
      </w:pPr>
    </w:p>
    <w:p w14:paraId="22AC1CBF" w14:textId="77777777" w:rsidR="00D56D44" w:rsidRPr="0023124B" w:rsidRDefault="00D56D44" w:rsidP="00D56D44">
      <w:pPr>
        <w:pStyle w:val="NoSpacing"/>
      </w:pPr>
      <w:r w:rsidRPr="0023124B">
        <w:t xml:space="preserve">int </w:t>
      </w:r>
      <w:proofErr w:type="spellStart"/>
      <w:r w:rsidRPr="0023124B">
        <w:t>mul</w:t>
      </w:r>
      <w:proofErr w:type="spellEnd"/>
      <w:r w:rsidRPr="0023124B">
        <w:t xml:space="preserve">(const </w:t>
      </w:r>
      <w:proofErr w:type="spellStart"/>
      <w:r w:rsidRPr="0023124B">
        <w:t>ll</w:t>
      </w:r>
      <w:proofErr w:type="spellEnd"/>
      <w:r w:rsidRPr="0023124B">
        <w:t xml:space="preserve"> &amp;</w:t>
      </w:r>
      <w:proofErr w:type="spellStart"/>
      <w:r w:rsidRPr="0023124B">
        <w:t>a,const</w:t>
      </w:r>
      <w:proofErr w:type="spellEnd"/>
      <w:r w:rsidRPr="0023124B">
        <w:t xml:space="preserve"> </w:t>
      </w:r>
      <w:proofErr w:type="spellStart"/>
      <w:r w:rsidRPr="0023124B">
        <w:t>ll&amp;b</w:t>
      </w:r>
      <w:proofErr w:type="spellEnd"/>
      <w:r w:rsidRPr="0023124B">
        <w:t>){</w:t>
      </w:r>
    </w:p>
    <w:p w14:paraId="3FD79E08" w14:textId="77777777" w:rsidR="00D56D44" w:rsidRPr="0023124B" w:rsidRDefault="00D56D44" w:rsidP="00D56D44">
      <w:pPr>
        <w:pStyle w:val="NoSpacing"/>
      </w:pPr>
      <w:r w:rsidRPr="0023124B">
        <w:t xml:space="preserve">    return (a % MOD + MOD) * (b % MOD + MOD) % MOD;</w:t>
      </w:r>
    </w:p>
    <w:p w14:paraId="4DD68028" w14:textId="77777777" w:rsidR="00D56D44" w:rsidRPr="0023124B" w:rsidRDefault="00D56D44" w:rsidP="00D56D44">
      <w:pPr>
        <w:pStyle w:val="NoSpacing"/>
      </w:pPr>
      <w:r w:rsidRPr="0023124B">
        <w:t>}</w:t>
      </w:r>
    </w:p>
    <w:p w14:paraId="38FF63E9" w14:textId="77777777" w:rsidR="00D56D44" w:rsidRPr="0023124B" w:rsidRDefault="00D56D44" w:rsidP="00D56D44">
      <w:pPr>
        <w:pStyle w:val="NoSpacing"/>
      </w:pPr>
    </w:p>
    <w:p w14:paraId="38A8B245" w14:textId="77777777" w:rsidR="00D56D44" w:rsidRPr="0023124B" w:rsidRDefault="00D56D44" w:rsidP="00D56D44">
      <w:pPr>
        <w:pStyle w:val="NoSpacing"/>
      </w:pPr>
      <w:r w:rsidRPr="0023124B">
        <w:t xml:space="preserve">int add(const </w:t>
      </w:r>
      <w:proofErr w:type="spellStart"/>
      <w:r w:rsidRPr="0023124B">
        <w:t>ll</w:t>
      </w:r>
      <w:proofErr w:type="spellEnd"/>
      <w:r w:rsidRPr="0023124B">
        <w:t xml:space="preserve"> &amp;</w:t>
      </w:r>
      <w:proofErr w:type="spellStart"/>
      <w:r w:rsidRPr="0023124B">
        <w:t>a,const</w:t>
      </w:r>
      <w:proofErr w:type="spellEnd"/>
      <w:r w:rsidRPr="0023124B">
        <w:t xml:space="preserve"> </w:t>
      </w:r>
      <w:proofErr w:type="spellStart"/>
      <w:r w:rsidRPr="0023124B">
        <w:t>ll&amp;b</w:t>
      </w:r>
      <w:proofErr w:type="spellEnd"/>
      <w:r w:rsidRPr="0023124B">
        <w:t>){</w:t>
      </w:r>
    </w:p>
    <w:p w14:paraId="3ACBC5A0" w14:textId="77777777" w:rsidR="00D56D44" w:rsidRPr="0023124B" w:rsidRDefault="00D56D44" w:rsidP="00D56D44">
      <w:pPr>
        <w:pStyle w:val="NoSpacing"/>
      </w:pPr>
      <w:r w:rsidRPr="0023124B">
        <w:t xml:space="preserve">    return (a + b + 2 * MOD)%MOD;</w:t>
      </w:r>
    </w:p>
    <w:p w14:paraId="36696CAF" w14:textId="77777777" w:rsidR="00D56D44" w:rsidRPr="0023124B" w:rsidRDefault="00D56D44" w:rsidP="00D56D44">
      <w:pPr>
        <w:pStyle w:val="NoSpacing"/>
      </w:pPr>
      <w:r w:rsidRPr="0023124B">
        <w:t>}</w:t>
      </w:r>
    </w:p>
    <w:p w14:paraId="057B3C16" w14:textId="77777777" w:rsidR="00D56D44" w:rsidRPr="0023124B" w:rsidRDefault="00D56D44" w:rsidP="00D56D44">
      <w:pPr>
        <w:pStyle w:val="NoSpacing"/>
      </w:pPr>
    </w:p>
    <w:p w14:paraId="63BCC88B" w14:textId="77777777" w:rsidR="00D56D44" w:rsidRPr="0023124B" w:rsidRDefault="00D56D44" w:rsidP="00D56D44">
      <w:pPr>
        <w:pStyle w:val="NoSpacing"/>
      </w:pPr>
      <w:r w:rsidRPr="0023124B">
        <w:t>typedef array&lt;array&lt;</w:t>
      </w:r>
      <w:proofErr w:type="spellStart"/>
      <w:r w:rsidRPr="0023124B">
        <w:t>int,M</w:t>
      </w:r>
      <w:proofErr w:type="spellEnd"/>
      <w:r w:rsidRPr="0023124B">
        <w:t>&gt;,M&gt; matrix;</w:t>
      </w:r>
    </w:p>
    <w:p w14:paraId="5C66714F" w14:textId="77777777" w:rsidR="00D56D44" w:rsidRPr="0023124B" w:rsidRDefault="00D56D44" w:rsidP="00D56D44">
      <w:pPr>
        <w:pStyle w:val="NoSpacing"/>
      </w:pPr>
    </w:p>
    <w:p w14:paraId="6115C45B" w14:textId="77777777" w:rsidR="00D56D44" w:rsidRPr="0023124B" w:rsidRDefault="00D56D44" w:rsidP="00D56D44">
      <w:pPr>
        <w:pStyle w:val="NoSpacing"/>
      </w:pPr>
      <w:r w:rsidRPr="0023124B">
        <w:t>matrix operator*(const matrix &amp;</w:t>
      </w:r>
      <w:proofErr w:type="spellStart"/>
      <w:r w:rsidRPr="0023124B">
        <w:t>lhs</w:t>
      </w:r>
      <w:proofErr w:type="spellEnd"/>
      <w:r w:rsidRPr="0023124B">
        <w:t>, const matrix &amp;</w:t>
      </w:r>
      <w:proofErr w:type="spellStart"/>
      <w:r w:rsidRPr="0023124B">
        <w:t>rhs</w:t>
      </w:r>
      <w:proofErr w:type="spellEnd"/>
      <w:r w:rsidRPr="0023124B">
        <w:t>) {</w:t>
      </w:r>
    </w:p>
    <w:p w14:paraId="1B1ABD0A" w14:textId="77777777" w:rsidR="00D56D44" w:rsidRPr="0023124B" w:rsidRDefault="00D56D44" w:rsidP="00D56D44">
      <w:pPr>
        <w:pStyle w:val="NoSpacing"/>
      </w:pPr>
      <w:r w:rsidRPr="0023124B">
        <w:t xml:space="preserve">    </w:t>
      </w:r>
      <w:proofErr w:type="gramStart"/>
      <w:r w:rsidRPr="0023124B">
        <w:t>matrix</w:t>
      </w:r>
      <w:proofErr w:type="gramEnd"/>
      <w:r w:rsidRPr="0023124B">
        <w:t xml:space="preserve"> ret{};</w:t>
      </w:r>
    </w:p>
    <w:p w14:paraId="6BD2E446" w14:textId="77777777" w:rsidR="00D56D44" w:rsidRPr="0023124B" w:rsidRDefault="00D56D44" w:rsidP="00D56D44">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M; ++</w:t>
      </w:r>
      <w:proofErr w:type="spellStart"/>
      <w:r w:rsidRPr="0023124B">
        <w:t>i</w:t>
      </w:r>
      <w:proofErr w:type="spellEnd"/>
      <w:r w:rsidRPr="0023124B">
        <w:t>)</w:t>
      </w:r>
    </w:p>
    <w:p w14:paraId="148C41C0" w14:textId="77777777" w:rsidR="00D56D44" w:rsidRPr="0023124B" w:rsidRDefault="00D56D44" w:rsidP="00D56D44">
      <w:pPr>
        <w:pStyle w:val="NoSpacing"/>
      </w:pPr>
      <w:r w:rsidRPr="0023124B">
        <w:t xml:space="preserve">        for (int j = 0; j &lt; M; ++j)</w:t>
      </w:r>
    </w:p>
    <w:p w14:paraId="63C32103" w14:textId="77777777" w:rsidR="00D56D44" w:rsidRPr="0023124B" w:rsidRDefault="00D56D44" w:rsidP="00D56D44">
      <w:pPr>
        <w:pStyle w:val="NoSpacing"/>
      </w:pPr>
      <w:r w:rsidRPr="0023124B">
        <w:t xml:space="preserve">            for (int k = 0; k &lt; M; ++k)</w:t>
      </w:r>
    </w:p>
    <w:p w14:paraId="4FD66E1E" w14:textId="77777777" w:rsidR="00D56D44" w:rsidRPr="0023124B" w:rsidRDefault="00D56D44" w:rsidP="00D56D44">
      <w:pPr>
        <w:pStyle w:val="NoSpacing"/>
      </w:pPr>
      <w:r w:rsidRPr="0023124B">
        <w:t xml:space="preserve">                ret[</w:t>
      </w:r>
      <w:proofErr w:type="spellStart"/>
      <w:r w:rsidRPr="0023124B">
        <w:t>i</w:t>
      </w:r>
      <w:proofErr w:type="spellEnd"/>
      <w:r w:rsidRPr="0023124B">
        <w:t>][k] = add(ret[</w:t>
      </w:r>
      <w:proofErr w:type="spellStart"/>
      <w:r w:rsidRPr="0023124B">
        <w:t>i</w:t>
      </w:r>
      <w:proofErr w:type="spellEnd"/>
      <w:r w:rsidRPr="0023124B">
        <w:t xml:space="preserve">][k], </w:t>
      </w:r>
      <w:proofErr w:type="spellStart"/>
      <w:r w:rsidRPr="0023124B">
        <w:t>mul</w:t>
      </w:r>
      <w:proofErr w:type="spellEnd"/>
      <w:r w:rsidRPr="0023124B">
        <w:t>(</w:t>
      </w:r>
      <w:proofErr w:type="spellStart"/>
      <w:r w:rsidRPr="0023124B">
        <w:t>lhs</w:t>
      </w:r>
      <w:proofErr w:type="spellEnd"/>
      <w:r w:rsidRPr="0023124B">
        <w:t>[</w:t>
      </w:r>
      <w:proofErr w:type="spellStart"/>
      <w:r w:rsidRPr="0023124B">
        <w:t>i</w:t>
      </w:r>
      <w:proofErr w:type="spellEnd"/>
      <w:r w:rsidRPr="0023124B">
        <w:t>][j],</w:t>
      </w:r>
      <w:proofErr w:type="spellStart"/>
      <w:r w:rsidRPr="0023124B">
        <w:t>rhs</w:t>
      </w:r>
      <w:proofErr w:type="spellEnd"/>
      <w:r w:rsidRPr="0023124B">
        <w:t>[j][k]));</w:t>
      </w:r>
    </w:p>
    <w:p w14:paraId="704B62AA" w14:textId="77777777" w:rsidR="00D56D44" w:rsidRPr="0023124B" w:rsidRDefault="00D56D44" w:rsidP="00D56D44">
      <w:pPr>
        <w:pStyle w:val="NoSpacing"/>
      </w:pPr>
      <w:r w:rsidRPr="0023124B">
        <w:t xml:space="preserve">    return ret;</w:t>
      </w:r>
    </w:p>
    <w:p w14:paraId="171517EF" w14:textId="77777777" w:rsidR="00D56D44" w:rsidRPr="0023124B" w:rsidRDefault="00D56D44" w:rsidP="00D56D44">
      <w:pPr>
        <w:pStyle w:val="NoSpacing"/>
      </w:pPr>
      <w:r w:rsidRPr="0023124B">
        <w:t>}</w:t>
      </w:r>
    </w:p>
    <w:p w14:paraId="1F43EF30" w14:textId="77777777" w:rsidR="00D56D44" w:rsidRPr="0023124B" w:rsidRDefault="00D56D44" w:rsidP="00D56D44">
      <w:pPr>
        <w:pStyle w:val="NoSpacing"/>
      </w:pPr>
    </w:p>
    <w:p w14:paraId="0C3BC33B" w14:textId="77777777" w:rsidR="00D56D44" w:rsidRPr="0023124B" w:rsidRDefault="00D56D44" w:rsidP="00D56D44">
      <w:pPr>
        <w:pStyle w:val="NoSpacing"/>
      </w:pPr>
      <w:r w:rsidRPr="0023124B">
        <w:t>matrix Identity(int n) {</w:t>
      </w:r>
    </w:p>
    <w:p w14:paraId="6BBD6A26" w14:textId="77777777" w:rsidR="00D56D44" w:rsidRPr="0023124B" w:rsidRDefault="00D56D44" w:rsidP="00D56D44">
      <w:pPr>
        <w:pStyle w:val="NoSpacing"/>
      </w:pPr>
      <w:r w:rsidRPr="0023124B">
        <w:t xml:space="preserve">    </w:t>
      </w:r>
      <w:proofErr w:type="gramStart"/>
      <w:r w:rsidRPr="0023124B">
        <w:t>matrix</w:t>
      </w:r>
      <w:proofErr w:type="gramEnd"/>
      <w:r w:rsidRPr="0023124B">
        <w:t xml:space="preserve"> ret={};</w:t>
      </w:r>
    </w:p>
    <w:p w14:paraId="5C9E2B17" w14:textId="77777777" w:rsidR="00D56D44" w:rsidRPr="0023124B" w:rsidRDefault="00D56D44" w:rsidP="00D56D44">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 {</w:t>
      </w:r>
    </w:p>
    <w:p w14:paraId="3AE7F1CA" w14:textId="77777777" w:rsidR="00D56D44" w:rsidRPr="0023124B" w:rsidRDefault="00D56D44" w:rsidP="00D56D44">
      <w:pPr>
        <w:pStyle w:val="NoSpacing"/>
      </w:pPr>
      <w:r w:rsidRPr="0023124B">
        <w:t xml:space="preserve">        ret[</w:t>
      </w:r>
      <w:proofErr w:type="spellStart"/>
      <w:r w:rsidRPr="0023124B">
        <w:t>i</w:t>
      </w:r>
      <w:proofErr w:type="spellEnd"/>
      <w:r w:rsidRPr="0023124B">
        <w:t>][</w:t>
      </w:r>
      <w:proofErr w:type="spellStart"/>
      <w:r w:rsidRPr="0023124B">
        <w:t>i</w:t>
      </w:r>
      <w:proofErr w:type="spellEnd"/>
      <w:r w:rsidRPr="0023124B">
        <w:t>] = 1;</w:t>
      </w:r>
    </w:p>
    <w:p w14:paraId="6F33A374" w14:textId="77777777" w:rsidR="00D56D44" w:rsidRPr="0023124B" w:rsidRDefault="00D56D44" w:rsidP="00D56D44">
      <w:pPr>
        <w:pStyle w:val="NoSpacing"/>
      </w:pPr>
      <w:r w:rsidRPr="0023124B">
        <w:t xml:space="preserve">    }</w:t>
      </w:r>
    </w:p>
    <w:p w14:paraId="2B128783" w14:textId="77777777" w:rsidR="00D56D44" w:rsidRPr="0023124B" w:rsidRDefault="00D56D44" w:rsidP="00D56D44">
      <w:pPr>
        <w:pStyle w:val="NoSpacing"/>
      </w:pPr>
      <w:r w:rsidRPr="0023124B">
        <w:t xml:space="preserve">    return ret;</w:t>
      </w:r>
    </w:p>
    <w:p w14:paraId="00E57580" w14:textId="77777777" w:rsidR="00D56D44" w:rsidRPr="0023124B" w:rsidRDefault="00D56D44" w:rsidP="00D56D44">
      <w:pPr>
        <w:pStyle w:val="NoSpacing"/>
      </w:pPr>
      <w:r w:rsidRPr="0023124B">
        <w:t>}</w:t>
      </w:r>
    </w:p>
    <w:p w14:paraId="7DD958DB" w14:textId="77777777" w:rsidR="00D56D44" w:rsidRPr="0023124B" w:rsidRDefault="00D56D44" w:rsidP="00D56D44">
      <w:pPr>
        <w:pStyle w:val="NoSpacing"/>
      </w:pPr>
    </w:p>
    <w:p w14:paraId="1632D3F5" w14:textId="77777777" w:rsidR="00D56D44" w:rsidRPr="0023124B" w:rsidRDefault="00D56D44" w:rsidP="00D56D44">
      <w:pPr>
        <w:pStyle w:val="NoSpacing"/>
      </w:pPr>
      <w:r w:rsidRPr="0023124B">
        <w:t xml:space="preserve">matrix </w:t>
      </w:r>
      <w:proofErr w:type="spellStart"/>
      <w:r w:rsidRPr="0023124B">
        <w:t>mat_power</w:t>
      </w:r>
      <w:proofErr w:type="spellEnd"/>
      <w:r w:rsidRPr="0023124B">
        <w:t xml:space="preserve">(matrix x, </w:t>
      </w:r>
      <w:proofErr w:type="spellStart"/>
      <w:r w:rsidRPr="0023124B">
        <w:t>ll</w:t>
      </w:r>
      <w:proofErr w:type="spellEnd"/>
      <w:r w:rsidRPr="0023124B">
        <w:t xml:space="preserve"> p) {</w:t>
      </w:r>
    </w:p>
    <w:p w14:paraId="36FA098A" w14:textId="77777777" w:rsidR="00D56D44" w:rsidRPr="0023124B" w:rsidRDefault="00D56D44" w:rsidP="00D56D44">
      <w:pPr>
        <w:pStyle w:val="NoSpacing"/>
      </w:pPr>
      <w:r w:rsidRPr="0023124B">
        <w:t xml:space="preserve">    matrix res = Identity(</w:t>
      </w:r>
      <w:proofErr w:type="spellStart"/>
      <w:r w:rsidRPr="0023124B">
        <w:t>x.size</w:t>
      </w:r>
      <w:proofErr w:type="spellEnd"/>
      <w:r w:rsidRPr="0023124B">
        <w:t>());</w:t>
      </w:r>
    </w:p>
    <w:p w14:paraId="314CBB11" w14:textId="77777777" w:rsidR="00D56D44" w:rsidRPr="0023124B" w:rsidRDefault="00D56D44" w:rsidP="00D56D44">
      <w:pPr>
        <w:pStyle w:val="NoSpacing"/>
      </w:pPr>
      <w:r w:rsidRPr="0023124B">
        <w:t xml:space="preserve">    while (p) {</w:t>
      </w:r>
    </w:p>
    <w:p w14:paraId="67B13D09" w14:textId="77777777" w:rsidR="00D56D44" w:rsidRPr="0023124B" w:rsidRDefault="00D56D44" w:rsidP="00D56D44">
      <w:pPr>
        <w:pStyle w:val="NoSpacing"/>
      </w:pPr>
      <w:r w:rsidRPr="0023124B">
        <w:t xml:space="preserve">        if (p &amp; 1) res = (res * x);</w:t>
      </w:r>
    </w:p>
    <w:p w14:paraId="157F7583" w14:textId="77777777" w:rsidR="00D56D44" w:rsidRPr="0023124B" w:rsidRDefault="00D56D44" w:rsidP="00D56D44">
      <w:pPr>
        <w:pStyle w:val="NoSpacing"/>
      </w:pPr>
      <w:r w:rsidRPr="0023124B">
        <w:t xml:space="preserve">        x = (x * x);</w:t>
      </w:r>
    </w:p>
    <w:p w14:paraId="55CBE400" w14:textId="77777777" w:rsidR="00D56D44" w:rsidRPr="0023124B" w:rsidRDefault="00D56D44" w:rsidP="00D56D44">
      <w:pPr>
        <w:pStyle w:val="NoSpacing"/>
      </w:pPr>
      <w:r w:rsidRPr="0023124B">
        <w:t xml:space="preserve">        p &gt;&gt;= 1;</w:t>
      </w:r>
    </w:p>
    <w:p w14:paraId="09F6C3CC" w14:textId="77777777" w:rsidR="00D56D44" w:rsidRPr="0023124B" w:rsidRDefault="00D56D44" w:rsidP="00D56D44">
      <w:pPr>
        <w:pStyle w:val="NoSpacing"/>
      </w:pPr>
      <w:r w:rsidRPr="0023124B">
        <w:t xml:space="preserve">    }</w:t>
      </w:r>
    </w:p>
    <w:p w14:paraId="5AC21CE2" w14:textId="77777777" w:rsidR="00D56D44" w:rsidRPr="0023124B" w:rsidRDefault="00D56D44" w:rsidP="00D56D44">
      <w:pPr>
        <w:pStyle w:val="NoSpacing"/>
      </w:pPr>
      <w:r w:rsidRPr="0023124B">
        <w:t xml:space="preserve">    return res;</w:t>
      </w:r>
    </w:p>
    <w:p w14:paraId="3CB4EA62" w14:textId="63DAF7A5" w:rsidR="00D56D44" w:rsidRPr="00D56D44" w:rsidRDefault="00D56D44" w:rsidP="00D56D44">
      <w:pPr>
        <w:pStyle w:val="NoSpacing"/>
      </w:pPr>
      <w:r w:rsidRPr="0023124B">
        <w:t>}</w:t>
      </w:r>
    </w:p>
    <w:p w14:paraId="225C3A1C" w14:textId="4AE7C08F" w:rsidR="00D56D44" w:rsidRDefault="00D56D44" w:rsidP="00D56D44">
      <w:pPr>
        <w:pStyle w:val="Heading2"/>
        <w:rPr>
          <w:lang w:bidi="ar-EG"/>
        </w:rPr>
      </w:pPr>
      <w:bookmarkStart w:id="38" w:name="_Toc160308582"/>
      <w:r>
        <w:rPr>
          <w:lang w:bidi="ar-EG"/>
        </w:rPr>
        <w:t>Gauss</w:t>
      </w:r>
      <w:bookmarkEnd w:id="38"/>
    </w:p>
    <w:p w14:paraId="6854C581" w14:textId="77777777" w:rsidR="00D56D44" w:rsidRPr="0023124B" w:rsidRDefault="00D56D44" w:rsidP="00D56D44">
      <w:pPr>
        <w:pStyle w:val="NoSpacing"/>
      </w:pPr>
      <w:proofErr w:type="spellStart"/>
      <w:r w:rsidRPr="0023124B">
        <w:t>ll</w:t>
      </w:r>
      <w:proofErr w:type="spellEnd"/>
      <w:r w:rsidRPr="0023124B">
        <w:t xml:space="preserve"> pw(</w:t>
      </w:r>
      <w:proofErr w:type="spellStart"/>
      <w:r w:rsidRPr="0023124B">
        <w:t>ll</w:t>
      </w:r>
      <w:proofErr w:type="spellEnd"/>
      <w:r w:rsidRPr="0023124B">
        <w:t xml:space="preserve"> b , </w:t>
      </w:r>
      <w:proofErr w:type="spellStart"/>
      <w:r w:rsidRPr="0023124B">
        <w:t>ll</w:t>
      </w:r>
      <w:proofErr w:type="spellEnd"/>
      <w:r w:rsidRPr="0023124B">
        <w:t xml:space="preserve"> </w:t>
      </w:r>
      <w:proofErr w:type="spellStart"/>
      <w:r w:rsidRPr="0023124B">
        <w:t>p,ll</w:t>
      </w:r>
      <w:proofErr w:type="spellEnd"/>
      <w:r w:rsidRPr="0023124B">
        <w:t xml:space="preserve"> MOD)</w:t>
      </w:r>
    </w:p>
    <w:p w14:paraId="1729C939" w14:textId="77777777" w:rsidR="00D56D44" w:rsidRPr="0023124B" w:rsidRDefault="00D56D44" w:rsidP="00D56D44">
      <w:pPr>
        <w:pStyle w:val="NoSpacing"/>
      </w:pPr>
      <w:r w:rsidRPr="0023124B">
        <w:t>{</w:t>
      </w:r>
    </w:p>
    <w:p w14:paraId="39193DA4" w14:textId="77777777" w:rsidR="00D56D44" w:rsidRPr="0023124B" w:rsidRDefault="00D56D44" w:rsidP="00D56D44">
      <w:pPr>
        <w:pStyle w:val="NoSpacing"/>
      </w:pPr>
      <w:r w:rsidRPr="0023124B">
        <w:t xml:space="preserve">    if (!p)</w:t>
      </w:r>
    </w:p>
    <w:p w14:paraId="185E7D52" w14:textId="77777777" w:rsidR="00D56D44" w:rsidRPr="0023124B" w:rsidRDefault="00D56D44" w:rsidP="00D56D44">
      <w:pPr>
        <w:pStyle w:val="NoSpacing"/>
      </w:pPr>
      <w:r w:rsidRPr="0023124B">
        <w:t xml:space="preserve">        return 1;</w:t>
      </w:r>
    </w:p>
    <w:p w14:paraId="7BFA63DD" w14:textId="77777777" w:rsidR="00D56D44" w:rsidRPr="0023124B" w:rsidRDefault="00D56D44" w:rsidP="00D56D44">
      <w:pPr>
        <w:pStyle w:val="NoSpacing"/>
      </w:pPr>
      <w:r w:rsidRPr="0023124B">
        <w:t xml:space="preserve">    </w:t>
      </w:r>
      <w:proofErr w:type="spellStart"/>
      <w:r w:rsidRPr="0023124B">
        <w:t>ll</w:t>
      </w:r>
      <w:proofErr w:type="spellEnd"/>
      <w:r w:rsidRPr="0023124B">
        <w:t xml:space="preserve"> ans = pw(b, p / 2,MOD);</w:t>
      </w:r>
    </w:p>
    <w:p w14:paraId="4FD61483" w14:textId="77777777" w:rsidR="00D56D44" w:rsidRPr="0023124B" w:rsidRDefault="00D56D44" w:rsidP="00D56D44">
      <w:pPr>
        <w:pStyle w:val="NoSpacing"/>
      </w:pPr>
      <w:r w:rsidRPr="0023124B">
        <w:t xml:space="preserve">    ans = (ans * ans) % MOD;</w:t>
      </w:r>
    </w:p>
    <w:p w14:paraId="62DDCFE9" w14:textId="77777777" w:rsidR="00D56D44" w:rsidRPr="0023124B" w:rsidRDefault="00D56D44" w:rsidP="00D56D44">
      <w:pPr>
        <w:pStyle w:val="NoSpacing"/>
      </w:pPr>
      <w:r w:rsidRPr="0023124B">
        <w:t xml:space="preserve">    if (p%2) ans = (ans * b) % MOD;</w:t>
      </w:r>
    </w:p>
    <w:p w14:paraId="727E142E" w14:textId="77777777" w:rsidR="00D56D44" w:rsidRPr="0023124B" w:rsidRDefault="00D56D44" w:rsidP="00D56D44">
      <w:pPr>
        <w:pStyle w:val="NoSpacing"/>
      </w:pPr>
      <w:r w:rsidRPr="0023124B">
        <w:t xml:space="preserve">    return ans;</w:t>
      </w:r>
    </w:p>
    <w:p w14:paraId="69D9102F" w14:textId="77777777" w:rsidR="00D56D44" w:rsidRPr="0023124B" w:rsidRDefault="00D56D44" w:rsidP="00D56D44">
      <w:pPr>
        <w:pStyle w:val="NoSpacing"/>
      </w:pPr>
      <w:r>
        <w:t>}</w:t>
      </w:r>
    </w:p>
    <w:p w14:paraId="474ED56F" w14:textId="77777777" w:rsidR="00D56D44" w:rsidRPr="0023124B" w:rsidRDefault="00D56D44" w:rsidP="00D56D44">
      <w:pPr>
        <w:pStyle w:val="NoSpacing"/>
      </w:pPr>
      <w:proofErr w:type="spellStart"/>
      <w:r w:rsidRPr="0023124B">
        <w:t>ll</w:t>
      </w:r>
      <w:proofErr w:type="spellEnd"/>
      <w:r w:rsidRPr="0023124B">
        <w:t xml:space="preserve"> inv(</w:t>
      </w:r>
      <w:proofErr w:type="spellStart"/>
      <w:r w:rsidRPr="0023124B">
        <w:t>ll</w:t>
      </w:r>
      <w:proofErr w:type="spellEnd"/>
      <w:r w:rsidRPr="0023124B">
        <w:t xml:space="preserve"> x, </w:t>
      </w:r>
      <w:proofErr w:type="spellStart"/>
      <w:r w:rsidRPr="0023124B">
        <w:t>ll</w:t>
      </w:r>
      <w:proofErr w:type="spellEnd"/>
      <w:r w:rsidRPr="0023124B">
        <w:t xml:space="preserve"> MOD) { return pw(x, MOD - 2,MOD); }</w:t>
      </w:r>
    </w:p>
    <w:p w14:paraId="365ECE8E" w14:textId="77777777" w:rsidR="00D56D44" w:rsidRPr="0023124B" w:rsidRDefault="00D56D44" w:rsidP="00D56D44">
      <w:pPr>
        <w:pStyle w:val="NoSpacing"/>
      </w:pPr>
    </w:p>
    <w:p w14:paraId="6E26DF25" w14:textId="77777777" w:rsidR="00D56D44" w:rsidRPr="0023124B" w:rsidRDefault="00D56D44" w:rsidP="00D56D44">
      <w:pPr>
        <w:pStyle w:val="NoSpacing"/>
      </w:pPr>
      <w:r w:rsidRPr="0023124B">
        <w:t>vector&lt;</w:t>
      </w:r>
      <w:proofErr w:type="spellStart"/>
      <w:r w:rsidRPr="0023124B">
        <w:t>ll</w:t>
      </w:r>
      <w:proofErr w:type="spellEnd"/>
      <w:r w:rsidRPr="0023124B">
        <w:t>&gt; gauss(vector&lt;vector&lt;</w:t>
      </w:r>
      <w:proofErr w:type="spellStart"/>
      <w:r w:rsidRPr="0023124B">
        <w:t>ll</w:t>
      </w:r>
      <w:proofErr w:type="spellEnd"/>
      <w:r w:rsidRPr="0023124B">
        <w:t xml:space="preserve">&gt; &gt; &amp;a, </w:t>
      </w:r>
      <w:proofErr w:type="spellStart"/>
      <w:r w:rsidRPr="0023124B">
        <w:t>ll</w:t>
      </w:r>
      <w:proofErr w:type="spellEnd"/>
      <w:r w:rsidRPr="0023124B">
        <w:t xml:space="preserve"> MOD)</w:t>
      </w:r>
    </w:p>
    <w:p w14:paraId="644B8C2B" w14:textId="77777777" w:rsidR="00D56D44" w:rsidRPr="0023124B" w:rsidRDefault="00D56D44" w:rsidP="00D56D44">
      <w:pPr>
        <w:pStyle w:val="NoSpacing"/>
      </w:pPr>
      <w:r w:rsidRPr="0023124B">
        <w:t>{</w:t>
      </w:r>
    </w:p>
    <w:p w14:paraId="414D4608" w14:textId="77777777" w:rsidR="00D56D44" w:rsidRPr="0023124B" w:rsidRDefault="00D56D44" w:rsidP="00D56D44">
      <w:pPr>
        <w:pStyle w:val="NoSpacing"/>
      </w:pPr>
      <w:r w:rsidRPr="0023124B">
        <w:t xml:space="preserve">    int n = </w:t>
      </w:r>
      <w:proofErr w:type="spellStart"/>
      <w:r w:rsidRPr="0023124B">
        <w:t>a.size</w:t>
      </w:r>
      <w:proofErr w:type="spellEnd"/>
      <w:r w:rsidRPr="0023124B">
        <w:t>(), m = a[0].size() - 1;</w:t>
      </w:r>
    </w:p>
    <w:p w14:paraId="4C8476C6" w14:textId="77777777" w:rsidR="00D56D44" w:rsidRPr="0023124B" w:rsidRDefault="00D56D44" w:rsidP="00D56D44">
      <w:pPr>
        <w:pStyle w:val="NoSpacing"/>
      </w:pPr>
    </w:p>
    <w:p w14:paraId="10CD69EB" w14:textId="77777777" w:rsidR="00D56D44" w:rsidRPr="0023124B" w:rsidRDefault="00D56D44" w:rsidP="00D56D44">
      <w:pPr>
        <w:pStyle w:val="NoSpacing"/>
      </w:pPr>
      <w:r w:rsidRPr="0023124B">
        <w:t xml:space="preserve">    for(int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w:t>
      </w:r>
    </w:p>
    <w:p w14:paraId="336503A2" w14:textId="77777777" w:rsidR="00D56D44" w:rsidRPr="0023124B" w:rsidRDefault="00D56D44" w:rsidP="00D56D44">
      <w:pPr>
        <w:pStyle w:val="NoSpacing"/>
      </w:pPr>
      <w:r w:rsidRPr="0023124B">
        <w:t xml:space="preserve">        for(int j = 0; j &lt;= m; </w:t>
      </w:r>
      <w:proofErr w:type="spellStart"/>
      <w:r w:rsidRPr="0023124B">
        <w:t>j++</w:t>
      </w:r>
      <w:proofErr w:type="spellEnd"/>
      <w:r w:rsidRPr="0023124B">
        <w:t>)</w:t>
      </w:r>
    </w:p>
    <w:p w14:paraId="45493E96" w14:textId="77777777" w:rsidR="00D56D44" w:rsidRPr="0023124B" w:rsidRDefault="00D56D44" w:rsidP="00D56D44">
      <w:pPr>
        <w:pStyle w:val="NoSpacing"/>
      </w:pPr>
      <w:r w:rsidRPr="0023124B">
        <w:t xml:space="preserve">            a[</w:t>
      </w:r>
      <w:proofErr w:type="spellStart"/>
      <w:r w:rsidRPr="0023124B">
        <w:t>i</w:t>
      </w:r>
      <w:proofErr w:type="spellEnd"/>
      <w:r w:rsidRPr="0023124B">
        <w:t>][j] = (a[</w:t>
      </w:r>
      <w:proofErr w:type="spellStart"/>
      <w:r w:rsidRPr="0023124B">
        <w:t>i</w:t>
      </w:r>
      <w:proofErr w:type="spellEnd"/>
      <w:r w:rsidRPr="0023124B">
        <w:t>][j] % MOD + MOD) % MOD;</w:t>
      </w:r>
    </w:p>
    <w:p w14:paraId="25F2C714" w14:textId="77777777" w:rsidR="00D56D44" w:rsidRPr="0023124B" w:rsidRDefault="00D56D44" w:rsidP="00D56D44">
      <w:pPr>
        <w:pStyle w:val="NoSpacing"/>
      </w:pPr>
    </w:p>
    <w:p w14:paraId="6DCC01C9" w14:textId="77777777" w:rsidR="00D56D44" w:rsidRPr="0023124B" w:rsidRDefault="00D56D44" w:rsidP="00D56D44">
      <w:pPr>
        <w:pStyle w:val="NoSpacing"/>
      </w:pPr>
      <w:r w:rsidRPr="0023124B">
        <w:t xml:space="preserve">    vector&lt;int&gt; where(m, -1);</w:t>
      </w:r>
    </w:p>
    <w:p w14:paraId="466D6CB6" w14:textId="77777777" w:rsidR="00D56D44" w:rsidRPr="0023124B" w:rsidRDefault="00D56D44" w:rsidP="00D56D44">
      <w:pPr>
        <w:pStyle w:val="NoSpacing"/>
      </w:pPr>
      <w:r w:rsidRPr="0023124B">
        <w:t xml:space="preserve">    for(int col = 0, row = 0; col &lt; m &amp;&amp; row &lt; n; col++)</w:t>
      </w:r>
    </w:p>
    <w:p w14:paraId="6EF06326" w14:textId="77777777" w:rsidR="00D56D44" w:rsidRPr="0023124B" w:rsidRDefault="00D56D44" w:rsidP="00D56D44">
      <w:pPr>
        <w:pStyle w:val="NoSpacing"/>
      </w:pPr>
      <w:r w:rsidRPr="0023124B">
        <w:t xml:space="preserve">    {</w:t>
      </w:r>
    </w:p>
    <w:p w14:paraId="17188B43" w14:textId="77777777" w:rsidR="00D56D44" w:rsidRPr="0023124B" w:rsidRDefault="00D56D44" w:rsidP="00D56D44">
      <w:pPr>
        <w:pStyle w:val="NoSpacing"/>
      </w:pPr>
      <w:r w:rsidRPr="0023124B">
        <w:t xml:space="preserve">        int </w:t>
      </w:r>
      <w:proofErr w:type="spellStart"/>
      <w:r w:rsidRPr="0023124B">
        <w:t>sel</w:t>
      </w:r>
      <w:proofErr w:type="spellEnd"/>
      <w:r w:rsidRPr="0023124B">
        <w:t xml:space="preserve"> = row;</w:t>
      </w:r>
    </w:p>
    <w:p w14:paraId="23A356E5" w14:textId="77777777" w:rsidR="00D56D44" w:rsidRPr="0023124B" w:rsidRDefault="00D56D44" w:rsidP="00D56D44">
      <w:pPr>
        <w:pStyle w:val="NoSpacing"/>
      </w:pPr>
      <w:r w:rsidRPr="0023124B">
        <w:t xml:space="preserve">        for(int </w:t>
      </w:r>
      <w:proofErr w:type="spellStart"/>
      <w:r w:rsidRPr="0023124B">
        <w:t>i</w:t>
      </w:r>
      <w:proofErr w:type="spellEnd"/>
      <w:r w:rsidRPr="0023124B">
        <w:t xml:space="preserve"> = row; </w:t>
      </w:r>
      <w:proofErr w:type="spellStart"/>
      <w:r w:rsidRPr="0023124B">
        <w:t>i</w:t>
      </w:r>
      <w:proofErr w:type="spellEnd"/>
      <w:r w:rsidRPr="0023124B">
        <w:t xml:space="preserve"> &lt; n; </w:t>
      </w:r>
      <w:proofErr w:type="spellStart"/>
      <w:r w:rsidRPr="0023124B">
        <w:t>i</w:t>
      </w:r>
      <w:proofErr w:type="spellEnd"/>
      <w:r w:rsidRPr="0023124B">
        <w:t>++)</w:t>
      </w:r>
    </w:p>
    <w:p w14:paraId="4C494297" w14:textId="77777777" w:rsidR="00D56D44" w:rsidRPr="0023124B" w:rsidRDefault="00D56D44" w:rsidP="00D56D44">
      <w:pPr>
        <w:pStyle w:val="NoSpacing"/>
      </w:pPr>
      <w:r w:rsidRPr="0023124B">
        <w:t xml:space="preserve">            if(a[</w:t>
      </w:r>
      <w:proofErr w:type="spellStart"/>
      <w:r w:rsidRPr="0023124B">
        <w:t>i</w:t>
      </w:r>
      <w:proofErr w:type="spellEnd"/>
      <w:r w:rsidRPr="0023124B">
        <w:t>][col] &gt; a[</w:t>
      </w:r>
      <w:proofErr w:type="spellStart"/>
      <w:r w:rsidRPr="0023124B">
        <w:t>sel</w:t>
      </w:r>
      <w:proofErr w:type="spellEnd"/>
      <w:r w:rsidRPr="0023124B">
        <w:t>][col])</w:t>
      </w:r>
    </w:p>
    <w:p w14:paraId="318C8BEC" w14:textId="77777777" w:rsidR="00D56D44" w:rsidRPr="0023124B" w:rsidRDefault="00D56D44" w:rsidP="00D56D44">
      <w:pPr>
        <w:pStyle w:val="NoSpacing"/>
      </w:pPr>
      <w:r w:rsidRPr="0023124B">
        <w:t xml:space="preserve">                </w:t>
      </w:r>
      <w:proofErr w:type="spellStart"/>
      <w:r w:rsidRPr="0023124B">
        <w:t>sel</w:t>
      </w:r>
      <w:proofErr w:type="spellEnd"/>
      <w:r w:rsidRPr="0023124B">
        <w:t xml:space="preserve"> = </w:t>
      </w:r>
      <w:proofErr w:type="spellStart"/>
      <w:r w:rsidRPr="0023124B">
        <w:t>i</w:t>
      </w:r>
      <w:proofErr w:type="spellEnd"/>
      <w:r w:rsidRPr="0023124B">
        <w:t>;</w:t>
      </w:r>
    </w:p>
    <w:p w14:paraId="77E0BA3E" w14:textId="77777777" w:rsidR="00D56D44" w:rsidRPr="0023124B" w:rsidRDefault="00D56D44" w:rsidP="00D56D44">
      <w:pPr>
        <w:pStyle w:val="NoSpacing"/>
      </w:pPr>
    </w:p>
    <w:p w14:paraId="0355D0BE" w14:textId="77777777" w:rsidR="00D56D44" w:rsidRPr="0023124B" w:rsidRDefault="00D56D44" w:rsidP="00D56D44">
      <w:pPr>
        <w:pStyle w:val="NoSpacing"/>
      </w:pPr>
      <w:r w:rsidRPr="0023124B">
        <w:t xml:space="preserve">        if(a[</w:t>
      </w:r>
      <w:proofErr w:type="spellStart"/>
      <w:r w:rsidRPr="0023124B">
        <w:t>sel</w:t>
      </w:r>
      <w:proofErr w:type="spellEnd"/>
      <w:r w:rsidRPr="0023124B">
        <w:t>][col] == 0) { where[col] = -1; continue;</w:t>
      </w:r>
    </w:p>
    <w:p w14:paraId="0E35B203" w14:textId="77777777" w:rsidR="00D56D44" w:rsidRPr="0023124B" w:rsidRDefault="00D56D44" w:rsidP="00D56D44">
      <w:pPr>
        <w:pStyle w:val="NoSpacing"/>
      </w:pPr>
      <w:r w:rsidRPr="0023124B">
        <w:t xml:space="preserve">        }</w:t>
      </w:r>
    </w:p>
    <w:p w14:paraId="3CFADE47" w14:textId="77777777" w:rsidR="00D56D44" w:rsidRPr="0023124B" w:rsidRDefault="00D56D44" w:rsidP="00D56D44">
      <w:pPr>
        <w:pStyle w:val="NoSpacing"/>
      </w:pPr>
    </w:p>
    <w:p w14:paraId="7F2E24AD" w14:textId="77777777" w:rsidR="00D56D44" w:rsidRPr="0023124B" w:rsidRDefault="00D56D44" w:rsidP="00D56D44">
      <w:pPr>
        <w:pStyle w:val="NoSpacing"/>
      </w:pPr>
      <w:r w:rsidRPr="0023124B">
        <w:t xml:space="preserve">        for(int </w:t>
      </w:r>
      <w:proofErr w:type="spellStart"/>
      <w:r w:rsidRPr="0023124B">
        <w:t>i</w:t>
      </w:r>
      <w:proofErr w:type="spellEnd"/>
      <w:r w:rsidRPr="0023124B">
        <w:t xml:space="preserve"> = col; </w:t>
      </w:r>
      <w:proofErr w:type="spellStart"/>
      <w:r w:rsidRPr="0023124B">
        <w:t>i</w:t>
      </w:r>
      <w:proofErr w:type="spellEnd"/>
      <w:r w:rsidRPr="0023124B">
        <w:t xml:space="preserve"> &lt;= m; </w:t>
      </w:r>
      <w:proofErr w:type="spellStart"/>
      <w:r w:rsidRPr="0023124B">
        <w:t>i</w:t>
      </w:r>
      <w:proofErr w:type="spellEnd"/>
      <w:r w:rsidRPr="0023124B">
        <w:t>++)</w:t>
      </w:r>
    </w:p>
    <w:p w14:paraId="28420DB7" w14:textId="77777777" w:rsidR="00D56D44" w:rsidRPr="0023124B" w:rsidRDefault="00D56D44" w:rsidP="00D56D44">
      <w:pPr>
        <w:pStyle w:val="NoSpacing"/>
      </w:pPr>
      <w:r w:rsidRPr="0023124B">
        <w:t xml:space="preserve">            swap(a[</w:t>
      </w:r>
      <w:proofErr w:type="spellStart"/>
      <w:r w:rsidRPr="0023124B">
        <w:t>sel</w:t>
      </w:r>
      <w:proofErr w:type="spellEnd"/>
      <w:r w:rsidRPr="0023124B">
        <w:t>][</w:t>
      </w:r>
      <w:proofErr w:type="spellStart"/>
      <w:r w:rsidRPr="0023124B">
        <w:t>i</w:t>
      </w:r>
      <w:proofErr w:type="spellEnd"/>
      <w:r w:rsidRPr="0023124B">
        <w:t>], a[row][</w:t>
      </w:r>
      <w:proofErr w:type="spellStart"/>
      <w:r w:rsidRPr="0023124B">
        <w:t>i</w:t>
      </w:r>
      <w:proofErr w:type="spellEnd"/>
      <w:r w:rsidRPr="0023124B">
        <w:t>]);</w:t>
      </w:r>
    </w:p>
    <w:p w14:paraId="0914EB8B" w14:textId="77777777" w:rsidR="00D56D44" w:rsidRPr="0023124B" w:rsidRDefault="00D56D44" w:rsidP="00D56D44">
      <w:pPr>
        <w:pStyle w:val="NoSpacing"/>
      </w:pPr>
      <w:r w:rsidRPr="0023124B">
        <w:t xml:space="preserve">        where[col] = row;</w:t>
      </w:r>
    </w:p>
    <w:p w14:paraId="029CE09B" w14:textId="77777777" w:rsidR="00D56D44" w:rsidRPr="0023124B" w:rsidRDefault="00D56D44" w:rsidP="00D56D44">
      <w:pPr>
        <w:pStyle w:val="NoSpacing"/>
      </w:pPr>
    </w:p>
    <w:p w14:paraId="57615B1F" w14:textId="77777777" w:rsidR="00D56D44" w:rsidRPr="0023124B" w:rsidRDefault="00D56D44" w:rsidP="00D56D44">
      <w:pPr>
        <w:pStyle w:val="NoSpacing"/>
      </w:pPr>
      <w:r w:rsidRPr="0023124B">
        <w:t xml:space="preserve">        </w:t>
      </w:r>
      <w:proofErr w:type="spellStart"/>
      <w:r w:rsidRPr="0023124B">
        <w:t>ll</w:t>
      </w:r>
      <w:proofErr w:type="spellEnd"/>
      <w:r w:rsidRPr="0023124B">
        <w:t xml:space="preserve"> </w:t>
      </w:r>
      <w:proofErr w:type="spellStart"/>
      <w:r w:rsidRPr="0023124B">
        <w:t>c_inv</w:t>
      </w:r>
      <w:proofErr w:type="spellEnd"/>
      <w:r w:rsidRPr="0023124B">
        <w:t xml:space="preserve"> = inv(a[row][col], MOD);</w:t>
      </w:r>
    </w:p>
    <w:p w14:paraId="4CF192AC" w14:textId="77777777" w:rsidR="00D56D44" w:rsidRPr="0023124B" w:rsidRDefault="00D56D44" w:rsidP="00D56D44">
      <w:pPr>
        <w:pStyle w:val="NoSpacing"/>
      </w:pPr>
      <w:r w:rsidRPr="0023124B">
        <w:t xml:space="preserve">        for(int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w:t>
      </w:r>
    </w:p>
    <w:p w14:paraId="6A94BC3B" w14:textId="77777777" w:rsidR="00D56D44" w:rsidRPr="0023124B" w:rsidRDefault="00D56D44" w:rsidP="00D56D44">
      <w:pPr>
        <w:pStyle w:val="NoSpacing"/>
      </w:pPr>
      <w:r w:rsidRPr="0023124B">
        <w:t xml:space="preserve">            if(</w:t>
      </w:r>
      <w:proofErr w:type="spellStart"/>
      <w:r w:rsidRPr="0023124B">
        <w:t>i</w:t>
      </w:r>
      <w:proofErr w:type="spellEnd"/>
      <w:r w:rsidRPr="0023124B">
        <w:t xml:space="preserve"> != row)</w:t>
      </w:r>
    </w:p>
    <w:p w14:paraId="670604EA" w14:textId="77777777" w:rsidR="00D56D44" w:rsidRPr="0023124B" w:rsidRDefault="00D56D44" w:rsidP="00D56D44">
      <w:pPr>
        <w:pStyle w:val="NoSpacing"/>
      </w:pPr>
      <w:r w:rsidRPr="0023124B">
        <w:t xml:space="preserve">            {</w:t>
      </w:r>
    </w:p>
    <w:p w14:paraId="6CF76AE8" w14:textId="77777777" w:rsidR="00D56D44" w:rsidRPr="0023124B" w:rsidRDefault="00D56D44" w:rsidP="00D56D44">
      <w:pPr>
        <w:pStyle w:val="NoSpacing"/>
      </w:pPr>
      <w:r w:rsidRPr="0023124B">
        <w:t xml:space="preserve">                if(a[</w:t>
      </w:r>
      <w:proofErr w:type="spellStart"/>
      <w:r w:rsidRPr="0023124B">
        <w:t>i</w:t>
      </w:r>
      <w:proofErr w:type="spellEnd"/>
      <w:r w:rsidRPr="0023124B">
        <w:t>][col] == 0) continue;</w:t>
      </w:r>
    </w:p>
    <w:p w14:paraId="6ACD47AE" w14:textId="77777777" w:rsidR="00D56D44" w:rsidRPr="0023124B" w:rsidRDefault="00D56D44" w:rsidP="00D56D44">
      <w:pPr>
        <w:pStyle w:val="NoSpacing"/>
      </w:pPr>
      <w:r w:rsidRPr="0023124B">
        <w:t xml:space="preserve">                </w:t>
      </w:r>
      <w:proofErr w:type="spellStart"/>
      <w:r w:rsidRPr="0023124B">
        <w:t>ll</w:t>
      </w:r>
      <w:proofErr w:type="spellEnd"/>
      <w:r w:rsidRPr="0023124B">
        <w:t xml:space="preserve"> c = (a[</w:t>
      </w:r>
      <w:proofErr w:type="spellStart"/>
      <w:r w:rsidRPr="0023124B">
        <w:t>i</w:t>
      </w:r>
      <w:proofErr w:type="spellEnd"/>
      <w:r w:rsidRPr="0023124B">
        <w:t xml:space="preserve">][col] * </w:t>
      </w:r>
      <w:proofErr w:type="spellStart"/>
      <w:r w:rsidRPr="0023124B">
        <w:t>c_inv</w:t>
      </w:r>
      <w:proofErr w:type="spellEnd"/>
      <w:r w:rsidRPr="0023124B">
        <w:t>) % MOD;</w:t>
      </w:r>
    </w:p>
    <w:p w14:paraId="6043D2B9" w14:textId="77777777" w:rsidR="00D56D44" w:rsidRPr="0023124B" w:rsidRDefault="00D56D44" w:rsidP="00D56D44">
      <w:pPr>
        <w:pStyle w:val="NoSpacing"/>
      </w:pPr>
      <w:r w:rsidRPr="0023124B">
        <w:t xml:space="preserve">                for(int j = 0; j &lt;= m; </w:t>
      </w:r>
      <w:proofErr w:type="spellStart"/>
      <w:r w:rsidRPr="0023124B">
        <w:t>j++</w:t>
      </w:r>
      <w:proofErr w:type="spellEnd"/>
      <w:r w:rsidRPr="0023124B">
        <w:t>)</w:t>
      </w:r>
    </w:p>
    <w:p w14:paraId="24F7EE6E" w14:textId="77777777" w:rsidR="00D56D44" w:rsidRPr="0023124B" w:rsidRDefault="00D56D44" w:rsidP="00D56D44">
      <w:pPr>
        <w:pStyle w:val="NoSpacing"/>
      </w:pPr>
      <w:r w:rsidRPr="0023124B">
        <w:t xml:space="preserve">                    a[</w:t>
      </w:r>
      <w:proofErr w:type="spellStart"/>
      <w:r w:rsidRPr="0023124B">
        <w:t>i</w:t>
      </w:r>
      <w:proofErr w:type="spellEnd"/>
      <w:r w:rsidRPr="0023124B">
        <w:t>][j] = (a[</w:t>
      </w:r>
      <w:proofErr w:type="spellStart"/>
      <w:r w:rsidRPr="0023124B">
        <w:t>i</w:t>
      </w:r>
      <w:proofErr w:type="spellEnd"/>
      <w:r w:rsidRPr="0023124B">
        <w:t>][j] - c * a[row][j] % MOD + MOD) % MOD;</w:t>
      </w:r>
    </w:p>
    <w:p w14:paraId="5682C907" w14:textId="77777777" w:rsidR="00D56D44" w:rsidRPr="0023124B" w:rsidRDefault="00D56D44" w:rsidP="00D56D44">
      <w:pPr>
        <w:pStyle w:val="NoSpacing"/>
      </w:pPr>
      <w:r w:rsidRPr="0023124B">
        <w:t xml:space="preserve">            }</w:t>
      </w:r>
    </w:p>
    <w:p w14:paraId="7266EDED" w14:textId="77777777" w:rsidR="00D56D44" w:rsidRPr="0023124B" w:rsidRDefault="00D56D44" w:rsidP="00D56D44">
      <w:pPr>
        <w:pStyle w:val="NoSpacing"/>
      </w:pPr>
    </w:p>
    <w:p w14:paraId="71C29BE0" w14:textId="77777777" w:rsidR="00D56D44" w:rsidRPr="0023124B" w:rsidRDefault="00D56D44" w:rsidP="00D56D44">
      <w:pPr>
        <w:pStyle w:val="NoSpacing"/>
      </w:pPr>
      <w:r w:rsidRPr="0023124B">
        <w:t xml:space="preserve">        row++;</w:t>
      </w:r>
    </w:p>
    <w:p w14:paraId="51E2C71A" w14:textId="77777777" w:rsidR="00D56D44" w:rsidRPr="0023124B" w:rsidRDefault="00D56D44" w:rsidP="00D56D44">
      <w:pPr>
        <w:pStyle w:val="NoSpacing"/>
      </w:pPr>
      <w:r w:rsidRPr="0023124B">
        <w:t xml:space="preserve">    }</w:t>
      </w:r>
    </w:p>
    <w:p w14:paraId="03FD0B7D" w14:textId="77777777" w:rsidR="00D56D44" w:rsidRPr="0023124B" w:rsidRDefault="00D56D44" w:rsidP="00D56D44">
      <w:pPr>
        <w:pStyle w:val="NoSpacing"/>
      </w:pPr>
      <w:r w:rsidRPr="0023124B">
        <w:t xml:space="preserve">    vector&lt;</w:t>
      </w:r>
      <w:proofErr w:type="spellStart"/>
      <w:r w:rsidRPr="0023124B">
        <w:t>ll</w:t>
      </w:r>
      <w:proofErr w:type="spellEnd"/>
      <w:r w:rsidRPr="0023124B">
        <w:t>&gt; ans(m, 0);</w:t>
      </w:r>
    </w:p>
    <w:p w14:paraId="1DAE6220" w14:textId="77777777" w:rsidR="00D56D44" w:rsidRPr="0023124B" w:rsidRDefault="00D56D44" w:rsidP="00D56D44">
      <w:pPr>
        <w:pStyle w:val="NoSpacing"/>
      </w:pPr>
      <w:r w:rsidRPr="0023124B">
        <w:t xml:space="preserve">    </w:t>
      </w:r>
      <w:proofErr w:type="spellStart"/>
      <w:r w:rsidRPr="0023124B">
        <w:t>ll</w:t>
      </w:r>
      <w:proofErr w:type="spellEnd"/>
      <w:r w:rsidRPr="0023124B">
        <w:t xml:space="preserve"> ways = 1;</w:t>
      </w:r>
    </w:p>
    <w:p w14:paraId="45F72371" w14:textId="77777777" w:rsidR="00D56D44" w:rsidRPr="0023124B" w:rsidRDefault="00D56D44" w:rsidP="00D56D44">
      <w:pPr>
        <w:pStyle w:val="NoSpacing"/>
      </w:pPr>
    </w:p>
    <w:p w14:paraId="35177A45" w14:textId="77777777" w:rsidR="00D56D44" w:rsidRPr="0023124B" w:rsidRDefault="00D56D44" w:rsidP="00D56D44">
      <w:pPr>
        <w:pStyle w:val="NoSpacing"/>
      </w:pPr>
      <w:r w:rsidRPr="0023124B">
        <w:t xml:space="preserve">    for(int </w:t>
      </w:r>
      <w:proofErr w:type="spellStart"/>
      <w:r w:rsidRPr="0023124B">
        <w:t>i</w:t>
      </w:r>
      <w:proofErr w:type="spellEnd"/>
      <w:r w:rsidRPr="0023124B">
        <w:t xml:space="preserve"> = 0; </w:t>
      </w:r>
      <w:proofErr w:type="spellStart"/>
      <w:r w:rsidRPr="0023124B">
        <w:t>i</w:t>
      </w:r>
      <w:proofErr w:type="spellEnd"/>
      <w:r w:rsidRPr="0023124B">
        <w:t xml:space="preserve"> &lt; m; </w:t>
      </w:r>
      <w:proofErr w:type="spellStart"/>
      <w:r w:rsidRPr="0023124B">
        <w:t>i</w:t>
      </w:r>
      <w:proofErr w:type="spellEnd"/>
      <w:r w:rsidRPr="0023124B">
        <w:t>++)</w:t>
      </w:r>
    </w:p>
    <w:p w14:paraId="60BA8933" w14:textId="77777777" w:rsidR="00D56D44" w:rsidRPr="0023124B" w:rsidRDefault="00D56D44" w:rsidP="00D56D44">
      <w:pPr>
        <w:pStyle w:val="NoSpacing"/>
      </w:pPr>
      <w:r w:rsidRPr="0023124B">
        <w:t xml:space="preserve">        if(where[</w:t>
      </w:r>
      <w:proofErr w:type="spellStart"/>
      <w:r w:rsidRPr="0023124B">
        <w:t>i</w:t>
      </w:r>
      <w:proofErr w:type="spellEnd"/>
      <w:r w:rsidRPr="0023124B">
        <w:t>] != -1) ans[</w:t>
      </w:r>
      <w:proofErr w:type="spellStart"/>
      <w:r w:rsidRPr="0023124B">
        <w:t>i</w:t>
      </w:r>
      <w:proofErr w:type="spellEnd"/>
      <w:r w:rsidRPr="0023124B">
        <w:t>] = (a[where[</w:t>
      </w:r>
      <w:proofErr w:type="spellStart"/>
      <w:r w:rsidRPr="0023124B">
        <w:t>i</w:t>
      </w:r>
      <w:proofErr w:type="spellEnd"/>
      <w:r w:rsidRPr="0023124B">
        <w:t>]][m] * inv(a[where[</w:t>
      </w:r>
      <w:proofErr w:type="spellStart"/>
      <w:r w:rsidRPr="0023124B">
        <w:t>i</w:t>
      </w:r>
      <w:proofErr w:type="spellEnd"/>
      <w:r w:rsidRPr="0023124B">
        <w:t>]][</w:t>
      </w:r>
      <w:proofErr w:type="spellStart"/>
      <w:r w:rsidRPr="0023124B">
        <w:t>i</w:t>
      </w:r>
      <w:proofErr w:type="spellEnd"/>
      <w:r w:rsidRPr="0023124B">
        <w:t>], MOD)) % MOD;</w:t>
      </w:r>
    </w:p>
    <w:p w14:paraId="6F2E4516" w14:textId="77777777" w:rsidR="00D56D44" w:rsidRPr="0023124B" w:rsidRDefault="00D56D44" w:rsidP="00D56D44">
      <w:pPr>
        <w:pStyle w:val="NoSpacing"/>
      </w:pPr>
      <w:r w:rsidRPr="0023124B">
        <w:t xml:space="preserve">        else ways = (ways * MOD) % MOD;</w:t>
      </w:r>
    </w:p>
    <w:p w14:paraId="5D1D5BD8" w14:textId="77777777" w:rsidR="00D56D44" w:rsidRPr="0023124B" w:rsidRDefault="00D56D44" w:rsidP="00D56D44">
      <w:pPr>
        <w:pStyle w:val="NoSpacing"/>
      </w:pPr>
    </w:p>
    <w:p w14:paraId="4A595B3D" w14:textId="77777777" w:rsidR="00D56D44" w:rsidRPr="0023124B" w:rsidRDefault="00D56D44" w:rsidP="00D56D44">
      <w:pPr>
        <w:pStyle w:val="NoSpacing"/>
      </w:pPr>
      <w:r w:rsidRPr="0023124B">
        <w:t xml:space="preserve">    for(int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w:t>
      </w:r>
    </w:p>
    <w:p w14:paraId="610E10F8" w14:textId="77777777" w:rsidR="00D56D44" w:rsidRPr="0023124B" w:rsidRDefault="00D56D44" w:rsidP="00D56D44">
      <w:pPr>
        <w:pStyle w:val="NoSpacing"/>
      </w:pPr>
      <w:r w:rsidRPr="0023124B">
        <w:t xml:space="preserve">    {</w:t>
      </w:r>
    </w:p>
    <w:p w14:paraId="73ADE3D1" w14:textId="77777777" w:rsidR="00D56D44" w:rsidRPr="0023124B" w:rsidRDefault="00D56D44" w:rsidP="00D56D44">
      <w:pPr>
        <w:pStyle w:val="NoSpacing"/>
      </w:pPr>
      <w:r w:rsidRPr="0023124B">
        <w:t xml:space="preserve">        </w:t>
      </w:r>
      <w:proofErr w:type="spellStart"/>
      <w:r w:rsidRPr="0023124B">
        <w:t>ll</w:t>
      </w:r>
      <w:proofErr w:type="spellEnd"/>
      <w:r w:rsidRPr="0023124B">
        <w:t xml:space="preserve"> sum = a[</w:t>
      </w:r>
      <w:proofErr w:type="spellStart"/>
      <w:r w:rsidRPr="0023124B">
        <w:t>i</w:t>
      </w:r>
      <w:proofErr w:type="spellEnd"/>
      <w:r w:rsidRPr="0023124B">
        <w:t>][m] % MOD;</w:t>
      </w:r>
    </w:p>
    <w:p w14:paraId="7109AE14" w14:textId="77777777" w:rsidR="00D56D44" w:rsidRPr="0023124B" w:rsidRDefault="00D56D44" w:rsidP="00D56D44">
      <w:pPr>
        <w:pStyle w:val="NoSpacing"/>
      </w:pPr>
      <w:r w:rsidRPr="0023124B">
        <w:t xml:space="preserve">        for(int j = 0; j &lt; m; </w:t>
      </w:r>
      <w:proofErr w:type="spellStart"/>
      <w:r w:rsidRPr="0023124B">
        <w:t>j++</w:t>
      </w:r>
      <w:proofErr w:type="spellEnd"/>
      <w:r w:rsidRPr="0023124B">
        <w:t>)</w:t>
      </w:r>
    </w:p>
    <w:p w14:paraId="1B681780" w14:textId="77777777" w:rsidR="00D56D44" w:rsidRPr="0023124B" w:rsidRDefault="00D56D44" w:rsidP="00D56D44">
      <w:pPr>
        <w:pStyle w:val="NoSpacing"/>
      </w:pPr>
      <w:r w:rsidRPr="0023124B">
        <w:t xml:space="preserve">            sum = (sum + MOD - (ans[j] * a[</w:t>
      </w:r>
      <w:proofErr w:type="spellStart"/>
      <w:r w:rsidRPr="0023124B">
        <w:t>i</w:t>
      </w:r>
      <w:proofErr w:type="spellEnd"/>
      <w:r w:rsidRPr="0023124B">
        <w:t>][j]) % MOD) % MOD;</w:t>
      </w:r>
    </w:p>
    <w:p w14:paraId="035A4213" w14:textId="77777777" w:rsidR="00D56D44" w:rsidRPr="0023124B" w:rsidRDefault="00D56D44" w:rsidP="00D56D44">
      <w:pPr>
        <w:pStyle w:val="NoSpacing"/>
      </w:pPr>
      <w:r w:rsidRPr="0023124B">
        <w:t>if(sum != 0) return {}; //Has No Sol}</w:t>
      </w:r>
    </w:p>
    <w:p w14:paraId="355A6801" w14:textId="41ED1FBA" w:rsidR="00D56D44" w:rsidRDefault="00D56D44" w:rsidP="00D56D44">
      <w:pPr>
        <w:pStyle w:val="NoSpacing"/>
      </w:pPr>
      <w:r w:rsidRPr="0023124B">
        <w:t>return ans;</w:t>
      </w:r>
      <w:r>
        <w:t>}</w:t>
      </w:r>
    </w:p>
    <w:p w14:paraId="78A41F55" w14:textId="1EC55852" w:rsidR="00644607" w:rsidRDefault="00644607" w:rsidP="00644607">
      <w:pPr>
        <w:pStyle w:val="Heading1"/>
      </w:pPr>
      <w:bookmarkStart w:id="39" w:name="_Toc160308583"/>
      <w:r>
        <w:t>Data Structures</w:t>
      </w:r>
      <w:bookmarkEnd w:id="39"/>
    </w:p>
    <w:p w14:paraId="2B4CC742" w14:textId="6A9AAA24" w:rsidR="00644607" w:rsidRDefault="00644607" w:rsidP="00644607">
      <w:pPr>
        <w:pStyle w:val="Heading2"/>
      </w:pPr>
      <w:bookmarkStart w:id="40" w:name="_Toc160308584"/>
      <w:r>
        <w:t>BIT</w:t>
      </w:r>
      <w:bookmarkEnd w:id="40"/>
    </w:p>
    <w:p w14:paraId="2CE94553" w14:textId="77777777" w:rsidR="00644607" w:rsidRPr="0023124B" w:rsidRDefault="00644607" w:rsidP="00644607">
      <w:pPr>
        <w:pStyle w:val="NoSpacing"/>
        <w:rPr>
          <w:rFonts w:cstheme="minorHAnsi"/>
          <w:sz w:val="24"/>
          <w:szCs w:val="24"/>
        </w:rPr>
      </w:pPr>
      <w:r w:rsidRPr="0023124B">
        <w:t>template&lt;</w:t>
      </w:r>
      <w:proofErr w:type="spellStart"/>
      <w:r w:rsidRPr="0023124B">
        <w:t>typename</w:t>
      </w:r>
      <w:proofErr w:type="spellEnd"/>
      <w:r w:rsidRPr="0023124B">
        <w:t xml:space="preserve"> T&gt;</w:t>
      </w:r>
    </w:p>
    <w:p w14:paraId="0C153980" w14:textId="77777777" w:rsidR="00644607" w:rsidRPr="0023124B" w:rsidRDefault="00644607" w:rsidP="00644607">
      <w:pPr>
        <w:pStyle w:val="NoSpacing"/>
      </w:pPr>
      <w:r w:rsidRPr="0023124B">
        <w:t xml:space="preserve">class </w:t>
      </w:r>
      <w:proofErr w:type="spellStart"/>
      <w:r w:rsidRPr="0023124B">
        <w:t>FenwickTree</w:t>
      </w:r>
      <w:proofErr w:type="spellEnd"/>
      <w:r w:rsidRPr="0023124B">
        <w:t xml:space="preserve"> {</w:t>
      </w:r>
    </w:p>
    <w:p w14:paraId="254BADC2" w14:textId="77777777" w:rsidR="00644607" w:rsidRPr="0023124B" w:rsidRDefault="00644607" w:rsidP="00644607">
      <w:pPr>
        <w:pStyle w:val="NoSpacing"/>
      </w:pPr>
      <w:r w:rsidRPr="0023124B">
        <w:t>public:</w:t>
      </w:r>
    </w:p>
    <w:p w14:paraId="63559F2D" w14:textId="77777777" w:rsidR="00644607" w:rsidRPr="0023124B" w:rsidRDefault="00644607" w:rsidP="00644607">
      <w:pPr>
        <w:pStyle w:val="NoSpacing"/>
      </w:pPr>
      <w:r w:rsidRPr="0023124B">
        <w:t xml:space="preserve">    vector&lt;T&gt; tree;</w:t>
      </w:r>
    </w:p>
    <w:p w14:paraId="66C867EC" w14:textId="77777777" w:rsidR="00644607" w:rsidRPr="0023124B" w:rsidRDefault="00644607" w:rsidP="00644607">
      <w:pPr>
        <w:pStyle w:val="NoSpacing"/>
      </w:pPr>
      <w:r w:rsidRPr="0023124B">
        <w:t xml:space="preserve">    int n;</w:t>
      </w:r>
    </w:p>
    <w:p w14:paraId="3147BC20" w14:textId="77777777" w:rsidR="00644607" w:rsidRPr="0023124B" w:rsidRDefault="00644607" w:rsidP="00644607">
      <w:pPr>
        <w:pStyle w:val="NoSpacing"/>
      </w:pPr>
    </w:p>
    <w:p w14:paraId="2808E6FA" w14:textId="77777777" w:rsidR="00644607" w:rsidRPr="0023124B" w:rsidRDefault="00644607" w:rsidP="00644607">
      <w:pPr>
        <w:pStyle w:val="NoSpacing"/>
      </w:pPr>
      <w:r w:rsidRPr="0023124B">
        <w:t xml:space="preserve">    void </w:t>
      </w:r>
      <w:proofErr w:type="spellStart"/>
      <w:r w:rsidRPr="0023124B">
        <w:t>init</w:t>
      </w:r>
      <w:proofErr w:type="spellEnd"/>
      <w:r w:rsidRPr="0023124B">
        <w:t>(int n) {</w:t>
      </w:r>
    </w:p>
    <w:p w14:paraId="7891C601" w14:textId="77777777" w:rsidR="00644607" w:rsidRPr="0023124B" w:rsidRDefault="00644607" w:rsidP="00644607">
      <w:pPr>
        <w:pStyle w:val="NoSpacing"/>
      </w:pPr>
      <w:r w:rsidRPr="0023124B">
        <w:t xml:space="preserve">        </w:t>
      </w:r>
      <w:proofErr w:type="spellStart"/>
      <w:r w:rsidRPr="0023124B">
        <w:t>tree.assign</w:t>
      </w:r>
      <w:proofErr w:type="spellEnd"/>
      <w:r w:rsidRPr="0023124B">
        <w:t>(n + 2, 0);</w:t>
      </w:r>
    </w:p>
    <w:p w14:paraId="0B66159E" w14:textId="77777777" w:rsidR="00644607" w:rsidRPr="0023124B" w:rsidRDefault="00644607" w:rsidP="00644607">
      <w:pPr>
        <w:pStyle w:val="NoSpacing"/>
      </w:pPr>
      <w:r w:rsidRPr="0023124B">
        <w:t xml:space="preserve">        this-&gt;n = n;</w:t>
      </w:r>
    </w:p>
    <w:p w14:paraId="66580E9C" w14:textId="77777777" w:rsidR="00644607" w:rsidRPr="00B00866" w:rsidRDefault="00644607" w:rsidP="00644607">
      <w:pPr>
        <w:pStyle w:val="NoSpacing"/>
        <w:rPr>
          <w:lang w:val="de-DE"/>
        </w:rPr>
      </w:pPr>
      <w:r w:rsidRPr="0023124B">
        <w:t xml:space="preserve">    </w:t>
      </w:r>
      <w:r w:rsidRPr="00B00866">
        <w:rPr>
          <w:lang w:val="de-DE"/>
        </w:rPr>
        <w:t>}</w:t>
      </w:r>
    </w:p>
    <w:p w14:paraId="5B356A0F" w14:textId="77777777" w:rsidR="00644607" w:rsidRPr="00B00866" w:rsidRDefault="00644607" w:rsidP="00644607">
      <w:pPr>
        <w:pStyle w:val="NoSpacing"/>
        <w:rPr>
          <w:lang w:val="de-DE"/>
        </w:rPr>
      </w:pPr>
    </w:p>
    <w:p w14:paraId="2B32B72A" w14:textId="77777777" w:rsidR="00644607" w:rsidRPr="00B00866" w:rsidRDefault="00644607" w:rsidP="00644607">
      <w:pPr>
        <w:pStyle w:val="NoSpacing"/>
        <w:rPr>
          <w:lang w:val="de-DE"/>
        </w:rPr>
      </w:pPr>
      <w:r w:rsidRPr="00B00866">
        <w:rPr>
          <w:lang w:val="de-DE"/>
        </w:rPr>
        <w:t xml:space="preserve">    T merge(T &amp;x, T &amp;y) { return x + y; }</w:t>
      </w:r>
    </w:p>
    <w:p w14:paraId="53A98772" w14:textId="77777777" w:rsidR="00644607" w:rsidRPr="00B00866" w:rsidRDefault="00644607" w:rsidP="00644607">
      <w:pPr>
        <w:pStyle w:val="NoSpacing"/>
        <w:rPr>
          <w:lang w:val="de-DE"/>
        </w:rPr>
      </w:pPr>
    </w:p>
    <w:p w14:paraId="29BDFB4E" w14:textId="77777777" w:rsidR="00644607" w:rsidRPr="0023124B" w:rsidRDefault="00644607" w:rsidP="00644607">
      <w:pPr>
        <w:pStyle w:val="NoSpacing"/>
      </w:pPr>
      <w:r w:rsidRPr="00B00866">
        <w:rPr>
          <w:lang w:val="de-DE"/>
        </w:rPr>
        <w:t xml:space="preserve">    </w:t>
      </w:r>
      <w:r w:rsidRPr="0023124B">
        <w:t xml:space="preserve">void update(int x, T </w:t>
      </w:r>
      <w:proofErr w:type="spellStart"/>
      <w:r w:rsidRPr="0023124B">
        <w:t>val</w:t>
      </w:r>
      <w:proofErr w:type="spellEnd"/>
      <w:r w:rsidRPr="0023124B">
        <w:t>) {</w:t>
      </w:r>
    </w:p>
    <w:p w14:paraId="785E9F79" w14:textId="77777777" w:rsidR="00644607" w:rsidRPr="0023124B" w:rsidRDefault="00644607" w:rsidP="00644607">
      <w:pPr>
        <w:pStyle w:val="NoSpacing"/>
      </w:pPr>
      <w:r w:rsidRPr="0023124B">
        <w:t xml:space="preserve">        for (; x &lt;= n; x += x &amp; -x) {</w:t>
      </w:r>
    </w:p>
    <w:p w14:paraId="6118D160" w14:textId="77777777" w:rsidR="00644607" w:rsidRPr="0023124B" w:rsidRDefault="00644607" w:rsidP="00644607">
      <w:pPr>
        <w:pStyle w:val="NoSpacing"/>
      </w:pPr>
      <w:r w:rsidRPr="0023124B">
        <w:t xml:space="preserve">            tree[x] = merge(tree[x], </w:t>
      </w:r>
      <w:proofErr w:type="spellStart"/>
      <w:r w:rsidRPr="0023124B">
        <w:t>val</w:t>
      </w:r>
      <w:proofErr w:type="spellEnd"/>
      <w:r w:rsidRPr="0023124B">
        <w:t>);</w:t>
      </w:r>
    </w:p>
    <w:p w14:paraId="102549C9" w14:textId="77777777" w:rsidR="00644607" w:rsidRPr="0023124B" w:rsidRDefault="00644607" w:rsidP="00644607">
      <w:pPr>
        <w:pStyle w:val="NoSpacing"/>
      </w:pPr>
      <w:r w:rsidRPr="0023124B">
        <w:t xml:space="preserve">        }</w:t>
      </w:r>
    </w:p>
    <w:p w14:paraId="018C6BCE" w14:textId="77777777" w:rsidR="00644607" w:rsidRPr="0023124B" w:rsidRDefault="00644607" w:rsidP="00644607">
      <w:pPr>
        <w:pStyle w:val="NoSpacing"/>
      </w:pPr>
      <w:r w:rsidRPr="0023124B">
        <w:t xml:space="preserve">    }</w:t>
      </w:r>
    </w:p>
    <w:p w14:paraId="031071C4" w14:textId="77777777" w:rsidR="00644607" w:rsidRPr="0023124B" w:rsidRDefault="00644607" w:rsidP="00644607">
      <w:pPr>
        <w:pStyle w:val="NoSpacing"/>
      </w:pPr>
    </w:p>
    <w:p w14:paraId="28E91AF6" w14:textId="77777777" w:rsidR="00644607" w:rsidRPr="0023124B" w:rsidRDefault="00644607" w:rsidP="00644607">
      <w:pPr>
        <w:pStyle w:val="NoSpacing"/>
      </w:pPr>
      <w:r w:rsidRPr="0023124B">
        <w:t xml:space="preserve">    T </w:t>
      </w:r>
      <w:proofErr w:type="spellStart"/>
      <w:r w:rsidRPr="0023124B">
        <w:t>getPrefix</w:t>
      </w:r>
      <w:proofErr w:type="spellEnd"/>
      <w:r w:rsidRPr="0023124B">
        <w:t>(int x) {</w:t>
      </w:r>
    </w:p>
    <w:p w14:paraId="11BC1B88" w14:textId="77777777" w:rsidR="00644607" w:rsidRPr="0023124B" w:rsidRDefault="00644607" w:rsidP="00644607">
      <w:pPr>
        <w:pStyle w:val="NoSpacing"/>
      </w:pPr>
      <w:r w:rsidRPr="0023124B">
        <w:t xml:space="preserve">        if (x &lt;= 0)return 0;</w:t>
      </w:r>
    </w:p>
    <w:p w14:paraId="7878F886" w14:textId="77777777" w:rsidR="00644607" w:rsidRPr="0023124B" w:rsidRDefault="00644607" w:rsidP="00644607">
      <w:pPr>
        <w:pStyle w:val="NoSpacing"/>
      </w:pPr>
      <w:r w:rsidRPr="0023124B">
        <w:t xml:space="preserve">        T ret = 0;</w:t>
      </w:r>
    </w:p>
    <w:p w14:paraId="53E31325" w14:textId="77777777" w:rsidR="00644607" w:rsidRPr="0023124B" w:rsidRDefault="00644607" w:rsidP="00644607">
      <w:pPr>
        <w:pStyle w:val="NoSpacing"/>
      </w:pPr>
      <w:r w:rsidRPr="0023124B">
        <w:t xml:space="preserve">        for (; x; x -= x &amp; -x) {</w:t>
      </w:r>
    </w:p>
    <w:p w14:paraId="4962483C" w14:textId="77777777" w:rsidR="00644607" w:rsidRPr="0023124B" w:rsidRDefault="00644607" w:rsidP="00644607">
      <w:pPr>
        <w:pStyle w:val="NoSpacing"/>
      </w:pPr>
      <w:r w:rsidRPr="0023124B">
        <w:lastRenderedPageBreak/>
        <w:t xml:space="preserve">            ret = merge(ret, tree[x]);</w:t>
      </w:r>
    </w:p>
    <w:p w14:paraId="5A79FECF" w14:textId="77777777" w:rsidR="00644607" w:rsidRPr="0023124B" w:rsidRDefault="00644607" w:rsidP="00644607">
      <w:pPr>
        <w:pStyle w:val="NoSpacing"/>
      </w:pPr>
      <w:r w:rsidRPr="0023124B">
        <w:t xml:space="preserve">        }</w:t>
      </w:r>
    </w:p>
    <w:p w14:paraId="15314350" w14:textId="77777777" w:rsidR="00644607" w:rsidRPr="0023124B" w:rsidRDefault="00644607" w:rsidP="00644607">
      <w:pPr>
        <w:pStyle w:val="NoSpacing"/>
      </w:pPr>
      <w:r w:rsidRPr="0023124B">
        <w:t xml:space="preserve">        return ret;</w:t>
      </w:r>
    </w:p>
    <w:p w14:paraId="1DF00E0F" w14:textId="77777777" w:rsidR="00644607" w:rsidRPr="0023124B" w:rsidRDefault="00644607" w:rsidP="00644607">
      <w:pPr>
        <w:pStyle w:val="NoSpacing"/>
      </w:pPr>
      <w:r w:rsidRPr="0023124B">
        <w:t xml:space="preserve">    }</w:t>
      </w:r>
    </w:p>
    <w:p w14:paraId="1D581F8E" w14:textId="77777777" w:rsidR="00644607" w:rsidRPr="0023124B" w:rsidRDefault="00644607" w:rsidP="00644607">
      <w:pPr>
        <w:pStyle w:val="NoSpacing"/>
      </w:pPr>
    </w:p>
    <w:p w14:paraId="58BF56B6" w14:textId="77777777" w:rsidR="00644607" w:rsidRPr="0023124B" w:rsidRDefault="00644607" w:rsidP="00644607">
      <w:pPr>
        <w:pStyle w:val="NoSpacing"/>
      </w:pPr>
      <w:r w:rsidRPr="0023124B">
        <w:t xml:space="preserve">    T </w:t>
      </w:r>
      <w:proofErr w:type="spellStart"/>
      <w:r w:rsidRPr="0023124B">
        <w:t>getRange</w:t>
      </w:r>
      <w:proofErr w:type="spellEnd"/>
      <w:r w:rsidRPr="0023124B">
        <w:t>(int l, int r) {</w:t>
      </w:r>
    </w:p>
    <w:p w14:paraId="3F6E72F0" w14:textId="77777777" w:rsidR="00644607" w:rsidRPr="0023124B" w:rsidRDefault="00644607" w:rsidP="00644607">
      <w:pPr>
        <w:pStyle w:val="NoSpacing"/>
      </w:pPr>
      <w:r w:rsidRPr="0023124B">
        <w:t xml:space="preserve">        return </w:t>
      </w:r>
      <w:proofErr w:type="spellStart"/>
      <w:r w:rsidRPr="0023124B">
        <w:t>getPrefix</w:t>
      </w:r>
      <w:proofErr w:type="spellEnd"/>
      <w:r w:rsidRPr="0023124B">
        <w:t xml:space="preserve">(r) - </w:t>
      </w:r>
      <w:proofErr w:type="spellStart"/>
      <w:r w:rsidRPr="0023124B">
        <w:t>getPrefix</w:t>
      </w:r>
      <w:proofErr w:type="spellEnd"/>
      <w:r w:rsidRPr="0023124B">
        <w:t>(l - 1);</w:t>
      </w:r>
    </w:p>
    <w:p w14:paraId="0B3C2D78" w14:textId="77777777" w:rsidR="00644607" w:rsidRPr="0023124B" w:rsidRDefault="00644607" w:rsidP="00644607">
      <w:pPr>
        <w:pStyle w:val="NoSpacing"/>
      </w:pPr>
      <w:r w:rsidRPr="0023124B">
        <w:t xml:space="preserve">    }</w:t>
      </w:r>
    </w:p>
    <w:p w14:paraId="1EA904A0" w14:textId="77777777" w:rsidR="00644607" w:rsidRPr="0023124B" w:rsidRDefault="00644607" w:rsidP="00644607">
      <w:pPr>
        <w:pStyle w:val="NoSpacing"/>
      </w:pPr>
    </w:p>
    <w:p w14:paraId="55233229" w14:textId="77777777" w:rsidR="00644607" w:rsidRPr="0023124B" w:rsidRDefault="00644607" w:rsidP="00644607">
      <w:pPr>
        <w:pStyle w:val="NoSpacing"/>
      </w:pPr>
      <w:r w:rsidRPr="0023124B">
        <w:t xml:space="preserve">    int </w:t>
      </w:r>
      <w:proofErr w:type="spellStart"/>
      <w:r w:rsidRPr="0023124B">
        <w:t>lowerBound</w:t>
      </w:r>
      <w:proofErr w:type="spellEnd"/>
      <w:r w:rsidRPr="0023124B">
        <w:t>(</w:t>
      </w:r>
      <w:proofErr w:type="spellStart"/>
      <w:r w:rsidRPr="0023124B">
        <w:t>ll</w:t>
      </w:r>
      <w:proofErr w:type="spellEnd"/>
      <w:r w:rsidRPr="0023124B">
        <w:t xml:space="preserve"> x) {</w:t>
      </w:r>
    </w:p>
    <w:p w14:paraId="42482609" w14:textId="77777777" w:rsidR="00644607" w:rsidRPr="0023124B" w:rsidRDefault="00644607" w:rsidP="00644607">
      <w:pPr>
        <w:pStyle w:val="NoSpacing"/>
      </w:pPr>
      <w:r w:rsidRPr="0023124B">
        <w:t xml:space="preserve">        int pos = 0;</w:t>
      </w:r>
    </w:p>
    <w:p w14:paraId="64E80A9F" w14:textId="77777777" w:rsidR="00644607" w:rsidRPr="0023124B" w:rsidRDefault="00644607" w:rsidP="00644607">
      <w:pPr>
        <w:pStyle w:val="NoSpacing"/>
      </w:pPr>
      <w:r w:rsidRPr="0023124B">
        <w:t xml:space="preserve">        for (int </w:t>
      </w:r>
      <w:proofErr w:type="spellStart"/>
      <w:r w:rsidRPr="0023124B">
        <w:t>sz</w:t>
      </w:r>
      <w:proofErr w:type="spellEnd"/>
      <w:r w:rsidRPr="0023124B">
        <w:t xml:space="preserve"> = (1 &lt;&lt; __lg(n)); </w:t>
      </w:r>
      <w:proofErr w:type="spellStart"/>
      <w:r w:rsidRPr="0023124B">
        <w:t>sz</w:t>
      </w:r>
      <w:proofErr w:type="spellEnd"/>
      <w:r w:rsidRPr="0023124B">
        <w:t xml:space="preserve"> &gt; 0 &amp;&amp; x; </w:t>
      </w:r>
      <w:proofErr w:type="spellStart"/>
      <w:r w:rsidRPr="0023124B">
        <w:t>sz</w:t>
      </w:r>
      <w:proofErr w:type="spellEnd"/>
      <w:r w:rsidRPr="0023124B">
        <w:t xml:space="preserve"> &gt;&gt;= 1) {</w:t>
      </w:r>
    </w:p>
    <w:p w14:paraId="34EC706C" w14:textId="77777777" w:rsidR="00644607" w:rsidRPr="0023124B" w:rsidRDefault="00644607" w:rsidP="00644607">
      <w:pPr>
        <w:pStyle w:val="NoSpacing"/>
      </w:pPr>
      <w:r w:rsidRPr="0023124B">
        <w:t xml:space="preserve">            if (pos + </w:t>
      </w:r>
      <w:proofErr w:type="spellStart"/>
      <w:r w:rsidRPr="0023124B">
        <w:t>sz</w:t>
      </w:r>
      <w:proofErr w:type="spellEnd"/>
      <w:r w:rsidRPr="0023124B">
        <w:t xml:space="preserve"> &lt;= n &amp;&amp; tree[pos + </w:t>
      </w:r>
      <w:proofErr w:type="spellStart"/>
      <w:r w:rsidRPr="0023124B">
        <w:t>sz</w:t>
      </w:r>
      <w:proofErr w:type="spellEnd"/>
      <w:r w:rsidRPr="0023124B">
        <w:t>] &lt; x) {</w:t>
      </w:r>
    </w:p>
    <w:p w14:paraId="6DA19FF8" w14:textId="77777777" w:rsidR="00644607" w:rsidRPr="00D54DC7" w:rsidRDefault="00644607" w:rsidP="00644607">
      <w:pPr>
        <w:pStyle w:val="NoSpacing"/>
        <w:rPr>
          <w:lang w:val="de-DE"/>
        </w:rPr>
      </w:pPr>
      <w:r w:rsidRPr="0023124B">
        <w:t xml:space="preserve">                </w:t>
      </w:r>
      <w:r w:rsidRPr="00D54DC7">
        <w:rPr>
          <w:lang w:val="de-DE"/>
        </w:rPr>
        <w:t>x -= tree[pos + sz];</w:t>
      </w:r>
    </w:p>
    <w:p w14:paraId="6C82EAE5" w14:textId="77777777" w:rsidR="00644607" w:rsidRPr="00D54DC7" w:rsidRDefault="00644607" w:rsidP="00644607">
      <w:pPr>
        <w:pStyle w:val="NoSpacing"/>
        <w:rPr>
          <w:lang w:val="de-DE"/>
        </w:rPr>
      </w:pPr>
      <w:r w:rsidRPr="00D54DC7">
        <w:rPr>
          <w:lang w:val="de-DE"/>
        </w:rPr>
        <w:t xml:space="preserve">                pos += sz;</w:t>
      </w:r>
    </w:p>
    <w:p w14:paraId="757A527E" w14:textId="77777777" w:rsidR="00644607" w:rsidRPr="0023124B" w:rsidRDefault="00644607" w:rsidP="00644607">
      <w:pPr>
        <w:pStyle w:val="NoSpacing"/>
      </w:pPr>
      <w:r w:rsidRPr="00D54DC7">
        <w:rPr>
          <w:lang w:val="de-DE"/>
        </w:rPr>
        <w:t xml:space="preserve">            </w:t>
      </w:r>
      <w:r w:rsidRPr="0023124B">
        <w:t>}</w:t>
      </w:r>
    </w:p>
    <w:p w14:paraId="70BB9CFD" w14:textId="77777777" w:rsidR="00644607" w:rsidRPr="0023124B" w:rsidRDefault="00644607" w:rsidP="00644607">
      <w:pPr>
        <w:pStyle w:val="NoSpacing"/>
      </w:pPr>
      <w:r w:rsidRPr="0023124B">
        <w:t xml:space="preserve">        }</w:t>
      </w:r>
    </w:p>
    <w:p w14:paraId="6882816E" w14:textId="77777777" w:rsidR="00644607" w:rsidRPr="0023124B" w:rsidRDefault="00644607" w:rsidP="00644607">
      <w:pPr>
        <w:pStyle w:val="NoSpacing"/>
      </w:pPr>
      <w:r w:rsidRPr="0023124B">
        <w:t xml:space="preserve">        return pos + 1;</w:t>
      </w:r>
    </w:p>
    <w:p w14:paraId="71AC4BF9" w14:textId="77777777" w:rsidR="00644607" w:rsidRPr="0023124B" w:rsidRDefault="00644607" w:rsidP="00644607">
      <w:pPr>
        <w:pStyle w:val="NoSpacing"/>
      </w:pPr>
      <w:r w:rsidRPr="0023124B">
        <w:t xml:space="preserve">    }</w:t>
      </w:r>
    </w:p>
    <w:p w14:paraId="79EB88B0" w14:textId="0B35C11B" w:rsidR="00644607" w:rsidRDefault="00644607" w:rsidP="00644607">
      <w:pPr>
        <w:pStyle w:val="NoSpacing"/>
      </w:pPr>
      <w:r w:rsidRPr="0023124B">
        <w:t>};</w:t>
      </w:r>
    </w:p>
    <w:p w14:paraId="14630294" w14:textId="7D924993" w:rsidR="00644607" w:rsidRDefault="00644607" w:rsidP="00644607">
      <w:pPr>
        <w:pStyle w:val="Heading2"/>
      </w:pPr>
      <w:bookmarkStart w:id="41" w:name="_Toc160308585"/>
      <w:r>
        <w:t>2D BIT</w:t>
      </w:r>
      <w:bookmarkEnd w:id="41"/>
    </w:p>
    <w:p w14:paraId="7B278CCD" w14:textId="77777777" w:rsidR="00644607" w:rsidRPr="0023124B" w:rsidRDefault="00644607" w:rsidP="00644607">
      <w:pPr>
        <w:pStyle w:val="NoSpacing"/>
        <w:rPr>
          <w:rFonts w:cstheme="minorHAnsi"/>
          <w:sz w:val="24"/>
          <w:szCs w:val="24"/>
        </w:rPr>
      </w:pPr>
      <w:r w:rsidRPr="0023124B">
        <w:t>template&lt;</w:t>
      </w:r>
      <w:proofErr w:type="spellStart"/>
      <w:r w:rsidRPr="0023124B">
        <w:t>typename</w:t>
      </w:r>
      <w:proofErr w:type="spellEnd"/>
      <w:r w:rsidRPr="0023124B">
        <w:t xml:space="preserve"> T&gt;</w:t>
      </w:r>
    </w:p>
    <w:p w14:paraId="37517D00" w14:textId="77777777" w:rsidR="00644607" w:rsidRPr="0023124B" w:rsidRDefault="00644607" w:rsidP="00644607">
      <w:pPr>
        <w:pStyle w:val="NoSpacing"/>
      </w:pPr>
      <w:r w:rsidRPr="0023124B">
        <w:t>class FenwickTree2D {</w:t>
      </w:r>
    </w:p>
    <w:p w14:paraId="4C352B76" w14:textId="77777777" w:rsidR="00644607" w:rsidRPr="0023124B" w:rsidRDefault="00644607" w:rsidP="00644607">
      <w:pPr>
        <w:pStyle w:val="NoSpacing"/>
      </w:pPr>
      <w:r w:rsidRPr="0023124B">
        <w:t>public:</w:t>
      </w:r>
    </w:p>
    <w:p w14:paraId="2ED12C21" w14:textId="77777777" w:rsidR="00644607" w:rsidRPr="0023124B" w:rsidRDefault="00644607" w:rsidP="00644607">
      <w:pPr>
        <w:pStyle w:val="NoSpacing"/>
      </w:pPr>
      <w:r w:rsidRPr="0023124B">
        <w:t xml:space="preserve">    vector&lt;vector&lt;T&gt;&gt; tree;</w:t>
      </w:r>
    </w:p>
    <w:p w14:paraId="2996B4CC" w14:textId="77777777" w:rsidR="00644607" w:rsidRPr="0023124B" w:rsidRDefault="00644607" w:rsidP="00644607">
      <w:pPr>
        <w:pStyle w:val="NoSpacing"/>
      </w:pPr>
      <w:r w:rsidRPr="0023124B">
        <w:t xml:space="preserve">    int n, m;</w:t>
      </w:r>
    </w:p>
    <w:p w14:paraId="15A2C28A" w14:textId="77777777" w:rsidR="00644607" w:rsidRPr="0023124B" w:rsidRDefault="00644607" w:rsidP="00644607">
      <w:pPr>
        <w:pStyle w:val="NoSpacing"/>
      </w:pPr>
    </w:p>
    <w:p w14:paraId="200DE61A" w14:textId="77777777" w:rsidR="00644607" w:rsidRPr="0023124B" w:rsidRDefault="00644607" w:rsidP="00644607">
      <w:pPr>
        <w:pStyle w:val="NoSpacing"/>
      </w:pPr>
      <w:r w:rsidRPr="0023124B">
        <w:t xml:space="preserve">    void </w:t>
      </w:r>
      <w:proofErr w:type="spellStart"/>
      <w:r w:rsidRPr="0023124B">
        <w:t>init</w:t>
      </w:r>
      <w:proofErr w:type="spellEnd"/>
      <w:r w:rsidRPr="0023124B">
        <w:t>(int n, int m) {</w:t>
      </w:r>
    </w:p>
    <w:p w14:paraId="50412F3D" w14:textId="77777777" w:rsidR="00644607" w:rsidRPr="0023124B" w:rsidRDefault="00644607" w:rsidP="00644607">
      <w:pPr>
        <w:pStyle w:val="NoSpacing"/>
      </w:pPr>
      <w:r w:rsidRPr="0023124B">
        <w:t xml:space="preserve">        </w:t>
      </w:r>
      <w:proofErr w:type="spellStart"/>
      <w:r w:rsidRPr="0023124B">
        <w:t>tree.assign</w:t>
      </w:r>
      <w:proofErr w:type="spellEnd"/>
      <w:r w:rsidRPr="0023124B">
        <w:t>(n + 2, vector&lt;T&gt;(m + 2, 0));</w:t>
      </w:r>
    </w:p>
    <w:p w14:paraId="6FBE0F0C" w14:textId="77777777" w:rsidR="00644607" w:rsidRPr="0023124B" w:rsidRDefault="00644607" w:rsidP="00644607">
      <w:pPr>
        <w:pStyle w:val="NoSpacing"/>
      </w:pPr>
      <w:r w:rsidRPr="0023124B">
        <w:t xml:space="preserve">        this-&gt;n = n;</w:t>
      </w:r>
    </w:p>
    <w:p w14:paraId="69544208" w14:textId="77777777" w:rsidR="00644607" w:rsidRPr="0023124B" w:rsidRDefault="00644607" w:rsidP="00644607">
      <w:pPr>
        <w:pStyle w:val="NoSpacing"/>
      </w:pPr>
      <w:r w:rsidRPr="0023124B">
        <w:t xml:space="preserve">        this-&gt;m = m;</w:t>
      </w:r>
    </w:p>
    <w:p w14:paraId="607624B7" w14:textId="77777777" w:rsidR="00644607" w:rsidRPr="00D54DC7" w:rsidRDefault="00644607" w:rsidP="00644607">
      <w:pPr>
        <w:pStyle w:val="NoSpacing"/>
        <w:rPr>
          <w:lang w:val="de-DE"/>
        </w:rPr>
      </w:pPr>
      <w:r w:rsidRPr="0023124B">
        <w:t xml:space="preserve">    </w:t>
      </w:r>
      <w:r w:rsidRPr="00D54DC7">
        <w:rPr>
          <w:lang w:val="de-DE"/>
        </w:rPr>
        <w:t>}</w:t>
      </w:r>
    </w:p>
    <w:p w14:paraId="2F6B6B54" w14:textId="77777777" w:rsidR="00644607" w:rsidRPr="00D54DC7" w:rsidRDefault="00644607" w:rsidP="00644607">
      <w:pPr>
        <w:pStyle w:val="NoSpacing"/>
        <w:rPr>
          <w:lang w:val="de-DE"/>
        </w:rPr>
      </w:pPr>
    </w:p>
    <w:p w14:paraId="4701501B" w14:textId="77777777" w:rsidR="00644607" w:rsidRPr="00D54DC7" w:rsidRDefault="00644607" w:rsidP="00644607">
      <w:pPr>
        <w:pStyle w:val="NoSpacing"/>
        <w:rPr>
          <w:lang w:val="de-DE"/>
        </w:rPr>
      </w:pPr>
      <w:r w:rsidRPr="00D54DC7">
        <w:rPr>
          <w:lang w:val="de-DE"/>
        </w:rPr>
        <w:t xml:space="preserve">    T merge(T &amp;x, T &amp;y) { return x + y; }</w:t>
      </w:r>
    </w:p>
    <w:p w14:paraId="186AE671" w14:textId="77777777" w:rsidR="00644607" w:rsidRPr="00D54DC7" w:rsidRDefault="00644607" w:rsidP="00644607">
      <w:pPr>
        <w:pStyle w:val="NoSpacing"/>
        <w:rPr>
          <w:lang w:val="de-DE"/>
        </w:rPr>
      </w:pPr>
    </w:p>
    <w:p w14:paraId="58172D3B" w14:textId="77777777" w:rsidR="00644607" w:rsidRPr="0023124B" w:rsidRDefault="00644607" w:rsidP="00644607">
      <w:pPr>
        <w:pStyle w:val="NoSpacing"/>
      </w:pPr>
      <w:r w:rsidRPr="00D54DC7">
        <w:rPr>
          <w:lang w:val="de-DE"/>
        </w:rPr>
        <w:t xml:space="preserve">    </w:t>
      </w:r>
      <w:r w:rsidRPr="0023124B">
        <w:t xml:space="preserve">void update(int x, int y, T </w:t>
      </w:r>
      <w:proofErr w:type="spellStart"/>
      <w:r w:rsidRPr="0023124B">
        <w:t>val</w:t>
      </w:r>
      <w:proofErr w:type="spellEnd"/>
      <w:r w:rsidRPr="0023124B">
        <w:t>) {</w:t>
      </w:r>
    </w:p>
    <w:p w14:paraId="0C2F0269" w14:textId="77777777" w:rsidR="00644607" w:rsidRPr="0023124B" w:rsidRDefault="00644607" w:rsidP="00644607">
      <w:pPr>
        <w:pStyle w:val="NoSpacing"/>
      </w:pPr>
      <w:r w:rsidRPr="0023124B">
        <w:t xml:space="preserve">        for (; x &lt;= n; x += x &amp; -x) {</w:t>
      </w:r>
    </w:p>
    <w:p w14:paraId="027C1EAF" w14:textId="77777777" w:rsidR="00644607" w:rsidRPr="0023124B" w:rsidRDefault="00644607" w:rsidP="00644607">
      <w:pPr>
        <w:pStyle w:val="NoSpacing"/>
      </w:pPr>
      <w:r w:rsidRPr="0023124B">
        <w:t xml:space="preserve">            for (int z = y; z &lt;= m; z += z &amp; -z) {</w:t>
      </w:r>
    </w:p>
    <w:p w14:paraId="6EB1DD50" w14:textId="77777777" w:rsidR="00644607" w:rsidRPr="0023124B" w:rsidRDefault="00644607" w:rsidP="00644607">
      <w:pPr>
        <w:pStyle w:val="NoSpacing"/>
      </w:pPr>
      <w:r w:rsidRPr="0023124B">
        <w:t xml:space="preserve">                tree[x][z] = merge(tree[x][z], </w:t>
      </w:r>
      <w:proofErr w:type="spellStart"/>
      <w:r w:rsidRPr="0023124B">
        <w:t>val</w:t>
      </w:r>
      <w:proofErr w:type="spellEnd"/>
      <w:r w:rsidRPr="0023124B">
        <w:t>);</w:t>
      </w:r>
    </w:p>
    <w:p w14:paraId="388439AE" w14:textId="77777777" w:rsidR="00644607" w:rsidRPr="00D54DC7" w:rsidRDefault="00644607" w:rsidP="00644607">
      <w:pPr>
        <w:pStyle w:val="NoSpacing"/>
        <w:rPr>
          <w:lang w:val="de-DE"/>
        </w:rPr>
      </w:pPr>
      <w:r w:rsidRPr="0023124B">
        <w:t xml:space="preserve">            </w:t>
      </w:r>
      <w:r w:rsidRPr="00D54DC7">
        <w:rPr>
          <w:lang w:val="de-DE"/>
        </w:rPr>
        <w:t>}</w:t>
      </w:r>
    </w:p>
    <w:p w14:paraId="43A59D1B" w14:textId="77777777" w:rsidR="00644607" w:rsidRPr="00D54DC7" w:rsidRDefault="00644607" w:rsidP="00644607">
      <w:pPr>
        <w:pStyle w:val="NoSpacing"/>
        <w:rPr>
          <w:lang w:val="de-DE"/>
        </w:rPr>
      </w:pPr>
      <w:r w:rsidRPr="00D54DC7">
        <w:rPr>
          <w:lang w:val="de-DE"/>
        </w:rPr>
        <w:t xml:space="preserve">        }</w:t>
      </w:r>
    </w:p>
    <w:p w14:paraId="4388E6EE" w14:textId="77777777" w:rsidR="00644607" w:rsidRPr="00D54DC7" w:rsidRDefault="00644607" w:rsidP="00644607">
      <w:pPr>
        <w:pStyle w:val="NoSpacing"/>
        <w:rPr>
          <w:lang w:val="de-DE"/>
        </w:rPr>
      </w:pPr>
      <w:r w:rsidRPr="00D54DC7">
        <w:rPr>
          <w:lang w:val="de-DE"/>
        </w:rPr>
        <w:t xml:space="preserve">    }</w:t>
      </w:r>
    </w:p>
    <w:p w14:paraId="7610154B" w14:textId="77777777" w:rsidR="00644607" w:rsidRPr="00D54DC7" w:rsidRDefault="00644607" w:rsidP="00644607">
      <w:pPr>
        <w:pStyle w:val="NoSpacing"/>
        <w:rPr>
          <w:lang w:val="de-DE"/>
        </w:rPr>
      </w:pPr>
    </w:p>
    <w:p w14:paraId="620DE078" w14:textId="77777777" w:rsidR="00644607" w:rsidRPr="00D54DC7" w:rsidRDefault="00644607" w:rsidP="00644607">
      <w:pPr>
        <w:pStyle w:val="NoSpacing"/>
        <w:rPr>
          <w:lang w:val="de-DE"/>
        </w:rPr>
      </w:pPr>
      <w:r w:rsidRPr="00D54DC7">
        <w:rPr>
          <w:lang w:val="de-DE"/>
        </w:rPr>
        <w:t xml:space="preserve">    T getPrefix(int x,int y){</w:t>
      </w:r>
    </w:p>
    <w:p w14:paraId="4969501B" w14:textId="77777777" w:rsidR="00644607" w:rsidRPr="0023124B" w:rsidRDefault="00644607" w:rsidP="00644607">
      <w:pPr>
        <w:pStyle w:val="NoSpacing"/>
      </w:pPr>
      <w:r w:rsidRPr="00D54DC7">
        <w:rPr>
          <w:lang w:val="de-DE"/>
        </w:rPr>
        <w:t xml:space="preserve">        </w:t>
      </w:r>
      <w:r w:rsidRPr="0023124B">
        <w:t>if(x &lt;= 0)return 0;</w:t>
      </w:r>
    </w:p>
    <w:p w14:paraId="683306F4" w14:textId="77777777" w:rsidR="00644607" w:rsidRPr="0023124B" w:rsidRDefault="00644607" w:rsidP="00644607">
      <w:pPr>
        <w:pStyle w:val="NoSpacing"/>
      </w:pPr>
      <w:r w:rsidRPr="0023124B">
        <w:t xml:space="preserve">        T ret = 0;</w:t>
      </w:r>
    </w:p>
    <w:p w14:paraId="089EB51B" w14:textId="77777777" w:rsidR="00644607" w:rsidRPr="0023124B" w:rsidRDefault="00644607" w:rsidP="00644607">
      <w:pPr>
        <w:pStyle w:val="NoSpacing"/>
      </w:pPr>
      <w:r w:rsidRPr="0023124B">
        <w:t xml:space="preserve">        for (; x ; x-=x&amp;-x) {</w:t>
      </w:r>
    </w:p>
    <w:p w14:paraId="4B9686F4" w14:textId="77777777" w:rsidR="00644607" w:rsidRPr="0023124B" w:rsidRDefault="00644607" w:rsidP="00644607">
      <w:pPr>
        <w:pStyle w:val="NoSpacing"/>
      </w:pPr>
      <w:r w:rsidRPr="0023124B">
        <w:t xml:space="preserve">            for (int z = y; z ; z-=z&amp;-z) {</w:t>
      </w:r>
    </w:p>
    <w:p w14:paraId="68C416AE" w14:textId="77777777" w:rsidR="00644607" w:rsidRPr="0023124B" w:rsidRDefault="00644607" w:rsidP="00644607">
      <w:pPr>
        <w:pStyle w:val="NoSpacing"/>
      </w:pPr>
      <w:r w:rsidRPr="0023124B">
        <w:t xml:space="preserve">                ret = merge(</w:t>
      </w:r>
      <w:proofErr w:type="spellStart"/>
      <w:r w:rsidRPr="0023124B">
        <w:t>ret,tree</w:t>
      </w:r>
      <w:proofErr w:type="spellEnd"/>
      <w:r w:rsidRPr="0023124B">
        <w:t>[x][z]);</w:t>
      </w:r>
    </w:p>
    <w:p w14:paraId="45A6FB76" w14:textId="77777777" w:rsidR="00644607" w:rsidRPr="0023124B" w:rsidRDefault="00644607" w:rsidP="00644607">
      <w:pPr>
        <w:pStyle w:val="NoSpacing"/>
      </w:pPr>
      <w:r w:rsidRPr="0023124B">
        <w:t xml:space="preserve">            }</w:t>
      </w:r>
    </w:p>
    <w:p w14:paraId="3209A713" w14:textId="77777777" w:rsidR="00644607" w:rsidRPr="0023124B" w:rsidRDefault="00644607" w:rsidP="00644607">
      <w:pPr>
        <w:pStyle w:val="NoSpacing"/>
      </w:pPr>
      <w:r w:rsidRPr="0023124B">
        <w:t xml:space="preserve">        }</w:t>
      </w:r>
    </w:p>
    <w:p w14:paraId="375B4923" w14:textId="77777777" w:rsidR="00644607" w:rsidRPr="0023124B" w:rsidRDefault="00644607" w:rsidP="00644607">
      <w:pPr>
        <w:pStyle w:val="NoSpacing"/>
      </w:pPr>
      <w:r w:rsidRPr="0023124B">
        <w:t xml:space="preserve">        return ret;</w:t>
      </w:r>
    </w:p>
    <w:p w14:paraId="44119743" w14:textId="77777777" w:rsidR="00644607" w:rsidRPr="0023124B" w:rsidRDefault="00644607" w:rsidP="00644607">
      <w:pPr>
        <w:pStyle w:val="NoSpacing"/>
      </w:pPr>
      <w:r w:rsidRPr="0023124B">
        <w:t xml:space="preserve">    }</w:t>
      </w:r>
    </w:p>
    <w:p w14:paraId="71E4AD1E" w14:textId="77777777" w:rsidR="00644607" w:rsidRPr="0023124B" w:rsidRDefault="00644607" w:rsidP="00644607">
      <w:pPr>
        <w:pStyle w:val="NoSpacing"/>
      </w:pPr>
    </w:p>
    <w:p w14:paraId="6CD2588C" w14:textId="77777777" w:rsidR="00644607" w:rsidRPr="0023124B" w:rsidRDefault="00644607" w:rsidP="00644607">
      <w:pPr>
        <w:pStyle w:val="NoSpacing"/>
      </w:pPr>
      <w:r w:rsidRPr="0023124B">
        <w:t xml:space="preserve">    T </w:t>
      </w:r>
      <w:proofErr w:type="spellStart"/>
      <w:r w:rsidRPr="0023124B">
        <w:t>getSquare</w:t>
      </w:r>
      <w:proofErr w:type="spellEnd"/>
      <w:r w:rsidRPr="0023124B">
        <w:t xml:space="preserve">(int </w:t>
      </w:r>
      <w:proofErr w:type="spellStart"/>
      <w:r w:rsidRPr="0023124B">
        <w:t>xl,int</w:t>
      </w:r>
      <w:proofErr w:type="spellEnd"/>
      <w:r w:rsidRPr="0023124B">
        <w:t xml:space="preserve"> </w:t>
      </w:r>
      <w:proofErr w:type="spellStart"/>
      <w:r w:rsidRPr="0023124B">
        <w:t>yl,int</w:t>
      </w:r>
      <w:proofErr w:type="spellEnd"/>
      <w:r w:rsidRPr="0023124B">
        <w:t xml:space="preserve"> </w:t>
      </w:r>
      <w:proofErr w:type="spellStart"/>
      <w:r w:rsidRPr="0023124B">
        <w:t>xr,int</w:t>
      </w:r>
      <w:proofErr w:type="spellEnd"/>
      <w:r w:rsidRPr="0023124B">
        <w:t xml:space="preserve"> </w:t>
      </w:r>
      <w:proofErr w:type="spellStart"/>
      <w:r w:rsidRPr="0023124B">
        <w:t>yr</w:t>
      </w:r>
      <w:proofErr w:type="spellEnd"/>
      <w:r w:rsidRPr="0023124B">
        <w:t>){</w:t>
      </w:r>
    </w:p>
    <w:p w14:paraId="5C9BEE6A" w14:textId="77777777" w:rsidR="00644607" w:rsidRPr="0023124B" w:rsidRDefault="00644607" w:rsidP="00644607">
      <w:pPr>
        <w:pStyle w:val="NoSpacing"/>
      </w:pPr>
      <w:r w:rsidRPr="0023124B">
        <w:t xml:space="preserve">        return </w:t>
      </w:r>
      <w:proofErr w:type="spellStart"/>
      <w:r w:rsidRPr="0023124B">
        <w:t>getPrefix</w:t>
      </w:r>
      <w:proofErr w:type="spellEnd"/>
      <w:r w:rsidRPr="0023124B">
        <w:t>(</w:t>
      </w:r>
      <w:proofErr w:type="spellStart"/>
      <w:r w:rsidRPr="0023124B">
        <w:t>xr,yr</w:t>
      </w:r>
      <w:proofErr w:type="spellEnd"/>
      <w:r w:rsidRPr="0023124B">
        <w:t xml:space="preserve">) + </w:t>
      </w:r>
      <w:proofErr w:type="spellStart"/>
      <w:r w:rsidRPr="0023124B">
        <w:t>getPrefix</w:t>
      </w:r>
      <w:proofErr w:type="spellEnd"/>
      <w:r w:rsidRPr="0023124B">
        <w:t>(xl - 1,yl - 1) -</w:t>
      </w:r>
    </w:p>
    <w:p w14:paraId="65164693" w14:textId="77777777" w:rsidR="00644607" w:rsidRPr="0023124B" w:rsidRDefault="00644607" w:rsidP="00644607">
      <w:pPr>
        <w:pStyle w:val="NoSpacing"/>
      </w:pPr>
      <w:r w:rsidRPr="0023124B">
        <w:t xml:space="preserve">               </w:t>
      </w:r>
      <w:proofErr w:type="spellStart"/>
      <w:r w:rsidRPr="0023124B">
        <w:t>getPrefix</w:t>
      </w:r>
      <w:proofErr w:type="spellEnd"/>
      <w:r w:rsidRPr="0023124B">
        <w:t>(</w:t>
      </w:r>
      <w:proofErr w:type="spellStart"/>
      <w:r w:rsidRPr="0023124B">
        <w:t>xr,yl</w:t>
      </w:r>
      <w:proofErr w:type="spellEnd"/>
      <w:r w:rsidRPr="0023124B">
        <w:t xml:space="preserve"> - 1) - </w:t>
      </w:r>
      <w:proofErr w:type="spellStart"/>
      <w:r w:rsidRPr="0023124B">
        <w:t>getPrefix</w:t>
      </w:r>
      <w:proofErr w:type="spellEnd"/>
      <w:r w:rsidRPr="0023124B">
        <w:t>(xl - 1,yr);</w:t>
      </w:r>
    </w:p>
    <w:p w14:paraId="229E6F17" w14:textId="77777777" w:rsidR="00644607" w:rsidRPr="0023124B" w:rsidRDefault="00644607" w:rsidP="00644607">
      <w:pPr>
        <w:pStyle w:val="NoSpacing"/>
      </w:pPr>
      <w:r w:rsidRPr="0023124B">
        <w:t xml:space="preserve">    }</w:t>
      </w:r>
    </w:p>
    <w:p w14:paraId="3318783C" w14:textId="77777777" w:rsidR="00644607" w:rsidRPr="0023124B" w:rsidRDefault="00644607" w:rsidP="00644607">
      <w:pPr>
        <w:pStyle w:val="NoSpacing"/>
      </w:pPr>
    </w:p>
    <w:p w14:paraId="4CC95616" w14:textId="3569C3C2" w:rsidR="00644607" w:rsidRPr="0023124B" w:rsidRDefault="00644607" w:rsidP="00644607">
      <w:pPr>
        <w:pStyle w:val="NoSpacing"/>
      </w:pPr>
      <w:r w:rsidRPr="0023124B">
        <w:t>};</w:t>
      </w:r>
    </w:p>
    <w:p w14:paraId="38182E86" w14:textId="4E62B23F" w:rsidR="00644607" w:rsidRDefault="00644607" w:rsidP="00644607">
      <w:pPr>
        <w:pStyle w:val="Heading2"/>
      </w:pPr>
      <w:bookmarkStart w:id="42" w:name="_Toc160308586"/>
      <w:r>
        <w:t>DSU</w:t>
      </w:r>
      <w:bookmarkEnd w:id="42"/>
    </w:p>
    <w:p w14:paraId="5B10526B" w14:textId="0E6EE667" w:rsidR="00644607" w:rsidRPr="00644607" w:rsidRDefault="00644607" w:rsidP="00644607">
      <w:r>
        <w:t>// 0-based</w:t>
      </w:r>
    </w:p>
    <w:p w14:paraId="0BDA1FA1" w14:textId="77777777" w:rsidR="00644607" w:rsidRPr="0023124B" w:rsidRDefault="00644607" w:rsidP="00644607">
      <w:pPr>
        <w:pStyle w:val="NoSpacing"/>
      </w:pPr>
      <w:r w:rsidRPr="0023124B">
        <w:t>struct DSU {</w:t>
      </w:r>
    </w:p>
    <w:p w14:paraId="49FC0E92" w14:textId="77777777" w:rsidR="00644607" w:rsidRPr="0023124B" w:rsidRDefault="00644607" w:rsidP="00644607">
      <w:pPr>
        <w:pStyle w:val="NoSpacing"/>
      </w:pPr>
      <w:r w:rsidRPr="0023124B">
        <w:t xml:space="preserve">    vector&lt;int&gt; par, </w:t>
      </w:r>
      <w:proofErr w:type="spellStart"/>
      <w:r w:rsidRPr="0023124B">
        <w:t>sz</w:t>
      </w:r>
      <w:proofErr w:type="spellEnd"/>
      <w:r w:rsidRPr="0023124B">
        <w:t>;</w:t>
      </w:r>
    </w:p>
    <w:p w14:paraId="65C7E1E3" w14:textId="77777777" w:rsidR="00644607" w:rsidRPr="0023124B" w:rsidRDefault="00644607" w:rsidP="00644607">
      <w:pPr>
        <w:pStyle w:val="NoSpacing"/>
      </w:pPr>
      <w:r w:rsidRPr="0023124B">
        <w:t xml:space="preserve">    </w:t>
      </w:r>
    </w:p>
    <w:p w14:paraId="40319C0E" w14:textId="77777777" w:rsidR="00644607" w:rsidRPr="0023124B" w:rsidRDefault="00644607" w:rsidP="00644607">
      <w:pPr>
        <w:pStyle w:val="NoSpacing"/>
      </w:pPr>
      <w:r w:rsidRPr="0023124B">
        <w:t xml:space="preserve">    DSU(int n) : par(n), </w:t>
      </w:r>
      <w:proofErr w:type="spellStart"/>
      <w:r w:rsidRPr="0023124B">
        <w:t>sz</w:t>
      </w:r>
      <w:proofErr w:type="spellEnd"/>
      <w:r w:rsidRPr="0023124B">
        <w:t>(n, 1) { iota(</w:t>
      </w:r>
      <w:proofErr w:type="spellStart"/>
      <w:r w:rsidRPr="0023124B">
        <w:t>par.begin</w:t>
      </w:r>
      <w:proofErr w:type="spellEnd"/>
      <w:r w:rsidRPr="0023124B">
        <w:t xml:space="preserve">(), </w:t>
      </w:r>
      <w:proofErr w:type="spellStart"/>
      <w:r w:rsidRPr="0023124B">
        <w:t>par.end</w:t>
      </w:r>
      <w:proofErr w:type="spellEnd"/>
      <w:r w:rsidRPr="0023124B">
        <w:t>(), 0); }</w:t>
      </w:r>
    </w:p>
    <w:p w14:paraId="4A3C8FB7" w14:textId="77777777" w:rsidR="00644607" w:rsidRPr="0023124B" w:rsidRDefault="00644607" w:rsidP="00644607">
      <w:pPr>
        <w:pStyle w:val="NoSpacing"/>
      </w:pPr>
    </w:p>
    <w:p w14:paraId="10623607" w14:textId="77777777" w:rsidR="00644607" w:rsidRPr="0023124B" w:rsidRDefault="00644607" w:rsidP="00644607">
      <w:pPr>
        <w:pStyle w:val="NoSpacing"/>
      </w:pPr>
      <w:r w:rsidRPr="0023124B">
        <w:t xml:space="preserve">    int find(int x) {</w:t>
      </w:r>
    </w:p>
    <w:p w14:paraId="22BF5627" w14:textId="77777777" w:rsidR="00644607" w:rsidRPr="0023124B" w:rsidRDefault="00644607" w:rsidP="00644607">
      <w:pPr>
        <w:pStyle w:val="NoSpacing"/>
      </w:pPr>
      <w:r w:rsidRPr="0023124B">
        <w:t xml:space="preserve">        if(x == par[x])return x;</w:t>
      </w:r>
    </w:p>
    <w:p w14:paraId="2158E512" w14:textId="77777777" w:rsidR="00644607" w:rsidRPr="0023124B" w:rsidRDefault="00644607" w:rsidP="00644607">
      <w:pPr>
        <w:pStyle w:val="NoSpacing"/>
      </w:pPr>
      <w:r w:rsidRPr="0023124B">
        <w:t xml:space="preserve">        return par[x] = find(par[x]);</w:t>
      </w:r>
    </w:p>
    <w:p w14:paraId="6A58A147" w14:textId="77777777" w:rsidR="00644607" w:rsidRPr="0023124B" w:rsidRDefault="00644607" w:rsidP="00644607">
      <w:pPr>
        <w:pStyle w:val="NoSpacing"/>
      </w:pPr>
      <w:r w:rsidRPr="0023124B">
        <w:t xml:space="preserve">    }</w:t>
      </w:r>
    </w:p>
    <w:p w14:paraId="65301468" w14:textId="77777777" w:rsidR="00644607" w:rsidRPr="0023124B" w:rsidRDefault="00644607" w:rsidP="00644607">
      <w:pPr>
        <w:pStyle w:val="NoSpacing"/>
      </w:pPr>
    </w:p>
    <w:p w14:paraId="008BBE0A" w14:textId="77777777" w:rsidR="00644607" w:rsidRPr="0023124B" w:rsidRDefault="00644607" w:rsidP="00644607">
      <w:pPr>
        <w:pStyle w:val="NoSpacing"/>
      </w:pPr>
      <w:r w:rsidRPr="0023124B">
        <w:t xml:space="preserve">    bool same(int x, int y) { return find(x) == find(y); }</w:t>
      </w:r>
    </w:p>
    <w:p w14:paraId="0C063A76" w14:textId="77777777" w:rsidR="00644607" w:rsidRPr="0023124B" w:rsidRDefault="00644607" w:rsidP="00644607">
      <w:pPr>
        <w:pStyle w:val="NoSpacing"/>
      </w:pPr>
    </w:p>
    <w:p w14:paraId="65FD7684" w14:textId="77777777" w:rsidR="00644607" w:rsidRPr="0023124B" w:rsidRDefault="00644607" w:rsidP="00644607">
      <w:pPr>
        <w:pStyle w:val="NoSpacing"/>
      </w:pPr>
      <w:r w:rsidRPr="0023124B">
        <w:t xml:space="preserve">    bool join(int x, int y) {</w:t>
      </w:r>
    </w:p>
    <w:p w14:paraId="47B88D64" w14:textId="77777777" w:rsidR="00644607" w:rsidRPr="0023124B" w:rsidRDefault="00644607" w:rsidP="00644607">
      <w:pPr>
        <w:pStyle w:val="NoSpacing"/>
      </w:pPr>
      <w:r w:rsidRPr="0023124B">
        <w:t xml:space="preserve">        x = find(x);</w:t>
      </w:r>
    </w:p>
    <w:p w14:paraId="0E1518FC" w14:textId="77777777" w:rsidR="00644607" w:rsidRPr="0023124B" w:rsidRDefault="00644607" w:rsidP="00644607">
      <w:pPr>
        <w:pStyle w:val="NoSpacing"/>
      </w:pPr>
      <w:r w:rsidRPr="0023124B">
        <w:t xml:space="preserve">        y = find(y);</w:t>
      </w:r>
    </w:p>
    <w:p w14:paraId="5A6C455A" w14:textId="77777777" w:rsidR="00644607" w:rsidRPr="0023124B" w:rsidRDefault="00644607" w:rsidP="00644607">
      <w:pPr>
        <w:pStyle w:val="NoSpacing"/>
      </w:pPr>
      <w:r w:rsidRPr="0023124B">
        <w:t xml:space="preserve">        if (x == y) return false;</w:t>
      </w:r>
    </w:p>
    <w:p w14:paraId="06AD6451" w14:textId="77777777" w:rsidR="00644607" w:rsidRPr="0023124B" w:rsidRDefault="00644607" w:rsidP="00644607">
      <w:pPr>
        <w:pStyle w:val="NoSpacing"/>
      </w:pPr>
      <w:r w:rsidRPr="0023124B">
        <w:t xml:space="preserve">        if (</w:t>
      </w:r>
      <w:proofErr w:type="spellStart"/>
      <w:r w:rsidRPr="0023124B">
        <w:t>sz</w:t>
      </w:r>
      <w:proofErr w:type="spellEnd"/>
      <w:r w:rsidRPr="0023124B">
        <w:t xml:space="preserve">[x] &lt; </w:t>
      </w:r>
      <w:proofErr w:type="spellStart"/>
      <w:r w:rsidRPr="0023124B">
        <w:t>sz</w:t>
      </w:r>
      <w:proofErr w:type="spellEnd"/>
      <w:r w:rsidRPr="0023124B">
        <w:t>[y])</w:t>
      </w:r>
    </w:p>
    <w:p w14:paraId="44EE2A01" w14:textId="77777777" w:rsidR="00644607" w:rsidRPr="0023124B" w:rsidRDefault="00644607" w:rsidP="00644607">
      <w:pPr>
        <w:pStyle w:val="NoSpacing"/>
      </w:pPr>
      <w:r w:rsidRPr="0023124B">
        <w:t xml:space="preserve">            swap(x, y);</w:t>
      </w:r>
    </w:p>
    <w:p w14:paraId="7FCE3323" w14:textId="77777777" w:rsidR="00644607" w:rsidRPr="0023124B" w:rsidRDefault="00644607" w:rsidP="00644607">
      <w:pPr>
        <w:pStyle w:val="NoSpacing"/>
      </w:pPr>
      <w:r w:rsidRPr="0023124B">
        <w:t xml:space="preserve">        </w:t>
      </w:r>
      <w:proofErr w:type="spellStart"/>
      <w:r w:rsidRPr="0023124B">
        <w:t>sz</w:t>
      </w:r>
      <w:proofErr w:type="spellEnd"/>
      <w:r w:rsidRPr="0023124B">
        <w:t xml:space="preserve">[x] += </w:t>
      </w:r>
      <w:proofErr w:type="spellStart"/>
      <w:r w:rsidRPr="0023124B">
        <w:t>sz</w:t>
      </w:r>
      <w:proofErr w:type="spellEnd"/>
      <w:r w:rsidRPr="0023124B">
        <w:t>[y];</w:t>
      </w:r>
    </w:p>
    <w:p w14:paraId="248CD08F" w14:textId="77777777" w:rsidR="00644607" w:rsidRPr="0023124B" w:rsidRDefault="00644607" w:rsidP="00644607">
      <w:pPr>
        <w:pStyle w:val="NoSpacing"/>
      </w:pPr>
      <w:r w:rsidRPr="0023124B">
        <w:t xml:space="preserve">        par[y] = x;</w:t>
      </w:r>
    </w:p>
    <w:p w14:paraId="4929C7C1" w14:textId="77777777" w:rsidR="00644607" w:rsidRPr="0023124B" w:rsidRDefault="00644607" w:rsidP="00644607">
      <w:pPr>
        <w:pStyle w:val="NoSpacing"/>
      </w:pPr>
      <w:r w:rsidRPr="0023124B">
        <w:t xml:space="preserve">        return true;</w:t>
      </w:r>
    </w:p>
    <w:p w14:paraId="62E10DBB" w14:textId="77777777" w:rsidR="00644607" w:rsidRPr="0023124B" w:rsidRDefault="00644607" w:rsidP="00644607">
      <w:pPr>
        <w:pStyle w:val="NoSpacing"/>
      </w:pPr>
      <w:r w:rsidRPr="0023124B">
        <w:t xml:space="preserve">    }</w:t>
      </w:r>
    </w:p>
    <w:p w14:paraId="6ED897DF" w14:textId="77777777" w:rsidR="00644607" w:rsidRPr="0023124B" w:rsidRDefault="00644607" w:rsidP="00644607">
      <w:pPr>
        <w:pStyle w:val="NoSpacing"/>
      </w:pPr>
      <w:r w:rsidRPr="0023124B">
        <w:t xml:space="preserve"> int size(int x) { return </w:t>
      </w:r>
      <w:proofErr w:type="spellStart"/>
      <w:r w:rsidRPr="0023124B">
        <w:t>sz</w:t>
      </w:r>
      <w:proofErr w:type="spellEnd"/>
      <w:r w:rsidRPr="0023124B">
        <w:t>[find(x)]; }</w:t>
      </w:r>
    </w:p>
    <w:p w14:paraId="06473728" w14:textId="46CE543F" w:rsidR="00644607" w:rsidRDefault="00644607" w:rsidP="00644607">
      <w:pPr>
        <w:pStyle w:val="NoSpacing"/>
      </w:pPr>
      <w:r w:rsidRPr="0023124B">
        <w:t>};</w:t>
      </w:r>
    </w:p>
    <w:p w14:paraId="1824C140" w14:textId="189372FD" w:rsidR="00DB7B00" w:rsidRDefault="00DB7B00" w:rsidP="00DB7B00">
      <w:pPr>
        <w:pStyle w:val="Heading2"/>
      </w:pPr>
      <w:bookmarkStart w:id="43" w:name="_Toc160308587"/>
      <w:r>
        <w:t>Bipartite DSU</w:t>
      </w:r>
      <w:bookmarkEnd w:id="43"/>
    </w:p>
    <w:p w14:paraId="0117D94D" w14:textId="35F0F8D7" w:rsidR="00DB7B00" w:rsidRPr="00DB7B00" w:rsidRDefault="00DB7B00" w:rsidP="00DB7B00">
      <w:r>
        <w:t>// Maintains whether each component is bipartite</w:t>
      </w:r>
    </w:p>
    <w:p w14:paraId="4367DCDC" w14:textId="77777777" w:rsidR="00DB7B00" w:rsidRPr="0023124B" w:rsidRDefault="00DB7B00" w:rsidP="00DB7B00">
      <w:pPr>
        <w:pStyle w:val="NoSpacing"/>
      </w:pPr>
      <w:r w:rsidRPr="0023124B">
        <w:t xml:space="preserve">struct </w:t>
      </w:r>
      <w:proofErr w:type="spellStart"/>
      <w:r w:rsidRPr="0023124B">
        <w:t>BipartiteDSU</w:t>
      </w:r>
      <w:proofErr w:type="spellEnd"/>
      <w:r w:rsidRPr="0023124B">
        <w:t xml:space="preserve"> {</w:t>
      </w:r>
    </w:p>
    <w:p w14:paraId="0290A976" w14:textId="77777777" w:rsidR="00DB7B00" w:rsidRPr="0023124B" w:rsidRDefault="00DB7B00" w:rsidP="00DB7B00">
      <w:pPr>
        <w:pStyle w:val="NoSpacing"/>
      </w:pPr>
      <w:r w:rsidRPr="0023124B">
        <w:t xml:space="preserve">    vector&lt;int&gt; </w:t>
      </w:r>
      <w:proofErr w:type="spellStart"/>
      <w:r w:rsidRPr="0023124B">
        <w:t>sz,bipartite</w:t>
      </w:r>
      <w:proofErr w:type="spellEnd"/>
      <w:r w:rsidRPr="0023124B">
        <w:t>;</w:t>
      </w:r>
    </w:p>
    <w:p w14:paraId="02C1B690" w14:textId="77777777" w:rsidR="00DB7B00" w:rsidRPr="0023124B" w:rsidRDefault="00DB7B00" w:rsidP="00DB7B00">
      <w:pPr>
        <w:pStyle w:val="NoSpacing"/>
      </w:pPr>
      <w:r w:rsidRPr="0023124B">
        <w:t xml:space="preserve">    vector&lt;pair&lt;int, int&gt;&gt;par;</w:t>
      </w:r>
    </w:p>
    <w:p w14:paraId="5C85699C" w14:textId="77777777" w:rsidR="00DB7B00" w:rsidRPr="0023124B" w:rsidRDefault="00DB7B00" w:rsidP="00DB7B00">
      <w:pPr>
        <w:pStyle w:val="NoSpacing"/>
      </w:pPr>
    </w:p>
    <w:p w14:paraId="05317876" w14:textId="77777777" w:rsidR="00DB7B00" w:rsidRPr="00BD2AEA" w:rsidRDefault="00DB7B00" w:rsidP="00DB7B00">
      <w:pPr>
        <w:pStyle w:val="NoSpacing"/>
        <w:rPr>
          <w:lang w:val="de-DE"/>
        </w:rPr>
      </w:pPr>
      <w:r w:rsidRPr="0023124B">
        <w:t xml:space="preserve">    </w:t>
      </w:r>
      <w:r w:rsidRPr="00BD2AEA">
        <w:rPr>
          <w:lang w:val="de-DE"/>
        </w:rPr>
        <w:t>BipartiteDSU(int n) : par(n), sz(n, 1),bipartite(n) {</w:t>
      </w:r>
    </w:p>
    <w:p w14:paraId="55E6FD30" w14:textId="77777777" w:rsidR="00DB7B00" w:rsidRPr="0023124B" w:rsidRDefault="00DB7B00" w:rsidP="00DB7B00">
      <w:pPr>
        <w:pStyle w:val="NoSpacing"/>
      </w:pPr>
      <w:r w:rsidRPr="00BD2AEA">
        <w:rPr>
          <w:lang w:val="de-DE"/>
        </w:rPr>
        <w:t xml:space="preserve">        </w:t>
      </w:r>
      <w:r w:rsidRPr="0023124B">
        <w:t xml:space="preserve">for (int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 {</w:t>
      </w:r>
    </w:p>
    <w:p w14:paraId="198C0EBB" w14:textId="77777777" w:rsidR="00DB7B00" w:rsidRPr="0023124B" w:rsidRDefault="00DB7B00" w:rsidP="00DB7B00">
      <w:pPr>
        <w:pStyle w:val="NoSpacing"/>
      </w:pPr>
      <w:r w:rsidRPr="0023124B">
        <w:t xml:space="preserve">            par[</w:t>
      </w:r>
      <w:proofErr w:type="spellStart"/>
      <w:r w:rsidRPr="0023124B">
        <w:t>i</w:t>
      </w:r>
      <w:proofErr w:type="spellEnd"/>
      <w:r w:rsidRPr="0023124B">
        <w:t>] = {i,0};</w:t>
      </w:r>
    </w:p>
    <w:p w14:paraId="2D1DCBD0" w14:textId="77777777" w:rsidR="00DB7B00" w:rsidRPr="0023124B" w:rsidRDefault="00DB7B00" w:rsidP="00DB7B00">
      <w:pPr>
        <w:pStyle w:val="NoSpacing"/>
      </w:pPr>
      <w:r w:rsidRPr="0023124B">
        <w:t xml:space="preserve">        }</w:t>
      </w:r>
    </w:p>
    <w:p w14:paraId="6B20C706" w14:textId="77777777" w:rsidR="00DB7B00" w:rsidRPr="0023124B" w:rsidRDefault="00DB7B00" w:rsidP="00DB7B00">
      <w:pPr>
        <w:pStyle w:val="NoSpacing"/>
      </w:pPr>
      <w:r w:rsidRPr="0023124B">
        <w:t xml:space="preserve">    }</w:t>
      </w:r>
    </w:p>
    <w:p w14:paraId="63801090" w14:textId="77777777" w:rsidR="00DB7B00" w:rsidRPr="0023124B" w:rsidRDefault="00DB7B00" w:rsidP="00DB7B00">
      <w:pPr>
        <w:pStyle w:val="NoSpacing"/>
      </w:pPr>
      <w:r w:rsidRPr="0023124B">
        <w:t xml:space="preserve">    </w:t>
      </w:r>
    </w:p>
    <w:p w14:paraId="430846FE" w14:textId="77777777" w:rsidR="00DB7B00" w:rsidRPr="0023124B" w:rsidRDefault="00DB7B00" w:rsidP="00DB7B00">
      <w:pPr>
        <w:pStyle w:val="NoSpacing"/>
      </w:pPr>
      <w:r w:rsidRPr="0023124B">
        <w:t xml:space="preserve">    pair&lt;int, int&gt; find(int u) {</w:t>
      </w:r>
    </w:p>
    <w:p w14:paraId="2F986095" w14:textId="77777777" w:rsidR="00DB7B00" w:rsidRPr="0023124B" w:rsidRDefault="00DB7B00" w:rsidP="00DB7B00">
      <w:pPr>
        <w:pStyle w:val="NoSpacing"/>
      </w:pPr>
      <w:r w:rsidRPr="0023124B">
        <w:t xml:space="preserve">        if (u == par[u].fi)return {u, 0};</w:t>
      </w:r>
    </w:p>
    <w:p w14:paraId="03BDF399" w14:textId="77777777" w:rsidR="00DB7B00" w:rsidRPr="0023124B" w:rsidRDefault="00DB7B00" w:rsidP="00DB7B00">
      <w:pPr>
        <w:pStyle w:val="NoSpacing"/>
      </w:pPr>
      <w:r w:rsidRPr="0023124B">
        <w:t xml:space="preserve">        int parity = par[u].se;</w:t>
      </w:r>
    </w:p>
    <w:p w14:paraId="2936E24A" w14:textId="77777777" w:rsidR="00DB7B00" w:rsidRPr="0023124B" w:rsidRDefault="00DB7B00" w:rsidP="00DB7B00">
      <w:pPr>
        <w:pStyle w:val="NoSpacing"/>
      </w:pPr>
      <w:r w:rsidRPr="0023124B">
        <w:t xml:space="preserve">        par[u] = find(par[u].first);</w:t>
      </w:r>
    </w:p>
    <w:p w14:paraId="39940314" w14:textId="77777777" w:rsidR="00DB7B00" w:rsidRPr="0023124B" w:rsidRDefault="00DB7B00" w:rsidP="00DB7B00">
      <w:pPr>
        <w:pStyle w:val="NoSpacing"/>
      </w:pPr>
      <w:r w:rsidRPr="0023124B">
        <w:t xml:space="preserve">        par[u].se ^= parity;</w:t>
      </w:r>
    </w:p>
    <w:p w14:paraId="7E46FA11" w14:textId="77777777" w:rsidR="00DB7B00" w:rsidRPr="0023124B" w:rsidRDefault="00DB7B00" w:rsidP="00DB7B00">
      <w:pPr>
        <w:pStyle w:val="NoSpacing"/>
      </w:pPr>
      <w:r w:rsidRPr="0023124B">
        <w:t xml:space="preserve">        return par[u];</w:t>
      </w:r>
    </w:p>
    <w:p w14:paraId="03F45C49" w14:textId="77777777" w:rsidR="00DB7B00" w:rsidRPr="0023124B" w:rsidRDefault="00DB7B00" w:rsidP="00DB7B00">
      <w:pPr>
        <w:pStyle w:val="NoSpacing"/>
      </w:pPr>
      <w:r w:rsidRPr="0023124B">
        <w:t xml:space="preserve">    }</w:t>
      </w:r>
    </w:p>
    <w:p w14:paraId="5085049B" w14:textId="77777777" w:rsidR="00DB7B00" w:rsidRPr="0023124B" w:rsidRDefault="00DB7B00" w:rsidP="00DB7B00">
      <w:pPr>
        <w:pStyle w:val="NoSpacing"/>
      </w:pPr>
    </w:p>
    <w:p w14:paraId="1A0E8EF8" w14:textId="77777777" w:rsidR="00DB7B00" w:rsidRPr="0023124B" w:rsidRDefault="00DB7B00" w:rsidP="00DB7B00">
      <w:pPr>
        <w:pStyle w:val="NoSpacing"/>
      </w:pPr>
      <w:r w:rsidRPr="0023124B">
        <w:t xml:space="preserve">    bool same(int x, int y) { return find(x).first == find(y).first; }</w:t>
      </w:r>
    </w:p>
    <w:p w14:paraId="3B8F7FB5" w14:textId="77777777" w:rsidR="00DB7B00" w:rsidRPr="0023124B" w:rsidRDefault="00DB7B00" w:rsidP="00DB7B00">
      <w:pPr>
        <w:pStyle w:val="NoSpacing"/>
      </w:pPr>
      <w:r w:rsidRPr="0023124B">
        <w:t xml:space="preserve">    </w:t>
      </w:r>
    </w:p>
    <w:p w14:paraId="0B2324C3" w14:textId="77777777" w:rsidR="00DB7B00" w:rsidRPr="0023124B" w:rsidRDefault="00DB7B00" w:rsidP="00DB7B00">
      <w:pPr>
        <w:pStyle w:val="NoSpacing"/>
      </w:pPr>
      <w:r w:rsidRPr="0023124B">
        <w:t xml:space="preserve">    bool join(int u, int v) {</w:t>
      </w:r>
    </w:p>
    <w:p w14:paraId="5E4616CB" w14:textId="77777777" w:rsidR="00DB7B00" w:rsidRPr="0023124B" w:rsidRDefault="00DB7B00" w:rsidP="00DB7B00">
      <w:pPr>
        <w:pStyle w:val="NoSpacing"/>
      </w:pPr>
      <w:r w:rsidRPr="0023124B">
        <w:t xml:space="preserve">        pair&lt;</w:t>
      </w:r>
      <w:proofErr w:type="spellStart"/>
      <w:r w:rsidRPr="0023124B">
        <w:t>int,int</w:t>
      </w:r>
      <w:proofErr w:type="spellEnd"/>
      <w:r w:rsidRPr="0023124B">
        <w:t>&gt;</w:t>
      </w:r>
      <w:proofErr w:type="spellStart"/>
      <w:r w:rsidRPr="0023124B">
        <w:t>pu</w:t>
      </w:r>
      <w:proofErr w:type="spellEnd"/>
      <w:r w:rsidRPr="0023124B">
        <w:t xml:space="preserve"> = find(u);</w:t>
      </w:r>
    </w:p>
    <w:p w14:paraId="41E54E4D" w14:textId="77777777" w:rsidR="00DB7B00" w:rsidRPr="0023124B" w:rsidRDefault="00DB7B00" w:rsidP="00DB7B00">
      <w:pPr>
        <w:pStyle w:val="NoSpacing"/>
      </w:pPr>
      <w:r w:rsidRPr="0023124B">
        <w:t xml:space="preserve">        pair&lt;</w:t>
      </w:r>
      <w:proofErr w:type="spellStart"/>
      <w:r w:rsidRPr="0023124B">
        <w:t>int,int</w:t>
      </w:r>
      <w:proofErr w:type="spellEnd"/>
      <w:r w:rsidRPr="0023124B">
        <w:t>&gt;</w:t>
      </w:r>
      <w:proofErr w:type="spellStart"/>
      <w:r w:rsidRPr="0023124B">
        <w:t>pv</w:t>
      </w:r>
      <w:proofErr w:type="spellEnd"/>
      <w:r w:rsidRPr="0023124B">
        <w:t xml:space="preserve"> = find(v);</w:t>
      </w:r>
    </w:p>
    <w:p w14:paraId="14F9B0AC" w14:textId="77777777" w:rsidR="00DB7B00" w:rsidRPr="0023124B" w:rsidRDefault="00DB7B00" w:rsidP="00DB7B00">
      <w:pPr>
        <w:pStyle w:val="NoSpacing"/>
      </w:pPr>
      <w:r w:rsidRPr="0023124B">
        <w:t xml:space="preserve">        u = </w:t>
      </w:r>
      <w:proofErr w:type="spellStart"/>
      <w:r w:rsidRPr="0023124B">
        <w:t>pu.first</w:t>
      </w:r>
      <w:proofErr w:type="spellEnd"/>
      <w:r w:rsidRPr="0023124B">
        <w:t>;</w:t>
      </w:r>
    </w:p>
    <w:p w14:paraId="49FB8203" w14:textId="77777777" w:rsidR="00DB7B00" w:rsidRPr="0023124B" w:rsidRDefault="00DB7B00" w:rsidP="00DB7B00">
      <w:pPr>
        <w:pStyle w:val="NoSpacing"/>
      </w:pPr>
      <w:r w:rsidRPr="0023124B">
        <w:t xml:space="preserve">        v = </w:t>
      </w:r>
      <w:proofErr w:type="spellStart"/>
      <w:r w:rsidRPr="0023124B">
        <w:t>pv.first</w:t>
      </w:r>
      <w:proofErr w:type="spellEnd"/>
      <w:r w:rsidRPr="0023124B">
        <w:t>;</w:t>
      </w:r>
    </w:p>
    <w:p w14:paraId="50B78A86" w14:textId="77777777" w:rsidR="00DB7B00" w:rsidRPr="0023124B" w:rsidRDefault="00DB7B00" w:rsidP="00DB7B00">
      <w:pPr>
        <w:pStyle w:val="NoSpacing"/>
      </w:pPr>
      <w:r w:rsidRPr="0023124B">
        <w:t xml:space="preserve">        int x = </w:t>
      </w:r>
      <w:proofErr w:type="spellStart"/>
      <w:r w:rsidRPr="0023124B">
        <w:t>pu.second,y</w:t>
      </w:r>
      <w:proofErr w:type="spellEnd"/>
      <w:r w:rsidRPr="0023124B">
        <w:t xml:space="preserve"> = </w:t>
      </w:r>
      <w:proofErr w:type="spellStart"/>
      <w:r w:rsidRPr="0023124B">
        <w:t>pv.second</w:t>
      </w:r>
      <w:proofErr w:type="spellEnd"/>
      <w:r w:rsidRPr="0023124B">
        <w:t>;</w:t>
      </w:r>
    </w:p>
    <w:p w14:paraId="2C4A23ED" w14:textId="77777777" w:rsidR="00DB7B00" w:rsidRPr="0023124B" w:rsidRDefault="00DB7B00" w:rsidP="00DB7B00">
      <w:pPr>
        <w:pStyle w:val="NoSpacing"/>
      </w:pPr>
      <w:r w:rsidRPr="0023124B">
        <w:t xml:space="preserve">        if (u == v) {</w:t>
      </w:r>
    </w:p>
    <w:p w14:paraId="33510E7E" w14:textId="77777777" w:rsidR="00DB7B00" w:rsidRPr="0023124B" w:rsidRDefault="00DB7B00" w:rsidP="00DB7B00">
      <w:pPr>
        <w:pStyle w:val="NoSpacing"/>
      </w:pPr>
      <w:r w:rsidRPr="0023124B">
        <w:t xml:space="preserve">            if(x == y)</w:t>
      </w:r>
    </w:p>
    <w:p w14:paraId="47A5D7FB" w14:textId="77777777" w:rsidR="00DB7B00" w:rsidRPr="0023124B" w:rsidRDefault="00DB7B00" w:rsidP="00DB7B00">
      <w:pPr>
        <w:pStyle w:val="NoSpacing"/>
      </w:pPr>
      <w:r w:rsidRPr="0023124B">
        <w:t xml:space="preserve">                bipartite[u] = false;</w:t>
      </w:r>
    </w:p>
    <w:p w14:paraId="405B9AB7" w14:textId="77777777" w:rsidR="00DB7B00" w:rsidRPr="0023124B" w:rsidRDefault="00DB7B00" w:rsidP="00DB7B00">
      <w:pPr>
        <w:pStyle w:val="NoSpacing"/>
      </w:pPr>
      <w:r w:rsidRPr="0023124B">
        <w:t xml:space="preserve">            return false;</w:t>
      </w:r>
    </w:p>
    <w:p w14:paraId="154B32DA" w14:textId="77777777" w:rsidR="00DB7B00" w:rsidRPr="0023124B" w:rsidRDefault="00DB7B00" w:rsidP="00DB7B00">
      <w:pPr>
        <w:pStyle w:val="NoSpacing"/>
      </w:pPr>
      <w:r w:rsidRPr="0023124B">
        <w:t xml:space="preserve">        }</w:t>
      </w:r>
    </w:p>
    <w:p w14:paraId="00EA9CE8" w14:textId="77777777" w:rsidR="00DB7B00" w:rsidRPr="0023124B" w:rsidRDefault="00DB7B00" w:rsidP="00DB7B00">
      <w:pPr>
        <w:pStyle w:val="NoSpacing"/>
      </w:pPr>
      <w:r w:rsidRPr="0023124B">
        <w:t xml:space="preserve">        if (</w:t>
      </w:r>
      <w:proofErr w:type="spellStart"/>
      <w:r w:rsidRPr="0023124B">
        <w:t>sz</w:t>
      </w:r>
      <w:proofErr w:type="spellEnd"/>
      <w:r w:rsidRPr="0023124B">
        <w:t xml:space="preserve">[u] &lt; </w:t>
      </w:r>
      <w:proofErr w:type="spellStart"/>
      <w:r w:rsidRPr="0023124B">
        <w:t>sz</w:t>
      </w:r>
      <w:proofErr w:type="spellEnd"/>
      <w:r w:rsidRPr="0023124B">
        <w:t>[v])</w:t>
      </w:r>
    </w:p>
    <w:p w14:paraId="43921D3D" w14:textId="77777777" w:rsidR="00DB7B00" w:rsidRPr="0023124B" w:rsidRDefault="00DB7B00" w:rsidP="00DB7B00">
      <w:pPr>
        <w:pStyle w:val="NoSpacing"/>
      </w:pPr>
      <w:r w:rsidRPr="0023124B">
        <w:t xml:space="preserve">            swap(u, v);</w:t>
      </w:r>
    </w:p>
    <w:p w14:paraId="57788666" w14:textId="77777777" w:rsidR="00DB7B00" w:rsidRPr="0023124B" w:rsidRDefault="00DB7B00" w:rsidP="00DB7B00">
      <w:pPr>
        <w:pStyle w:val="NoSpacing"/>
      </w:pPr>
      <w:r w:rsidRPr="0023124B">
        <w:t xml:space="preserve">        par[v] = {u, x ^ y ^ 1};</w:t>
      </w:r>
    </w:p>
    <w:p w14:paraId="45C8E92C" w14:textId="77777777" w:rsidR="00DB7B00" w:rsidRPr="00BD2AEA" w:rsidRDefault="00DB7B00" w:rsidP="00DB7B00">
      <w:pPr>
        <w:pStyle w:val="NoSpacing"/>
        <w:rPr>
          <w:lang w:val="de-DE"/>
        </w:rPr>
      </w:pPr>
      <w:r w:rsidRPr="0023124B">
        <w:t xml:space="preserve">        </w:t>
      </w:r>
      <w:r w:rsidRPr="00BD2AEA">
        <w:rPr>
          <w:lang w:val="de-DE"/>
        </w:rPr>
        <w:t>bipartite[u] &amp;= bipartite[v];</w:t>
      </w:r>
    </w:p>
    <w:p w14:paraId="47A608F6" w14:textId="77777777" w:rsidR="00DB7B00" w:rsidRPr="00BD2AEA" w:rsidRDefault="00DB7B00" w:rsidP="00DB7B00">
      <w:pPr>
        <w:pStyle w:val="NoSpacing"/>
        <w:rPr>
          <w:lang w:val="de-DE"/>
        </w:rPr>
      </w:pPr>
      <w:r w:rsidRPr="00BD2AEA">
        <w:rPr>
          <w:lang w:val="de-DE"/>
        </w:rPr>
        <w:t xml:space="preserve">        sz[u] += sz[v];</w:t>
      </w:r>
    </w:p>
    <w:p w14:paraId="47B2A640" w14:textId="77777777" w:rsidR="00DB7B00" w:rsidRPr="0023124B" w:rsidRDefault="00DB7B00" w:rsidP="00DB7B00">
      <w:pPr>
        <w:pStyle w:val="NoSpacing"/>
      </w:pPr>
      <w:r w:rsidRPr="00BD2AEA">
        <w:rPr>
          <w:lang w:val="de-DE"/>
        </w:rPr>
        <w:t xml:space="preserve">        </w:t>
      </w:r>
      <w:r w:rsidRPr="0023124B">
        <w:t>return true;</w:t>
      </w:r>
    </w:p>
    <w:p w14:paraId="2BA0B9C5" w14:textId="77777777" w:rsidR="00DB7B00" w:rsidRPr="0023124B" w:rsidRDefault="00DB7B00" w:rsidP="00DB7B00">
      <w:pPr>
        <w:pStyle w:val="NoSpacing"/>
      </w:pPr>
      <w:r w:rsidRPr="0023124B">
        <w:t xml:space="preserve">    }</w:t>
      </w:r>
    </w:p>
    <w:p w14:paraId="50039035" w14:textId="77777777" w:rsidR="00DB7B00" w:rsidRPr="0023124B" w:rsidRDefault="00DB7B00" w:rsidP="00DB7B00">
      <w:pPr>
        <w:pStyle w:val="NoSpacing"/>
      </w:pPr>
    </w:p>
    <w:p w14:paraId="33C032B2" w14:textId="77777777" w:rsidR="00DB7B00" w:rsidRPr="0023124B" w:rsidRDefault="00DB7B00" w:rsidP="00DB7B00">
      <w:pPr>
        <w:pStyle w:val="NoSpacing"/>
      </w:pPr>
      <w:r w:rsidRPr="0023124B">
        <w:lastRenderedPageBreak/>
        <w:t xml:space="preserve">    int size(int x) { return </w:t>
      </w:r>
      <w:proofErr w:type="spellStart"/>
      <w:r w:rsidRPr="0023124B">
        <w:t>sz</w:t>
      </w:r>
      <w:proofErr w:type="spellEnd"/>
      <w:r w:rsidRPr="0023124B">
        <w:t>[find(x).first]; }</w:t>
      </w:r>
    </w:p>
    <w:p w14:paraId="6F65B0A6" w14:textId="73728FA2" w:rsidR="00DB7B00" w:rsidRPr="0023124B" w:rsidRDefault="00DB7B00" w:rsidP="00DB7B00">
      <w:pPr>
        <w:pStyle w:val="NoSpacing"/>
      </w:pPr>
      <w:r w:rsidRPr="0023124B">
        <w:t>};</w:t>
      </w:r>
    </w:p>
    <w:p w14:paraId="368FBD8F" w14:textId="77777777" w:rsidR="00DB7B00" w:rsidRPr="00DB7B00" w:rsidRDefault="00DB7B00" w:rsidP="00DB7B00"/>
    <w:p w14:paraId="7A8999B1" w14:textId="77777777" w:rsidR="00644607" w:rsidRPr="00644607" w:rsidRDefault="00644607" w:rsidP="00644607"/>
    <w:p w14:paraId="634B971F" w14:textId="4E0231E5" w:rsidR="00644607" w:rsidRDefault="00BE2DDD" w:rsidP="00BE2DDD">
      <w:pPr>
        <w:pStyle w:val="Heading2"/>
      </w:pPr>
      <w:bookmarkStart w:id="44" w:name="_Toc160308588"/>
      <w:r>
        <w:t>Rollback DSU</w:t>
      </w:r>
      <w:bookmarkEnd w:id="44"/>
    </w:p>
    <w:p w14:paraId="27CD8A6C" w14:textId="77777777" w:rsidR="00BE2DDD" w:rsidRPr="0023124B" w:rsidRDefault="00BE2DDD" w:rsidP="00BE2DDD">
      <w:pPr>
        <w:pStyle w:val="NoSpacing"/>
      </w:pPr>
      <w:r w:rsidRPr="0023124B">
        <w:t xml:space="preserve">struct </w:t>
      </w:r>
      <w:proofErr w:type="spellStart"/>
      <w:r w:rsidRPr="0023124B">
        <w:t>RollbackDSU</w:t>
      </w:r>
      <w:proofErr w:type="spellEnd"/>
      <w:r w:rsidRPr="0023124B">
        <w:t xml:space="preserve"> {</w:t>
      </w:r>
    </w:p>
    <w:p w14:paraId="134428D4" w14:textId="77777777" w:rsidR="00BE2DDD" w:rsidRPr="0023124B" w:rsidRDefault="00BE2DDD" w:rsidP="00BE2DDD">
      <w:pPr>
        <w:pStyle w:val="NoSpacing"/>
      </w:pPr>
      <w:r w:rsidRPr="0023124B">
        <w:t xml:space="preserve">    vector&lt;int&gt; par; vector&lt;pair&lt;</w:t>
      </w:r>
      <w:proofErr w:type="spellStart"/>
      <w:r w:rsidRPr="0023124B">
        <w:t>int,int</w:t>
      </w:r>
      <w:proofErr w:type="spellEnd"/>
      <w:r w:rsidRPr="0023124B">
        <w:t xml:space="preserve">&gt;&gt; </w:t>
      </w:r>
      <w:proofErr w:type="spellStart"/>
      <w:r w:rsidRPr="0023124B">
        <w:t>st</w:t>
      </w:r>
      <w:proofErr w:type="spellEnd"/>
      <w:r w:rsidRPr="0023124B">
        <w:t>;</w:t>
      </w:r>
    </w:p>
    <w:p w14:paraId="38DF0D74" w14:textId="77777777" w:rsidR="00BE2DDD" w:rsidRPr="0023124B" w:rsidRDefault="00BE2DDD" w:rsidP="00BE2DDD">
      <w:pPr>
        <w:pStyle w:val="NoSpacing"/>
      </w:pPr>
      <w:r w:rsidRPr="0023124B">
        <w:t xml:space="preserve">    int comps;</w:t>
      </w:r>
    </w:p>
    <w:p w14:paraId="6013FD12" w14:textId="77777777" w:rsidR="00BE2DDD" w:rsidRPr="0023124B" w:rsidRDefault="00BE2DDD" w:rsidP="00BE2DDD">
      <w:pPr>
        <w:pStyle w:val="NoSpacing"/>
      </w:pPr>
      <w:r w:rsidRPr="0023124B">
        <w:t xml:space="preserve">    </w:t>
      </w:r>
      <w:proofErr w:type="spellStart"/>
      <w:r w:rsidRPr="0023124B">
        <w:t>RollbackDSU</w:t>
      </w:r>
      <w:proofErr w:type="spellEnd"/>
      <w:r w:rsidRPr="0023124B">
        <w:t>(int n) : par(n, -1), comps(n) {}</w:t>
      </w:r>
    </w:p>
    <w:p w14:paraId="79E084E3" w14:textId="77777777" w:rsidR="00BE2DDD" w:rsidRPr="0023124B" w:rsidRDefault="00BE2DDD" w:rsidP="00BE2DDD">
      <w:pPr>
        <w:pStyle w:val="NoSpacing"/>
      </w:pPr>
      <w:r w:rsidRPr="0023124B">
        <w:t xml:space="preserve">    int size(int x) { return -par[find(x)]; }</w:t>
      </w:r>
    </w:p>
    <w:p w14:paraId="3556E124" w14:textId="77777777" w:rsidR="00BE2DDD" w:rsidRPr="0023124B" w:rsidRDefault="00BE2DDD" w:rsidP="00BE2DDD">
      <w:pPr>
        <w:pStyle w:val="NoSpacing"/>
      </w:pPr>
      <w:r w:rsidRPr="0023124B">
        <w:t xml:space="preserve">    int find(int x) { return par[x] &lt; 0 ? x : find(par[x]); }</w:t>
      </w:r>
    </w:p>
    <w:p w14:paraId="6107F279" w14:textId="77777777" w:rsidR="00BE2DDD" w:rsidRPr="0023124B" w:rsidRDefault="00BE2DDD" w:rsidP="00BE2DDD">
      <w:pPr>
        <w:pStyle w:val="NoSpacing"/>
      </w:pPr>
      <w:r w:rsidRPr="0023124B">
        <w:t xml:space="preserve">    int time() { return </w:t>
      </w:r>
      <w:proofErr w:type="spellStart"/>
      <w:r w:rsidRPr="0023124B">
        <w:t>st.size</w:t>
      </w:r>
      <w:proofErr w:type="spellEnd"/>
      <w:r w:rsidRPr="0023124B">
        <w:t>(); }</w:t>
      </w:r>
    </w:p>
    <w:p w14:paraId="08EE0857" w14:textId="77777777" w:rsidR="00BE2DDD" w:rsidRPr="0023124B" w:rsidRDefault="00BE2DDD" w:rsidP="00BE2DDD">
      <w:pPr>
        <w:pStyle w:val="NoSpacing"/>
      </w:pPr>
      <w:r w:rsidRPr="0023124B">
        <w:t xml:space="preserve">    void rollback(int t) {</w:t>
      </w:r>
    </w:p>
    <w:p w14:paraId="2EC2B92A" w14:textId="77777777" w:rsidR="00BE2DDD" w:rsidRPr="0023124B" w:rsidRDefault="00BE2DDD" w:rsidP="00BE2DDD">
      <w:pPr>
        <w:pStyle w:val="NoSpacing"/>
      </w:pPr>
      <w:r w:rsidRPr="0023124B">
        <w:t xml:space="preserve">        comps += (time() - t)/2;</w:t>
      </w:r>
    </w:p>
    <w:p w14:paraId="7F4645A3" w14:textId="77777777" w:rsidR="00BE2DDD" w:rsidRPr="0023124B" w:rsidRDefault="00BE2DDD" w:rsidP="00BE2DDD">
      <w:pPr>
        <w:pStyle w:val="NoSpacing"/>
      </w:pPr>
      <w:r w:rsidRPr="0023124B">
        <w:t xml:space="preserve">        for (int </w:t>
      </w:r>
      <w:proofErr w:type="spellStart"/>
      <w:r w:rsidRPr="0023124B">
        <w:t>i</w:t>
      </w:r>
      <w:proofErr w:type="spellEnd"/>
      <w:r w:rsidRPr="0023124B">
        <w:t xml:space="preserve"> = time(); </w:t>
      </w:r>
      <w:proofErr w:type="spellStart"/>
      <w:r w:rsidRPr="0023124B">
        <w:t>i</w:t>
      </w:r>
      <w:proofErr w:type="spellEnd"/>
      <w:r w:rsidRPr="0023124B">
        <w:t>-- &gt; t;)</w:t>
      </w:r>
    </w:p>
    <w:p w14:paraId="45EA860F" w14:textId="77777777" w:rsidR="00BE2DDD" w:rsidRPr="0023124B" w:rsidRDefault="00BE2DDD" w:rsidP="00BE2DDD">
      <w:pPr>
        <w:pStyle w:val="NoSpacing"/>
      </w:pPr>
      <w:r w:rsidRPr="0023124B">
        <w:t xml:space="preserve">            par[</w:t>
      </w:r>
      <w:proofErr w:type="spellStart"/>
      <w:r w:rsidRPr="0023124B">
        <w:t>st</w:t>
      </w:r>
      <w:proofErr w:type="spellEnd"/>
      <w:r w:rsidRPr="0023124B">
        <w:t>[</w:t>
      </w:r>
      <w:proofErr w:type="spellStart"/>
      <w:r w:rsidRPr="0023124B">
        <w:t>i</w:t>
      </w:r>
      <w:proofErr w:type="spellEnd"/>
      <w:r w:rsidRPr="0023124B">
        <w:t xml:space="preserve">].first] = </w:t>
      </w:r>
      <w:proofErr w:type="spellStart"/>
      <w:r w:rsidRPr="0023124B">
        <w:t>st</w:t>
      </w:r>
      <w:proofErr w:type="spellEnd"/>
      <w:r w:rsidRPr="0023124B">
        <w:t>[</w:t>
      </w:r>
      <w:proofErr w:type="spellStart"/>
      <w:r w:rsidRPr="0023124B">
        <w:t>i</w:t>
      </w:r>
      <w:proofErr w:type="spellEnd"/>
      <w:r w:rsidRPr="0023124B">
        <w:t>].second;</w:t>
      </w:r>
    </w:p>
    <w:p w14:paraId="5125D36D" w14:textId="77777777" w:rsidR="00BE2DDD" w:rsidRPr="0023124B" w:rsidRDefault="00BE2DDD" w:rsidP="00BE2DDD">
      <w:pPr>
        <w:pStyle w:val="NoSpacing"/>
      </w:pPr>
      <w:r w:rsidRPr="0023124B">
        <w:t xml:space="preserve">        </w:t>
      </w:r>
      <w:proofErr w:type="spellStart"/>
      <w:r w:rsidRPr="0023124B">
        <w:t>st.resize</w:t>
      </w:r>
      <w:proofErr w:type="spellEnd"/>
      <w:r w:rsidRPr="0023124B">
        <w:t>(t);</w:t>
      </w:r>
    </w:p>
    <w:p w14:paraId="332CDE9B" w14:textId="77777777" w:rsidR="00BE2DDD" w:rsidRPr="0023124B" w:rsidRDefault="00BE2DDD" w:rsidP="00BE2DDD">
      <w:pPr>
        <w:pStyle w:val="NoSpacing"/>
      </w:pPr>
      <w:r w:rsidRPr="0023124B">
        <w:t xml:space="preserve">    }</w:t>
      </w:r>
    </w:p>
    <w:p w14:paraId="5B64AA43" w14:textId="77777777" w:rsidR="00BE2DDD" w:rsidRPr="0023124B" w:rsidRDefault="00BE2DDD" w:rsidP="00BE2DDD">
      <w:pPr>
        <w:pStyle w:val="NoSpacing"/>
      </w:pPr>
      <w:r w:rsidRPr="0023124B">
        <w:t xml:space="preserve">    // a : leader par[a] = -</w:t>
      </w:r>
      <w:proofErr w:type="spellStart"/>
      <w:r w:rsidRPr="0023124B">
        <w:t>sz</w:t>
      </w:r>
      <w:proofErr w:type="spellEnd"/>
      <w:r w:rsidRPr="0023124B">
        <w:t>(a)</w:t>
      </w:r>
    </w:p>
    <w:p w14:paraId="3FE4B0E5" w14:textId="77777777" w:rsidR="00BE2DDD" w:rsidRPr="0023124B" w:rsidRDefault="00BE2DDD" w:rsidP="00BE2DDD">
      <w:pPr>
        <w:pStyle w:val="NoSpacing"/>
      </w:pPr>
      <w:r w:rsidRPr="0023124B">
        <w:t xml:space="preserve">    // a : not par[a] = leader(a)</w:t>
      </w:r>
    </w:p>
    <w:p w14:paraId="436311E4" w14:textId="77777777" w:rsidR="00BE2DDD" w:rsidRPr="0023124B" w:rsidRDefault="00BE2DDD" w:rsidP="00BE2DDD">
      <w:pPr>
        <w:pStyle w:val="NoSpacing"/>
      </w:pPr>
      <w:r w:rsidRPr="0023124B">
        <w:t xml:space="preserve">    bool join(int a, int b) {</w:t>
      </w:r>
    </w:p>
    <w:p w14:paraId="4AB2235B" w14:textId="77777777" w:rsidR="00BE2DDD" w:rsidRPr="0023124B" w:rsidRDefault="00BE2DDD" w:rsidP="00BE2DDD">
      <w:pPr>
        <w:pStyle w:val="NoSpacing"/>
      </w:pPr>
      <w:r w:rsidRPr="0023124B">
        <w:t xml:space="preserve">        a = find(a), b = find(b);</w:t>
      </w:r>
    </w:p>
    <w:p w14:paraId="2F03377F" w14:textId="77777777" w:rsidR="00BE2DDD" w:rsidRPr="0023124B" w:rsidRDefault="00BE2DDD" w:rsidP="00BE2DDD">
      <w:pPr>
        <w:pStyle w:val="NoSpacing"/>
      </w:pPr>
      <w:r w:rsidRPr="0023124B">
        <w:t xml:space="preserve">        if (a == b) return false;</w:t>
      </w:r>
    </w:p>
    <w:p w14:paraId="2974CA05" w14:textId="77777777" w:rsidR="00BE2DDD" w:rsidRPr="0023124B" w:rsidRDefault="00BE2DDD" w:rsidP="00BE2DDD">
      <w:pPr>
        <w:pStyle w:val="NoSpacing"/>
      </w:pPr>
      <w:r w:rsidRPr="0023124B">
        <w:t xml:space="preserve">        if (-par[a] &lt; -par[b]) swap(a, b);</w:t>
      </w:r>
    </w:p>
    <w:p w14:paraId="0076F537" w14:textId="77777777" w:rsidR="00BE2DDD" w:rsidRPr="0023124B" w:rsidRDefault="00BE2DDD" w:rsidP="00BE2DDD">
      <w:pPr>
        <w:pStyle w:val="NoSpacing"/>
      </w:pPr>
      <w:r w:rsidRPr="0023124B">
        <w:t xml:space="preserve">        </w:t>
      </w:r>
      <w:proofErr w:type="spellStart"/>
      <w:r w:rsidRPr="0023124B">
        <w:t>st.emplace_back</w:t>
      </w:r>
      <w:proofErr w:type="spellEnd"/>
      <w:r w:rsidRPr="0023124B">
        <w:t>(a, par[a]);</w:t>
      </w:r>
    </w:p>
    <w:p w14:paraId="6EA9F8D3" w14:textId="77777777" w:rsidR="00BE2DDD" w:rsidRPr="0023124B" w:rsidRDefault="00BE2DDD" w:rsidP="00BE2DDD">
      <w:pPr>
        <w:pStyle w:val="NoSpacing"/>
      </w:pPr>
      <w:r w:rsidRPr="0023124B">
        <w:t xml:space="preserve">        </w:t>
      </w:r>
      <w:proofErr w:type="spellStart"/>
      <w:r w:rsidRPr="0023124B">
        <w:t>st.emplace_back</w:t>
      </w:r>
      <w:proofErr w:type="spellEnd"/>
      <w:r w:rsidRPr="0023124B">
        <w:t>(b, par[b]);</w:t>
      </w:r>
    </w:p>
    <w:p w14:paraId="09BB9930" w14:textId="77777777" w:rsidR="00BE2DDD" w:rsidRPr="0023124B" w:rsidRDefault="00BE2DDD" w:rsidP="00BE2DDD">
      <w:pPr>
        <w:pStyle w:val="NoSpacing"/>
      </w:pPr>
      <w:r w:rsidRPr="0023124B">
        <w:t xml:space="preserve">        par[a] += par[b]; par[b] = a;</w:t>
      </w:r>
    </w:p>
    <w:p w14:paraId="7CF0800E" w14:textId="77777777" w:rsidR="00BE2DDD" w:rsidRPr="0023124B" w:rsidRDefault="00BE2DDD" w:rsidP="00BE2DDD">
      <w:pPr>
        <w:pStyle w:val="NoSpacing"/>
      </w:pPr>
      <w:r w:rsidRPr="0023124B">
        <w:t xml:space="preserve">        return true;</w:t>
      </w:r>
    </w:p>
    <w:p w14:paraId="316D8D13" w14:textId="77777777" w:rsidR="00BE2DDD" w:rsidRPr="0023124B" w:rsidRDefault="00BE2DDD" w:rsidP="00BE2DDD">
      <w:pPr>
        <w:pStyle w:val="NoSpacing"/>
      </w:pPr>
      <w:r w:rsidRPr="0023124B">
        <w:t xml:space="preserve">    }</w:t>
      </w:r>
    </w:p>
    <w:p w14:paraId="52C9F2A2" w14:textId="494EC74C" w:rsidR="00BE2DDD" w:rsidRDefault="00BE2DDD" w:rsidP="00BE2DDD">
      <w:pPr>
        <w:pStyle w:val="NoSpacing"/>
      </w:pPr>
      <w:r w:rsidRPr="0023124B">
        <w:t>};</w:t>
      </w:r>
    </w:p>
    <w:p w14:paraId="4E433D49" w14:textId="71F8E4EE" w:rsidR="00BE2DDD" w:rsidRDefault="00BE2DDD" w:rsidP="00BE2DDD">
      <w:pPr>
        <w:pStyle w:val="Heading2"/>
      </w:pPr>
      <w:bookmarkStart w:id="45" w:name="_Toc160308589"/>
      <w:r>
        <w:t>Sparse Table</w:t>
      </w:r>
      <w:bookmarkEnd w:id="45"/>
    </w:p>
    <w:p w14:paraId="15374413" w14:textId="77777777" w:rsidR="00BE2DDD" w:rsidRPr="0023124B" w:rsidRDefault="00BE2DDD" w:rsidP="00BE2DDD">
      <w:pPr>
        <w:pStyle w:val="NoSpacing"/>
      </w:pPr>
      <w:r w:rsidRPr="0023124B">
        <w:t xml:space="preserve">#define </w:t>
      </w:r>
      <w:proofErr w:type="spellStart"/>
      <w:r w:rsidRPr="0023124B">
        <w:t>sz</w:t>
      </w:r>
      <w:proofErr w:type="spellEnd"/>
      <w:r w:rsidRPr="0023124B">
        <w:t>(aa) (int)</w:t>
      </w:r>
      <w:proofErr w:type="spellStart"/>
      <w:r w:rsidRPr="0023124B">
        <w:t>aa.size</w:t>
      </w:r>
      <w:proofErr w:type="spellEnd"/>
      <w:r w:rsidRPr="0023124B">
        <w:t>()</w:t>
      </w:r>
    </w:p>
    <w:p w14:paraId="043B5523" w14:textId="77777777" w:rsidR="00BE2DDD" w:rsidRPr="0023124B" w:rsidRDefault="00BE2DDD" w:rsidP="00BE2DDD">
      <w:pPr>
        <w:pStyle w:val="NoSpacing"/>
      </w:pPr>
      <w:r w:rsidRPr="0023124B">
        <w:t>template&lt;class T&gt;</w:t>
      </w:r>
    </w:p>
    <w:p w14:paraId="733DD716" w14:textId="77777777" w:rsidR="00BE2DDD" w:rsidRPr="0023124B" w:rsidRDefault="00BE2DDD" w:rsidP="00BE2DDD">
      <w:pPr>
        <w:pStyle w:val="NoSpacing"/>
      </w:pPr>
      <w:r w:rsidRPr="0023124B">
        <w:t xml:space="preserve">struct </w:t>
      </w:r>
      <w:proofErr w:type="spellStart"/>
      <w:r w:rsidRPr="0023124B">
        <w:t>sparseTable</w:t>
      </w:r>
      <w:proofErr w:type="spellEnd"/>
      <w:r w:rsidRPr="0023124B">
        <w:t xml:space="preserve"> {</w:t>
      </w:r>
    </w:p>
    <w:p w14:paraId="267149C0" w14:textId="77777777" w:rsidR="00BE2DDD" w:rsidRPr="0023124B" w:rsidRDefault="00BE2DDD" w:rsidP="00BE2DDD">
      <w:pPr>
        <w:pStyle w:val="NoSpacing"/>
      </w:pPr>
      <w:r w:rsidRPr="0023124B">
        <w:t xml:space="preserve">    vector&lt;vector&lt;T&gt;&gt; </w:t>
      </w:r>
      <w:proofErr w:type="spellStart"/>
      <w:r w:rsidRPr="0023124B">
        <w:t>jmp</w:t>
      </w:r>
      <w:proofErr w:type="spellEnd"/>
      <w:r w:rsidRPr="0023124B">
        <w:t>;</w:t>
      </w:r>
    </w:p>
    <w:p w14:paraId="63270DCF" w14:textId="77777777" w:rsidR="00BE2DDD" w:rsidRPr="0023124B" w:rsidRDefault="00BE2DDD" w:rsidP="00BE2DDD">
      <w:pPr>
        <w:pStyle w:val="NoSpacing"/>
      </w:pPr>
      <w:r w:rsidRPr="0023124B">
        <w:t xml:space="preserve">    void build(const vector&lt;T&gt;&amp; V){</w:t>
      </w:r>
    </w:p>
    <w:p w14:paraId="6C49ADD7" w14:textId="77777777" w:rsidR="00BE2DDD" w:rsidRPr="0023124B" w:rsidRDefault="00BE2DDD" w:rsidP="00BE2DDD">
      <w:pPr>
        <w:pStyle w:val="NoSpacing"/>
      </w:pPr>
      <w:r w:rsidRPr="0023124B">
        <w:t xml:space="preserve">        </w:t>
      </w:r>
      <w:proofErr w:type="spellStart"/>
      <w:r w:rsidRPr="0023124B">
        <w:t>jmp.resize</w:t>
      </w:r>
      <w:proofErr w:type="spellEnd"/>
      <w:r w:rsidRPr="0023124B">
        <w:t>(1,V);</w:t>
      </w:r>
    </w:p>
    <w:p w14:paraId="619F03AB" w14:textId="77777777" w:rsidR="00BE2DDD" w:rsidRPr="0023124B" w:rsidRDefault="00BE2DDD" w:rsidP="00BE2DDD">
      <w:pPr>
        <w:pStyle w:val="NoSpacing"/>
      </w:pPr>
      <w:r w:rsidRPr="0023124B">
        <w:t xml:space="preserve">        for (int pw = 1, k = 1; pw * 2 &lt;= </w:t>
      </w:r>
      <w:proofErr w:type="spellStart"/>
      <w:r w:rsidRPr="0023124B">
        <w:t>sz</w:t>
      </w:r>
      <w:proofErr w:type="spellEnd"/>
      <w:r w:rsidRPr="0023124B">
        <w:t>(V); pw *= 2, ++k) {</w:t>
      </w:r>
    </w:p>
    <w:p w14:paraId="2C5CACFC" w14:textId="77777777" w:rsidR="00BE2DDD" w:rsidRPr="0023124B" w:rsidRDefault="00BE2DDD" w:rsidP="00BE2DDD">
      <w:pPr>
        <w:pStyle w:val="NoSpacing"/>
      </w:pPr>
      <w:r w:rsidRPr="0023124B">
        <w:t xml:space="preserve">            </w:t>
      </w:r>
      <w:proofErr w:type="spellStart"/>
      <w:r w:rsidRPr="0023124B">
        <w:t>jmp.emplace_back</w:t>
      </w:r>
      <w:proofErr w:type="spellEnd"/>
      <w:r w:rsidRPr="0023124B">
        <w:t>(</w:t>
      </w:r>
      <w:proofErr w:type="spellStart"/>
      <w:r w:rsidRPr="0023124B">
        <w:t>sz</w:t>
      </w:r>
      <w:proofErr w:type="spellEnd"/>
      <w:r w:rsidRPr="0023124B">
        <w:t>(V) - pw * 2 + 1);</w:t>
      </w:r>
    </w:p>
    <w:p w14:paraId="7A650EAB" w14:textId="77777777" w:rsidR="00BE2DDD" w:rsidRPr="0023124B" w:rsidRDefault="00BE2DDD" w:rsidP="00BE2DDD">
      <w:pPr>
        <w:pStyle w:val="NoSpacing"/>
      </w:pPr>
      <w:r w:rsidRPr="0023124B">
        <w:t xml:space="preserve">            for (int j = 0; j &lt; </w:t>
      </w:r>
      <w:proofErr w:type="spellStart"/>
      <w:r w:rsidRPr="0023124B">
        <w:t>sz</w:t>
      </w:r>
      <w:proofErr w:type="spellEnd"/>
      <w:r w:rsidRPr="0023124B">
        <w:t>(</w:t>
      </w:r>
      <w:proofErr w:type="spellStart"/>
      <w:r w:rsidRPr="0023124B">
        <w:t>jmp</w:t>
      </w:r>
      <w:proofErr w:type="spellEnd"/>
      <w:r w:rsidRPr="0023124B">
        <w:t>[k]); ++j) {</w:t>
      </w:r>
    </w:p>
    <w:p w14:paraId="11F0AF22" w14:textId="77777777" w:rsidR="00BE2DDD" w:rsidRPr="0023124B" w:rsidRDefault="00BE2DDD" w:rsidP="00BE2DDD">
      <w:pPr>
        <w:pStyle w:val="NoSpacing"/>
      </w:pPr>
      <w:r w:rsidRPr="0023124B">
        <w:t xml:space="preserve">                </w:t>
      </w:r>
      <w:proofErr w:type="spellStart"/>
      <w:r w:rsidRPr="0023124B">
        <w:t>jmp</w:t>
      </w:r>
      <w:proofErr w:type="spellEnd"/>
      <w:r w:rsidRPr="0023124B">
        <w:t>[k][j] = max(</w:t>
      </w:r>
      <w:proofErr w:type="spellStart"/>
      <w:r w:rsidRPr="0023124B">
        <w:t>jmp</w:t>
      </w:r>
      <w:proofErr w:type="spellEnd"/>
      <w:r w:rsidRPr="0023124B">
        <w:t xml:space="preserve">[k - 1][j], </w:t>
      </w:r>
      <w:proofErr w:type="spellStart"/>
      <w:r w:rsidRPr="0023124B">
        <w:t>jmp</w:t>
      </w:r>
      <w:proofErr w:type="spellEnd"/>
      <w:r w:rsidRPr="0023124B">
        <w:t>[k - 1][j + pw]);</w:t>
      </w:r>
    </w:p>
    <w:p w14:paraId="597B6C50" w14:textId="77777777" w:rsidR="00BE2DDD" w:rsidRPr="0023124B" w:rsidRDefault="00BE2DDD" w:rsidP="00BE2DDD">
      <w:pPr>
        <w:pStyle w:val="NoSpacing"/>
      </w:pPr>
      <w:r w:rsidRPr="0023124B">
        <w:t xml:space="preserve">            }</w:t>
      </w:r>
    </w:p>
    <w:p w14:paraId="6EF72568" w14:textId="77777777" w:rsidR="00BE2DDD" w:rsidRPr="0023124B" w:rsidRDefault="00BE2DDD" w:rsidP="00BE2DDD">
      <w:pPr>
        <w:pStyle w:val="NoSpacing"/>
      </w:pPr>
      <w:r w:rsidRPr="0023124B">
        <w:t xml:space="preserve">        }</w:t>
      </w:r>
    </w:p>
    <w:p w14:paraId="1A62F9A6" w14:textId="77777777" w:rsidR="00BE2DDD" w:rsidRPr="0023124B" w:rsidRDefault="00BE2DDD" w:rsidP="00BE2DDD">
      <w:pPr>
        <w:pStyle w:val="NoSpacing"/>
      </w:pPr>
      <w:r w:rsidRPr="0023124B">
        <w:t xml:space="preserve">    }</w:t>
      </w:r>
    </w:p>
    <w:p w14:paraId="62101A50" w14:textId="77777777" w:rsidR="00BE2DDD" w:rsidRPr="0023124B" w:rsidRDefault="00BE2DDD" w:rsidP="00BE2DDD">
      <w:pPr>
        <w:pStyle w:val="NoSpacing"/>
      </w:pPr>
      <w:r w:rsidRPr="0023124B">
        <w:t xml:space="preserve">    T query(int l, int r) {</w:t>
      </w:r>
    </w:p>
    <w:p w14:paraId="1ECE5411" w14:textId="77777777" w:rsidR="00BE2DDD" w:rsidRPr="0023124B" w:rsidRDefault="00BE2DDD" w:rsidP="00BE2DDD">
      <w:pPr>
        <w:pStyle w:val="NoSpacing"/>
      </w:pPr>
      <w:r w:rsidRPr="0023124B">
        <w:t xml:space="preserve">        assert(l &lt;= r);</w:t>
      </w:r>
    </w:p>
    <w:p w14:paraId="6C7BE451" w14:textId="77777777" w:rsidR="00BE2DDD" w:rsidRPr="0023124B" w:rsidRDefault="00BE2DDD" w:rsidP="00BE2DDD">
      <w:pPr>
        <w:pStyle w:val="NoSpacing"/>
      </w:pPr>
      <w:r w:rsidRPr="0023124B">
        <w:t xml:space="preserve">        int dep = 31 - __</w:t>
      </w:r>
      <w:proofErr w:type="spellStart"/>
      <w:r w:rsidRPr="0023124B">
        <w:t>builtin_clz</w:t>
      </w:r>
      <w:proofErr w:type="spellEnd"/>
      <w:r w:rsidRPr="0023124B">
        <w:t>(r - l + 1);</w:t>
      </w:r>
    </w:p>
    <w:p w14:paraId="67F2F6F4" w14:textId="77777777" w:rsidR="00BE2DDD" w:rsidRPr="0023124B" w:rsidRDefault="00BE2DDD" w:rsidP="00BE2DDD">
      <w:pPr>
        <w:pStyle w:val="NoSpacing"/>
      </w:pPr>
      <w:r w:rsidRPr="0023124B">
        <w:t xml:space="preserve">        return max(</w:t>
      </w:r>
      <w:proofErr w:type="spellStart"/>
      <w:r w:rsidRPr="0023124B">
        <w:t>jmp</w:t>
      </w:r>
      <w:proofErr w:type="spellEnd"/>
      <w:r w:rsidRPr="0023124B">
        <w:t xml:space="preserve">[dep][l], </w:t>
      </w:r>
      <w:proofErr w:type="spellStart"/>
      <w:r w:rsidRPr="0023124B">
        <w:t>jmp</w:t>
      </w:r>
      <w:proofErr w:type="spellEnd"/>
      <w:r w:rsidRPr="0023124B">
        <w:t>[dep][r - (1 &lt;&lt; dep) + 1]);}</w:t>
      </w:r>
    </w:p>
    <w:p w14:paraId="6EF8CE79" w14:textId="720F6BCB" w:rsidR="00BE2DDD" w:rsidRDefault="00BE2DDD" w:rsidP="00BE2DDD">
      <w:pPr>
        <w:pStyle w:val="NoSpacing"/>
      </w:pPr>
      <w:r w:rsidRPr="0023124B">
        <w:t>};</w:t>
      </w:r>
    </w:p>
    <w:p w14:paraId="2536B703" w14:textId="4A9115E5" w:rsidR="00D36ECA" w:rsidRDefault="00D36ECA" w:rsidP="00D36ECA">
      <w:pPr>
        <w:pStyle w:val="Heading2"/>
      </w:pPr>
      <w:bookmarkStart w:id="46" w:name="_Toc160308590"/>
      <w:proofErr w:type="spellStart"/>
      <w:r>
        <w:t>MonoQueue</w:t>
      </w:r>
      <w:bookmarkEnd w:id="46"/>
      <w:proofErr w:type="spellEnd"/>
    </w:p>
    <w:p w14:paraId="73973E6F" w14:textId="77777777" w:rsidR="00D36ECA" w:rsidRPr="0023124B" w:rsidRDefault="00D36ECA" w:rsidP="00D36ECA">
      <w:pPr>
        <w:pStyle w:val="NoSpacing"/>
      </w:pPr>
      <w:r w:rsidRPr="0023124B">
        <w:t>template&lt;class T&gt;</w:t>
      </w:r>
    </w:p>
    <w:p w14:paraId="0C4311AD" w14:textId="77777777" w:rsidR="00D36ECA" w:rsidRPr="0023124B" w:rsidRDefault="00D36ECA" w:rsidP="00D36ECA">
      <w:pPr>
        <w:pStyle w:val="NoSpacing"/>
      </w:pPr>
      <w:r w:rsidRPr="0023124B">
        <w:t xml:space="preserve">struct </w:t>
      </w:r>
      <w:proofErr w:type="spellStart"/>
      <w:r w:rsidRPr="0023124B">
        <w:t>Mono_stack</w:t>
      </w:r>
      <w:proofErr w:type="spellEnd"/>
      <w:r w:rsidRPr="0023124B">
        <w:t>{</w:t>
      </w:r>
    </w:p>
    <w:p w14:paraId="0409DC50" w14:textId="77777777" w:rsidR="00D36ECA" w:rsidRPr="0023124B" w:rsidRDefault="00D36ECA" w:rsidP="00D36ECA">
      <w:pPr>
        <w:pStyle w:val="NoSpacing"/>
      </w:pPr>
      <w:r w:rsidRPr="0023124B">
        <w:t xml:space="preserve">    stack&lt;pair&lt;T,T&gt;&gt;</w:t>
      </w:r>
      <w:proofErr w:type="spellStart"/>
      <w:r w:rsidRPr="0023124B">
        <w:t>st</w:t>
      </w:r>
      <w:proofErr w:type="spellEnd"/>
      <w:r w:rsidRPr="0023124B">
        <w:t>;</w:t>
      </w:r>
    </w:p>
    <w:p w14:paraId="0955A0F6" w14:textId="77777777" w:rsidR="00D36ECA" w:rsidRPr="0023124B" w:rsidRDefault="00D36ECA" w:rsidP="00D36ECA">
      <w:pPr>
        <w:pStyle w:val="NoSpacing"/>
      </w:pPr>
      <w:r w:rsidRPr="0023124B">
        <w:t xml:space="preserve">    void push(const T&amp; </w:t>
      </w:r>
      <w:proofErr w:type="spellStart"/>
      <w:r w:rsidRPr="0023124B">
        <w:t>val</w:t>
      </w:r>
      <w:proofErr w:type="spellEnd"/>
      <w:r w:rsidRPr="0023124B">
        <w:t>){</w:t>
      </w:r>
    </w:p>
    <w:p w14:paraId="350CC42D" w14:textId="77777777" w:rsidR="00D36ECA" w:rsidRPr="0023124B" w:rsidRDefault="00D36ECA" w:rsidP="00D36ECA">
      <w:pPr>
        <w:pStyle w:val="NoSpacing"/>
      </w:pPr>
      <w:r w:rsidRPr="0023124B">
        <w:t xml:space="preserve">        if(</w:t>
      </w:r>
      <w:proofErr w:type="spellStart"/>
      <w:r w:rsidRPr="0023124B">
        <w:t>st.empty</w:t>
      </w:r>
      <w:proofErr w:type="spellEnd"/>
      <w:r w:rsidRPr="0023124B">
        <w:t>())</w:t>
      </w:r>
    </w:p>
    <w:p w14:paraId="45CEBEC6" w14:textId="77777777" w:rsidR="00D36ECA" w:rsidRPr="0023124B" w:rsidRDefault="00D36ECA" w:rsidP="00D36ECA">
      <w:pPr>
        <w:pStyle w:val="NoSpacing"/>
      </w:pPr>
      <w:r w:rsidRPr="0023124B">
        <w:t xml:space="preserve">            </w:t>
      </w:r>
      <w:proofErr w:type="spellStart"/>
      <w:r w:rsidRPr="0023124B">
        <w:t>st.emplace</w:t>
      </w:r>
      <w:proofErr w:type="spellEnd"/>
      <w:r w:rsidRPr="0023124B">
        <w:t>(</w:t>
      </w:r>
      <w:proofErr w:type="spellStart"/>
      <w:r w:rsidRPr="0023124B">
        <w:t>val,val</w:t>
      </w:r>
      <w:proofErr w:type="spellEnd"/>
      <w:r w:rsidRPr="0023124B">
        <w:t>);</w:t>
      </w:r>
    </w:p>
    <w:p w14:paraId="27799643" w14:textId="77777777" w:rsidR="00D36ECA" w:rsidRPr="0023124B" w:rsidRDefault="00D36ECA" w:rsidP="00D36ECA">
      <w:pPr>
        <w:pStyle w:val="NoSpacing"/>
      </w:pPr>
      <w:r w:rsidRPr="0023124B">
        <w:t xml:space="preserve">        else </w:t>
      </w:r>
      <w:proofErr w:type="spellStart"/>
      <w:r w:rsidRPr="0023124B">
        <w:t>st.emplace</w:t>
      </w:r>
      <w:proofErr w:type="spellEnd"/>
      <w:r w:rsidRPr="0023124B">
        <w:t>(</w:t>
      </w:r>
      <w:proofErr w:type="spellStart"/>
      <w:r w:rsidRPr="0023124B">
        <w:t>val,std</w:t>
      </w:r>
      <w:proofErr w:type="spellEnd"/>
      <w:r w:rsidRPr="0023124B">
        <w:t>::max(</w:t>
      </w:r>
      <w:proofErr w:type="spellStart"/>
      <w:r w:rsidRPr="0023124B">
        <w:t>val,st.top</w:t>
      </w:r>
      <w:proofErr w:type="spellEnd"/>
      <w:r w:rsidRPr="0023124B">
        <w:t>().second));</w:t>
      </w:r>
    </w:p>
    <w:p w14:paraId="7E864421" w14:textId="77777777" w:rsidR="00D36ECA" w:rsidRPr="0023124B" w:rsidRDefault="00D36ECA" w:rsidP="00D36ECA">
      <w:pPr>
        <w:pStyle w:val="NoSpacing"/>
      </w:pPr>
      <w:r w:rsidRPr="0023124B">
        <w:t xml:space="preserve">    }</w:t>
      </w:r>
    </w:p>
    <w:p w14:paraId="7FF0A43D" w14:textId="77777777" w:rsidR="00D36ECA" w:rsidRPr="0023124B" w:rsidRDefault="00D36ECA" w:rsidP="00D36ECA">
      <w:pPr>
        <w:pStyle w:val="NoSpacing"/>
      </w:pPr>
      <w:r w:rsidRPr="0023124B">
        <w:t xml:space="preserve">    void pop(){</w:t>
      </w:r>
    </w:p>
    <w:p w14:paraId="4DD9BAE9" w14:textId="77777777" w:rsidR="00D36ECA" w:rsidRPr="0023124B" w:rsidRDefault="00D36ECA" w:rsidP="00D36ECA">
      <w:pPr>
        <w:pStyle w:val="NoSpacing"/>
      </w:pPr>
      <w:r w:rsidRPr="0023124B">
        <w:t xml:space="preserve">        </w:t>
      </w:r>
      <w:proofErr w:type="spellStart"/>
      <w:r w:rsidRPr="0023124B">
        <w:t>st.pop</w:t>
      </w:r>
      <w:proofErr w:type="spellEnd"/>
      <w:r w:rsidRPr="0023124B">
        <w:t>();</w:t>
      </w:r>
    </w:p>
    <w:p w14:paraId="34E45523" w14:textId="77777777" w:rsidR="00D36ECA" w:rsidRPr="0023124B" w:rsidRDefault="00D36ECA" w:rsidP="00D36ECA">
      <w:pPr>
        <w:pStyle w:val="NoSpacing"/>
      </w:pPr>
      <w:r w:rsidRPr="0023124B">
        <w:t xml:space="preserve">    }</w:t>
      </w:r>
    </w:p>
    <w:p w14:paraId="36A2E70C" w14:textId="77777777" w:rsidR="00D36ECA" w:rsidRPr="0023124B" w:rsidRDefault="00D36ECA" w:rsidP="00D36ECA">
      <w:pPr>
        <w:pStyle w:val="NoSpacing"/>
      </w:pPr>
      <w:r w:rsidRPr="0023124B">
        <w:t xml:space="preserve">    bool empty(){</w:t>
      </w:r>
    </w:p>
    <w:p w14:paraId="22868E34" w14:textId="77777777" w:rsidR="00D36ECA" w:rsidRPr="0023124B" w:rsidRDefault="00D36ECA" w:rsidP="00D36ECA">
      <w:pPr>
        <w:pStyle w:val="NoSpacing"/>
      </w:pPr>
      <w:r w:rsidRPr="0023124B">
        <w:t xml:space="preserve">        return </w:t>
      </w:r>
      <w:proofErr w:type="spellStart"/>
      <w:r w:rsidRPr="0023124B">
        <w:t>st.empty</w:t>
      </w:r>
      <w:proofErr w:type="spellEnd"/>
      <w:r w:rsidRPr="0023124B">
        <w:t>();</w:t>
      </w:r>
    </w:p>
    <w:p w14:paraId="1F0A2860" w14:textId="77777777" w:rsidR="00D36ECA" w:rsidRPr="0023124B" w:rsidRDefault="00D36ECA" w:rsidP="00D36ECA">
      <w:pPr>
        <w:pStyle w:val="NoSpacing"/>
      </w:pPr>
      <w:r w:rsidRPr="0023124B">
        <w:t xml:space="preserve">    }</w:t>
      </w:r>
    </w:p>
    <w:p w14:paraId="63BBA94A" w14:textId="77777777" w:rsidR="00D36ECA" w:rsidRPr="0023124B" w:rsidRDefault="00D36ECA" w:rsidP="00D36ECA">
      <w:pPr>
        <w:pStyle w:val="NoSpacing"/>
      </w:pPr>
      <w:r w:rsidRPr="0023124B">
        <w:t xml:space="preserve">    int size(){</w:t>
      </w:r>
    </w:p>
    <w:p w14:paraId="315A617D" w14:textId="77777777" w:rsidR="00D36ECA" w:rsidRPr="0023124B" w:rsidRDefault="00D36ECA" w:rsidP="00D36ECA">
      <w:pPr>
        <w:pStyle w:val="NoSpacing"/>
      </w:pPr>
      <w:r w:rsidRPr="0023124B">
        <w:t xml:space="preserve">        return </w:t>
      </w:r>
      <w:proofErr w:type="spellStart"/>
      <w:r w:rsidRPr="0023124B">
        <w:t>st.size</w:t>
      </w:r>
      <w:proofErr w:type="spellEnd"/>
      <w:r w:rsidRPr="0023124B">
        <w:t>();</w:t>
      </w:r>
    </w:p>
    <w:p w14:paraId="735AB792" w14:textId="77777777" w:rsidR="00D36ECA" w:rsidRPr="0023124B" w:rsidRDefault="00D36ECA" w:rsidP="00D36ECA">
      <w:pPr>
        <w:pStyle w:val="NoSpacing"/>
      </w:pPr>
      <w:r w:rsidRPr="0023124B">
        <w:t xml:space="preserve">    }</w:t>
      </w:r>
    </w:p>
    <w:p w14:paraId="7A4160F5" w14:textId="77777777" w:rsidR="00D36ECA" w:rsidRPr="0023124B" w:rsidRDefault="00D36ECA" w:rsidP="00D36ECA">
      <w:pPr>
        <w:pStyle w:val="NoSpacing"/>
      </w:pPr>
      <w:r w:rsidRPr="0023124B">
        <w:t xml:space="preserve">    T top(){</w:t>
      </w:r>
    </w:p>
    <w:p w14:paraId="3931A033" w14:textId="77777777" w:rsidR="00D36ECA" w:rsidRPr="0023124B" w:rsidRDefault="00D36ECA" w:rsidP="00D36ECA">
      <w:pPr>
        <w:pStyle w:val="NoSpacing"/>
      </w:pPr>
      <w:r w:rsidRPr="0023124B">
        <w:t xml:space="preserve">        return </w:t>
      </w:r>
      <w:proofErr w:type="spellStart"/>
      <w:r w:rsidRPr="0023124B">
        <w:t>st.top</w:t>
      </w:r>
      <w:proofErr w:type="spellEnd"/>
      <w:r w:rsidRPr="0023124B">
        <w:t>().first;</w:t>
      </w:r>
    </w:p>
    <w:p w14:paraId="3FDB8E7B" w14:textId="77777777" w:rsidR="00D36ECA" w:rsidRPr="0023124B" w:rsidRDefault="00D36ECA" w:rsidP="00D36ECA">
      <w:pPr>
        <w:pStyle w:val="NoSpacing"/>
      </w:pPr>
      <w:r w:rsidRPr="0023124B">
        <w:t xml:space="preserve">    }</w:t>
      </w:r>
    </w:p>
    <w:p w14:paraId="64F5E93C" w14:textId="77777777" w:rsidR="00D36ECA" w:rsidRPr="0023124B" w:rsidRDefault="00D36ECA" w:rsidP="00D36ECA">
      <w:pPr>
        <w:pStyle w:val="NoSpacing"/>
      </w:pPr>
      <w:r w:rsidRPr="0023124B">
        <w:t xml:space="preserve">    T max(){</w:t>
      </w:r>
    </w:p>
    <w:p w14:paraId="490199DC" w14:textId="77777777" w:rsidR="00D36ECA" w:rsidRPr="0023124B" w:rsidRDefault="00D36ECA" w:rsidP="00D36ECA">
      <w:pPr>
        <w:pStyle w:val="NoSpacing"/>
      </w:pPr>
      <w:r w:rsidRPr="0023124B">
        <w:t xml:space="preserve">        return </w:t>
      </w:r>
      <w:proofErr w:type="spellStart"/>
      <w:r w:rsidRPr="0023124B">
        <w:t>st.top</w:t>
      </w:r>
      <w:proofErr w:type="spellEnd"/>
      <w:r w:rsidRPr="0023124B">
        <w:t>().second;</w:t>
      </w:r>
    </w:p>
    <w:p w14:paraId="5D785873" w14:textId="77777777" w:rsidR="00D36ECA" w:rsidRPr="0023124B" w:rsidRDefault="00D36ECA" w:rsidP="00D36ECA">
      <w:pPr>
        <w:pStyle w:val="NoSpacing"/>
      </w:pPr>
      <w:r w:rsidRPr="0023124B">
        <w:t xml:space="preserve">    }</w:t>
      </w:r>
    </w:p>
    <w:p w14:paraId="6CE61136" w14:textId="77777777" w:rsidR="00D36ECA" w:rsidRPr="0023124B" w:rsidRDefault="00D36ECA" w:rsidP="00D36ECA">
      <w:pPr>
        <w:pStyle w:val="NoSpacing"/>
      </w:pPr>
      <w:r w:rsidRPr="0023124B">
        <w:t>};</w:t>
      </w:r>
    </w:p>
    <w:p w14:paraId="512F31DD" w14:textId="77777777" w:rsidR="00D36ECA" w:rsidRPr="0023124B" w:rsidRDefault="00D36ECA" w:rsidP="00D36ECA">
      <w:pPr>
        <w:pStyle w:val="NoSpacing"/>
      </w:pPr>
      <w:r w:rsidRPr="0023124B">
        <w:t>template&lt;class T&gt;</w:t>
      </w:r>
    </w:p>
    <w:p w14:paraId="1A98BED5" w14:textId="77777777" w:rsidR="00D36ECA" w:rsidRPr="0023124B" w:rsidRDefault="00D36ECA" w:rsidP="00D36ECA">
      <w:pPr>
        <w:pStyle w:val="NoSpacing"/>
      </w:pPr>
      <w:r w:rsidRPr="0023124B">
        <w:t xml:space="preserve">struct </w:t>
      </w:r>
      <w:proofErr w:type="spellStart"/>
      <w:r w:rsidRPr="0023124B">
        <w:t>Mono_queue</w:t>
      </w:r>
      <w:proofErr w:type="spellEnd"/>
      <w:r w:rsidRPr="0023124B">
        <w:t>{</w:t>
      </w:r>
    </w:p>
    <w:p w14:paraId="70DDB928" w14:textId="77777777" w:rsidR="00D36ECA" w:rsidRPr="0023124B" w:rsidRDefault="00D36ECA" w:rsidP="00D36ECA">
      <w:pPr>
        <w:pStyle w:val="NoSpacing"/>
      </w:pPr>
      <w:r w:rsidRPr="0023124B">
        <w:t xml:space="preserve">    </w:t>
      </w:r>
      <w:proofErr w:type="spellStart"/>
      <w:r w:rsidRPr="0023124B">
        <w:t>Mono_stack</w:t>
      </w:r>
      <w:proofErr w:type="spellEnd"/>
      <w:r w:rsidRPr="0023124B">
        <w:t>&lt;T&gt;</w:t>
      </w:r>
      <w:proofErr w:type="spellStart"/>
      <w:r w:rsidRPr="0023124B">
        <w:t>pop_st,push_st</w:t>
      </w:r>
      <w:proofErr w:type="spellEnd"/>
      <w:r w:rsidRPr="0023124B">
        <w:t>;</w:t>
      </w:r>
    </w:p>
    <w:p w14:paraId="05153430" w14:textId="77777777" w:rsidR="00D36ECA" w:rsidRPr="0023124B" w:rsidRDefault="00D36ECA" w:rsidP="00D36ECA">
      <w:pPr>
        <w:pStyle w:val="NoSpacing"/>
      </w:pPr>
      <w:r w:rsidRPr="0023124B">
        <w:t xml:space="preserve">    void push(const T&amp; </w:t>
      </w:r>
      <w:proofErr w:type="spellStart"/>
      <w:r w:rsidRPr="0023124B">
        <w:t>val</w:t>
      </w:r>
      <w:proofErr w:type="spellEnd"/>
      <w:r w:rsidRPr="0023124B">
        <w:t>){</w:t>
      </w:r>
    </w:p>
    <w:p w14:paraId="197FC445" w14:textId="77777777" w:rsidR="00D36ECA" w:rsidRPr="0023124B" w:rsidRDefault="00D36ECA" w:rsidP="00D36ECA">
      <w:pPr>
        <w:pStyle w:val="NoSpacing"/>
      </w:pPr>
      <w:r w:rsidRPr="0023124B">
        <w:t xml:space="preserve">        </w:t>
      </w:r>
      <w:proofErr w:type="spellStart"/>
      <w:r w:rsidRPr="0023124B">
        <w:t>push_st.push</w:t>
      </w:r>
      <w:proofErr w:type="spellEnd"/>
      <w:r w:rsidRPr="0023124B">
        <w:t>(</w:t>
      </w:r>
      <w:proofErr w:type="spellStart"/>
      <w:r w:rsidRPr="0023124B">
        <w:t>val</w:t>
      </w:r>
      <w:proofErr w:type="spellEnd"/>
      <w:r w:rsidRPr="0023124B">
        <w:t>);</w:t>
      </w:r>
    </w:p>
    <w:p w14:paraId="559952B2" w14:textId="77777777" w:rsidR="00D36ECA" w:rsidRPr="0023124B" w:rsidRDefault="00D36ECA" w:rsidP="00D36ECA">
      <w:pPr>
        <w:pStyle w:val="NoSpacing"/>
      </w:pPr>
      <w:r w:rsidRPr="0023124B">
        <w:t xml:space="preserve">    }</w:t>
      </w:r>
    </w:p>
    <w:p w14:paraId="76066960" w14:textId="77777777" w:rsidR="00D36ECA" w:rsidRPr="0023124B" w:rsidRDefault="00D36ECA" w:rsidP="00D36ECA">
      <w:pPr>
        <w:pStyle w:val="NoSpacing"/>
      </w:pPr>
      <w:r w:rsidRPr="0023124B">
        <w:t xml:space="preserve">    void move(){</w:t>
      </w:r>
    </w:p>
    <w:p w14:paraId="6F058B99" w14:textId="77777777" w:rsidR="00D36ECA" w:rsidRPr="0023124B" w:rsidRDefault="00D36ECA" w:rsidP="00D36ECA">
      <w:pPr>
        <w:pStyle w:val="NoSpacing"/>
      </w:pPr>
      <w:r w:rsidRPr="0023124B">
        <w:t xml:space="preserve">        if(</w:t>
      </w:r>
      <w:proofErr w:type="spellStart"/>
      <w:r w:rsidRPr="0023124B">
        <w:t>pop_st.size</w:t>
      </w:r>
      <w:proofErr w:type="spellEnd"/>
      <w:r w:rsidRPr="0023124B">
        <w:t>())</w:t>
      </w:r>
    </w:p>
    <w:p w14:paraId="42C95302" w14:textId="77777777" w:rsidR="00D36ECA" w:rsidRPr="0023124B" w:rsidRDefault="00D36ECA" w:rsidP="00D36ECA">
      <w:pPr>
        <w:pStyle w:val="NoSpacing"/>
      </w:pPr>
      <w:r w:rsidRPr="0023124B">
        <w:t xml:space="preserve">            return;</w:t>
      </w:r>
    </w:p>
    <w:p w14:paraId="40825941" w14:textId="77777777" w:rsidR="00D36ECA" w:rsidRPr="0023124B" w:rsidRDefault="00D36ECA" w:rsidP="00D36ECA">
      <w:pPr>
        <w:pStyle w:val="NoSpacing"/>
      </w:pPr>
      <w:r w:rsidRPr="0023124B">
        <w:t xml:space="preserve">        while(!</w:t>
      </w:r>
      <w:proofErr w:type="spellStart"/>
      <w:r w:rsidRPr="0023124B">
        <w:t>push_st.empty</w:t>
      </w:r>
      <w:proofErr w:type="spellEnd"/>
      <w:r w:rsidRPr="0023124B">
        <w:t>())</w:t>
      </w:r>
    </w:p>
    <w:p w14:paraId="63A6F12C" w14:textId="77777777" w:rsidR="00D36ECA" w:rsidRPr="0023124B" w:rsidRDefault="00D36ECA" w:rsidP="00D36ECA">
      <w:pPr>
        <w:pStyle w:val="NoSpacing"/>
      </w:pPr>
      <w:r w:rsidRPr="0023124B">
        <w:t xml:space="preserve">            </w:t>
      </w:r>
      <w:proofErr w:type="spellStart"/>
      <w:r w:rsidRPr="0023124B">
        <w:t>pop_st.push</w:t>
      </w:r>
      <w:proofErr w:type="spellEnd"/>
      <w:r w:rsidRPr="0023124B">
        <w:t>(</w:t>
      </w:r>
      <w:proofErr w:type="spellStart"/>
      <w:r w:rsidRPr="0023124B">
        <w:t>push_st.top</w:t>
      </w:r>
      <w:proofErr w:type="spellEnd"/>
      <w:r w:rsidRPr="0023124B">
        <w:t>()),</w:t>
      </w:r>
      <w:proofErr w:type="spellStart"/>
      <w:r w:rsidRPr="0023124B">
        <w:t>push_st.pop</w:t>
      </w:r>
      <w:proofErr w:type="spellEnd"/>
      <w:r w:rsidRPr="0023124B">
        <w:t>();</w:t>
      </w:r>
    </w:p>
    <w:p w14:paraId="167F07AB" w14:textId="77777777" w:rsidR="00D36ECA" w:rsidRPr="0023124B" w:rsidRDefault="00D36ECA" w:rsidP="00D36ECA">
      <w:pPr>
        <w:pStyle w:val="NoSpacing"/>
      </w:pPr>
      <w:r w:rsidRPr="0023124B">
        <w:t xml:space="preserve">    }</w:t>
      </w:r>
    </w:p>
    <w:p w14:paraId="2255E711" w14:textId="77777777" w:rsidR="00D36ECA" w:rsidRPr="0023124B" w:rsidRDefault="00D36ECA" w:rsidP="00D36ECA">
      <w:pPr>
        <w:pStyle w:val="NoSpacing"/>
      </w:pPr>
      <w:r w:rsidRPr="0023124B">
        <w:t xml:space="preserve">    void pop(){</w:t>
      </w:r>
    </w:p>
    <w:p w14:paraId="548E36A4" w14:textId="77777777" w:rsidR="00D36ECA" w:rsidRPr="0023124B" w:rsidRDefault="00D36ECA" w:rsidP="00D36ECA">
      <w:pPr>
        <w:pStyle w:val="NoSpacing"/>
      </w:pPr>
      <w:r w:rsidRPr="0023124B">
        <w:t xml:space="preserve">        move();</w:t>
      </w:r>
    </w:p>
    <w:p w14:paraId="6ED305A5" w14:textId="77777777" w:rsidR="00D36ECA" w:rsidRPr="0023124B" w:rsidRDefault="00D36ECA" w:rsidP="00D36ECA">
      <w:pPr>
        <w:pStyle w:val="NoSpacing"/>
      </w:pPr>
      <w:r w:rsidRPr="0023124B">
        <w:t xml:space="preserve">        </w:t>
      </w:r>
      <w:proofErr w:type="spellStart"/>
      <w:r w:rsidRPr="0023124B">
        <w:t>pop_st.pop</w:t>
      </w:r>
      <w:proofErr w:type="spellEnd"/>
      <w:r w:rsidRPr="0023124B">
        <w:t>();</w:t>
      </w:r>
    </w:p>
    <w:p w14:paraId="308C8381" w14:textId="77777777" w:rsidR="00D36ECA" w:rsidRPr="0023124B" w:rsidRDefault="00D36ECA" w:rsidP="00D36ECA">
      <w:pPr>
        <w:pStyle w:val="NoSpacing"/>
      </w:pPr>
      <w:r w:rsidRPr="0023124B">
        <w:t xml:space="preserve">    }</w:t>
      </w:r>
    </w:p>
    <w:p w14:paraId="199DA962" w14:textId="77777777" w:rsidR="00D36ECA" w:rsidRPr="0023124B" w:rsidRDefault="00D36ECA" w:rsidP="00D36ECA">
      <w:pPr>
        <w:pStyle w:val="NoSpacing"/>
      </w:pPr>
      <w:r w:rsidRPr="0023124B">
        <w:t xml:space="preserve">    bool empty(){</w:t>
      </w:r>
    </w:p>
    <w:p w14:paraId="5077CCF2" w14:textId="77777777" w:rsidR="00D36ECA" w:rsidRPr="0023124B" w:rsidRDefault="00D36ECA" w:rsidP="00D36ECA">
      <w:pPr>
        <w:pStyle w:val="NoSpacing"/>
      </w:pPr>
      <w:r w:rsidRPr="0023124B">
        <w:t xml:space="preserve">        return </w:t>
      </w:r>
      <w:proofErr w:type="spellStart"/>
      <w:r w:rsidRPr="0023124B">
        <w:t>pop_st.empty</w:t>
      </w:r>
      <w:proofErr w:type="spellEnd"/>
      <w:r w:rsidRPr="0023124B">
        <w:t>()&amp;&amp;</w:t>
      </w:r>
      <w:proofErr w:type="spellStart"/>
      <w:r w:rsidRPr="0023124B">
        <w:t>push_st.empty</w:t>
      </w:r>
      <w:proofErr w:type="spellEnd"/>
      <w:r w:rsidRPr="0023124B">
        <w:t>();</w:t>
      </w:r>
    </w:p>
    <w:p w14:paraId="1EFE5089" w14:textId="77777777" w:rsidR="00D36ECA" w:rsidRPr="0023124B" w:rsidRDefault="00D36ECA" w:rsidP="00D36ECA">
      <w:pPr>
        <w:pStyle w:val="NoSpacing"/>
      </w:pPr>
      <w:r w:rsidRPr="0023124B">
        <w:t xml:space="preserve">    }</w:t>
      </w:r>
    </w:p>
    <w:p w14:paraId="1D644B79" w14:textId="77777777" w:rsidR="00D36ECA" w:rsidRPr="0023124B" w:rsidRDefault="00D36ECA" w:rsidP="00D36ECA">
      <w:pPr>
        <w:pStyle w:val="NoSpacing"/>
      </w:pPr>
      <w:r w:rsidRPr="0023124B">
        <w:t xml:space="preserve">    int size(){</w:t>
      </w:r>
    </w:p>
    <w:p w14:paraId="2BB0212C" w14:textId="77777777" w:rsidR="00D36ECA" w:rsidRPr="0023124B" w:rsidRDefault="00D36ECA" w:rsidP="00D36ECA">
      <w:pPr>
        <w:pStyle w:val="NoSpacing"/>
      </w:pPr>
      <w:r w:rsidRPr="0023124B">
        <w:t xml:space="preserve">        return </w:t>
      </w:r>
      <w:proofErr w:type="spellStart"/>
      <w:r w:rsidRPr="0023124B">
        <w:t>pop_st.size</w:t>
      </w:r>
      <w:proofErr w:type="spellEnd"/>
      <w:r w:rsidRPr="0023124B">
        <w:t>()+</w:t>
      </w:r>
      <w:proofErr w:type="spellStart"/>
      <w:r w:rsidRPr="0023124B">
        <w:t>push_st.size</w:t>
      </w:r>
      <w:proofErr w:type="spellEnd"/>
      <w:r w:rsidRPr="0023124B">
        <w:t>();</w:t>
      </w:r>
    </w:p>
    <w:p w14:paraId="1EF56203" w14:textId="77777777" w:rsidR="00D36ECA" w:rsidRPr="0023124B" w:rsidRDefault="00D36ECA" w:rsidP="00D36ECA">
      <w:pPr>
        <w:pStyle w:val="NoSpacing"/>
      </w:pPr>
      <w:r w:rsidRPr="0023124B">
        <w:t xml:space="preserve">    }</w:t>
      </w:r>
    </w:p>
    <w:p w14:paraId="46BDDC70" w14:textId="77777777" w:rsidR="00D36ECA" w:rsidRPr="0023124B" w:rsidRDefault="00D36ECA" w:rsidP="00D36ECA">
      <w:pPr>
        <w:pStyle w:val="NoSpacing"/>
      </w:pPr>
      <w:r w:rsidRPr="0023124B">
        <w:t xml:space="preserve">    T top(){</w:t>
      </w:r>
    </w:p>
    <w:p w14:paraId="7CBE9C3C" w14:textId="77777777" w:rsidR="00D36ECA" w:rsidRPr="0023124B" w:rsidRDefault="00D36ECA" w:rsidP="00D36ECA">
      <w:pPr>
        <w:pStyle w:val="NoSpacing"/>
      </w:pPr>
      <w:r w:rsidRPr="0023124B">
        <w:t xml:space="preserve">        move();</w:t>
      </w:r>
    </w:p>
    <w:p w14:paraId="377CAB0D" w14:textId="77777777" w:rsidR="00D36ECA" w:rsidRPr="0023124B" w:rsidRDefault="00D36ECA" w:rsidP="00D36ECA">
      <w:pPr>
        <w:pStyle w:val="NoSpacing"/>
      </w:pPr>
      <w:r w:rsidRPr="0023124B">
        <w:t xml:space="preserve">        return </w:t>
      </w:r>
      <w:proofErr w:type="spellStart"/>
      <w:r w:rsidRPr="0023124B">
        <w:t>pop_st.top</w:t>
      </w:r>
      <w:proofErr w:type="spellEnd"/>
      <w:r w:rsidRPr="0023124B">
        <w:t>();</w:t>
      </w:r>
    </w:p>
    <w:p w14:paraId="44BAD1F0" w14:textId="77777777" w:rsidR="00D36ECA" w:rsidRPr="0023124B" w:rsidRDefault="00D36ECA" w:rsidP="00D36ECA">
      <w:pPr>
        <w:pStyle w:val="NoSpacing"/>
      </w:pPr>
      <w:r w:rsidRPr="0023124B">
        <w:t xml:space="preserve">    }</w:t>
      </w:r>
    </w:p>
    <w:p w14:paraId="4E14B137" w14:textId="77777777" w:rsidR="00D36ECA" w:rsidRPr="0023124B" w:rsidRDefault="00D36ECA" w:rsidP="00D36ECA">
      <w:pPr>
        <w:pStyle w:val="NoSpacing"/>
      </w:pPr>
      <w:r w:rsidRPr="0023124B">
        <w:t xml:space="preserve">    T max(){</w:t>
      </w:r>
    </w:p>
    <w:p w14:paraId="0ADF5A55" w14:textId="77777777" w:rsidR="00D36ECA" w:rsidRPr="0023124B" w:rsidRDefault="00D36ECA" w:rsidP="00D36ECA">
      <w:pPr>
        <w:pStyle w:val="NoSpacing"/>
      </w:pPr>
      <w:r w:rsidRPr="0023124B">
        <w:t xml:space="preserve">        if(</w:t>
      </w:r>
      <w:proofErr w:type="spellStart"/>
      <w:r w:rsidRPr="0023124B">
        <w:t>pop_st.empty</w:t>
      </w:r>
      <w:proofErr w:type="spellEnd"/>
      <w:r w:rsidRPr="0023124B">
        <w:t>())</w:t>
      </w:r>
    </w:p>
    <w:p w14:paraId="35993011" w14:textId="77777777" w:rsidR="00D36ECA" w:rsidRPr="0023124B" w:rsidRDefault="00D36ECA" w:rsidP="00D36ECA">
      <w:pPr>
        <w:pStyle w:val="NoSpacing"/>
      </w:pPr>
      <w:r w:rsidRPr="0023124B">
        <w:t xml:space="preserve">            return </w:t>
      </w:r>
      <w:proofErr w:type="spellStart"/>
      <w:r w:rsidRPr="0023124B">
        <w:t>push_st.max</w:t>
      </w:r>
      <w:proofErr w:type="spellEnd"/>
      <w:r w:rsidRPr="0023124B">
        <w:t>();</w:t>
      </w:r>
    </w:p>
    <w:p w14:paraId="50D5D710" w14:textId="77777777" w:rsidR="00D36ECA" w:rsidRPr="0023124B" w:rsidRDefault="00D36ECA" w:rsidP="00D36ECA">
      <w:pPr>
        <w:pStyle w:val="NoSpacing"/>
      </w:pPr>
      <w:r w:rsidRPr="0023124B">
        <w:t xml:space="preserve">        if(</w:t>
      </w:r>
      <w:proofErr w:type="spellStart"/>
      <w:r w:rsidRPr="0023124B">
        <w:t>push_st.empty</w:t>
      </w:r>
      <w:proofErr w:type="spellEnd"/>
      <w:r w:rsidRPr="0023124B">
        <w:t>())</w:t>
      </w:r>
    </w:p>
    <w:p w14:paraId="36A86751" w14:textId="77777777" w:rsidR="00D36ECA" w:rsidRPr="0023124B" w:rsidRDefault="00D36ECA" w:rsidP="00D36ECA">
      <w:pPr>
        <w:pStyle w:val="NoSpacing"/>
      </w:pPr>
      <w:r w:rsidRPr="0023124B">
        <w:t xml:space="preserve">            return </w:t>
      </w:r>
      <w:proofErr w:type="spellStart"/>
      <w:r w:rsidRPr="0023124B">
        <w:t>pop_st.max</w:t>
      </w:r>
      <w:proofErr w:type="spellEnd"/>
      <w:r w:rsidRPr="0023124B">
        <w:t>();</w:t>
      </w:r>
    </w:p>
    <w:p w14:paraId="7590547B" w14:textId="77777777" w:rsidR="00D36ECA" w:rsidRPr="0023124B" w:rsidRDefault="00D36ECA" w:rsidP="00D36ECA">
      <w:pPr>
        <w:pStyle w:val="NoSpacing"/>
      </w:pPr>
      <w:r w:rsidRPr="0023124B">
        <w:t xml:space="preserve">        return std::max(</w:t>
      </w:r>
      <w:proofErr w:type="spellStart"/>
      <w:r w:rsidRPr="0023124B">
        <w:t>push_st.max</w:t>
      </w:r>
      <w:proofErr w:type="spellEnd"/>
      <w:r w:rsidRPr="0023124B">
        <w:t>(),</w:t>
      </w:r>
      <w:proofErr w:type="spellStart"/>
      <w:r w:rsidRPr="0023124B">
        <w:t>pop_st.max</w:t>
      </w:r>
      <w:proofErr w:type="spellEnd"/>
      <w:r w:rsidRPr="0023124B">
        <w:t>());</w:t>
      </w:r>
    </w:p>
    <w:p w14:paraId="3D05EC84" w14:textId="77777777" w:rsidR="00D36ECA" w:rsidRPr="0023124B" w:rsidRDefault="00D36ECA" w:rsidP="00D36ECA">
      <w:pPr>
        <w:pStyle w:val="NoSpacing"/>
      </w:pPr>
      <w:r w:rsidRPr="0023124B">
        <w:t xml:space="preserve">    }</w:t>
      </w:r>
    </w:p>
    <w:p w14:paraId="274F6B48" w14:textId="77777777" w:rsidR="00D36ECA" w:rsidRPr="0023124B" w:rsidRDefault="00D36ECA" w:rsidP="00D36ECA">
      <w:pPr>
        <w:pStyle w:val="NoSpacing"/>
      </w:pPr>
    </w:p>
    <w:p w14:paraId="4EA6E475" w14:textId="07D63D07" w:rsidR="00D36ECA" w:rsidRPr="00D36ECA" w:rsidRDefault="00D36ECA" w:rsidP="00D36ECA">
      <w:pPr>
        <w:pStyle w:val="NoSpacing"/>
      </w:pPr>
      <w:r w:rsidRPr="0023124B">
        <w:t>};</w:t>
      </w:r>
    </w:p>
    <w:p w14:paraId="2A3FEA81" w14:textId="268DDE28" w:rsidR="00BE2DDD" w:rsidRDefault="00BE2DDD" w:rsidP="00BE2DDD">
      <w:pPr>
        <w:pStyle w:val="Heading2"/>
      </w:pPr>
      <w:bookmarkStart w:id="47" w:name="_Toc160308591"/>
      <w:r>
        <w:t>Seg Tree</w:t>
      </w:r>
      <w:bookmarkEnd w:id="47"/>
    </w:p>
    <w:p w14:paraId="03D5EDFC" w14:textId="77777777" w:rsidR="00BE2DDD" w:rsidRDefault="00BE2DDD" w:rsidP="00BE2DDD">
      <w:pPr>
        <w:pStyle w:val="NoSpacing"/>
      </w:pPr>
      <w:r>
        <w:t xml:space="preserve">struct </w:t>
      </w:r>
      <w:proofErr w:type="spellStart"/>
      <w:r>
        <w:t>SegTree</w:t>
      </w:r>
      <w:proofErr w:type="spellEnd"/>
      <w:r>
        <w:t xml:space="preserve"> {</w:t>
      </w:r>
    </w:p>
    <w:p w14:paraId="41179EB5" w14:textId="77777777" w:rsidR="00BE2DDD" w:rsidRDefault="00BE2DDD" w:rsidP="00BE2DDD">
      <w:pPr>
        <w:pStyle w:val="NoSpacing"/>
      </w:pPr>
      <w:r>
        <w:t xml:space="preserve">    vector&lt;</w:t>
      </w:r>
      <w:proofErr w:type="spellStart"/>
      <w:r>
        <w:t>ll</w:t>
      </w:r>
      <w:proofErr w:type="spellEnd"/>
      <w:r>
        <w:t>&gt; tree;</w:t>
      </w:r>
    </w:p>
    <w:p w14:paraId="42306E81" w14:textId="77777777" w:rsidR="00BE2DDD" w:rsidRDefault="00BE2DDD" w:rsidP="00BE2DDD">
      <w:pPr>
        <w:pStyle w:val="NoSpacing"/>
      </w:pPr>
      <w:r>
        <w:t xml:space="preserve">    int n;</w:t>
      </w:r>
    </w:p>
    <w:p w14:paraId="570C2227" w14:textId="77777777" w:rsidR="00BE2DDD" w:rsidRDefault="00BE2DDD" w:rsidP="00BE2DDD">
      <w:pPr>
        <w:pStyle w:val="NoSpacing"/>
      </w:pPr>
      <w:r>
        <w:t xml:space="preserve">    const </w:t>
      </w:r>
      <w:proofErr w:type="spellStart"/>
      <w:r>
        <w:t>ll</w:t>
      </w:r>
      <w:proofErr w:type="spellEnd"/>
      <w:r>
        <w:t xml:space="preserve"> IDN = OO;</w:t>
      </w:r>
    </w:p>
    <w:p w14:paraId="07872377" w14:textId="77777777" w:rsidR="00BE2DDD" w:rsidRDefault="00BE2DDD" w:rsidP="00BE2DDD">
      <w:pPr>
        <w:pStyle w:val="NoSpacing"/>
      </w:pPr>
    </w:p>
    <w:p w14:paraId="666831EB" w14:textId="77777777" w:rsidR="00BE2DDD" w:rsidRDefault="00BE2DDD" w:rsidP="00BE2DDD">
      <w:pPr>
        <w:pStyle w:val="NoSpacing"/>
      </w:pPr>
      <w:r>
        <w:t xml:space="preserve">    </w:t>
      </w:r>
      <w:proofErr w:type="spellStart"/>
      <w:r>
        <w:t>ll</w:t>
      </w:r>
      <w:proofErr w:type="spellEnd"/>
      <w:r>
        <w:t xml:space="preserve"> combine(</w:t>
      </w:r>
      <w:proofErr w:type="spellStart"/>
      <w:r>
        <w:t>ll</w:t>
      </w:r>
      <w:proofErr w:type="spellEnd"/>
      <w:r>
        <w:t xml:space="preserve"> a, </w:t>
      </w:r>
      <w:proofErr w:type="spellStart"/>
      <w:r>
        <w:t>ll</w:t>
      </w:r>
      <w:proofErr w:type="spellEnd"/>
      <w:r>
        <w:t xml:space="preserve"> b) {</w:t>
      </w:r>
    </w:p>
    <w:p w14:paraId="464FEC39" w14:textId="77777777" w:rsidR="00BE2DDD" w:rsidRDefault="00BE2DDD" w:rsidP="00BE2DDD">
      <w:pPr>
        <w:pStyle w:val="NoSpacing"/>
      </w:pPr>
      <w:r>
        <w:t xml:space="preserve">        return min(a, b); </w:t>
      </w:r>
    </w:p>
    <w:p w14:paraId="0326171C" w14:textId="77777777" w:rsidR="00BE2DDD" w:rsidRDefault="00BE2DDD" w:rsidP="00BE2DDD">
      <w:pPr>
        <w:pStyle w:val="NoSpacing"/>
      </w:pPr>
      <w:r>
        <w:t xml:space="preserve">    }</w:t>
      </w:r>
    </w:p>
    <w:p w14:paraId="67513CD3" w14:textId="77777777" w:rsidR="00BE2DDD" w:rsidRDefault="00BE2DDD" w:rsidP="00BE2DDD">
      <w:pPr>
        <w:pStyle w:val="NoSpacing"/>
      </w:pPr>
    </w:p>
    <w:p w14:paraId="32975893" w14:textId="77777777" w:rsidR="00BE2DDD" w:rsidRDefault="00BE2DDD" w:rsidP="00BE2DDD">
      <w:pPr>
        <w:pStyle w:val="NoSpacing"/>
      </w:pPr>
      <w:r>
        <w:t xml:space="preserve">    void build(int </w:t>
      </w:r>
      <w:proofErr w:type="spellStart"/>
      <w:r>
        <w:t>inputN</w:t>
      </w:r>
      <w:proofErr w:type="spellEnd"/>
      <w:r>
        <w:t>, vector&lt;</w:t>
      </w:r>
      <w:proofErr w:type="spellStart"/>
      <w:r>
        <w:t>ll</w:t>
      </w:r>
      <w:proofErr w:type="spellEnd"/>
      <w:r>
        <w:t>&gt;&amp; a) {</w:t>
      </w:r>
    </w:p>
    <w:p w14:paraId="732DDBC9" w14:textId="77777777" w:rsidR="00BE2DDD" w:rsidRDefault="00BE2DDD" w:rsidP="00BE2DDD">
      <w:pPr>
        <w:pStyle w:val="NoSpacing"/>
      </w:pPr>
      <w:r>
        <w:t xml:space="preserve">        n = </w:t>
      </w:r>
      <w:proofErr w:type="spellStart"/>
      <w:r>
        <w:t>inputN</w:t>
      </w:r>
      <w:proofErr w:type="spellEnd"/>
      <w:r>
        <w:t>;</w:t>
      </w:r>
    </w:p>
    <w:p w14:paraId="4155ACCC" w14:textId="77777777" w:rsidR="00BE2DDD" w:rsidRDefault="00BE2DDD" w:rsidP="00BE2DDD">
      <w:pPr>
        <w:pStyle w:val="NoSpacing"/>
      </w:pPr>
      <w:r>
        <w:t xml:space="preserve">        if (__</w:t>
      </w:r>
      <w:proofErr w:type="spellStart"/>
      <w:r>
        <w:t>builtin_popcount</w:t>
      </w:r>
      <w:proofErr w:type="spellEnd"/>
      <w:r>
        <w:t xml:space="preserve">(n) != 1) </w:t>
      </w:r>
    </w:p>
    <w:p w14:paraId="0ED2F4D7" w14:textId="77777777" w:rsidR="00BE2DDD" w:rsidRDefault="00BE2DDD" w:rsidP="00BE2DDD">
      <w:pPr>
        <w:pStyle w:val="NoSpacing"/>
      </w:pPr>
      <w:r>
        <w:t xml:space="preserve">            n = 1 &lt;&lt; (__lg(n) + 1);</w:t>
      </w:r>
    </w:p>
    <w:p w14:paraId="4E0790B4" w14:textId="77777777" w:rsidR="00BE2DDD" w:rsidRDefault="00BE2DDD" w:rsidP="00BE2DDD">
      <w:pPr>
        <w:pStyle w:val="NoSpacing"/>
      </w:pPr>
      <w:r>
        <w:t xml:space="preserve">        </w:t>
      </w:r>
      <w:proofErr w:type="spellStart"/>
      <w:r>
        <w:t>tree.resize</w:t>
      </w:r>
      <w:proofErr w:type="spellEnd"/>
      <w:r>
        <w:t>(n &lt;&lt; 1, IDN);</w:t>
      </w:r>
    </w:p>
    <w:p w14:paraId="134736DD" w14:textId="77777777" w:rsidR="00BE2DDD" w:rsidRDefault="00BE2DDD" w:rsidP="00BE2DDD">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inputN</w:t>
      </w:r>
      <w:proofErr w:type="spellEnd"/>
      <w:r>
        <w:t xml:space="preserve">; </w:t>
      </w:r>
      <w:proofErr w:type="spellStart"/>
      <w:r>
        <w:t>i</w:t>
      </w:r>
      <w:proofErr w:type="spellEnd"/>
      <w:r>
        <w:t xml:space="preserve">++) </w:t>
      </w:r>
    </w:p>
    <w:p w14:paraId="2E107E39" w14:textId="77777777" w:rsidR="00BE2DDD" w:rsidRDefault="00BE2DDD" w:rsidP="00BE2DDD">
      <w:pPr>
        <w:pStyle w:val="NoSpacing"/>
      </w:pPr>
      <w:r>
        <w:t xml:space="preserve">            tree[</w:t>
      </w:r>
      <w:proofErr w:type="spellStart"/>
      <w:r>
        <w:t>i</w:t>
      </w:r>
      <w:proofErr w:type="spellEnd"/>
      <w:r>
        <w:t xml:space="preserve"> + n] = a[</w:t>
      </w:r>
      <w:proofErr w:type="spellStart"/>
      <w:r>
        <w:t>i</w:t>
      </w:r>
      <w:proofErr w:type="spellEnd"/>
      <w:r>
        <w:t>];</w:t>
      </w:r>
    </w:p>
    <w:p w14:paraId="49C7248D" w14:textId="77777777" w:rsidR="00BE2DDD" w:rsidRDefault="00BE2DDD" w:rsidP="00BE2DDD">
      <w:pPr>
        <w:pStyle w:val="NoSpacing"/>
      </w:pPr>
      <w:r>
        <w:t xml:space="preserve">        for (int </w:t>
      </w:r>
      <w:proofErr w:type="spellStart"/>
      <w:r>
        <w:t>i</w:t>
      </w:r>
      <w:proofErr w:type="spellEnd"/>
      <w:r>
        <w:t xml:space="preserve"> = n - 1; </w:t>
      </w:r>
      <w:proofErr w:type="spellStart"/>
      <w:r>
        <w:t>i</w:t>
      </w:r>
      <w:proofErr w:type="spellEnd"/>
      <w:r>
        <w:t xml:space="preserve"> &gt;= 1; </w:t>
      </w:r>
      <w:proofErr w:type="spellStart"/>
      <w:r>
        <w:t>i</w:t>
      </w:r>
      <w:proofErr w:type="spellEnd"/>
      <w:r>
        <w:t xml:space="preserve">--) </w:t>
      </w:r>
    </w:p>
    <w:p w14:paraId="77D218E0" w14:textId="77777777" w:rsidR="00BE2DDD" w:rsidRDefault="00BE2DDD" w:rsidP="00BE2DDD">
      <w:pPr>
        <w:pStyle w:val="NoSpacing"/>
      </w:pPr>
      <w:r>
        <w:lastRenderedPageBreak/>
        <w:t xml:space="preserve">            tree[</w:t>
      </w:r>
      <w:proofErr w:type="spellStart"/>
      <w:r>
        <w:t>i</w:t>
      </w:r>
      <w:proofErr w:type="spellEnd"/>
      <w:r>
        <w:t>] = combine(tree[</w:t>
      </w:r>
      <w:proofErr w:type="spellStart"/>
      <w:r>
        <w:t>i</w:t>
      </w:r>
      <w:proofErr w:type="spellEnd"/>
      <w:r>
        <w:t xml:space="preserve"> &lt;&lt; 1], tree[</w:t>
      </w:r>
      <w:proofErr w:type="spellStart"/>
      <w:r>
        <w:t>i</w:t>
      </w:r>
      <w:proofErr w:type="spellEnd"/>
      <w:r>
        <w:t xml:space="preserve"> &lt;&lt; 1 | 1]);</w:t>
      </w:r>
    </w:p>
    <w:p w14:paraId="5211398B" w14:textId="77777777" w:rsidR="00BE2DDD" w:rsidRDefault="00BE2DDD" w:rsidP="00BE2DDD">
      <w:pPr>
        <w:pStyle w:val="NoSpacing"/>
      </w:pPr>
      <w:r>
        <w:t xml:space="preserve">    }</w:t>
      </w:r>
    </w:p>
    <w:p w14:paraId="79D9602F" w14:textId="77777777" w:rsidR="00BE2DDD" w:rsidRDefault="00BE2DDD" w:rsidP="00BE2DDD">
      <w:pPr>
        <w:pStyle w:val="NoSpacing"/>
      </w:pPr>
    </w:p>
    <w:p w14:paraId="234BF159" w14:textId="77777777" w:rsidR="00BE2DDD" w:rsidRDefault="00BE2DDD" w:rsidP="00BE2DDD">
      <w:pPr>
        <w:pStyle w:val="NoSpacing"/>
      </w:pPr>
      <w:r>
        <w:t xml:space="preserve">    void update(int ql, int </w:t>
      </w:r>
      <w:proofErr w:type="spellStart"/>
      <w:r>
        <w:t>qr</w:t>
      </w:r>
      <w:proofErr w:type="spellEnd"/>
      <w:r>
        <w:t xml:space="preserve">, </w:t>
      </w:r>
      <w:proofErr w:type="spellStart"/>
      <w:r>
        <w:t>ll</w:t>
      </w:r>
      <w:proofErr w:type="spellEnd"/>
      <w:r>
        <w:t xml:space="preserve"> v, int k, int </w:t>
      </w:r>
      <w:proofErr w:type="spellStart"/>
      <w:r>
        <w:t>sl</w:t>
      </w:r>
      <w:proofErr w:type="spellEnd"/>
      <w:r>
        <w:t xml:space="preserve">, int </w:t>
      </w:r>
      <w:proofErr w:type="spellStart"/>
      <w:r>
        <w:t>sr</w:t>
      </w:r>
      <w:proofErr w:type="spellEnd"/>
      <w:r>
        <w:t>) {</w:t>
      </w:r>
    </w:p>
    <w:p w14:paraId="3376A9FE" w14:textId="77777777" w:rsidR="00BE2DDD" w:rsidRDefault="00BE2DDD" w:rsidP="00BE2DDD">
      <w:pPr>
        <w:pStyle w:val="NoSpacing"/>
      </w:pPr>
      <w:r>
        <w:t xml:space="preserve">        if (</w:t>
      </w:r>
      <w:proofErr w:type="spellStart"/>
      <w:r>
        <w:t>qr</w:t>
      </w:r>
      <w:proofErr w:type="spellEnd"/>
      <w:r>
        <w:t xml:space="preserve"> &lt; </w:t>
      </w:r>
      <w:proofErr w:type="spellStart"/>
      <w:r>
        <w:t>sl</w:t>
      </w:r>
      <w:proofErr w:type="spellEnd"/>
      <w:r>
        <w:t xml:space="preserve"> || </w:t>
      </w:r>
      <w:proofErr w:type="spellStart"/>
      <w:r>
        <w:t>sr</w:t>
      </w:r>
      <w:proofErr w:type="spellEnd"/>
      <w:r>
        <w:t xml:space="preserve"> &lt; ql || ql &gt; </w:t>
      </w:r>
      <w:proofErr w:type="spellStart"/>
      <w:r>
        <w:t>qr</w:t>
      </w:r>
      <w:proofErr w:type="spellEnd"/>
      <w:r>
        <w:t>) return;</w:t>
      </w:r>
    </w:p>
    <w:p w14:paraId="6A6433C3" w14:textId="77777777" w:rsidR="00BE2DDD" w:rsidRDefault="00BE2DDD" w:rsidP="00BE2DDD">
      <w:pPr>
        <w:pStyle w:val="NoSpacing"/>
      </w:pPr>
      <w:r>
        <w:t xml:space="preserve">        if (ql &lt;= </w:t>
      </w:r>
      <w:proofErr w:type="spellStart"/>
      <w:r>
        <w:t>sl</w:t>
      </w:r>
      <w:proofErr w:type="spellEnd"/>
      <w:r>
        <w:t xml:space="preserve"> &amp;&amp; </w:t>
      </w:r>
      <w:proofErr w:type="spellStart"/>
      <w:r>
        <w:t>qr</w:t>
      </w:r>
      <w:proofErr w:type="spellEnd"/>
      <w:r>
        <w:t xml:space="preserve"> &gt;= </w:t>
      </w:r>
      <w:proofErr w:type="spellStart"/>
      <w:r>
        <w:t>sr</w:t>
      </w:r>
      <w:proofErr w:type="spellEnd"/>
      <w:r>
        <w:t>) {</w:t>
      </w:r>
    </w:p>
    <w:p w14:paraId="2122AC6A" w14:textId="77777777" w:rsidR="00BE2DDD" w:rsidRDefault="00BE2DDD" w:rsidP="00BE2DDD">
      <w:pPr>
        <w:pStyle w:val="NoSpacing"/>
      </w:pPr>
      <w:r>
        <w:t xml:space="preserve">            tree[k] = v;</w:t>
      </w:r>
    </w:p>
    <w:p w14:paraId="4A3D198D" w14:textId="77777777" w:rsidR="00BE2DDD" w:rsidRDefault="00BE2DDD" w:rsidP="00BE2DDD">
      <w:pPr>
        <w:pStyle w:val="NoSpacing"/>
      </w:pPr>
      <w:r>
        <w:t xml:space="preserve">            return;</w:t>
      </w:r>
    </w:p>
    <w:p w14:paraId="250A1529" w14:textId="77777777" w:rsidR="00BE2DDD" w:rsidRDefault="00BE2DDD" w:rsidP="00BE2DDD">
      <w:pPr>
        <w:pStyle w:val="NoSpacing"/>
      </w:pPr>
      <w:r>
        <w:t xml:space="preserve">        }</w:t>
      </w:r>
    </w:p>
    <w:p w14:paraId="0EDA7EB2" w14:textId="77777777" w:rsidR="00BE2DDD" w:rsidRDefault="00BE2DDD" w:rsidP="00BE2DDD">
      <w:pPr>
        <w:pStyle w:val="NoSpacing"/>
      </w:pPr>
      <w:r>
        <w:t xml:space="preserve">        </w:t>
      </w:r>
    </w:p>
    <w:p w14:paraId="6F3B1A00" w14:textId="77777777" w:rsidR="00BE2DDD" w:rsidRDefault="00BE2DDD" w:rsidP="00BE2DDD">
      <w:pPr>
        <w:pStyle w:val="NoSpacing"/>
      </w:pPr>
      <w:r>
        <w:t xml:space="preserve">        int mid = (</w:t>
      </w:r>
      <w:proofErr w:type="spellStart"/>
      <w:r>
        <w:t>sl</w:t>
      </w:r>
      <w:proofErr w:type="spellEnd"/>
      <w:r>
        <w:t xml:space="preserve"> + </w:t>
      </w:r>
      <w:proofErr w:type="spellStart"/>
      <w:r>
        <w:t>sr</w:t>
      </w:r>
      <w:proofErr w:type="spellEnd"/>
      <w:r>
        <w:t>) / 2;</w:t>
      </w:r>
    </w:p>
    <w:p w14:paraId="496159B3" w14:textId="77777777" w:rsidR="00BE2DDD" w:rsidRDefault="00BE2DDD" w:rsidP="00BE2DDD">
      <w:pPr>
        <w:pStyle w:val="NoSpacing"/>
      </w:pPr>
      <w:r>
        <w:t xml:space="preserve">        update(ql, </w:t>
      </w:r>
      <w:proofErr w:type="spellStart"/>
      <w:r>
        <w:t>qr</w:t>
      </w:r>
      <w:proofErr w:type="spellEnd"/>
      <w:r>
        <w:t xml:space="preserve">, v, k &lt;&lt; 1, </w:t>
      </w:r>
      <w:proofErr w:type="spellStart"/>
      <w:r>
        <w:t>sl</w:t>
      </w:r>
      <w:proofErr w:type="spellEnd"/>
      <w:r>
        <w:t>, mid);</w:t>
      </w:r>
    </w:p>
    <w:p w14:paraId="36BB10DA" w14:textId="77777777" w:rsidR="00BE2DDD" w:rsidRPr="00BE2DDD" w:rsidRDefault="00BE2DDD" w:rsidP="00BE2DDD">
      <w:pPr>
        <w:pStyle w:val="NoSpacing"/>
        <w:rPr>
          <w:lang w:val="de-DE"/>
        </w:rPr>
      </w:pPr>
      <w:r>
        <w:t xml:space="preserve">        </w:t>
      </w:r>
      <w:r w:rsidRPr="00BE2DDD">
        <w:rPr>
          <w:lang w:val="de-DE"/>
        </w:rPr>
        <w:t>update(ql, qr, v, (k &lt;&lt; 1) | 1, mid + 1, sr);</w:t>
      </w:r>
    </w:p>
    <w:p w14:paraId="41825975" w14:textId="77777777" w:rsidR="00BE2DDD" w:rsidRDefault="00BE2DDD" w:rsidP="00BE2DDD">
      <w:pPr>
        <w:pStyle w:val="NoSpacing"/>
      </w:pPr>
      <w:r w:rsidRPr="00BE2DDD">
        <w:rPr>
          <w:lang w:val="de-DE"/>
        </w:rPr>
        <w:t xml:space="preserve">        </w:t>
      </w:r>
      <w:r>
        <w:t>tree[k] = combine(tree[k &lt;&lt; 1], tree[k &lt;&lt; 1 | 1]);</w:t>
      </w:r>
    </w:p>
    <w:p w14:paraId="40AEA450" w14:textId="77777777" w:rsidR="00BE2DDD" w:rsidRDefault="00BE2DDD" w:rsidP="00BE2DDD">
      <w:pPr>
        <w:pStyle w:val="NoSpacing"/>
      </w:pPr>
      <w:r>
        <w:t xml:space="preserve">    }</w:t>
      </w:r>
    </w:p>
    <w:p w14:paraId="06E25D7E" w14:textId="77777777" w:rsidR="00BE2DDD" w:rsidRDefault="00BE2DDD" w:rsidP="00BE2DDD">
      <w:pPr>
        <w:pStyle w:val="NoSpacing"/>
      </w:pPr>
    </w:p>
    <w:p w14:paraId="352968BD" w14:textId="77777777" w:rsidR="00BE2DDD" w:rsidRDefault="00BE2DDD" w:rsidP="00BE2DDD">
      <w:pPr>
        <w:pStyle w:val="NoSpacing"/>
      </w:pPr>
      <w:r>
        <w:t xml:space="preserve">    </w:t>
      </w:r>
      <w:proofErr w:type="spellStart"/>
      <w:r>
        <w:t>ll</w:t>
      </w:r>
      <w:proofErr w:type="spellEnd"/>
      <w:r>
        <w:t xml:space="preserve"> query(int ql, int </w:t>
      </w:r>
      <w:proofErr w:type="spellStart"/>
      <w:r>
        <w:t>qr</w:t>
      </w:r>
      <w:proofErr w:type="spellEnd"/>
      <w:r>
        <w:t xml:space="preserve">, int k, int </w:t>
      </w:r>
      <w:proofErr w:type="spellStart"/>
      <w:r>
        <w:t>sl</w:t>
      </w:r>
      <w:proofErr w:type="spellEnd"/>
      <w:r>
        <w:t xml:space="preserve">, int </w:t>
      </w:r>
      <w:proofErr w:type="spellStart"/>
      <w:r>
        <w:t>sr</w:t>
      </w:r>
      <w:proofErr w:type="spellEnd"/>
      <w:r>
        <w:t>) {</w:t>
      </w:r>
    </w:p>
    <w:p w14:paraId="10A3FCD2" w14:textId="77777777" w:rsidR="00BE2DDD" w:rsidRDefault="00BE2DDD" w:rsidP="00BE2DDD">
      <w:pPr>
        <w:pStyle w:val="NoSpacing"/>
      </w:pPr>
      <w:r>
        <w:t xml:space="preserve">        if (</w:t>
      </w:r>
      <w:proofErr w:type="spellStart"/>
      <w:r>
        <w:t>qr</w:t>
      </w:r>
      <w:proofErr w:type="spellEnd"/>
      <w:r>
        <w:t xml:space="preserve"> &lt; </w:t>
      </w:r>
      <w:proofErr w:type="spellStart"/>
      <w:r>
        <w:t>sl</w:t>
      </w:r>
      <w:proofErr w:type="spellEnd"/>
      <w:r>
        <w:t xml:space="preserve"> || </w:t>
      </w:r>
      <w:proofErr w:type="spellStart"/>
      <w:r>
        <w:t>sr</w:t>
      </w:r>
      <w:proofErr w:type="spellEnd"/>
      <w:r>
        <w:t xml:space="preserve"> &lt; ql || ql &gt; </w:t>
      </w:r>
      <w:proofErr w:type="spellStart"/>
      <w:r>
        <w:t>qr</w:t>
      </w:r>
      <w:proofErr w:type="spellEnd"/>
      <w:r>
        <w:t>) return IDN;</w:t>
      </w:r>
    </w:p>
    <w:p w14:paraId="7E26B5D0" w14:textId="77777777" w:rsidR="00BE2DDD" w:rsidRDefault="00BE2DDD" w:rsidP="00BE2DDD">
      <w:pPr>
        <w:pStyle w:val="NoSpacing"/>
      </w:pPr>
      <w:r>
        <w:t xml:space="preserve">        if (ql &lt;= </w:t>
      </w:r>
      <w:proofErr w:type="spellStart"/>
      <w:r>
        <w:t>sl</w:t>
      </w:r>
      <w:proofErr w:type="spellEnd"/>
      <w:r>
        <w:t xml:space="preserve"> &amp;&amp; </w:t>
      </w:r>
      <w:proofErr w:type="spellStart"/>
      <w:r>
        <w:t>qr</w:t>
      </w:r>
      <w:proofErr w:type="spellEnd"/>
      <w:r>
        <w:t xml:space="preserve"> &gt;= </w:t>
      </w:r>
      <w:proofErr w:type="spellStart"/>
      <w:r>
        <w:t>sr</w:t>
      </w:r>
      <w:proofErr w:type="spellEnd"/>
      <w:r>
        <w:t>) return tree[k];</w:t>
      </w:r>
    </w:p>
    <w:p w14:paraId="2E19EF3D" w14:textId="77777777" w:rsidR="00BE2DDD" w:rsidRDefault="00BE2DDD" w:rsidP="00BE2DDD">
      <w:pPr>
        <w:pStyle w:val="NoSpacing"/>
      </w:pPr>
      <w:r>
        <w:t xml:space="preserve">        </w:t>
      </w:r>
    </w:p>
    <w:p w14:paraId="33FBC89C" w14:textId="77777777" w:rsidR="00BE2DDD" w:rsidRDefault="00BE2DDD" w:rsidP="00BE2DDD">
      <w:pPr>
        <w:pStyle w:val="NoSpacing"/>
      </w:pPr>
      <w:r>
        <w:t xml:space="preserve">        int mid = (</w:t>
      </w:r>
      <w:proofErr w:type="spellStart"/>
      <w:r>
        <w:t>sl</w:t>
      </w:r>
      <w:proofErr w:type="spellEnd"/>
      <w:r>
        <w:t xml:space="preserve"> + </w:t>
      </w:r>
      <w:proofErr w:type="spellStart"/>
      <w:r>
        <w:t>sr</w:t>
      </w:r>
      <w:proofErr w:type="spellEnd"/>
      <w:r>
        <w:t>) / 2;</w:t>
      </w:r>
    </w:p>
    <w:p w14:paraId="5D4BCD28" w14:textId="77777777" w:rsidR="00BE2DDD" w:rsidRDefault="00BE2DDD" w:rsidP="00BE2DDD">
      <w:pPr>
        <w:pStyle w:val="NoSpacing"/>
      </w:pPr>
      <w:r>
        <w:t xml:space="preserve">        </w:t>
      </w:r>
      <w:proofErr w:type="spellStart"/>
      <w:r>
        <w:t>ll</w:t>
      </w:r>
      <w:proofErr w:type="spellEnd"/>
      <w:r>
        <w:t xml:space="preserve"> left = query(ql, </w:t>
      </w:r>
      <w:proofErr w:type="spellStart"/>
      <w:r>
        <w:t>qr</w:t>
      </w:r>
      <w:proofErr w:type="spellEnd"/>
      <w:r>
        <w:t xml:space="preserve">, k &lt;&lt; 1, </w:t>
      </w:r>
      <w:proofErr w:type="spellStart"/>
      <w:r>
        <w:t>sl</w:t>
      </w:r>
      <w:proofErr w:type="spellEnd"/>
      <w:r>
        <w:t>, mid);</w:t>
      </w:r>
    </w:p>
    <w:p w14:paraId="400A521F" w14:textId="77777777" w:rsidR="00BE2DDD" w:rsidRDefault="00BE2DDD" w:rsidP="00BE2DDD">
      <w:pPr>
        <w:pStyle w:val="NoSpacing"/>
      </w:pPr>
      <w:r>
        <w:t xml:space="preserve">        </w:t>
      </w:r>
      <w:proofErr w:type="spellStart"/>
      <w:r>
        <w:t>ll</w:t>
      </w:r>
      <w:proofErr w:type="spellEnd"/>
      <w:r>
        <w:t xml:space="preserve"> right = query(ql, </w:t>
      </w:r>
      <w:proofErr w:type="spellStart"/>
      <w:r>
        <w:t>qr</w:t>
      </w:r>
      <w:proofErr w:type="spellEnd"/>
      <w:r>
        <w:t xml:space="preserve">, k &lt;&lt; 1 | 1, mid + 1, </w:t>
      </w:r>
      <w:proofErr w:type="spellStart"/>
      <w:r>
        <w:t>sr</w:t>
      </w:r>
      <w:proofErr w:type="spellEnd"/>
      <w:r>
        <w:t>);</w:t>
      </w:r>
    </w:p>
    <w:p w14:paraId="66FD39E3" w14:textId="77777777" w:rsidR="00BE2DDD" w:rsidRDefault="00BE2DDD" w:rsidP="00BE2DDD">
      <w:pPr>
        <w:pStyle w:val="NoSpacing"/>
      </w:pPr>
      <w:r>
        <w:t xml:space="preserve">        return combine(left, right);</w:t>
      </w:r>
    </w:p>
    <w:p w14:paraId="1BA2B65F" w14:textId="77777777" w:rsidR="00BE2DDD" w:rsidRDefault="00BE2DDD" w:rsidP="00BE2DDD">
      <w:pPr>
        <w:pStyle w:val="NoSpacing"/>
      </w:pPr>
      <w:r>
        <w:t xml:space="preserve">    }</w:t>
      </w:r>
    </w:p>
    <w:p w14:paraId="4C3B2C7C" w14:textId="77777777" w:rsidR="00BE2DDD" w:rsidRDefault="00BE2DDD" w:rsidP="00BE2DDD">
      <w:pPr>
        <w:pStyle w:val="NoSpacing"/>
      </w:pPr>
      <w:r>
        <w:t xml:space="preserve">    </w:t>
      </w:r>
    </w:p>
    <w:p w14:paraId="15265FF3" w14:textId="77777777" w:rsidR="00BE2DDD" w:rsidRDefault="00BE2DDD" w:rsidP="00BE2DDD">
      <w:pPr>
        <w:pStyle w:val="NoSpacing"/>
      </w:pPr>
      <w:r>
        <w:t xml:space="preserve">    void update(int ql, int </w:t>
      </w:r>
      <w:proofErr w:type="spellStart"/>
      <w:r>
        <w:t>qr</w:t>
      </w:r>
      <w:proofErr w:type="spellEnd"/>
      <w:r>
        <w:t xml:space="preserve">, </w:t>
      </w:r>
      <w:proofErr w:type="spellStart"/>
      <w:r>
        <w:t>ll</w:t>
      </w:r>
      <w:proofErr w:type="spellEnd"/>
      <w:r>
        <w:t xml:space="preserve"> v){</w:t>
      </w:r>
    </w:p>
    <w:p w14:paraId="7C3BAB04" w14:textId="77777777" w:rsidR="00BE2DDD" w:rsidRDefault="00BE2DDD" w:rsidP="00BE2DDD">
      <w:pPr>
        <w:pStyle w:val="NoSpacing"/>
      </w:pPr>
      <w:r>
        <w:t xml:space="preserve">        update(ql, </w:t>
      </w:r>
      <w:proofErr w:type="spellStart"/>
      <w:r>
        <w:t>qr</w:t>
      </w:r>
      <w:proofErr w:type="spellEnd"/>
      <w:r>
        <w:t>, v, 1, 0, n-1);</w:t>
      </w:r>
    </w:p>
    <w:p w14:paraId="181CAC12" w14:textId="77777777" w:rsidR="00BE2DDD" w:rsidRDefault="00BE2DDD" w:rsidP="00BE2DDD">
      <w:pPr>
        <w:pStyle w:val="NoSpacing"/>
      </w:pPr>
      <w:r>
        <w:t xml:space="preserve">    }</w:t>
      </w:r>
    </w:p>
    <w:p w14:paraId="1F01EC82" w14:textId="77777777" w:rsidR="00BE2DDD" w:rsidRDefault="00BE2DDD" w:rsidP="00BE2DDD">
      <w:pPr>
        <w:pStyle w:val="NoSpacing"/>
      </w:pPr>
      <w:r>
        <w:t xml:space="preserve">    </w:t>
      </w:r>
    </w:p>
    <w:p w14:paraId="27DAF305" w14:textId="77777777" w:rsidR="00BE2DDD" w:rsidRDefault="00BE2DDD" w:rsidP="00BE2DDD">
      <w:pPr>
        <w:pStyle w:val="NoSpacing"/>
      </w:pPr>
      <w:r>
        <w:t xml:space="preserve">    </w:t>
      </w:r>
      <w:proofErr w:type="spellStart"/>
      <w:r>
        <w:t>ll</w:t>
      </w:r>
      <w:proofErr w:type="spellEnd"/>
      <w:r>
        <w:t xml:space="preserve"> query(int ql, int </w:t>
      </w:r>
      <w:proofErr w:type="spellStart"/>
      <w:r>
        <w:t>qr</w:t>
      </w:r>
      <w:proofErr w:type="spellEnd"/>
      <w:r>
        <w:t>){</w:t>
      </w:r>
    </w:p>
    <w:p w14:paraId="15A9DEB6" w14:textId="77777777" w:rsidR="00BE2DDD" w:rsidRDefault="00BE2DDD" w:rsidP="00BE2DDD">
      <w:pPr>
        <w:pStyle w:val="NoSpacing"/>
      </w:pPr>
      <w:r>
        <w:t xml:space="preserve">        return query(ql, </w:t>
      </w:r>
      <w:proofErr w:type="spellStart"/>
      <w:r>
        <w:t>qr</w:t>
      </w:r>
      <w:proofErr w:type="spellEnd"/>
      <w:r>
        <w:t>, 1, 0, n-1);</w:t>
      </w:r>
    </w:p>
    <w:p w14:paraId="30D1A211" w14:textId="77777777" w:rsidR="00BE2DDD" w:rsidRDefault="00BE2DDD" w:rsidP="00BE2DDD">
      <w:pPr>
        <w:pStyle w:val="NoSpacing"/>
      </w:pPr>
      <w:r>
        <w:t xml:space="preserve">    }</w:t>
      </w:r>
    </w:p>
    <w:p w14:paraId="6027A160" w14:textId="7543379F" w:rsidR="00BE2DDD" w:rsidRDefault="00BE2DDD" w:rsidP="00BE2DDD">
      <w:pPr>
        <w:pStyle w:val="NoSpacing"/>
      </w:pPr>
      <w:r>
        <w:t>};</w:t>
      </w:r>
    </w:p>
    <w:p w14:paraId="43ABC86B" w14:textId="2DA44D45" w:rsidR="00BE2DDD" w:rsidRDefault="00BE2DDD" w:rsidP="00BE2DDD">
      <w:pPr>
        <w:pStyle w:val="Heading2"/>
      </w:pPr>
      <w:bookmarkStart w:id="48" w:name="_Toc160308592"/>
      <w:r>
        <w:t>Seg Tree Lazy</w:t>
      </w:r>
      <w:bookmarkEnd w:id="48"/>
    </w:p>
    <w:p w14:paraId="7A19A5A1" w14:textId="77777777" w:rsidR="00BE2DDD" w:rsidRDefault="00BE2DDD" w:rsidP="00BE2DDD">
      <w:pPr>
        <w:pStyle w:val="NoSpacing"/>
      </w:pPr>
      <w:r>
        <w:t xml:space="preserve">struct </w:t>
      </w:r>
      <w:proofErr w:type="spellStart"/>
      <w:r>
        <w:t>SegTree</w:t>
      </w:r>
      <w:proofErr w:type="spellEnd"/>
      <w:r>
        <w:t xml:space="preserve"> {</w:t>
      </w:r>
    </w:p>
    <w:p w14:paraId="44F40A7F" w14:textId="77777777" w:rsidR="00BE2DDD" w:rsidRDefault="00BE2DDD" w:rsidP="00BE2DDD">
      <w:pPr>
        <w:pStyle w:val="NoSpacing"/>
      </w:pPr>
      <w:r>
        <w:t xml:space="preserve">    vector &lt;</w:t>
      </w:r>
      <w:proofErr w:type="spellStart"/>
      <w:r>
        <w:t>ll</w:t>
      </w:r>
      <w:proofErr w:type="spellEnd"/>
      <w:r>
        <w:t>&gt; tree;</w:t>
      </w:r>
    </w:p>
    <w:p w14:paraId="61439176" w14:textId="77777777" w:rsidR="00BE2DDD" w:rsidRDefault="00BE2DDD" w:rsidP="00BE2DDD">
      <w:pPr>
        <w:pStyle w:val="NoSpacing"/>
      </w:pPr>
      <w:r>
        <w:t xml:space="preserve">    vector &lt;</w:t>
      </w:r>
      <w:proofErr w:type="spellStart"/>
      <w:r>
        <w:t>ll</w:t>
      </w:r>
      <w:proofErr w:type="spellEnd"/>
      <w:r>
        <w:t>&gt; lazy;</w:t>
      </w:r>
    </w:p>
    <w:p w14:paraId="78304836" w14:textId="77777777" w:rsidR="00BE2DDD" w:rsidRDefault="00BE2DDD" w:rsidP="00BE2DDD">
      <w:pPr>
        <w:pStyle w:val="NoSpacing"/>
      </w:pPr>
      <w:r>
        <w:t xml:space="preserve">    int n;</w:t>
      </w:r>
    </w:p>
    <w:p w14:paraId="6F4F327B" w14:textId="77777777" w:rsidR="00BE2DDD" w:rsidRDefault="00BE2DDD" w:rsidP="00BE2DDD">
      <w:pPr>
        <w:pStyle w:val="NoSpacing"/>
      </w:pPr>
      <w:r>
        <w:t xml:space="preserve">    const </w:t>
      </w:r>
      <w:proofErr w:type="spellStart"/>
      <w:r>
        <w:t>ll</w:t>
      </w:r>
      <w:proofErr w:type="spellEnd"/>
      <w:r>
        <w:t xml:space="preserve"> IDN = OO;</w:t>
      </w:r>
    </w:p>
    <w:p w14:paraId="4C50840E" w14:textId="77777777" w:rsidR="00BE2DDD" w:rsidRDefault="00BE2DDD" w:rsidP="00BE2DDD">
      <w:pPr>
        <w:pStyle w:val="NoSpacing"/>
      </w:pPr>
      <w:r>
        <w:t xml:space="preserve">    const </w:t>
      </w:r>
      <w:proofErr w:type="spellStart"/>
      <w:r>
        <w:t>ll</w:t>
      </w:r>
      <w:proofErr w:type="spellEnd"/>
      <w:r>
        <w:t xml:space="preserve"> LAZY_IDN = 0;</w:t>
      </w:r>
    </w:p>
    <w:p w14:paraId="47E6F22A" w14:textId="77777777" w:rsidR="00BE2DDD" w:rsidRDefault="00BE2DDD" w:rsidP="00BE2DDD">
      <w:pPr>
        <w:pStyle w:val="NoSpacing"/>
      </w:pPr>
    </w:p>
    <w:p w14:paraId="01E51060" w14:textId="77777777" w:rsidR="00BE2DDD" w:rsidRDefault="00BE2DDD" w:rsidP="00BE2DDD">
      <w:pPr>
        <w:pStyle w:val="NoSpacing"/>
      </w:pPr>
      <w:r>
        <w:t xml:space="preserve">    </w:t>
      </w:r>
      <w:proofErr w:type="spellStart"/>
      <w:r>
        <w:t>ll</w:t>
      </w:r>
      <w:proofErr w:type="spellEnd"/>
      <w:r>
        <w:t xml:space="preserve"> combine(</w:t>
      </w:r>
      <w:proofErr w:type="spellStart"/>
      <w:r>
        <w:t>ll</w:t>
      </w:r>
      <w:proofErr w:type="spellEnd"/>
      <w:r>
        <w:t xml:space="preserve"> a, </w:t>
      </w:r>
      <w:proofErr w:type="spellStart"/>
      <w:r>
        <w:t>ll</w:t>
      </w:r>
      <w:proofErr w:type="spellEnd"/>
      <w:r>
        <w:t xml:space="preserve"> b) { </w:t>
      </w:r>
    </w:p>
    <w:p w14:paraId="4BB1E18E" w14:textId="77777777" w:rsidR="00BE2DDD" w:rsidRDefault="00BE2DDD" w:rsidP="00BE2DDD">
      <w:pPr>
        <w:pStyle w:val="NoSpacing"/>
      </w:pPr>
      <w:r>
        <w:t xml:space="preserve">        return min(a, b); </w:t>
      </w:r>
    </w:p>
    <w:p w14:paraId="0226E4A7" w14:textId="77777777" w:rsidR="00BE2DDD" w:rsidRDefault="00BE2DDD" w:rsidP="00BE2DDD">
      <w:pPr>
        <w:pStyle w:val="NoSpacing"/>
      </w:pPr>
      <w:r>
        <w:t xml:space="preserve">    }</w:t>
      </w:r>
    </w:p>
    <w:p w14:paraId="291E798A" w14:textId="77777777" w:rsidR="00BE2DDD" w:rsidRDefault="00BE2DDD" w:rsidP="00BE2DDD">
      <w:pPr>
        <w:pStyle w:val="NoSpacing"/>
      </w:pPr>
    </w:p>
    <w:p w14:paraId="112976AF" w14:textId="77777777" w:rsidR="00BE2DDD" w:rsidRDefault="00BE2DDD" w:rsidP="00BE2DDD">
      <w:pPr>
        <w:pStyle w:val="NoSpacing"/>
      </w:pPr>
      <w:r>
        <w:t xml:space="preserve">    void build(int </w:t>
      </w:r>
      <w:proofErr w:type="spellStart"/>
      <w:r>
        <w:t>inputN</w:t>
      </w:r>
      <w:proofErr w:type="spellEnd"/>
      <w:r>
        <w:t>, const vector&lt;</w:t>
      </w:r>
      <w:proofErr w:type="spellStart"/>
      <w:r>
        <w:t>ll</w:t>
      </w:r>
      <w:proofErr w:type="spellEnd"/>
      <w:r>
        <w:t>&gt;&amp; a) {</w:t>
      </w:r>
    </w:p>
    <w:p w14:paraId="7EBACFFE" w14:textId="77777777" w:rsidR="00BE2DDD" w:rsidRDefault="00BE2DDD" w:rsidP="00BE2DDD">
      <w:pPr>
        <w:pStyle w:val="NoSpacing"/>
      </w:pPr>
      <w:r>
        <w:t xml:space="preserve">        n = </w:t>
      </w:r>
      <w:proofErr w:type="spellStart"/>
      <w:r>
        <w:t>inputN</w:t>
      </w:r>
      <w:proofErr w:type="spellEnd"/>
      <w:r>
        <w:t>;</w:t>
      </w:r>
    </w:p>
    <w:p w14:paraId="5FCA3ADB" w14:textId="77777777" w:rsidR="00BE2DDD" w:rsidRDefault="00BE2DDD" w:rsidP="00BE2DDD">
      <w:pPr>
        <w:pStyle w:val="NoSpacing"/>
      </w:pPr>
      <w:r>
        <w:t xml:space="preserve">        if (__</w:t>
      </w:r>
      <w:proofErr w:type="spellStart"/>
      <w:r>
        <w:t>builtin_popcount</w:t>
      </w:r>
      <w:proofErr w:type="spellEnd"/>
      <w:r>
        <w:t xml:space="preserve">(n) != 1) </w:t>
      </w:r>
    </w:p>
    <w:p w14:paraId="6C40DFDD" w14:textId="77777777" w:rsidR="00BE2DDD" w:rsidRDefault="00BE2DDD" w:rsidP="00BE2DDD">
      <w:pPr>
        <w:pStyle w:val="NoSpacing"/>
      </w:pPr>
      <w:r>
        <w:t xml:space="preserve">            n = 1 &lt;&lt; (__lg(n) + 1);</w:t>
      </w:r>
    </w:p>
    <w:p w14:paraId="0FD9083D" w14:textId="77777777" w:rsidR="00BE2DDD" w:rsidRDefault="00BE2DDD" w:rsidP="00BE2DDD">
      <w:pPr>
        <w:pStyle w:val="NoSpacing"/>
      </w:pPr>
      <w:r>
        <w:t xml:space="preserve">        </w:t>
      </w:r>
      <w:proofErr w:type="spellStart"/>
      <w:r>
        <w:t>tree.resize</w:t>
      </w:r>
      <w:proofErr w:type="spellEnd"/>
      <w:r>
        <w:t>(n &lt;&lt; 1, IDN);</w:t>
      </w:r>
    </w:p>
    <w:p w14:paraId="141DD5D1" w14:textId="77777777" w:rsidR="00BE2DDD" w:rsidRDefault="00BE2DDD" w:rsidP="00BE2DDD">
      <w:pPr>
        <w:pStyle w:val="NoSpacing"/>
      </w:pPr>
      <w:r>
        <w:t xml:space="preserve">        </w:t>
      </w:r>
      <w:proofErr w:type="spellStart"/>
      <w:r>
        <w:t>lazy.resize</w:t>
      </w:r>
      <w:proofErr w:type="spellEnd"/>
      <w:r>
        <w:t>(n &lt;&lt; 1, LAZY_IDN);</w:t>
      </w:r>
    </w:p>
    <w:p w14:paraId="57A07B9B" w14:textId="77777777" w:rsidR="00BE2DDD" w:rsidRDefault="00BE2DDD" w:rsidP="00BE2DDD">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inputN</w:t>
      </w:r>
      <w:proofErr w:type="spellEnd"/>
      <w:r>
        <w:t xml:space="preserve">; </w:t>
      </w:r>
      <w:proofErr w:type="spellStart"/>
      <w:r>
        <w:t>i</w:t>
      </w:r>
      <w:proofErr w:type="spellEnd"/>
      <w:r>
        <w:t xml:space="preserve">++) </w:t>
      </w:r>
    </w:p>
    <w:p w14:paraId="42B2CA7E" w14:textId="77777777" w:rsidR="00BE2DDD" w:rsidRDefault="00BE2DDD" w:rsidP="00BE2DDD">
      <w:pPr>
        <w:pStyle w:val="NoSpacing"/>
      </w:pPr>
      <w:r>
        <w:t xml:space="preserve">            tree[</w:t>
      </w:r>
      <w:proofErr w:type="spellStart"/>
      <w:r>
        <w:t>i</w:t>
      </w:r>
      <w:proofErr w:type="spellEnd"/>
      <w:r>
        <w:t xml:space="preserve"> + n] = a[</w:t>
      </w:r>
      <w:proofErr w:type="spellStart"/>
      <w:r>
        <w:t>i</w:t>
      </w:r>
      <w:proofErr w:type="spellEnd"/>
      <w:r>
        <w:t>];</w:t>
      </w:r>
    </w:p>
    <w:p w14:paraId="600F0DCD" w14:textId="77777777" w:rsidR="00BE2DDD" w:rsidRDefault="00BE2DDD" w:rsidP="00BE2DDD">
      <w:pPr>
        <w:pStyle w:val="NoSpacing"/>
      </w:pPr>
      <w:r>
        <w:t xml:space="preserve">        for (int </w:t>
      </w:r>
      <w:proofErr w:type="spellStart"/>
      <w:r>
        <w:t>i</w:t>
      </w:r>
      <w:proofErr w:type="spellEnd"/>
      <w:r>
        <w:t xml:space="preserve"> = n - 1; </w:t>
      </w:r>
      <w:proofErr w:type="spellStart"/>
      <w:r>
        <w:t>i</w:t>
      </w:r>
      <w:proofErr w:type="spellEnd"/>
      <w:r>
        <w:t xml:space="preserve"> &gt;= 1; </w:t>
      </w:r>
      <w:proofErr w:type="spellStart"/>
      <w:r>
        <w:t>i</w:t>
      </w:r>
      <w:proofErr w:type="spellEnd"/>
      <w:r>
        <w:t xml:space="preserve">--) </w:t>
      </w:r>
    </w:p>
    <w:p w14:paraId="3C915CFF" w14:textId="77777777" w:rsidR="00BE2DDD" w:rsidRDefault="00BE2DDD" w:rsidP="00BE2DDD">
      <w:pPr>
        <w:pStyle w:val="NoSpacing"/>
      </w:pPr>
      <w:r>
        <w:t xml:space="preserve">            tree[</w:t>
      </w:r>
      <w:proofErr w:type="spellStart"/>
      <w:r>
        <w:t>i</w:t>
      </w:r>
      <w:proofErr w:type="spellEnd"/>
      <w:r>
        <w:t>] = combine(tree[</w:t>
      </w:r>
      <w:proofErr w:type="spellStart"/>
      <w:r>
        <w:t>i</w:t>
      </w:r>
      <w:proofErr w:type="spellEnd"/>
      <w:r>
        <w:t xml:space="preserve"> &lt;&lt; 1], tree[</w:t>
      </w:r>
      <w:proofErr w:type="spellStart"/>
      <w:r>
        <w:t>i</w:t>
      </w:r>
      <w:proofErr w:type="spellEnd"/>
      <w:r>
        <w:t xml:space="preserve"> &lt;&lt; 1 | 1]);</w:t>
      </w:r>
    </w:p>
    <w:p w14:paraId="2FA96F37" w14:textId="77777777" w:rsidR="00BE2DDD" w:rsidRPr="00BE2DDD" w:rsidRDefault="00BE2DDD" w:rsidP="00BE2DDD">
      <w:pPr>
        <w:pStyle w:val="NoSpacing"/>
        <w:rPr>
          <w:lang w:val="de-DE"/>
        </w:rPr>
      </w:pPr>
      <w:r>
        <w:t xml:space="preserve">    </w:t>
      </w:r>
      <w:r w:rsidRPr="00BE2DDD">
        <w:rPr>
          <w:lang w:val="de-DE"/>
        </w:rPr>
        <w:t>}</w:t>
      </w:r>
    </w:p>
    <w:p w14:paraId="121C5CE3" w14:textId="77777777" w:rsidR="00BE2DDD" w:rsidRPr="00BE2DDD" w:rsidRDefault="00BE2DDD" w:rsidP="00BE2DDD">
      <w:pPr>
        <w:pStyle w:val="NoSpacing"/>
        <w:rPr>
          <w:lang w:val="de-DE"/>
        </w:rPr>
      </w:pPr>
    </w:p>
    <w:p w14:paraId="65242403" w14:textId="77777777" w:rsidR="00BE2DDD" w:rsidRPr="00BE2DDD" w:rsidRDefault="00BE2DDD" w:rsidP="00BE2DDD">
      <w:pPr>
        <w:pStyle w:val="NoSpacing"/>
        <w:rPr>
          <w:lang w:val="de-DE"/>
        </w:rPr>
      </w:pPr>
      <w:r w:rsidRPr="00BE2DDD">
        <w:rPr>
          <w:lang w:val="de-DE"/>
        </w:rPr>
        <w:t xml:space="preserve">    void propagate(int k, int sl, int sr) {</w:t>
      </w:r>
    </w:p>
    <w:p w14:paraId="36868618" w14:textId="77777777" w:rsidR="00BE2DDD" w:rsidRDefault="00BE2DDD" w:rsidP="00BE2DDD">
      <w:pPr>
        <w:pStyle w:val="NoSpacing"/>
      </w:pPr>
      <w:r w:rsidRPr="00BE2DDD">
        <w:rPr>
          <w:lang w:val="de-DE"/>
        </w:rPr>
        <w:t xml:space="preserve">        </w:t>
      </w:r>
      <w:r>
        <w:t>if (lazy[k] != LAZY_IDN) {</w:t>
      </w:r>
    </w:p>
    <w:p w14:paraId="61D31BFC" w14:textId="77777777" w:rsidR="00BE2DDD" w:rsidRDefault="00BE2DDD" w:rsidP="00BE2DDD">
      <w:pPr>
        <w:pStyle w:val="NoSpacing"/>
      </w:pPr>
      <w:r>
        <w:t xml:space="preserve">            tree[k] += lazy[k];</w:t>
      </w:r>
    </w:p>
    <w:p w14:paraId="7AE58782" w14:textId="77777777" w:rsidR="00BE2DDD" w:rsidRDefault="00BE2DDD" w:rsidP="00BE2DDD">
      <w:pPr>
        <w:pStyle w:val="NoSpacing"/>
      </w:pPr>
      <w:r>
        <w:t xml:space="preserve">            if (</w:t>
      </w:r>
      <w:proofErr w:type="spellStart"/>
      <w:r>
        <w:t>sl</w:t>
      </w:r>
      <w:proofErr w:type="spellEnd"/>
      <w:r>
        <w:t xml:space="preserve"> != </w:t>
      </w:r>
      <w:proofErr w:type="spellStart"/>
      <w:r>
        <w:t>sr</w:t>
      </w:r>
      <w:proofErr w:type="spellEnd"/>
      <w:r>
        <w:t>) {</w:t>
      </w:r>
    </w:p>
    <w:p w14:paraId="528C74D2" w14:textId="77777777" w:rsidR="00BE2DDD" w:rsidRDefault="00BE2DDD" w:rsidP="00BE2DDD">
      <w:pPr>
        <w:pStyle w:val="NoSpacing"/>
      </w:pPr>
      <w:r>
        <w:t xml:space="preserve">                lazy[k &lt;&lt; 1] += lazy[k];</w:t>
      </w:r>
    </w:p>
    <w:p w14:paraId="716A7A06" w14:textId="77777777" w:rsidR="00BE2DDD" w:rsidRDefault="00BE2DDD" w:rsidP="00BE2DDD">
      <w:pPr>
        <w:pStyle w:val="NoSpacing"/>
      </w:pPr>
      <w:r>
        <w:t xml:space="preserve">                lazy[k &lt;&lt; 1 | 1] += lazy[k];</w:t>
      </w:r>
    </w:p>
    <w:p w14:paraId="1CD81AF0" w14:textId="77777777" w:rsidR="00BE2DDD" w:rsidRDefault="00BE2DDD" w:rsidP="00BE2DDD">
      <w:pPr>
        <w:pStyle w:val="NoSpacing"/>
      </w:pPr>
      <w:r>
        <w:t xml:space="preserve">            }</w:t>
      </w:r>
    </w:p>
    <w:p w14:paraId="298E2C40" w14:textId="77777777" w:rsidR="00BE2DDD" w:rsidRDefault="00BE2DDD" w:rsidP="00BE2DDD">
      <w:pPr>
        <w:pStyle w:val="NoSpacing"/>
      </w:pPr>
      <w:r>
        <w:t xml:space="preserve">        }</w:t>
      </w:r>
    </w:p>
    <w:p w14:paraId="4E445C88" w14:textId="77777777" w:rsidR="00BE2DDD" w:rsidRDefault="00BE2DDD" w:rsidP="00BE2DDD">
      <w:pPr>
        <w:pStyle w:val="NoSpacing"/>
      </w:pPr>
      <w:r>
        <w:t xml:space="preserve">        lazy[k] = LAZY_IDN;</w:t>
      </w:r>
    </w:p>
    <w:p w14:paraId="2F9E999C" w14:textId="77777777" w:rsidR="00BE2DDD" w:rsidRDefault="00BE2DDD" w:rsidP="00BE2DDD">
      <w:pPr>
        <w:pStyle w:val="NoSpacing"/>
      </w:pPr>
      <w:r>
        <w:t xml:space="preserve">    }</w:t>
      </w:r>
    </w:p>
    <w:p w14:paraId="7277C518" w14:textId="77777777" w:rsidR="00BE2DDD" w:rsidRDefault="00BE2DDD" w:rsidP="00BE2DDD">
      <w:pPr>
        <w:pStyle w:val="NoSpacing"/>
      </w:pPr>
    </w:p>
    <w:p w14:paraId="77D1183C" w14:textId="77777777" w:rsidR="00BE2DDD" w:rsidRDefault="00BE2DDD" w:rsidP="00BE2DDD">
      <w:pPr>
        <w:pStyle w:val="NoSpacing"/>
      </w:pPr>
      <w:r>
        <w:t xml:space="preserve">    void update(int ql, int </w:t>
      </w:r>
      <w:proofErr w:type="spellStart"/>
      <w:r>
        <w:t>qr</w:t>
      </w:r>
      <w:proofErr w:type="spellEnd"/>
      <w:r>
        <w:t xml:space="preserve">, </w:t>
      </w:r>
      <w:proofErr w:type="spellStart"/>
      <w:r>
        <w:t>ll</w:t>
      </w:r>
      <w:proofErr w:type="spellEnd"/>
      <w:r>
        <w:t xml:space="preserve"> v, int k, int </w:t>
      </w:r>
      <w:proofErr w:type="spellStart"/>
      <w:r>
        <w:t>sl</w:t>
      </w:r>
      <w:proofErr w:type="spellEnd"/>
      <w:r>
        <w:t xml:space="preserve">, int </w:t>
      </w:r>
      <w:proofErr w:type="spellStart"/>
      <w:r>
        <w:t>sr</w:t>
      </w:r>
      <w:proofErr w:type="spellEnd"/>
      <w:r>
        <w:t>) {</w:t>
      </w:r>
    </w:p>
    <w:p w14:paraId="2B9BB301" w14:textId="77777777" w:rsidR="00BE2DDD" w:rsidRDefault="00BE2DDD" w:rsidP="00BE2DDD">
      <w:pPr>
        <w:pStyle w:val="NoSpacing"/>
      </w:pPr>
      <w:r>
        <w:t xml:space="preserve">        propagate(k, </w:t>
      </w:r>
      <w:proofErr w:type="spellStart"/>
      <w:r>
        <w:t>sl</w:t>
      </w:r>
      <w:proofErr w:type="spellEnd"/>
      <w:r>
        <w:t xml:space="preserve">, </w:t>
      </w:r>
      <w:proofErr w:type="spellStart"/>
      <w:r>
        <w:t>sr</w:t>
      </w:r>
      <w:proofErr w:type="spellEnd"/>
      <w:r>
        <w:t>);</w:t>
      </w:r>
    </w:p>
    <w:p w14:paraId="0F2EF4EC" w14:textId="77777777" w:rsidR="00BE2DDD" w:rsidRDefault="00BE2DDD" w:rsidP="00BE2DDD">
      <w:pPr>
        <w:pStyle w:val="NoSpacing"/>
      </w:pPr>
      <w:r>
        <w:t xml:space="preserve">        if (</w:t>
      </w:r>
      <w:proofErr w:type="spellStart"/>
      <w:r>
        <w:t>qr</w:t>
      </w:r>
      <w:proofErr w:type="spellEnd"/>
      <w:r>
        <w:t xml:space="preserve"> &lt; </w:t>
      </w:r>
      <w:proofErr w:type="spellStart"/>
      <w:r>
        <w:t>sl</w:t>
      </w:r>
      <w:proofErr w:type="spellEnd"/>
      <w:r>
        <w:t xml:space="preserve"> || </w:t>
      </w:r>
      <w:proofErr w:type="spellStart"/>
      <w:r>
        <w:t>sr</w:t>
      </w:r>
      <w:proofErr w:type="spellEnd"/>
      <w:r>
        <w:t xml:space="preserve"> &lt; ql || ql &gt; </w:t>
      </w:r>
      <w:proofErr w:type="spellStart"/>
      <w:r>
        <w:t>qr</w:t>
      </w:r>
      <w:proofErr w:type="spellEnd"/>
      <w:r>
        <w:t>) return;</w:t>
      </w:r>
    </w:p>
    <w:p w14:paraId="1776C71F" w14:textId="77777777" w:rsidR="00BE2DDD" w:rsidRDefault="00BE2DDD" w:rsidP="00BE2DDD">
      <w:pPr>
        <w:pStyle w:val="NoSpacing"/>
      </w:pPr>
      <w:r>
        <w:t xml:space="preserve">        if (ql &lt;= </w:t>
      </w:r>
      <w:proofErr w:type="spellStart"/>
      <w:r>
        <w:t>sl</w:t>
      </w:r>
      <w:proofErr w:type="spellEnd"/>
      <w:r>
        <w:t xml:space="preserve"> &amp;&amp; </w:t>
      </w:r>
      <w:proofErr w:type="spellStart"/>
      <w:r>
        <w:t>qr</w:t>
      </w:r>
      <w:proofErr w:type="spellEnd"/>
      <w:r>
        <w:t xml:space="preserve"> &gt;= </w:t>
      </w:r>
      <w:proofErr w:type="spellStart"/>
      <w:r>
        <w:t>sr</w:t>
      </w:r>
      <w:proofErr w:type="spellEnd"/>
      <w:r>
        <w:t>) {</w:t>
      </w:r>
    </w:p>
    <w:p w14:paraId="42C1AB61" w14:textId="77777777" w:rsidR="00BE2DDD" w:rsidRPr="00BE2DDD" w:rsidRDefault="00BE2DDD" w:rsidP="00BE2DDD">
      <w:pPr>
        <w:pStyle w:val="NoSpacing"/>
        <w:rPr>
          <w:lang w:val="de-DE"/>
        </w:rPr>
      </w:pPr>
      <w:r>
        <w:t xml:space="preserve">            </w:t>
      </w:r>
      <w:r w:rsidRPr="00BE2DDD">
        <w:rPr>
          <w:lang w:val="de-DE"/>
        </w:rPr>
        <w:t>lazy[k] = v;</w:t>
      </w:r>
    </w:p>
    <w:p w14:paraId="1AD88E25" w14:textId="77777777" w:rsidR="00BE2DDD" w:rsidRPr="00BE2DDD" w:rsidRDefault="00BE2DDD" w:rsidP="00BE2DDD">
      <w:pPr>
        <w:pStyle w:val="NoSpacing"/>
        <w:rPr>
          <w:lang w:val="de-DE"/>
        </w:rPr>
      </w:pPr>
      <w:r w:rsidRPr="00BE2DDD">
        <w:rPr>
          <w:lang w:val="de-DE"/>
        </w:rPr>
        <w:t xml:space="preserve">            propagate(k, sl, sr);</w:t>
      </w:r>
    </w:p>
    <w:p w14:paraId="00D1D61F" w14:textId="77777777" w:rsidR="00BE2DDD" w:rsidRDefault="00BE2DDD" w:rsidP="00BE2DDD">
      <w:pPr>
        <w:pStyle w:val="NoSpacing"/>
      </w:pPr>
      <w:r w:rsidRPr="00BE2DDD">
        <w:rPr>
          <w:lang w:val="de-DE"/>
        </w:rPr>
        <w:t xml:space="preserve">            </w:t>
      </w:r>
      <w:r>
        <w:t>return;</w:t>
      </w:r>
    </w:p>
    <w:p w14:paraId="0D100AFA" w14:textId="77777777" w:rsidR="00BE2DDD" w:rsidRDefault="00BE2DDD" w:rsidP="00BE2DDD">
      <w:pPr>
        <w:pStyle w:val="NoSpacing"/>
      </w:pPr>
      <w:r>
        <w:t xml:space="preserve">        }</w:t>
      </w:r>
    </w:p>
    <w:p w14:paraId="3B81D6A3" w14:textId="77777777" w:rsidR="00BE2DDD" w:rsidRDefault="00BE2DDD" w:rsidP="00BE2DDD">
      <w:pPr>
        <w:pStyle w:val="NoSpacing"/>
      </w:pPr>
      <w:r>
        <w:t xml:space="preserve">        </w:t>
      </w:r>
    </w:p>
    <w:p w14:paraId="7F140AEF" w14:textId="77777777" w:rsidR="00BE2DDD" w:rsidRDefault="00BE2DDD" w:rsidP="00BE2DDD">
      <w:pPr>
        <w:pStyle w:val="NoSpacing"/>
      </w:pPr>
      <w:r>
        <w:t xml:space="preserve">        int mid = (</w:t>
      </w:r>
      <w:proofErr w:type="spellStart"/>
      <w:r>
        <w:t>sl</w:t>
      </w:r>
      <w:proofErr w:type="spellEnd"/>
      <w:r>
        <w:t xml:space="preserve"> + </w:t>
      </w:r>
      <w:proofErr w:type="spellStart"/>
      <w:r>
        <w:t>sr</w:t>
      </w:r>
      <w:proofErr w:type="spellEnd"/>
      <w:r>
        <w:t>) / 2;</w:t>
      </w:r>
    </w:p>
    <w:p w14:paraId="3EF46192" w14:textId="77777777" w:rsidR="00BE2DDD" w:rsidRDefault="00BE2DDD" w:rsidP="00BE2DDD">
      <w:pPr>
        <w:pStyle w:val="NoSpacing"/>
      </w:pPr>
      <w:r>
        <w:t xml:space="preserve">        update(ql, </w:t>
      </w:r>
      <w:proofErr w:type="spellStart"/>
      <w:r>
        <w:t>qr</w:t>
      </w:r>
      <w:proofErr w:type="spellEnd"/>
      <w:r>
        <w:t xml:space="preserve">, v, k &lt;&lt; 1, </w:t>
      </w:r>
      <w:proofErr w:type="spellStart"/>
      <w:r>
        <w:t>sl</w:t>
      </w:r>
      <w:proofErr w:type="spellEnd"/>
      <w:r>
        <w:t>, mid);</w:t>
      </w:r>
    </w:p>
    <w:p w14:paraId="404FE37F" w14:textId="77777777" w:rsidR="00BE2DDD" w:rsidRPr="00BE2DDD" w:rsidRDefault="00BE2DDD" w:rsidP="00BE2DDD">
      <w:pPr>
        <w:pStyle w:val="NoSpacing"/>
        <w:rPr>
          <w:lang w:val="de-DE"/>
        </w:rPr>
      </w:pPr>
      <w:r>
        <w:t xml:space="preserve">        </w:t>
      </w:r>
      <w:r w:rsidRPr="00BE2DDD">
        <w:rPr>
          <w:lang w:val="de-DE"/>
        </w:rPr>
        <w:t>update(ql, qr, v, (k &lt;&lt; 1) | 1, mid + 1, sr);</w:t>
      </w:r>
    </w:p>
    <w:p w14:paraId="53D76796" w14:textId="77777777" w:rsidR="00BE2DDD" w:rsidRDefault="00BE2DDD" w:rsidP="00BE2DDD">
      <w:pPr>
        <w:pStyle w:val="NoSpacing"/>
      </w:pPr>
      <w:r w:rsidRPr="00BE2DDD">
        <w:rPr>
          <w:lang w:val="de-DE"/>
        </w:rPr>
        <w:t xml:space="preserve">        </w:t>
      </w:r>
      <w:r>
        <w:t>tree[k] = combine(tree[k &lt;&lt; 1], tree[k &lt;&lt; 1 | 1]);</w:t>
      </w:r>
    </w:p>
    <w:p w14:paraId="09ADC747" w14:textId="77777777" w:rsidR="00BE2DDD" w:rsidRPr="00BE2DDD" w:rsidRDefault="00BE2DDD" w:rsidP="00BE2DDD">
      <w:pPr>
        <w:pStyle w:val="NoSpacing"/>
        <w:rPr>
          <w:lang w:val="de-DE"/>
        </w:rPr>
      </w:pPr>
      <w:r>
        <w:t xml:space="preserve">    </w:t>
      </w:r>
      <w:r w:rsidRPr="00BE2DDD">
        <w:rPr>
          <w:lang w:val="de-DE"/>
        </w:rPr>
        <w:t>}</w:t>
      </w:r>
    </w:p>
    <w:p w14:paraId="6AC2A3D7" w14:textId="77777777" w:rsidR="00BE2DDD" w:rsidRPr="00BE2DDD" w:rsidRDefault="00BE2DDD" w:rsidP="00BE2DDD">
      <w:pPr>
        <w:pStyle w:val="NoSpacing"/>
        <w:rPr>
          <w:lang w:val="de-DE"/>
        </w:rPr>
      </w:pPr>
    </w:p>
    <w:p w14:paraId="48146006" w14:textId="77777777" w:rsidR="00BE2DDD" w:rsidRPr="00BE2DDD" w:rsidRDefault="00BE2DDD" w:rsidP="00BE2DDD">
      <w:pPr>
        <w:pStyle w:val="NoSpacing"/>
        <w:rPr>
          <w:lang w:val="de-DE"/>
        </w:rPr>
      </w:pPr>
      <w:r w:rsidRPr="00BE2DDD">
        <w:rPr>
          <w:lang w:val="de-DE"/>
        </w:rPr>
        <w:t xml:space="preserve">    ll query(int ql, int qr, int k, int sl, int sr) {</w:t>
      </w:r>
    </w:p>
    <w:p w14:paraId="50B495C1" w14:textId="77777777" w:rsidR="00BE2DDD" w:rsidRPr="00BE2DDD" w:rsidRDefault="00BE2DDD" w:rsidP="00BE2DDD">
      <w:pPr>
        <w:pStyle w:val="NoSpacing"/>
        <w:rPr>
          <w:lang w:val="de-DE"/>
        </w:rPr>
      </w:pPr>
      <w:r w:rsidRPr="00BE2DDD">
        <w:rPr>
          <w:lang w:val="de-DE"/>
        </w:rPr>
        <w:t xml:space="preserve">        propagate(k, sl, sr);</w:t>
      </w:r>
    </w:p>
    <w:p w14:paraId="3AE1E335" w14:textId="77777777" w:rsidR="00BE2DDD" w:rsidRDefault="00BE2DDD" w:rsidP="00BE2DDD">
      <w:pPr>
        <w:pStyle w:val="NoSpacing"/>
      </w:pPr>
      <w:r w:rsidRPr="00BE2DDD">
        <w:rPr>
          <w:lang w:val="de-DE"/>
        </w:rPr>
        <w:t xml:space="preserve">        </w:t>
      </w:r>
      <w:r>
        <w:t>if (</w:t>
      </w:r>
      <w:proofErr w:type="spellStart"/>
      <w:r>
        <w:t>qr</w:t>
      </w:r>
      <w:proofErr w:type="spellEnd"/>
      <w:r>
        <w:t xml:space="preserve"> &lt; </w:t>
      </w:r>
      <w:proofErr w:type="spellStart"/>
      <w:r>
        <w:t>sl</w:t>
      </w:r>
      <w:proofErr w:type="spellEnd"/>
      <w:r>
        <w:t xml:space="preserve"> || </w:t>
      </w:r>
      <w:proofErr w:type="spellStart"/>
      <w:r>
        <w:t>sr</w:t>
      </w:r>
      <w:proofErr w:type="spellEnd"/>
      <w:r>
        <w:t xml:space="preserve"> &lt; ql || ql &gt; </w:t>
      </w:r>
      <w:proofErr w:type="spellStart"/>
      <w:r>
        <w:t>qr</w:t>
      </w:r>
      <w:proofErr w:type="spellEnd"/>
      <w:r>
        <w:t>) return IDN;</w:t>
      </w:r>
    </w:p>
    <w:p w14:paraId="06D636C8" w14:textId="77777777" w:rsidR="00BE2DDD" w:rsidRDefault="00BE2DDD" w:rsidP="00BE2DDD">
      <w:pPr>
        <w:pStyle w:val="NoSpacing"/>
      </w:pPr>
      <w:r>
        <w:t xml:space="preserve">        if (ql &lt;= </w:t>
      </w:r>
      <w:proofErr w:type="spellStart"/>
      <w:r>
        <w:t>sl</w:t>
      </w:r>
      <w:proofErr w:type="spellEnd"/>
      <w:r>
        <w:t xml:space="preserve"> &amp;&amp; </w:t>
      </w:r>
      <w:proofErr w:type="spellStart"/>
      <w:r>
        <w:t>qr</w:t>
      </w:r>
      <w:proofErr w:type="spellEnd"/>
      <w:r>
        <w:t xml:space="preserve"> &gt;= </w:t>
      </w:r>
      <w:proofErr w:type="spellStart"/>
      <w:r>
        <w:t>sr</w:t>
      </w:r>
      <w:proofErr w:type="spellEnd"/>
      <w:r>
        <w:t>) return tree[k];</w:t>
      </w:r>
    </w:p>
    <w:p w14:paraId="630057EB" w14:textId="77777777" w:rsidR="00BE2DDD" w:rsidRDefault="00BE2DDD" w:rsidP="00BE2DDD">
      <w:pPr>
        <w:pStyle w:val="NoSpacing"/>
      </w:pPr>
      <w:r>
        <w:t xml:space="preserve">        </w:t>
      </w:r>
    </w:p>
    <w:p w14:paraId="1F39B43B" w14:textId="77777777" w:rsidR="00BE2DDD" w:rsidRDefault="00BE2DDD" w:rsidP="00BE2DDD">
      <w:pPr>
        <w:pStyle w:val="NoSpacing"/>
      </w:pPr>
      <w:r>
        <w:t xml:space="preserve">        int mid = (</w:t>
      </w:r>
      <w:proofErr w:type="spellStart"/>
      <w:r>
        <w:t>sl</w:t>
      </w:r>
      <w:proofErr w:type="spellEnd"/>
      <w:r>
        <w:t xml:space="preserve"> + </w:t>
      </w:r>
      <w:proofErr w:type="spellStart"/>
      <w:r>
        <w:t>sr</w:t>
      </w:r>
      <w:proofErr w:type="spellEnd"/>
      <w:r>
        <w:t>) / 2;</w:t>
      </w:r>
    </w:p>
    <w:p w14:paraId="03C3F775" w14:textId="77777777" w:rsidR="00BE2DDD" w:rsidRDefault="00BE2DDD" w:rsidP="00BE2DDD">
      <w:pPr>
        <w:pStyle w:val="NoSpacing"/>
      </w:pPr>
      <w:r>
        <w:t xml:space="preserve">        </w:t>
      </w:r>
      <w:proofErr w:type="spellStart"/>
      <w:r>
        <w:t>ll</w:t>
      </w:r>
      <w:proofErr w:type="spellEnd"/>
      <w:r>
        <w:t xml:space="preserve"> left = query(ql, </w:t>
      </w:r>
      <w:proofErr w:type="spellStart"/>
      <w:r>
        <w:t>qr</w:t>
      </w:r>
      <w:proofErr w:type="spellEnd"/>
      <w:r>
        <w:t xml:space="preserve">, k &lt;&lt; 1, </w:t>
      </w:r>
      <w:proofErr w:type="spellStart"/>
      <w:r>
        <w:t>sl</w:t>
      </w:r>
      <w:proofErr w:type="spellEnd"/>
      <w:r>
        <w:t>, mid);</w:t>
      </w:r>
    </w:p>
    <w:p w14:paraId="0FF8E394" w14:textId="77777777" w:rsidR="00BE2DDD" w:rsidRDefault="00BE2DDD" w:rsidP="00BE2DDD">
      <w:pPr>
        <w:pStyle w:val="NoSpacing"/>
      </w:pPr>
      <w:r>
        <w:t xml:space="preserve">        </w:t>
      </w:r>
      <w:proofErr w:type="spellStart"/>
      <w:r>
        <w:t>ll</w:t>
      </w:r>
      <w:proofErr w:type="spellEnd"/>
      <w:r>
        <w:t xml:space="preserve"> right = query(ql, </w:t>
      </w:r>
      <w:proofErr w:type="spellStart"/>
      <w:r>
        <w:t>qr</w:t>
      </w:r>
      <w:proofErr w:type="spellEnd"/>
      <w:r>
        <w:t xml:space="preserve">, k &lt;&lt; 1 | 1, mid + 1, </w:t>
      </w:r>
      <w:proofErr w:type="spellStart"/>
      <w:r>
        <w:t>sr</w:t>
      </w:r>
      <w:proofErr w:type="spellEnd"/>
      <w:r>
        <w:t>);</w:t>
      </w:r>
    </w:p>
    <w:p w14:paraId="5A3F4E59" w14:textId="77777777" w:rsidR="00BE2DDD" w:rsidRDefault="00BE2DDD" w:rsidP="00BE2DDD">
      <w:pPr>
        <w:pStyle w:val="NoSpacing"/>
      </w:pPr>
      <w:r>
        <w:t xml:space="preserve">        return combine(left, right);</w:t>
      </w:r>
    </w:p>
    <w:p w14:paraId="49ADA544" w14:textId="77777777" w:rsidR="00BE2DDD" w:rsidRDefault="00BE2DDD" w:rsidP="00BE2DDD">
      <w:pPr>
        <w:pStyle w:val="NoSpacing"/>
      </w:pPr>
      <w:r>
        <w:t xml:space="preserve">    }</w:t>
      </w:r>
    </w:p>
    <w:p w14:paraId="25AA01FD" w14:textId="77777777" w:rsidR="00BE2DDD" w:rsidRDefault="00BE2DDD" w:rsidP="00BE2DDD">
      <w:pPr>
        <w:pStyle w:val="NoSpacing"/>
      </w:pPr>
      <w:r>
        <w:t xml:space="preserve">    </w:t>
      </w:r>
    </w:p>
    <w:p w14:paraId="061B0A0D" w14:textId="77777777" w:rsidR="00BE2DDD" w:rsidRDefault="00BE2DDD" w:rsidP="00BE2DDD">
      <w:pPr>
        <w:pStyle w:val="NoSpacing"/>
      </w:pPr>
      <w:r>
        <w:t xml:space="preserve">    void update(int ql, int </w:t>
      </w:r>
      <w:proofErr w:type="spellStart"/>
      <w:r>
        <w:t>qr</w:t>
      </w:r>
      <w:proofErr w:type="spellEnd"/>
      <w:r>
        <w:t xml:space="preserve">, </w:t>
      </w:r>
      <w:proofErr w:type="spellStart"/>
      <w:r>
        <w:t>ll</w:t>
      </w:r>
      <w:proofErr w:type="spellEnd"/>
      <w:r>
        <w:t xml:space="preserve"> v){</w:t>
      </w:r>
    </w:p>
    <w:p w14:paraId="565D3E9B" w14:textId="77777777" w:rsidR="00BE2DDD" w:rsidRDefault="00BE2DDD" w:rsidP="00BE2DDD">
      <w:pPr>
        <w:pStyle w:val="NoSpacing"/>
      </w:pPr>
      <w:r>
        <w:t xml:space="preserve">        update(ql, </w:t>
      </w:r>
      <w:proofErr w:type="spellStart"/>
      <w:r>
        <w:t>qr</w:t>
      </w:r>
      <w:proofErr w:type="spellEnd"/>
      <w:r>
        <w:t>, v, 1, 0, n-1);</w:t>
      </w:r>
    </w:p>
    <w:p w14:paraId="5237AEC1" w14:textId="77777777" w:rsidR="00BE2DDD" w:rsidRDefault="00BE2DDD" w:rsidP="00BE2DDD">
      <w:pPr>
        <w:pStyle w:val="NoSpacing"/>
      </w:pPr>
      <w:r>
        <w:t xml:space="preserve">    }</w:t>
      </w:r>
    </w:p>
    <w:p w14:paraId="3D37F1EA" w14:textId="77777777" w:rsidR="00BE2DDD" w:rsidRDefault="00BE2DDD" w:rsidP="00BE2DDD">
      <w:pPr>
        <w:pStyle w:val="NoSpacing"/>
      </w:pPr>
      <w:r>
        <w:t xml:space="preserve">    </w:t>
      </w:r>
    </w:p>
    <w:p w14:paraId="264862A5" w14:textId="77777777" w:rsidR="00BE2DDD" w:rsidRDefault="00BE2DDD" w:rsidP="00BE2DDD">
      <w:pPr>
        <w:pStyle w:val="NoSpacing"/>
      </w:pPr>
      <w:r>
        <w:t xml:space="preserve">    </w:t>
      </w:r>
      <w:proofErr w:type="spellStart"/>
      <w:r>
        <w:t>ll</w:t>
      </w:r>
      <w:proofErr w:type="spellEnd"/>
      <w:r>
        <w:t xml:space="preserve"> query(int ql, int </w:t>
      </w:r>
      <w:proofErr w:type="spellStart"/>
      <w:r>
        <w:t>qr</w:t>
      </w:r>
      <w:proofErr w:type="spellEnd"/>
      <w:r>
        <w:t>){</w:t>
      </w:r>
    </w:p>
    <w:p w14:paraId="41FD161A" w14:textId="77777777" w:rsidR="00BE2DDD" w:rsidRDefault="00BE2DDD" w:rsidP="00BE2DDD">
      <w:pPr>
        <w:pStyle w:val="NoSpacing"/>
      </w:pPr>
      <w:r>
        <w:t xml:space="preserve">        return query(ql, </w:t>
      </w:r>
      <w:proofErr w:type="spellStart"/>
      <w:r>
        <w:t>qr</w:t>
      </w:r>
      <w:proofErr w:type="spellEnd"/>
      <w:r>
        <w:t>, 1, 0, n-1);</w:t>
      </w:r>
    </w:p>
    <w:p w14:paraId="2545CC32" w14:textId="77777777" w:rsidR="00BE2DDD" w:rsidRDefault="00BE2DDD" w:rsidP="00BE2DDD">
      <w:pPr>
        <w:pStyle w:val="NoSpacing"/>
      </w:pPr>
      <w:r>
        <w:t xml:space="preserve">    }</w:t>
      </w:r>
    </w:p>
    <w:p w14:paraId="75654B30" w14:textId="01B77176" w:rsidR="00BE2DDD" w:rsidRDefault="00BE2DDD" w:rsidP="00BE2DDD">
      <w:pPr>
        <w:pStyle w:val="NoSpacing"/>
      </w:pPr>
      <w:r>
        <w:t>};</w:t>
      </w:r>
    </w:p>
    <w:p w14:paraId="58DA86D6" w14:textId="286DEFD6" w:rsidR="00EF7E0D" w:rsidRDefault="00EF7E0D" w:rsidP="00EF7E0D">
      <w:pPr>
        <w:pStyle w:val="Heading2"/>
      </w:pPr>
      <w:bookmarkStart w:id="49" w:name="_Toc160308593"/>
      <w:r>
        <w:t>Persistent Segment Tree</w:t>
      </w:r>
      <w:bookmarkEnd w:id="49"/>
    </w:p>
    <w:p w14:paraId="50DFB467" w14:textId="77777777" w:rsidR="00EF7E0D" w:rsidRPr="00984F5E" w:rsidRDefault="00EF7E0D" w:rsidP="00EF7E0D">
      <w:pPr>
        <w:pStyle w:val="NoSpacing"/>
      </w:pPr>
      <w:r w:rsidRPr="00984F5E">
        <w:t>struct Vertex {</w:t>
      </w:r>
    </w:p>
    <w:p w14:paraId="3118A491" w14:textId="77777777" w:rsidR="00EF7E0D" w:rsidRPr="00984F5E" w:rsidRDefault="00EF7E0D" w:rsidP="00EF7E0D">
      <w:pPr>
        <w:pStyle w:val="NoSpacing"/>
      </w:pPr>
      <w:r w:rsidRPr="00984F5E">
        <w:t xml:space="preserve">    Vertex *l, *r;</w:t>
      </w:r>
    </w:p>
    <w:p w14:paraId="196E1DA7" w14:textId="77777777" w:rsidR="00EF7E0D" w:rsidRDefault="00EF7E0D" w:rsidP="00EF7E0D">
      <w:pPr>
        <w:pStyle w:val="NoSpacing"/>
      </w:pPr>
      <w:r w:rsidRPr="00984F5E">
        <w:t xml:space="preserve">    int sum = 0;</w:t>
      </w:r>
    </w:p>
    <w:p w14:paraId="30745461" w14:textId="77777777" w:rsidR="00EF7E0D" w:rsidRPr="00984F5E" w:rsidRDefault="00EF7E0D" w:rsidP="00EF7E0D">
      <w:pPr>
        <w:pStyle w:val="NoSpacing"/>
      </w:pPr>
    </w:p>
    <w:p w14:paraId="79D5D65D" w14:textId="77777777" w:rsidR="00EF7E0D" w:rsidRPr="00984F5E" w:rsidRDefault="00EF7E0D" w:rsidP="00EF7E0D">
      <w:pPr>
        <w:pStyle w:val="NoSpacing"/>
      </w:pPr>
      <w:r w:rsidRPr="00984F5E">
        <w:t xml:space="preserve">    Vertex(int </w:t>
      </w:r>
      <w:proofErr w:type="spellStart"/>
      <w:r w:rsidRPr="00984F5E">
        <w:t>val</w:t>
      </w:r>
      <w:proofErr w:type="spellEnd"/>
      <w:r w:rsidRPr="00984F5E">
        <w:t>) : l(</w:t>
      </w:r>
      <w:proofErr w:type="spellStart"/>
      <w:r w:rsidRPr="00984F5E">
        <w:t>nullptr</w:t>
      </w:r>
      <w:proofErr w:type="spellEnd"/>
      <w:r w:rsidRPr="00984F5E">
        <w:t>), r(</w:t>
      </w:r>
      <w:proofErr w:type="spellStart"/>
      <w:r w:rsidRPr="00984F5E">
        <w:t>nullptr</w:t>
      </w:r>
      <w:proofErr w:type="spellEnd"/>
      <w:r w:rsidRPr="00984F5E">
        <w:t>), sum(</w:t>
      </w:r>
      <w:proofErr w:type="spellStart"/>
      <w:r w:rsidRPr="00984F5E">
        <w:t>val</w:t>
      </w:r>
      <w:proofErr w:type="spellEnd"/>
      <w:r w:rsidRPr="00984F5E">
        <w:t>) {}</w:t>
      </w:r>
    </w:p>
    <w:p w14:paraId="1B8DB8C8" w14:textId="77777777" w:rsidR="00EF7E0D" w:rsidRDefault="00EF7E0D" w:rsidP="00EF7E0D">
      <w:pPr>
        <w:pStyle w:val="NoSpacing"/>
      </w:pPr>
      <w:r w:rsidRPr="00984F5E">
        <w:t xml:space="preserve">    Vertex() : l(</w:t>
      </w:r>
      <w:proofErr w:type="spellStart"/>
      <w:r w:rsidRPr="00984F5E">
        <w:t>nullptr</w:t>
      </w:r>
      <w:proofErr w:type="spellEnd"/>
      <w:r w:rsidRPr="00984F5E">
        <w:t>), r(</w:t>
      </w:r>
      <w:proofErr w:type="spellStart"/>
      <w:r w:rsidRPr="00984F5E">
        <w:t>nullptr</w:t>
      </w:r>
      <w:proofErr w:type="spellEnd"/>
      <w:r w:rsidRPr="00984F5E">
        <w:t>) {}</w:t>
      </w:r>
    </w:p>
    <w:p w14:paraId="26F68209" w14:textId="77777777" w:rsidR="00EF7E0D" w:rsidRPr="00984F5E" w:rsidRDefault="00EF7E0D" w:rsidP="00EF7E0D">
      <w:pPr>
        <w:pStyle w:val="NoSpacing"/>
      </w:pPr>
    </w:p>
    <w:p w14:paraId="59E761A5" w14:textId="77777777" w:rsidR="00EF7E0D" w:rsidRPr="00D54DC7" w:rsidRDefault="00EF7E0D" w:rsidP="00EF7E0D">
      <w:pPr>
        <w:pStyle w:val="NoSpacing"/>
        <w:rPr>
          <w:lang w:val="de-DE"/>
        </w:rPr>
      </w:pPr>
      <w:r w:rsidRPr="00984F5E">
        <w:t xml:space="preserve">    </w:t>
      </w:r>
      <w:r w:rsidRPr="00D54DC7">
        <w:rPr>
          <w:lang w:val="de-DE"/>
        </w:rPr>
        <w:t>Vertex(Vertex *l, Vertex *r) : l(l), r(r), sum(0) {</w:t>
      </w:r>
    </w:p>
    <w:p w14:paraId="1C99D0A2" w14:textId="77777777" w:rsidR="00EF7E0D" w:rsidRPr="00984F5E" w:rsidRDefault="00EF7E0D" w:rsidP="00EF7E0D">
      <w:pPr>
        <w:pStyle w:val="NoSpacing"/>
      </w:pPr>
      <w:r w:rsidRPr="00D54DC7">
        <w:rPr>
          <w:lang w:val="de-DE"/>
        </w:rPr>
        <w:t xml:space="preserve">        </w:t>
      </w:r>
      <w:r w:rsidRPr="00984F5E">
        <w:t>if (l) sum += l-&gt;sum;</w:t>
      </w:r>
    </w:p>
    <w:p w14:paraId="53E59A96" w14:textId="77777777" w:rsidR="00EF7E0D" w:rsidRPr="00984F5E" w:rsidRDefault="00EF7E0D" w:rsidP="00EF7E0D">
      <w:pPr>
        <w:pStyle w:val="NoSpacing"/>
      </w:pPr>
      <w:r w:rsidRPr="00984F5E">
        <w:t xml:space="preserve">        if (r) sum += r-&gt;sum;</w:t>
      </w:r>
    </w:p>
    <w:p w14:paraId="2A684E20" w14:textId="77777777" w:rsidR="00EF7E0D" w:rsidRPr="00984F5E" w:rsidRDefault="00EF7E0D" w:rsidP="00EF7E0D">
      <w:pPr>
        <w:pStyle w:val="NoSpacing"/>
      </w:pPr>
      <w:r w:rsidRPr="00984F5E">
        <w:t xml:space="preserve">    }</w:t>
      </w:r>
    </w:p>
    <w:p w14:paraId="7E89EF19" w14:textId="77777777" w:rsidR="00EF7E0D" w:rsidRPr="00984F5E" w:rsidRDefault="00EF7E0D" w:rsidP="00EF7E0D">
      <w:pPr>
        <w:pStyle w:val="NoSpacing"/>
      </w:pPr>
      <w:r w:rsidRPr="00984F5E">
        <w:t xml:space="preserve">    void </w:t>
      </w:r>
      <w:proofErr w:type="spellStart"/>
      <w:r w:rsidRPr="00984F5E">
        <w:t>addChild</w:t>
      </w:r>
      <w:proofErr w:type="spellEnd"/>
      <w:r w:rsidRPr="00984F5E">
        <w:t>(){</w:t>
      </w:r>
    </w:p>
    <w:p w14:paraId="0CA68B3F" w14:textId="77777777" w:rsidR="00EF7E0D" w:rsidRPr="00984F5E" w:rsidRDefault="00EF7E0D" w:rsidP="00EF7E0D">
      <w:pPr>
        <w:pStyle w:val="NoSpacing"/>
      </w:pPr>
      <w:r w:rsidRPr="00984F5E">
        <w:t xml:space="preserve">        l = new Vertex();</w:t>
      </w:r>
    </w:p>
    <w:p w14:paraId="6C38986C" w14:textId="77777777" w:rsidR="00EF7E0D" w:rsidRPr="00984F5E" w:rsidRDefault="00EF7E0D" w:rsidP="00EF7E0D">
      <w:pPr>
        <w:pStyle w:val="NoSpacing"/>
      </w:pPr>
      <w:r w:rsidRPr="00984F5E">
        <w:t xml:space="preserve">        r = new Vertex();</w:t>
      </w:r>
    </w:p>
    <w:p w14:paraId="523C4B56" w14:textId="77777777" w:rsidR="00EF7E0D" w:rsidRPr="00984F5E" w:rsidRDefault="00EF7E0D" w:rsidP="00EF7E0D">
      <w:pPr>
        <w:pStyle w:val="NoSpacing"/>
      </w:pPr>
      <w:r w:rsidRPr="00984F5E">
        <w:t xml:space="preserve">    }</w:t>
      </w:r>
    </w:p>
    <w:p w14:paraId="6E2315DB" w14:textId="77777777" w:rsidR="00EF7E0D" w:rsidRPr="00984F5E" w:rsidRDefault="00EF7E0D" w:rsidP="00EF7E0D">
      <w:pPr>
        <w:pStyle w:val="NoSpacing"/>
      </w:pPr>
      <w:r w:rsidRPr="00984F5E">
        <w:t>};</w:t>
      </w:r>
    </w:p>
    <w:p w14:paraId="530A56D0" w14:textId="77777777" w:rsidR="00EF7E0D" w:rsidRPr="00984F5E" w:rsidRDefault="00EF7E0D" w:rsidP="00EF7E0D">
      <w:pPr>
        <w:pStyle w:val="NoSpacing"/>
      </w:pPr>
      <w:r w:rsidRPr="00984F5E">
        <w:t>struct Seg {</w:t>
      </w:r>
    </w:p>
    <w:p w14:paraId="4EB144E6" w14:textId="77777777" w:rsidR="00EF7E0D" w:rsidRPr="00984F5E" w:rsidRDefault="00EF7E0D" w:rsidP="00EF7E0D">
      <w:pPr>
        <w:pStyle w:val="NoSpacing"/>
      </w:pPr>
      <w:r w:rsidRPr="00984F5E">
        <w:t xml:space="preserve">    int n;</w:t>
      </w:r>
    </w:p>
    <w:p w14:paraId="01AD1582" w14:textId="77777777" w:rsidR="00EF7E0D" w:rsidRPr="00984F5E" w:rsidRDefault="00EF7E0D" w:rsidP="00EF7E0D">
      <w:pPr>
        <w:pStyle w:val="NoSpacing"/>
      </w:pPr>
    </w:p>
    <w:p w14:paraId="681EC98E" w14:textId="77777777" w:rsidR="00EF7E0D" w:rsidRPr="00984F5E" w:rsidRDefault="00EF7E0D" w:rsidP="00EF7E0D">
      <w:pPr>
        <w:pStyle w:val="NoSpacing"/>
      </w:pPr>
      <w:r w:rsidRPr="00984F5E">
        <w:t xml:space="preserve">    Seg(int n) {</w:t>
      </w:r>
    </w:p>
    <w:p w14:paraId="002748AC" w14:textId="77777777" w:rsidR="00EF7E0D" w:rsidRPr="00984F5E" w:rsidRDefault="00EF7E0D" w:rsidP="00EF7E0D">
      <w:pPr>
        <w:pStyle w:val="NoSpacing"/>
      </w:pPr>
      <w:r w:rsidRPr="00984F5E">
        <w:t xml:space="preserve">        this-&gt;n = n;</w:t>
      </w:r>
    </w:p>
    <w:p w14:paraId="7E1BB12B" w14:textId="77777777" w:rsidR="00EF7E0D" w:rsidRPr="00D54DC7" w:rsidRDefault="00EF7E0D" w:rsidP="00EF7E0D">
      <w:pPr>
        <w:pStyle w:val="NoSpacing"/>
        <w:rPr>
          <w:lang w:val="de-DE"/>
        </w:rPr>
      </w:pPr>
      <w:r w:rsidRPr="00984F5E">
        <w:t xml:space="preserve">    </w:t>
      </w:r>
      <w:r w:rsidRPr="00D54DC7">
        <w:rPr>
          <w:lang w:val="de-DE"/>
        </w:rPr>
        <w:t>}</w:t>
      </w:r>
    </w:p>
    <w:p w14:paraId="0768B1CB" w14:textId="77777777" w:rsidR="00EF7E0D" w:rsidRPr="00D54DC7" w:rsidRDefault="00EF7E0D" w:rsidP="00EF7E0D">
      <w:pPr>
        <w:pStyle w:val="NoSpacing"/>
        <w:rPr>
          <w:lang w:val="de-DE"/>
        </w:rPr>
      </w:pPr>
    </w:p>
    <w:p w14:paraId="56795B49" w14:textId="77777777" w:rsidR="00EF7E0D" w:rsidRPr="00D54DC7" w:rsidRDefault="00EF7E0D" w:rsidP="00EF7E0D">
      <w:pPr>
        <w:pStyle w:val="NoSpacing"/>
        <w:rPr>
          <w:lang w:val="de-DE"/>
        </w:rPr>
      </w:pPr>
      <w:r w:rsidRPr="00D54DC7">
        <w:rPr>
          <w:lang w:val="de-DE"/>
        </w:rPr>
        <w:lastRenderedPageBreak/>
        <w:t xml:space="preserve">    Vertex merge(Vertex x, Vertex y) {</w:t>
      </w:r>
    </w:p>
    <w:p w14:paraId="08AFF59C" w14:textId="77777777" w:rsidR="00EF7E0D" w:rsidRPr="00984F5E" w:rsidRDefault="00EF7E0D" w:rsidP="00EF7E0D">
      <w:pPr>
        <w:pStyle w:val="NoSpacing"/>
      </w:pPr>
      <w:r w:rsidRPr="00D54DC7">
        <w:rPr>
          <w:lang w:val="de-DE"/>
        </w:rPr>
        <w:t xml:space="preserve">        </w:t>
      </w:r>
      <w:proofErr w:type="gramStart"/>
      <w:r w:rsidRPr="00984F5E">
        <w:t>Vertex</w:t>
      </w:r>
      <w:proofErr w:type="gramEnd"/>
      <w:r w:rsidRPr="00984F5E">
        <w:t xml:space="preserve"> ret;</w:t>
      </w:r>
    </w:p>
    <w:p w14:paraId="616E1F56" w14:textId="77777777" w:rsidR="00EF7E0D" w:rsidRPr="00984F5E" w:rsidRDefault="00EF7E0D" w:rsidP="00EF7E0D">
      <w:pPr>
        <w:pStyle w:val="NoSpacing"/>
      </w:pPr>
      <w:r w:rsidRPr="00984F5E">
        <w:t xml:space="preserve">        </w:t>
      </w:r>
      <w:proofErr w:type="spellStart"/>
      <w:r w:rsidRPr="00984F5E">
        <w:t>ret.sum</w:t>
      </w:r>
      <w:proofErr w:type="spellEnd"/>
      <w:r w:rsidRPr="00984F5E">
        <w:t xml:space="preserve"> = </w:t>
      </w:r>
      <w:proofErr w:type="spellStart"/>
      <w:r w:rsidRPr="00984F5E">
        <w:t>x.sum</w:t>
      </w:r>
      <w:proofErr w:type="spellEnd"/>
      <w:r w:rsidRPr="00984F5E">
        <w:t xml:space="preserve"> + </w:t>
      </w:r>
      <w:proofErr w:type="spellStart"/>
      <w:r w:rsidRPr="00984F5E">
        <w:t>y.sum</w:t>
      </w:r>
      <w:proofErr w:type="spellEnd"/>
      <w:r w:rsidRPr="00984F5E">
        <w:t>;</w:t>
      </w:r>
    </w:p>
    <w:p w14:paraId="58B512E3" w14:textId="77777777" w:rsidR="00EF7E0D" w:rsidRPr="00984F5E" w:rsidRDefault="00EF7E0D" w:rsidP="00EF7E0D">
      <w:pPr>
        <w:pStyle w:val="NoSpacing"/>
      </w:pPr>
      <w:r w:rsidRPr="00984F5E">
        <w:t xml:space="preserve">        return ret;</w:t>
      </w:r>
    </w:p>
    <w:p w14:paraId="35A276D7" w14:textId="77777777" w:rsidR="00EF7E0D" w:rsidRPr="00984F5E" w:rsidRDefault="00EF7E0D" w:rsidP="00EF7E0D">
      <w:pPr>
        <w:pStyle w:val="NoSpacing"/>
      </w:pPr>
      <w:r w:rsidRPr="00984F5E">
        <w:t xml:space="preserve">    }</w:t>
      </w:r>
    </w:p>
    <w:p w14:paraId="34B5F0EB" w14:textId="77777777" w:rsidR="00EF7E0D" w:rsidRPr="00984F5E" w:rsidRDefault="00EF7E0D" w:rsidP="00EF7E0D">
      <w:pPr>
        <w:pStyle w:val="NoSpacing"/>
      </w:pPr>
    </w:p>
    <w:p w14:paraId="42E846E8" w14:textId="77777777" w:rsidR="00EF7E0D" w:rsidRPr="00984F5E" w:rsidRDefault="00EF7E0D" w:rsidP="00EF7E0D">
      <w:pPr>
        <w:pStyle w:val="NoSpacing"/>
      </w:pPr>
    </w:p>
    <w:p w14:paraId="63F4FC75" w14:textId="77777777" w:rsidR="00EF7E0D" w:rsidRPr="00984F5E" w:rsidRDefault="00EF7E0D" w:rsidP="00EF7E0D">
      <w:pPr>
        <w:pStyle w:val="NoSpacing"/>
      </w:pPr>
      <w:r w:rsidRPr="00984F5E">
        <w:t xml:space="preserve">    Vertex *update(Vertex *v, int </w:t>
      </w:r>
      <w:proofErr w:type="spellStart"/>
      <w:r w:rsidRPr="00984F5E">
        <w:t>i</w:t>
      </w:r>
      <w:proofErr w:type="spellEnd"/>
      <w:r w:rsidRPr="00984F5E">
        <w:t xml:space="preserve">, int lx, int </w:t>
      </w:r>
      <w:proofErr w:type="spellStart"/>
      <w:r w:rsidRPr="00984F5E">
        <w:t>rx</w:t>
      </w:r>
      <w:proofErr w:type="spellEnd"/>
      <w:r w:rsidRPr="00984F5E">
        <w:t>) {</w:t>
      </w:r>
    </w:p>
    <w:p w14:paraId="48860DF6" w14:textId="77777777" w:rsidR="00EF7E0D" w:rsidRPr="00984F5E" w:rsidRDefault="00EF7E0D" w:rsidP="00EF7E0D">
      <w:pPr>
        <w:pStyle w:val="NoSpacing"/>
      </w:pPr>
      <w:r w:rsidRPr="00984F5E">
        <w:t xml:space="preserve">        if (lx == </w:t>
      </w:r>
      <w:proofErr w:type="spellStart"/>
      <w:r w:rsidRPr="00984F5E">
        <w:t>rx</w:t>
      </w:r>
      <w:proofErr w:type="spellEnd"/>
      <w:r w:rsidRPr="00984F5E">
        <w:t>)</w:t>
      </w:r>
    </w:p>
    <w:p w14:paraId="59D28110" w14:textId="77777777" w:rsidR="00EF7E0D" w:rsidRPr="00984F5E" w:rsidRDefault="00EF7E0D" w:rsidP="00EF7E0D">
      <w:pPr>
        <w:pStyle w:val="NoSpacing"/>
      </w:pPr>
      <w:r w:rsidRPr="00984F5E">
        <w:t xml:space="preserve">            return new Vertex(v-&gt;sum + 1);</w:t>
      </w:r>
    </w:p>
    <w:p w14:paraId="7BAE35D3" w14:textId="77777777" w:rsidR="00EF7E0D" w:rsidRPr="00984F5E" w:rsidRDefault="00EF7E0D" w:rsidP="00EF7E0D">
      <w:pPr>
        <w:pStyle w:val="NoSpacing"/>
      </w:pPr>
      <w:r w:rsidRPr="00984F5E">
        <w:t xml:space="preserve">        int mid = (lx + </w:t>
      </w:r>
      <w:proofErr w:type="spellStart"/>
      <w:r w:rsidRPr="00984F5E">
        <w:t>rx</w:t>
      </w:r>
      <w:proofErr w:type="spellEnd"/>
      <w:r w:rsidRPr="00984F5E">
        <w:t>) / 2;</w:t>
      </w:r>
    </w:p>
    <w:p w14:paraId="6553D8E2" w14:textId="77777777" w:rsidR="00EF7E0D" w:rsidRPr="00984F5E" w:rsidRDefault="00EF7E0D" w:rsidP="00EF7E0D">
      <w:pPr>
        <w:pStyle w:val="NoSpacing"/>
      </w:pPr>
      <w:r w:rsidRPr="00984F5E">
        <w:t xml:space="preserve">        if(!v-&gt;l)v-&gt;</w:t>
      </w:r>
      <w:proofErr w:type="spellStart"/>
      <w:r w:rsidRPr="00984F5E">
        <w:t>addChild</w:t>
      </w:r>
      <w:proofErr w:type="spellEnd"/>
      <w:r w:rsidRPr="00984F5E">
        <w:t>();</w:t>
      </w:r>
    </w:p>
    <w:p w14:paraId="5CB45268" w14:textId="77777777" w:rsidR="00EF7E0D" w:rsidRPr="00984F5E" w:rsidRDefault="00EF7E0D" w:rsidP="00EF7E0D">
      <w:pPr>
        <w:pStyle w:val="NoSpacing"/>
      </w:pPr>
      <w:r w:rsidRPr="00984F5E">
        <w:t xml:space="preserve">        if (</w:t>
      </w:r>
      <w:proofErr w:type="spellStart"/>
      <w:r w:rsidRPr="00984F5E">
        <w:t>i</w:t>
      </w:r>
      <w:proofErr w:type="spellEnd"/>
      <w:r w:rsidRPr="00984F5E">
        <w:t xml:space="preserve"> &lt;= mid) {</w:t>
      </w:r>
    </w:p>
    <w:p w14:paraId="0CCA46BC" w14:textId="77777777" w:rsidR="00EF7E0D" w:rsidRPr="00984F5E" w:rsidRDefault="00EF7E0D" w:rsidP="00EF7E0D">
      <w:pPr>
        <w:pStyle w:val="NoSpacing"/>
      </w:pPr>
      <w:r w:rsidRPr="00984F5E">
        <w:t xml:space="preserve">            return new Vertex(update(v-&gt;l, </w:t>
      </w:r>
      <w:proofErr w:type="spellStart"/>
      <w:r w:rsidRPr="00984F5E">
        <w:t>i</w:t>
      </w:r>
      <w:proofErr w:type="spellEnd"/>
      <w:r w:rsidRPr="00984F5E">
        <w:t>, lx, mid), v-&gt;r);</w:t>
      </w:r>
    </w:p>
    <w:p w14:paraId="470863CD" w14:textId="77777777" w:rsidR="00EF7E0D" w:rsidRPr="00984F5E" w:rsidRDefault="00EF7E0D" w:rsidP="00EF7E0D">
      <w:pPr>
        <w:pStyle w:val="NoSpacing"/>
      </w:pPr>
      <w:r w:rsidRPr="00984F5E">
        <w:t xml:space="preserve">        } else {</w:t>
      </w:r>
    </w:p>
    <w:p w14:paraId="27E99095" w14:textId="77777777" w:rsidR="00EF7E0D" w:rsidRPr="00984F5E" w:rsidRDefault="00EF7E0D" w:rsidP="00EF7E0D">
      <w:pPr>
        <w:pStyle w:val="NoSpacing"/>
      </w:pPr>
      <w:r w:rsidRPr="00984F5E">
        <w:t xml:space="preserve">            return new Vertex(v-&gt;l, update(v-&gt;r, </w:t>
      </w:r>
      <w:proofErr w:type="spellStart"/>
      <w:r w:rsidRPr="00984F5E">
        <w:t>i</w:t>
      </w:r>
      <w:proofErr w:type="spellEnd"/>
      <w:r w:rsidRPr="00984F5E">
        <w:t xml:space="preserve">, mid + 1, </w:t>
      </w:r>
      <w:proofErr w:type="spellStart"/>
      <w:r w:rsidRPr="00984F5E">
        <w:t>rx</w:t>
      </w:r>
      <w:proofErr w:type="spellEnd"/>
      <w:r w:rsidRPr="00984F5E">
        <w:t>));</w:t>
      </w:r>
    </w:p>
    <w:p w14:paraId="465C6731" w14:textId="77777777" w:rsidR="00EF7E0D" w:rsidRPr="00984F5E" w:rsidRDefault="00EF7E0D" w:rsidP="00EF7E0D">
      <w:pPr>
        <w:pStyle w:val="NoSpacing"/>
      </w:pPr>
      <w:r w:rsidRPr="00984F5E">
        <w:t xml:space="preserve">        }</w:t>
      </w:r>
    </w:p>
    <w:p w14:paraId="61EF8C14" w14:textId="77777777" w:rsidR="00EF7E0D" w:rsidRPr="00984F5E" w:rsidRDefault="00EF7E0D" w:rsidP="00EF7E0D">
      <w:pPr>
        <w:pStyle w:val="NoSpacing"/>
      </w:pPr>
      <w:r w:rsidRPr="00984F5E">
        <w:t xml:space="preserve">    }</w:t>
      </w:r>
    </w:p>
    <w:p w14:paraId="3DDDCDD5" w14:textId="77777777" w:rsidR="00EF7E0D" w:rsidRPr="00984F5E" w:rsidRDefault="00EF7E0D" w:rsidP="00EF7E0D">
      <w:pPr>
        <w:pStyle w:val="NoSpacing"/>
      </w:pPr>
    </w:p>
    <w:p w14:paraId="012E33CF" w14:textId="77777777" w:rsidR="00EF7E0D" w:rsidRPr="00984F5E" w:rsidRDefault="00EF7E0D" w:rsidP="00EF7E0D">
      <w:pPr>
        <w:pStyle w:val="NoSpacing"/>
      </w:pPr>
      <w:r w:rsidRPr="00984F5E">
        <w:t xml:space="preserve">    Vertex *update(Vertex *v, int </w:t>
      </w:r>
      <w:proofErr w:type="spellStart"/>
      <w:r w:rsidRPr="00984F5E">
        <w:t>i</w:t>
      </w:r>
      <w:proofErr w:type="spellEnd"/>
      <w:r w:rsidRPr="00984F5E">
        <w:t>) {</w:t>
      </w:r>
    </w:p>
    <w:p w14:paraId="64862DFD" w14:textId="77777777" w:rsidR="00EF7E0D" w:rsidRPr="00984F5E" w:rsidRDefault="00EF7E0D" w:rsidP="00EF7E0D">
      <w:pPr>
        <w:pStyle w:val="NoSpacing"/>
      </w:pPr>
      <w:r w:rsidRPr="00984F5E">
        <w:t xml:space="preserve">        return update(v, </w:t>
      </w:r>
      <w:proofErr w:type="spellStart"/>
      <w:r w:rsidRPr="00984F5E">
        <w:t>i</w:t>
      </w:r>
      <w:proofErr w:type="spellEnd"/>
      <w:r w:rsidRPr="00984F5E">
        <w:t>, 0, n - 1);</w:t>
      </w:r>
    </w:p>
    <w:p w14:paraId="0A9F400C" w14:textId="77777777" w:rsidR="00EF7E0D" w:rsidRPr="00984F5E" w:rsidRDefault="00EF7E0D" w:rsidP="00EF7E0D">
      <w:pPr>
        <w:pStyle w:val="NoSpacing"/>
      </w:pPr>
      <w:r w:rsidRPr="00984F5E">
        <w:t xml:space="preserve">    }</w:t>
      </w:r>
    </w:p>
    <w:p w14:paraId="1A68B1FA" w14:textId="77777777" w:rsidR="00EF7E0D" w:rsidRPr="00984F5E" w:rsidRDefault="00EF7E0D" w:rsidP="00EF7E0D">
      <w:pPr>
        <w:pStyle w:val="NoSpacing"/>
      </w:pPr>
    </w:p>
    <w:p w14:paraId="3D807E57" w14:textId="77777777" w:rsidR="00EF7E0D" w:rsidRPr="00984F5E" w:rsidRDefault="00EF7E0D" w:rsidP="00EF7E0D">
      <w:pPr>
        <w:pStyle w:val="NoSpacing"/>
      </w:pPr>
      <w:r w:rsidRPr="00984F5E">
        <w:t xml:space="preserve">    Vertex query(Vertex *v, int l, int r, int lx, int </w:t>
      </w:r>
      <w:proofErr w:type="spellStart"/>
      <w:r w:rsidRPr="00984F5E">
        <w:t>rx</w:t>
      </w:r>
      <w:proofErr w:type="spellEnd"/>
      <w:r w:rsidRPr="00984F5E">
        <w:t>) {</w:t>
      </w:r>
    </w:p>
    <w:p w14:paraId="057BA421" w14:textId="77777777" w:rsidR="00EF7E0D" w:rsidRPr="00984F5E" w:rsidRDefault="00EF7E0D" w:rsidP="00EF7E0D">
      <w:pPr>
        <w:pStyle w:val="NoSpacing"/>
      </w:pPr>
      <w:r w:rsidRPr="00984F5E">
        <w:t xml:space="preserve">        if (l &gt; </w:t>
      </w:r>
      <w:proofErr w:type="spellStart"/>
      <w:r w:rsidRPr="00984F5E">
        <w:t>rx</w:t>
      </w:r>
      <w:proofErr w:type="spellEnd"/>
      <w:r w:rsidRPr="00984F5E">
        <w:t xml:space="preserve"> || r &lt; lx)</w:t>
      </w:r>
    </w:p>
    <w:p w14:paraId="73543544" w14:textId="77777777" w:rsidR="00EF7E0D" w:rsidRPr="00984F5E" w:rsidRDefault="00EF7E0D" w:rsidP="00EF7E0D">
      <w:pPr>
        <w:pStyle w:val="NoSpacing"/>
      </w:pPr>
      <w:r w:rsidRPr="00984F5E">
        <w:t xml:space="preserve">            return {};</w:t>
      </w:r>
    </w:p>
    <w:p w14:paraId="008C6326" w14:textId="77777777" w:rsidR="00EF7E0D" w:rsidRPr="00984F5E" w:rsidRDefault="00EF7E0D" w:rsidP="00EF7E0D">
      <w:pPr>
        <w:pStyle w:val="NoSpacing"/>
      </w:pPr>
      <w:r w:rsidRPr="00984F5E">
        <w:t xml:space="preserve">        if (l &lt;= lx &amp;&amp; r &gt;= </w:t>
      </w:r>
      <w:proofErr w:type="spellStart"/>
      <w:r w:rsidRPr="00984F5E">
        <w:t>rx</w:t>
      </w:r>
      <w:proofErr w:type="spellEnd"/>
      <w:r w:rsidRPr="00984F5E">
        <w:t>)</w:t>
      </w:r>
    </w:p>
    <w:p w14:paraId="24C45C95" w14:textId="77777777" w:rsidR="00EF7E0D" w:rsidRPr="00984F5E" w:rsidRDefault="00EF7E0D" w:rsidP="00EF7E0D">
      <w:pPr>
        <w:pStyle w:val="NoSpacing"/>
      </w:pPr>
      <w:r w:rsidRPr="00984F5E">
        <w:t xml:space="preserve">            return *v;</w:t>
      </w:r>
    </w:p>
    <w:p w14:paraId="1C208751" w14:textId="77777777" w:rsidR="00EF7E0D" w:rsidRPr="00984F5E" w:rsidRDefault="00EF7E0D" w:rsidP="00EF7E0D">
      <w:pPr>
        <w:pStyle w:val="NoSpacing"/>
      </w:pPr>
      <w:r w:rsidRPr="00984F5E">
        <w:t xml:space="preserve">        if(!v-&gt;l)v-&gt;</w:t>
      </w:r>
      <w:proofErr w:type="spellStart"/>
      <w:r w:rsidRPr="00984F5E">
        <w:t>addChild</w:t>
      </w:r>
      <w:proofErr w:type="spellEnd"/>
      <w:r w:rsidRPr="00984F5E">
        <w:t>();</w:t>
      </w:r>
    </w:p>
    <w:p w14:paraId="26F3DC79" w14:textId="77777777" w:rsidR="00EF7E0D" w:rsidRPr="00984F5E" w:rsidRDefault="00EF7E0D" w:rsidP="00EF7E0D">
      <w:pPr>
        <w:pStyle w:val="NoSpacing"/>
      </w:pPr>
      <w:r w:rsidRPr="00984F5E">
        <w:t xml:space="preserve">        int mid = (lx + </w:t>
      </w:r>
      <w:proofErr w:type="spellStart"/>
      <w:r w:rsidRPr="00984F5E">
        <w:t>rx</w:t>
      </w:r>
      <w:proofErr w:type="spellEnd"/>
      <w:r w:rsidRPr="00984F5E">
        <w:t>) / 2;</w:t>
      </w:r>
    </w:p>
    <w:p w14:paraId="745DC5F7" w14:textId="77777777" w:rsidR="00EF7E0D" w:rsidRPr="00984F5E" w:rsidRDefault="00EF7E0D" w:rsidP="00EF7E0D">
      <w:pPr>
        <w:pStyle w:val="NoSpacing"/>
      </w:pPr>
      <w:r w:rsidRPr="00984F5E">
        <w:t xml:space="preserve">        return merge(query(v-&gt;l, l, r, lx, mid), query(v-&gt;r, l, r, mid + 1, </w:t>
      </w:r>
      <w:proofErr w:type="spellStart"/>
      <w:r w:rsidRPr="00984F5E">
        <w:t>rx</w:t>
      </w:r>
      <w:proofErr w:type="spellEnd"/>
      <w:r w:rsidRPr="00984F5E">
        <w:t>));</w:t>
      </w:r>
    </w:p>
    <w:p w14:paraId="4C80792C" w14:textId="77777777" w:rsidR="00EF7E0D" w:rsidRPr="00984F5E" w:rsidRDefault="00EF7E0D" w:rsidP="00EF7E0D">
      <w:pPr>
        <w:pStyle w:val="NoSpacing"/>
      </w:pPr>
      <w:r w:rsidRPr="00984F5E">
        <w:t xml:space="preserve">    }</w:t>
      </w:r>
    </w:p>
    <w:p w14:paraId="77B56685" w14:textId="77777777" w:rsidR="00EF7E0D" w:rsidRPr="00984F5E" w:rsidRDefault="00EF7E0D" w:rsidP="00EF7E0D">
      <w:pPr>
        <w:pStyle w:val="NoSpacing"/>
      </w:pPr>
    </w:p>
    <w:p w14:paraId="052AFED8" w14:textId="77777777" w:rsidR="00EF7E0D" w:rsidRPr="00984F5E" w:rsidRDefault="00EF7E0D" w:rsidP="00EF7E0D">
      <w:pPr>
        <w:pStyle w:val="NoSpacing"/>
      </w:pPr>
      <w:r w:rsidRPr="00984F5E">
        <w:t xml:space="preserve">    Vertex query(Vertex *v, int l, int r) {</w:t>
      </w:r>
    </w:p>
    <w:p w14:paraId="5D7F6821" w14:textId="77777777" w:rsidR="00EF7E0D" w:rsidRPr="00984F5E" w:rsidRDefault="00EF7E0D" w:rsidP="00EF7E0D">
      <w:pPr>
        <w:pStyle w:val="NoSpacing"/>
      </w:pPr>
      <w:r w:rsidRPr="00984F5E">
        <w:t xml:space="preserve">        return query(v, l, r, 0, n - 1);</w:t>
      </w:r>
    </w:p>
    <w:p w14:paraId="7BCA94A6" w14:textId="77777777" w:rsidR="00EF7E0D" w:rsidRPr="00984F5E" w:rsidRDefault="00EF7E0D" w:rsidP="00EF7E0D">
      <w:pPr>
        <w:pStyle w:val="NoSpacing"/>
      </w:pPr>
      <w:r w:rsidRPr="00984F5E">
        <w:t xml:space="preserve">    }</w:t>
      </w:r>
    </w:p>
    <w:p w14:paraId="25B59C44" w14:textId="77777777" w:rsidR="00EF7E0D" w:rsidRPr="00984F5E" w:rsidRDefault="00EF7E0D" w:rsidP="00EF7E0D">
      <w:pPr>
        <w:pStyle w:val="NoSpacing"/>
      </w:pPr>
    </w:p>
    <w:p w14:paraId="4338AF33" w14:textId="77777777" w:rsidR="00EF7E0D" w:rsidRPr="00984F5E" w:rsidRDefault="00EF7E0D" w:rsidP="00EF7E0D">
      <w:pPr>
        <w:pStyle w:val="NoSpacing"/>
      </w:pPr>
      <w:r w:rsidRPr="00984F5E">
        <w:t xml:space="preserve">    int </w:t>
      </w:r>
      <w:proofErr w:type="spellStart"/>
      <w:r w:rsidRPr="00984F5E">
        <w:t>getKth</w:t>
      </w:r>
      <w:proofErr w:type="spellEnd"/>
      <w:r w:rsidRPr="00984F5E">
        <w:t xml:space="preserve">(Vertex *a, Vertex *b, int k, int lx, int </w:t>
      </w:r>
      <w:proofErr w:type="spellStart"/>
      <w:r w:rsidRPr="00984F5E">
        <w:t>rx</w:t>
      </w:r>
      <w:proofErr w:type="spellEnd"/>
      <w:r w:rsidRPr="00984F5E">
        <w:t>) {</w:t>
      </w:r>
    </w:p>
    <w:p w14:paraId="70A610D7" w14:textId="77777777" w:rsidR="00EF7E0D" w:rsidRPr="00984F5E" w:rsidRDefault="00EF7E0D" w:rsidP="00EF7E0D">
      <w:pPr>
        <w:pStyle w:val="NoSpacing"/>
      </w:pPr>
      <w:r w:rsidRPr="00984F5E">
        <w:t xml:space="preserve">        if (lx == </w:t>
      </w:r>
      <w:proofErr w:type="spellStart"/>
      <w:r w:rsidRPr="00984F5E">
        <w:t>rx</w:t>
      </w:r>
      <w:proofErr w:type="spellEnd"/>
      <w:r w:rsidRPr="00984F5E">
        <w:t>) {</w:t>
      </w:r>
    </w:p>
    <w:p w14:paraId="2DE0F5BA" w14:textId="77777777" w:rsidR="00EF7E0D" w:rsidRPr="00984F5E" w:rsidRDefault="00EF7E0D" w:rsidP="00EF7E0D">
      <w:pPr>
        <w:pStyle w:val="NoSpacing"/>
      </w:pPr>
      <w:r w:rsidRPr="00984F5E">
        <w:t xml:space="preserve">            return lx;</w:t>
      </w:r>
    </w:p>
    <w:p w14:paraId="2A3FB085" w14:textId="77777777" w:rsidR="00EF7E0D" w:rsidRPr="00984F5E" w:rsidRDefault="00EF7E0D" w:rsidP="00EF7E0D">
      <w:pPr>
        <w:pStyle w:val="NoSpacing"/>
      </w:pPr>
      <w:r w:rsidRPr="00984F5E">
        <w:t xml:space="preserve">        }</w:t>
      </w:r>
    </w:p>
    <w:p w14:paraId="6863B0E3" w14:textId="77777777" w:rsidR="00EF7E0D" w:rsidRPr="00984F5E" w:rsidRDefault="00EF7E0D" w:rsidP="00EF7E0D">
      <w:pPr>
        <w:pStyle w:val="NoSpacing"/>
      </w:pPr>
      <w:r w:rsidRPr="00984F5E">
        <w:t xml:space="preserve">        if(!a-&gt;l)a-&gt;</w:t>
      </w:r>
      <w:proofErr w:type="spellStart"/>
      <w:r w:rsidRPr="00984F5E">
        <w:t>addChild</w:t>
      </w:r>
      <w:proofErr w:type="spellEnd"/>
      <w:r w:rsidRPr="00984F5E">
        <w:t>();</w:t>
      </w:r>
    </w:p>
    <w:p w14:paraId="5385D4BF" w14:textId="77777777" w:rsidR="00EF7E0D" w:rsidRPr="00984F5E" w:rsidRDefault="00EF7E0D" w:rsidP="00EF7E0D">
      <w:pPr>
        <w:pStyle w:val="NoSpacing"/>
      </w:pPr>
      <w:r w:rsidRPr="00984F5E">
        <w:t xml:space="preserve">        if(!b-&gt;l)b-&gt;</w:t>
      </w:r>
      <w:proofErr w:type="spellStart"/>
      <w:r w:rsidRPr="00984F5E">
        <w:t>addChild</w:t>
      </w:r>
      <w:proofErr w:type="spellEnd"/>
      <w:r w:rsidRPr="00984F5E">
        <w:t>();</w:t>
      </w:r>
    </w:p>
    <w:p w14:paraId="503F8CE3" w14:textId="77777777" w:rsidR="00EF7E0D" w:rsidRPr="00984F5E" w:rsidRDefault="00EF7E0D" w:rsidP="00EF7E0D">
      <w:pPr>
        <w:pStyle w:val="NoSpacing"/>
      </w:pPr>
      <w:r w:rsidRPr="00984F5E">
        <w:t xml:space="preserve">        int rem = b-&gt;l-&gt;sum - a-&gt;l-&gt;sum;</w:t>
      </w:r>
    </w:p>
    <w:p w14:paraId="310CB0B7" w14:textId="77777777" w:rsidR="00EF7E0D" w:rsidRPr="00984F5E" w:rsidRDefault="00EF7E0D" w:rsidP="00EF7E0D">
      <w:pPr>
        <w:pStyle w:val="NoSpacing"/>
      </w:pPr>
      <w:r w:rsidRPr="00984F5E">
        <w:t xml:space="preserve">        int mid = (lx + </w:t>
      </w:r>
      <w:proofErr w:type="spellStart"/>
      <w:r w:rsidRPr="00984F5E">
        <w:t>rx</w:t>
      </w:r>
      <w:proofErr w:type="spellEnd"/>
      <w:r w:rsidRPr="00984F5E">
        <w:t>) / 2;</w:t>
      </w:r>
    </w:p>
    <w:p w14:paraId="4EE42490" w14:textId="77777777" w:rsidR="00EF7E0D" w:rsidRPr="00984F5E" w:rsidRDefault="00EF7E0D" w:rsidP="00EF7E0D">
      <w:pPr>
        <w:pStyle w:val="NoSpacing"/>
      </w:pPr>
      <w:r w:rsidRPr="00984F5E">
        <w:t xml:space="preserve">        if (rem &gt;= k)</w:t>
      </w:r>
    </w:p>
    <w:p w14:paraId="215B781D" w14:textId="77777777" w:rsidR="00EF7E0D" w:rsidRPr="00984F5E" w:rsidRDefault="00EF7E0D" w:rsidP="00EF7E0D">
      <w:pPr>
        <w:pStyle w:val="NoSpacing"/>
      </w:pPr>
      <w:r w:rsidRPr="00984F5E">
        <w:t xml:space="preserve">            return </w:t>
      </w:r>
      <w:proofErr w:type="spellStart"/>
      <w:r w:rsidRPr="00984F5E">
        <w:t>getKth</w:t>
      </w:r>
      <w:proofErr w:type="spellEnd"/>
      <w:r w:rsidRPr="00984F5E">
        <w:t>(a-&gt;l, b-&gt;l, k, lx, mid);</w:t>
      </w:r>
    </w:p>
    <w:p w14:paraId="4D1BB52B" w14:textId="77777777" w:rsidR="00EF7E0D" w:rsidRPr="00984F5E" w:rsidRDefault="00EF7E0D" w:rsidP="00EF7E0D">
      <w:pPr>
        <w:pStyle w:val="NoSpacing"/>
      </w:pPr>
      <w:r w:rsidRPr="00984F5E">
        <w:t xml:space="preserve">        else</w:t>
      </w:r>
    </w:p>
    <w:p w14:paraId="3B021B26" w14:textId="77777777" w:rsidR="00EF7E0D" w:rsidRPr="00984F5E" w:rsidRDefault="00EF7E0D" w:rsidP="00EF7E0D">
      <w:pPr>
        <w:pStyle w:val="NoSpacing"/>
      </w:pPr>
      <w:r w:rsidRPr="00984F5E">
        <w:t xml:space="preserve">            return </w:t>
      </w:r>
      <w:proofErr w:type="spellStart"/>
      <w:r w:rsidRPr="00984F5E">
        <w:t>getKth</w:t>
      </w:r>
      <w:proofErr w:type="spellEnd"/>
      <w:r w:rsidRPr="00984F5E">
        <w:t xml:space="preserve">(a-&gt;r, b-&gt;r, k - rem, mid + 1, </w:t>
      </w:r>
      <w:proofErr w:type="spellStart"/>
      <w:r w:rsidRPr="00984F5E">
        <w:t>rx</w:t>
      </w:r>
      <w:proofErr w:type="spellEnd"/>
      <w:r w:rsidRPr="00984F5E">
        <w:t>);</w:t>
      </w:r>
    </w:p>
    <w:p w14:paraId="5AD84331" w14:textId="77777777" w:rsidR="00EF7E0D" w:rsidRPr="00984F5E" w:rsidRDefault="00EF7E0D" w:rsidP="00EF7E0D">
      <w:pPr>
        <w:pStyle w:val="NoSpacing"/>
      </w:pPr>
      <w:r w:rsidRPr="00984F5E">
        <w:t xml:space="preserve">    }</w:t>
      </w:r>
    </w:p>
    <w:p w14:paraId="35968618" w14:textId="77777777" w:rsidR="00EF7E0D" w:rsidRPr="00984F5E" w:rsidRDefault="00EF7E0D" w:rsidP="00EF7E0D">
      <w:pPr>
        <w:pStyle w:val="NoSpacing"/>
      </w:pPr>
    </w:p>
    <w:p w14:paraId="6AA311A5" w14:textId="77777777" w:rsidR="00EF7E0D" w:rsidRPr="00984F5E" w:rsidRDefault="00EF7E0D" w:rsidP="00EF7E0D">
      <w:pPr>
        <w:pStyle w:val="NoSpacing"/>
      </w:pPr>
      <w:r w:rsidRPr="00984F5E">
        <w:t xml:space="preserve">    int </w:t>
      </w:r>
      <w:proofErr w:type="spellStart"/>
      <w:r w:rsidRPr="00984F5E">
        <w:t>getKth</w:t>
      </w:r>
      <w:proofErr w:type="spellEnd"/>
      <w:r w:rsidRPr="00984F5E">
        <w:t>(Vertex *a, Vertex *b, int k) {</w:t>
      </w:r>
    </w:p>
    <w:p w14:paraId="0CE8D95C" w14:textId="77777777" w:rsidR="00EF7E0D" w:rsidRPr="00984F5E" w:rsidRDefault="00EF7E0D" w:rsidP="00EF7E0D">
      <w:pPr>
        <w:pStyle w:val="NoSpacing"/>
      </w:pPr>
      <w:r w:rsidRPr="00984F5E">
        <w:t xml:space="preserve">        return </w:t>
      </w:r>
      <w:proofErr w:type="spellStart"/>
      <w:r w:rsidRPr="00984F5E">
        <w:t>getKth</w:t>
      </w:r>
      <w:proofErr w:type="spellEnd"/>
      <w:r w:rsidRPr="00984F5E">
        <w:t>(a, b, k, 0, n - 1);</w:t>
      </w:r>
    </w:p>
    <w:p w14:paraId="5BE75FE8" w14:textId="77777777" w:rsidR="00EF7E0D" w:rsidRPr="00984F5E" w:rsidRDefault="00EF7E0D" w:rsidP="00EF7E0D">
      <w:pPr>
        <w:pStyle w:val="NoSpacing"/>
      </w:pPr>
      <w:r w:rsidRPr="00984F5E">
        <w:t xml:space="preserve">    }</w:t>
      </w:r>
    </w:p>
    <w:p w14:paraId="5BE3E547" w14:textId="66EF8018" w:rsidR="00EF7E0D" w:rsidRPr="00EF7E0D" w:rsidRDefault="00EF7E0D" w:rsidP="00EF7E0D">
      <w:pPr>
        <w:pStyle w:val="NoSpacing"/>
      </w:pPr>
      <w:r>
        <w:t>}</w:t>
      </w:r>
    </w:p>
    <w:p w14:paraId="0C64E1CE" w14:textId="3F1A1246" w:rsidR="00BE2DDD" w:rsidRPr="00BE2DDD" w:rsidRDefault="00EF7E0D" w:rsidP="00EF7E0D">
      <w:pPr>
        <w:pStyle w:val="Heading2"/>
      </w:pPr>
      <w:bookmarkStart w:id="50" w:name="_Toc160308594"/>
      <w:r>
        <w:t>Dynamic Li-Chao Tree</w:t>
      </w:r>
      <w:bookmarkEnd w:id="50"/>
    </w:p>
    <w:p w14:paraId="23FDE253" w14:textId="77777777" w:rsidR="00EF7E0D" w:rsidRDefault="00EF7E0D" w:rsidP="00EF7E0D">
      <w:pPr>
        <w:pStyle w:val="NoSpacing"/>
      </w:pPr>
      <w:r>
        <w:t xml:space="preserve">const </w:t>
      </w:r>
      <w:proofErr w:type="spellStart"/>
      <w:r>
        <w:t>ll</w:t>
      </w:r>
      <w:proofErr w:type="spellEnd"/>
      <w:r>
        <w:t xml:space="preserve"> OO = 1e18 + 5;</w:t>
      </w:r>
    </w:p>
    <w:p w14:paraId="5DE0572D" w14:textId="77777777" w:rsidR="00EF7E0D" w:rsidRDefault="00EF7E0D" w:rsidP="00EF7E0D">
      <w:pPr>
        <w:pStyle w:val="NoSpacing"/>
      </w:pPr>
      <w:r>
        <w:t xml:space="preserve">const </w:t>
      </w:r>
      <w:proofErr w:type="spellStart"/>
      <w:r>
        <w:t>ll</w:t>
      </w:r>
      <w:proofErr w:type="spellEnd"/>
      <w:r>
        <w:t xml:space="preserve"> </w:t>
      </w:r>
      <w:proofErr w:type="spellStart"/>
      <w:r>
        <w:t>maxN</w:t>
      </w:r>
      <w:proofErr w:type="spellEnd"/>
      <w:r>
        <w:t xml:space="preserve"> = 1e6 + 5;</w:t>
      </w:r>
    </w:p>
    <w:p w14:paraId="027D4F10" w14:textId="77777777" w:rsidR="00EF7E0D" w:rsidRDefault="00EF7E0D" w:rsidP="00EF7E0D">
      <w:pPr>
        <w:pStyle w:val="NoSpacing"/>
      </w:pPr>
    </w:p>
    <w:p w14:paraId="1C4EDA01" w14:textId="77777777" w:rsidR="00EF7E0D" w:rsidRDefault="00EF7E0D" w:rsidP="00EF7E0D">
      <w:pPr>
        <w:pStyle w:val="NoSpacing"/>
      </w:pPr>
      <w:r>
        <w:t>struct Line {</w:t>
      </w:r>
    </w:p>
    <w:p w14:paraId="180E0CE5" w14:textId="77777777" w:rsidR="00EF7E0D" w:rsidRDefault="00EF7E0D" w:rsidP="00EF7E0D">
      <w:pPr>
        <w:pStyle w:val="NoSpacing"/>
      </w:pPr>
      <w:r>
        <w:t xml:space="preserve">    </w:t>
      </w:r>
      <w:proofErr w:type="spellStart"/>
      <w:r>
        <w:t>ll</w:t>
      </w:r>
      <w:proofErr w:type="spellEnd"/>
      <w:r>
        <w:t xml:space="preserve"> m, c;</w:t>
      </w:r>
    </w:p>
    <w:p w14:paraId="6E115DF8" w14:textId="77777777" w:rsidR="00EF7E0D" w:rsidRDefault="00EF7E0D" w:rsidP="00EF7E0D">
      <w:pPr>
        <w:pStyle w:val="NoSpacing"/>
      </w:pPr>
    </w:p>
    <w:p w14:paraId="2B4ED673" w14:textId="77777777" w:rsidR="00EF7E0D" w:rsidRDefault="00EF7E0D" w:rsidP="00EF7E0D">
      <w:pPr>
        <w:pStyle w:val="NoSpacing"/>
      </w:pPr>
      <w:r>
        <w:t xml:space="preserve">    Line() : m(0), c(OO) {}</w:t>
      </w:r>
    </w:p>
    <w:p w14:paraId="0A85CE3A" w14:textId="77777777" w:rsidR="00EF7E0D" w:rsidRDefault="00EF7E0D" w:rsidP="00EF7E0D">
      <w:pPr>
        <w:pStyle w:val="NoSpacing"/>
      </w:pPr>
    </w:p>
    <w:p w14:paraId="4A452F62" w14:textId="77777777" w:rsidR="00EF7E0D" w:rsidRDefault="00EF7E0D" w:rsidP="00EF7E0D">
      <w:pPr>
        <w:pStyle w:val="NoSpacing"/>
      </w:pPr>
      <w:r>
        <w:t xml:space="preserve">    Line(</w:t>
      </w:r>
      <w:proofErr w:type="spellStart"/>
      <w:r>
        <w:t>ll</w:t>
      </w:r>
      <w:proofErr w:type="spellEnd"/>
      <w:r>
        <w:t xml:space="preserve"> m, </w:t>
      </w:r>
      <w:proofErr w:type="spellStart"/>
      <w:r>
        <w:t>ll</w:t>
      </w:r>
      <w:proofErr w:type="spellEnd"/>
      <w:r>
        <w:t xml:space="preserve"> c) : m(m), c(c) {}</w:t>
      </w:r>
    </w:p>
    <w:p w14:paraId="5B3791CD" w14:textId="77777777" w:rsidR="00EF7E0D" w:rsidRDefault="00EF7E0D" w:rsidP="00EF7E0D">
      <w:pPr>
        <w:pStyle w:val="NoSpacing"/>
      </w:pPr>
      <w:r>
        <w:t>};</w:t>
      </w:r>
    </w:p>
    <w:p w14:paraId="7DE13F15" w14:textId="77777777" w:rsidR="00EF7E0D" w:rsidRDefault="00EF7E0D" w:rsidP="00EF7E0D">
      <w:pPr>
        <w:pStyle w:val="NoSpacing"/>
      </w:pPr>
    </w:p>
    <w:p w14:paraId="453E121F" w14:textId="77777777" w:rsidR="00EF7E0D" w:rsidRDefault="00EF7E0D" w:rsidP="00EF7E0D">
      <w:pPr>
        <w:pStyle w:val="NoSpacing"/>
      </w:pPr>
      <w:proofErr w:type="spellStart"/>
      <w:r>
        <w:t>ll</w:t>
      </w:r>
      <w:proofErr w:type="spellEnd"/>
      <w:r>
        <w:t xml:space="preserve"> sub(</w:t>
      </w:r>
      <w:proofErr w:type="spellStart"/>
      <w:r>
        <w:t>ll</w:t>
      </w:r>
      <w:proofErr w:type="spellEnd"/>
      <w:r>
        <w:t xml:space="preserve"> x, Line l) {</w:t>
      </w:r>
    </w:p>
    <w:p w14:paraId="794A1516" w14:textId="77777777" w:rsidR="00EF7E0D" w:rsidRDefault="00EF7E0D" w:rsidP="00EF7E0D">
      <w:pPr>
        <w:pStyle w:val="NoSpacing"/>
      </w:pPr>
      <w:r>
        <w:t xml:space="preserve">    return x * </w:t>
      </w:r>
      <w:proofErr w:type="spellStart"/>
      <w:r>
        <w:t>l.m</w:t>
      </w:r>
      <w:proofErr w:type="spellEnd"/>
      <w:r>
        <w:t xml:space="preserve"> + </w:t>
      </w:r>
      <w:proofErr w:type="spellStart"/>
      <w:r>
        <w:t>l.c</w:t>
      </w:r>
      <w:proofErr w:type="spellEnd"/>
      <w:r>
        <w:t>;</w:t>
      </w:r>
    </w:p>
    <w:p w14:paraId="2A17E76D" w14:textId="77777777" w:rsidR="00EF7E0D" w:rsidRDefault="00EF7E0D" w:rsidP="00EF7E0D">
      <w:pPr>
        <w:pStyle w:val="NoSpacing"/>
      </w:pPr>
      <w:r>
        <w:t>}</w:t>
      </w:r>
    </w:p>
    <w:p w14:paraId="721612F1" w14:textId="77777777" w:rsidR="00EF7E0D" w:rsidRDefault="00EF7E0D" w:rsidP="00EF7E0D">
      <w:pPr>
        <w:pStyle w:val="NoSpacing"/>
      </w:pPr>
    </w:p>
    <w:p w14:paraId="53E1994B" w14:textId="77777777" w:rsidR="00EF7E0D" w:rsidRDefault="00EF7E0D" w:rsidP="00EF7E0D">
      <w:pPr>
        <w:pStyle w:val="NoSpacing"/>
      </w:pPr>
      <w:r>
        <w:t>// Li Chao sparse</w:t>
      </w:r>
    </w:p>
    <w:p w14:paraId="10C2A1E6" w14:textId="77777777" w:rsidR="00EF7E0D" w:rsidRDefault="00EF7E0D" w:rsidP="00EF7E0D">
      <w:pPr>
        <w:pStyle w:val="NoSpacing"/>
      </w:pPr>
      <w:r>
        <w:t>struct node {</w:t>
      </w:r>
    </w:p>
    <w:p w14:paraId="15C9AB41" w14:textId="77777777" w:rsidR="00EF7E0D" w:rsidRDefault="00EF7E0D" w:rsidP="00EF7E0D">
      <w:pPr>
        <w:pStyle w:val="NoSpacing"/>
      </w:pPr>
      <w:r>
        <w:t xml:space="preserve">    // range I am responsible for</w:t>
      </w:r>
    </w:p>
    <w:p w14:paraId="74BBA704" w14:textId="77777777" w:rsidR="00EF7E0D" w:rsidRDefault="00EF7E0D" w:rsidP="00EF7E0D">
      <w:pPr>
        <w:pStyle w:val="NoSpacing"/>
      </w:pPr>
      <w:r>
        <w:t xml:space="preserve">    Line </w:t>
      </w:r>
      <w:proofErr w:type="spellStart"/>
      <w:r>
        <w:t>line</w:t>
      </w:r>
      <w:proofErr w:type="spellEnd"/>
      <w:r>
        <w:t>;</w:t>
      </w:r>
    </w:p>
    <w:p w14:paraId="5E032C74" w14:textId="77777777" w:rsidR="00EF7E0D" w:rsidRDefault="00EF7E0D" w:rsidP="00EF7E0D">
      <w:pPr>
        <w:pStyle w:val="NoSpacing"/>
      </w:pPr>
      <w:r>
        <w:t xml:space="preserve">    node *left, *right;</w:t>
      </w:r>
    </w:p>
    <w:p w14:paraId="3ACD3C7A" w14:textId="77777777" w:rsidR="00EF7E0D" w:rsidRDefault="00EF7E0D" w:rsidP="00EF7E0D">
      <w:pPr>
        <w:pStyle w:val="NoSpacing"/>
      </w:pPr>
    </w:p>
    <w:p w14:paraId="6E95E218" w14:textId="77777777" w:rsidR="00EF7E0D" w:rsidRDefault="00EF7E0D" w:rsidP="00EF7E0D">
      <w:pPr>
        <w:pStyle w:val="NoSpacing"/>
      </w:pPr>
      <w:r>
        <w:t xml:space="preserve">    node() {</w:t>
      </w:r>
    </w:p>
    <w:p w14:paraId="070FA164" w14:textId="77777777" w:rsidR="00EF7E0D" w:rsidRDefault="00EF7E0D" w:rsidP="00EF7E0D">
      <w:pPr>
        <w:pStyle w:val="NoSpacing"/>
      </w:pPr>
      <w:r>
        <w:t xml:space="preserve">        left = right = NULL;</w:t>
      </w:r>
    </w:p>
    <w:p w14:paraId="7DAF37BD" w14:textId="77777777" w:rsidR="00EF7E0D" w:rsidRDefault="00EF7E0D" w:rsidP="00EF7E0D">
      <w:pPr>
        <w:pStyle w:val="NoSpacing"/>
      </w:pPr>
      <w:r>
        <w:t xml:space="preserve">    }</w:t>
      </w:r>
    </w:p>
    <w:p w14:paraId="45FA59A0" w14:textId="77777777" w:rsidR="00EF7E0D" w:rsidRDefault="00EF7E0D" w:rsidP="00EF7E0D">
      <w:pPr>
        <w:pStyle w:val="NoSpacing"/>
      </w:pPr>
    </w:p>
    <w:p w14:paraId="304D34A7" w14:textId="77777777" w:rsidR="00EF7E0D" w:rsidRDefault="00EF7E0D" w:rsidP="00EF7E0D">
      <w:pPr>
        <w:pStyle w:val="NoSpacing"/>
      </w:pPr>
      <w:r>
        <w:t xml:space="preserve">    node(</w:t>
      </w:r>
      <w:proofErr w:type="spellStart"/>
      <w:r>
        <w:t>ll</w:t>
      </w:r>
      <w:proofErr w:type="spellEnd"/>
      <w:r>
        <w:t xml:space="preserve"> m, </w:t>
      </w:r>
      <w:proofErr w:type="spellStart"/>
      <w:r>
        <w:t>ll</w:t>
      </w:r>
      <w:proofErr w:type="spellEnd"/>
      <w:r>
        <w:t xml:space="preserve"> c) {</w:t>
      </w:r>
    </w:p>
    <w:p w14:paraId="1CE9C93B" w14:textId="77777777" w:rsidR="00EF7E0D" w:rsidRDefault="00EF7E0D" w:rsidP="00EF7E0D">
      <w:pPr>
        <w:pStyle w:val="NoSpacing"/>
      </w:pPr>
      <w:r>
        <w:t xml:space="preserve">        line = Line(m, c);</w:t>
      </w:r>
    </w:p>
    <w:p w14:paraId="4FD998C0" w14:textId="77777777" w:rsidR="00EF7E0D" w:rsidRDefault="00EF7E0D" w:rsidP="00EF7E0D">
      <w:pPr>
        <w:pStyle w:val="NoSpacing"/>
      </w:pPr>
      <w:r>
        <w:t xml:space="preserve">        left = right = NULL;</w:t>
      </w:r>
    </w:p>
    <w:p w14:paraId="69C5E00E" w14:textId="77777777" w:rsidR="00EF7E0D" w:rsidRDefault="00EF7E0D" w:rsidP="00EF7E0D">
      <w:pPr>
        <w:pStyle w:val="NoSpacing"/>
      </w:pPr>
      <w:r>
        <w:t xml:space="preserve">    }</w:t>
      </w:r>
    </w:p>
    <w:p w14:paraId="67315EE9" w14:textId="77777777" w:rsidR="00EF7E0D" w:rsidRDefault="00EF7E0D" w:rsidP="00EF7E0D">
      <w:pPr>
        <w:pStyle w:val="NoSpacing"/>
      </w:pPr>
    </w:p>
    <w:p w14:paraId="6C130B13" w14:textId="77777777" w:rsidR="00EF7E0D" w:rsidRDefault="00EF7E0D" w:rsidP="00EF7E0D">
      <w:pPr>
        <w:pStyle w:val="NoSpacing"/>
      </w:pPr>
      <w:r>
        <w:t xml:space="preserve">    void extend(int l, int r) {</w:t>
      </w:r>
    </w:p>
    <w:p w14:paraId="319CD077" w14:textId="77777777" w:rsidR="00EF7E0D" w:rsidRDefault="00EF7E0D" w:rsidP="00EF7E0D">
      <w:pPr>
        <w:pStyle w:val="NoSpacing"/>
      </w:pPr>
      <w:r>
        <w:t xml:space="preserve">        if (left == NULL &amp;&amp; l != r) {</w:t>
      </w:r>
    </w:p>
    <w:p w14:paraId="67F622BF" w14:textId="77777777" w:rsidR="00EF7E0D" w:rsidRDefault="00EF7E0D" w:rsidP="00EF7E0D">
      <w:pPr>
        <w:pStyle w:val="NoSpacing"/>
      </w:pPr>
      <w:r>
        <w:t xml:space="preserve">            left = new node();</w:t>
      </w:r>
    </w:p>
    <w:p w14:paraId="689FD818" w14:textId="77777777" w:rsidR="00EF7E0D" w:rsidRDefault="00EF7E0D" w:rsidP="00EF7E0D">
      <w:pPr>
        <w:pStyle w:val="NoSpacing"/>
      </w:pPr>
      <w:r>
        <w:t xml:space="preserve">            right = new node();</w:t>
      </w:r>
    </w:p>
    <w:p w14:paraId="57320156" w14:textId="77777777" w:rsidR="00EF7E0D" w:rsidRDefault="00EF7E0D" w:rsidP="00EF7E0D">
      <w:pPr>
        <w:pStyle w:val="NoSpacing"/>
      </w:pPr>
      <w:r>
        <w:t xml:space="preserve">        }</w:t>
      </w:r>
    </w:p>
    <w:p w14:paraId="346A1A4F" w14:textId="77777777" w:rsidR="00EF7E0D" w:rsidRDefault="00EF7E0D" w:rsidP="00EF7E0D">
      <w:pPr>
        <w:pStyle w:val="NoSpacing"/>
      </w:pPr>
      <w:r>
        <w:t xml:space="preserve">    }</w:t>
      </w:r>
    </w:p>
    <w:p w14:paraId="658008E9" w14:textId="77777777" w:rsidR="00EF7E0D" w:rsidRDefault="00EF7E0D" w:rsidP="00EF7E0D">
      <w:pPr>
        <w:pStyle w:val="NoSpacing"/>
      </w:pPr>
    </w:p>
    <w:p w14:paraId="7BE2C608" w14:textId="77777777" w:rsidR="00EF7E0D" w:rsidRDefault="00EF7E0D" w:rsidP="00EF7E0D">
      <w:pPr>
        <w:pStyle w:val="NoSpacing"/>
      </w:pPr>
      <w:r>
        <w:t xml:space="preserve">    void add(Line </w:t>
      </w:r>
      <w:proofErr w:type="spellStart"/>
      <w:r>
        <w:t>toAdd</w:t>
      </w:r>
      <w:proofErr w:type="spellEnd"/>
      <w:r>
        <w:t>, int l, int r) {</w:t>
      </w:r>
    </w:p>
    <w:p w14:paraId="45D4169E" w14:textId="77777777" w:rsidR="00EF7E0D" w:rsidRDefault="00EF7E0D" w:rsidP="00EF7E0D">
      <w:pPr>
        <w:pStyle w:val="NoSpacing"/>
      </w:pPr>
      <w:r>
        <w:t xml:space="preserve">        assert(l &lt;= r);</w:t>
      </w:r>
    </w:p>
    <w:p w14:paraId="74749305" w14:textId="77777777" w:rsidR="00EF7E0D" w:rsidRDefault="00EF7E0D" w:rsidP="00EF7E0D">
      <w:pPr>
        <w:pStyle w:val="NoSpacing"/>
      </w:pPr>
      <w:r>
        <w:t xml:space="preserve">        int mid = (l + r) / 2;</w:t>
      </w:r>
    </w:p>
    <w:p w14:paraId="37392F09" w14:textId="77777777" w:rsidR="00EF7E0D" w:rsidRDefault="00EF7E0D" w:rsidP="00EF7E0D">
      <w:pPr>
        <w:pStyle w:val="NoSpacing"/>
      </w:pPr>
      <w:r>
        <w:t xml:space="preserve">        if (l == r) {</w:t>
      </w:r>
    </w:p>
    <w:p w14:paraId="27CE4ECD" w14:textId="77777777" w:rsidR="00EF7E0D" w:rsidRDefault="00EF7E0D" w:rsidP="00EF7E0D">
      <w:pPr>
        <w:pStyle w:val="NoSpacing"/>
      </w:pPr>
      <w:r>
        <w:t xml:space="preserve">            if (sub(l, </w:t>
      </w:r>
      <w:proofErr w:type="spellStart"/>
      <w:r>
        <w:t>toAdd</w:t>
      </w:r>
      <w:proofErr w:type="spellEnd"/>
      <w:r>
        <w:t>) &lt; sub(l, line))</w:t>
      </w:r>
    </w:p>
    <w:p w14:paraId="30B1E2D8" w14:textId="77777777" w:rsidR="00EF7E0D" w:rsidRDefault="00EF7E0D" w:rsidP="00EF7E0D">
      <w:pPr>
        <w:pStyle w:val="NoSpacing"/>
      </w:pPr>
      <w:r>
        <w:t xml:space="preserve">                swap(</w:t>
      </w:r>
      <w:proofErr w:type="spellStart"/>
      <w:r>
        <w:t>toAdd</w:t>
      </w:r>
      <w:proofErr w:type="spellEnd"/>
      <w:r>
        <w:t>, line);</w:t>
      </w:r>
    </w:p>
    <w:p w14:paraId="3358402D" w14:textId="77777777" w:rsidR="00EF7E0D" w:rsidRDefault="00EF7E0D" w:rsidP="00EF7E0D">
      <w:pPr>
        <w:pStyle w:val="NoSpacing"/>
      </w:pPr>
      <w:r>
        <w:t xml:space="preserve">            return;</w:t>
      </w:r>
    </w:p>
    <w:p w14:paraId="5BA2D1AB" w14:textId="77777777" w:rsidR="00EF7E0D" w:rsidRDefault="00EF7E0D" w:rsidP="00EF7E0D">
      <w:pPr>
        <w:pStyle w:val="NoSpacing"/>
      </w:pPr>
      <w:r>
        <w:t xml:space="preserve">        }</w:t>
      </w:r>
    </w:p>
    <w:p w14:paraId="1052665D" w14:textId="77777777" w:rsidR="00EF7E0D" w:rsidRDefault="00EF7E0D" w:rsidP="00EF7E0D">
      <w:pPr>
        <w:pStyle w:val="NoSpacing"/>
      </w:pPr>
      <w:r>
        <w:t xml:space="preserve">        bool </w:t>
      </w:r>
      <w:proofErr w:type="spellStart"/>
      <w:r>
        <w:t>lef</w:t>
      </w:r>
      <w:proofErr w:type="spellEnd"/>
      <w:r>
        <w:t xml:space="preserve"> = sub(l, </w:t>
      </w:r>
      <w:proofErr w:type="spellStart"/>
      <w:r>
        <w:t>toAdd</w:t>
      </w:r>
      <w:proofErr w:type="spellEnd"/>
      <w:r>
        <w:t>) &lt; sub(l, line);</w:t>
      </w:r>
    </w:p>
    <w:p w14:paraId="442DBE13" w14:textId="77777777" w:rsidR="00EF7E0D" w:rsidRDefault="00EF7E0D" w:rsidP="00EF7E0D">
      <w:pPr>
        <w:pStyle w:val="NoSpacing"/>
      </w:pPr>
      <w:r>
        <w:t xml:space="preserve">        bool </w:t>
      </w:r>
      <w:proofErr w:type="spellStart"/>
      <w:r>
        <w:t>midE</w:t>
      </w:r>
      <w:proofErr w:type="spellEnd"/>
      <w:r>
        <w:t xml:space="preserve"> = sub(mid+1, </w:t>
      </w:r>
      <w:proofErr w:type="spellStart"/>
      <w:r>
        <w:t>toAdd</w:t>
      </w:r>
      <w:proofErr w:type="spellEnd"/>
      <w:r>
        <w:t>) &lt; sub(mid+1, line);</w:t>
      </w:r>
    </w:p>
    <w:p w14:paraId="29E1B2E6" w14:textId="77777777" w:rsidR="00EF7E0D" w:rsidRDefault="00EF7E0D" w:rsidP="00EF7E0D">
      <w:pPr>
        <w:pStyle w:val="NoSpacing"/>
      </w:pPr>
      <w:r>
        <w:t xml:space="preserve">        if(</w:t>
      </w:r>
      <w:proofErr w:type="spellStart"/>
      <w:r>
        <w:t>midE</w:t>
      </w:r>
      <w:proofErr w:type="spellEnd"/>
      <w:r>
        <w:t>)</w:t>
      </w:r>
    </w:p>
    <w:p w14:paraId="5298ECC8" w14:textId="77777777" w:rsidR="00EF7E0D" w:rsidRDefault="00EF7E0D" w:rsidP="00EF7E0D">
      <w:pPr>
        <w:pStyle w:val="NoSpacing"/>
      </w:pPr>
      <w:r>
        <w:t xml:space="preserve">            swap(line, </w:t>
      </w:r>
      <w:proofErr w:type="spellStart"/>
      <w:r>
        <w:t>toAdd</w:t>
      </w:r>
      <w:proofErr w:type="spellEnd"/>
      <w:r>
        <w:t>);</w:t>
      </w:r>
    </w:p>
    <w:p w14:paraId="4FC09C95" w14:textId="77777777" w:rsidR="00EF7E0D" w:rsidRDefault="00EF7E0D" w:rsidP="00EF7E0D">
      <w:pPr>
        <w:pStyle w:val="NoSpacing"/>
      </w:pPr>
      <w:r>
        <w:t xml:space="preserve">        extend(l, r);</w:t>
      </w:r>
    </w:p>
    <w:p w14:paraId="2B43D77F" w14:textId="77777777" w:rsidR="00EF7E0D" w:rsidRDefault="00EF7E0D" w:rsidP="00EF7E0D">
      <w:pPr>
        <w:pStyle w:val="NoSpacing"/>
      </w:pPr>
      <w:r>
        <w:t xml:space="preserve">        if(</w:t>
      </w:r>
      <w:proofErr w:type="spellStart"/>
      <w:r>
        <w:t>lef</w:t>
      </w:r>
      <w:proofErr w:type="spellEnd"/>
      <w:r>
        <w:t xml:space="preserve"> != </w:t>
      </w:r>
      <w:proofErr w:type="spellStart"/>
      <w:r>
        <w:t>midE</w:t>
      </w:r>
      <w:proofErr w:type="spellEnd"/>
      <w:r>
        <w:t>)</w:t>
      </w:r>
    </w:p>
    <w:p w14:paraId="64AEF508" w14:textId="77777777" w:rsidR="00EF7E0D" w:rsidRDefault="00EF7E0D" w:rsidP="00EF7E0D">
      <w:pPr>
        <w:pStyle w:val="NoSpacing"/>
      </w:pPr>
      <w:r>
        <w:t xml:space="preserve">            left-&gt;add(</w:t>
      </w:r>
      <w:proofErr w:type="spellStart"/>
      <w:r>
        <w:t>toAdd</w:t>
      </w:r>
      <w:proofErr w:type="spellEnd"/>
      <w:r>
        <w:t>, l, mid);</w:t>
      </w:r>
    </w:p>
    <w:p w14:paraId="26FB2234" w14:textId="77777777" w:rsidR="00EF7E0D" w:rsidRDefault="00EF7E0D" w:rsidP="00EF7E0D">
      <w:pPr>
        <w:pStyle w:val="NoSpacing"/>
      </w:pPr>
      <w:r>
        <w:t xml:space="preserve">        else</w:t>
      </w:r>
    </w:p>
    <w:p w14:paraId="0B5BE6C2" w14:textId="77777777" w:rsidR="00EF7E0D" w:rsidRDefault="00EF7E0D" w:rsidP="00EF7E0D">
      <w:pPr>
        <w:pStyle w:val="NoSpacing"/>
      </w:pPr>
      <w:r>
        <w:t xml:space="preserve">            right-&gt;add(</w:t>
      </w:r>
      <w:proofErr w:type="spellStart"/>
      <w:r>
        <w:t>toAdd</w:t>
      </w:r>
      <w:proofErr w:type="spellEnd"/>
      <w:r>
        <w:t>, mid+1, r);</w:t>
      </w:r>
    </w:p>
    <w:p w14:paraId="5FB046FD" w14:textId="77777777" w:rsidR="00EF7E0D" w:rsidRDefault="00EF7E0D" w:rsidP="00EF7E0D">
      <w:pPr>
        <w:pStyle w:val="NoSpacing"/>
      </w:pPr>
      <w:r>
        <w:t xml:space="preserve">    }</w:t>
      </w:r>
    </w:p>
    <w:p w14:paraId="08A03FB1" w14:textId="77777777" w:rsidR="00EF7E0D" w:rsidRDefault="00EF7E0D" w:rsidP="00EF7E0D">
      <w:pPr>
        <w:pStyle w:val="NoSpacing"/>
      </w:pPr>
    </w:p>
    <w:p w14:paraId="06B80C5F" w14:textId="77777777" w:rsidR="00EF7E0D" w:rsidRDefault="00EF7E0D" w:rsidP="00EF7E0D">
      <w:pPr>
        <w:pStyle w:val="NoSpacing"/>
      </w:pPr>
      <w:r>
        <w:t xml:space="preserve">    void add(Line </w:t>
      </w:r>
      <w:proofErr w:type="spellStart"/>
      <w:r>
        <w:t>toAdd</w:t>
      </w:r>
      <w:proofErr w:type="spellEnd"/>
      <w:r>
        <w:t>) {</w:t>
      </w:r>
    </w:p>
    <w:p w14:paraId="5DBF4C49" w14:textId="77777777" w:rsidR="00EF7E0D" w:rsidRDefault="00EF7E0D" w:rsidP="00EF7E0D">
      <w:pPr>
        <w:pStyle w:val="NoSpacing"/>
      </w:pPr>
      <w:r>
        <w:t xml:space="preserve">        add(</w:t>
      </w:r>
      <w:proofErr w:type="spellStart"/>
      <w:r>
        <w:t>toAdd</w:t>
      </w:r>
      <w:proofErr w:type="spellEnd"/>
      <w:r>
        <w:t>, 0, maxN-1);</w:t>
      </w:r>
    </w:p>
    <w:p w14:paraId="0EDE7A11" w14:textId="77777777" w:rsidR="00EF7E0D" w:rsidRDefault="00EF7E0D" w:rsidP="00EF7E0D">
      <w:pPr>
        <w:pStyle w:val="NoSpacing"/>
      </w:pPr>
      <w:r>
        <w:t xml:space="preserve">    }</w:t>
      </w:r>
    </w:p>
    <w:p w14:paraId="07FDA716" w14:textId="77777777" w:rsidR="00EF7E0D" w:rsidRDefault="00EF7E0D" w:rsidP="00EF7E0D">
      <w:pPr>
        <w:pStyle w:val="NoSpacing"/>
      </w:pPr>
    </w:p>
    <w:p w14:paraId="28FFA05B" w14:textId="77777777" w:rsidR="00EF7E0D" w:rsidRDefault="00EF7E0D" w:rsidP="00EF7E0D">
      <w:pPr>
        <w:pStyle w:val="NoSpacing"/>
      </w:pPr>
      <w:r>
        <w:t xml:space="preserve">    </w:t>
      </w:r>
      <w:proofErr w:type="spellStart"/>
      <w:r>
        <w:t>ll</w:t>
      </w:r>
      <w:proofErr w:type="spellEnd"/>
      <w:r>
        <w:t xml:space="preserve"> query(</w:t>
      </w:r>
      <w:proofErr w:type="spellStart"/>
      <w:r>
        <w:t>ll</w:t>
      </w:r>
      <w:proofErr w:type="spellEnd"/>
      <w:r>
        <w:t xml:space="preserve"> x, int l, int r) {</w:t>
      </w:r>
    </w:p>
    <w:p w14:paraId="71B780B9" w14:textId="77777777" w:rsidR="00EF7E0D" w:rsidRDefault="00EF7E0D" w:rsidP="00EF7E0D">
      <w:pPr>
        <w:pStyle w:val="NoSpacing"/>
      </w:pPr>
      <w:r>
        <w:t xml:space="preserve">        int mid = (l + r) / 2;</w:t>
      </w:r>
    </w:p>
    <w:p w14:paraId="27D225DB" w14:textId="77777777" w:rsidR="00EF7E0D" w:rsidRDefault="00EF7E0D" w:rsidP="00EF7E0D">
      <w:pPr>
        <w:pStyle w:val="NoSpacing"/>
      </w:pPr>
      <w:r>
        <w:t xml:space="preserve">        if (l == r || left == NULL)</w:t>
      </w:r>
    </w:p>
    <w:p w14:paraId="440304B8" w14:textId="77777777" w:rsidR="00EF7E0D" w:rsidRDefault="00EF7E0D" w:rsidP="00EF7E0D">
      <w:pPr>
        <w:pStyle w:val="NoSpacing"/>
      </w:pPr>
      <w:r>
        <w:t xml:space="preserve">            return sub(x, line);</w:t>
      </w:r>
    </w:p>
    <w:p w14:paraId="42D8EF98" w14:textId="77777777" w:rsidR="00EF7E0D" w:rsidRDefault="00EF7E0D" w:rsidP="00EF7E0D">
      <w:pPr>
        <w:pStyle w:val="NoSpacing"/>
      </w:pPr>
      <w:r>
        <w:t xml:space="preserve">        extend(l, r);</w:t>
      </w:r>
    </w:p>
    <w:p w14:paraId="176C7183" w14:textId="77777777" w:rsidR="00EF7E0D" w:rsidRDefault="00EF7E0D" w:rsidP="00EF7E0D">
      <w:pPr>
        <w:pStyle w:val="NoSpacing"/>
      </w:pPr>
      <w:r>
        <w:t xml:space="preserve">        if (x &lt;= mid)</w:t>
      </w:r>
    </w:p>
    <w:p w14:paraId="364B7985" w14:textId="77777777" w:rsidR="00EF7E0D" w:rsidRDefault="00EF7E0D" w:rsidP="00EF7E0D">
      <w:pPr>
        <w:pStyle w:val="NoSpacing"/>
      </w:pPr>
      <w:r>
        <w:t xml:space="preserve">            return min(sub(x, line), left-&gt;query(x, l, mid));</w:t>
      </w:r>
    </w:p>
    <w:p w14:paraId="0881AF5F" w14:textId="77777777" w:rsidR="00EF7E0D" w:rsidRDefault="00EF7E0D" w:rsidP="00EF7E0D">
      <w:pPr>
        <w:pStyle w:val="NoSpacing"/>
      </w:pPr>
      <w:r>
        <w:t xml:space="preserve">        else</w:t>
      </w:r>
    </w:p>
    <w:p w14:paraId="723190FF" w14:textId="77777777" w:rsidR="00EF7E0D" w:rsidRDefault="00EF7E0D" w:rsidP="00EF7E0D">
      <w:pPr>
        <w:pStyle w:val="NoSpacing"/>
      </w:pPr>
      <w:r>
        <w:t xml:space="preserve">            return min(sub(x, line), right-&gt;query(x, mid+1, r));</w:t>
      </w:r>
    </w:p>
    <w:p w14:paraId="72947D65" w14:textId="77777777" w:rsidR="00EF7E0D" w:rsidRDefault="00EF7E0D" w:rsidP="00EF7E0D">
      <w:pPr>
        <w:pStyle w:val="NoSpacing"/>
      </w:pPr>
      <w:r>
        <w:t xml:space="preserve">    }</w:t>
      </w:r>
    </w:p>
    <w:p w14:paraId="459B8826" w14:textId="77777777" w:rsidR="00EF7E0D" w:rsidRDefault="00EF7E0D" w:rsidP="00EF7E0D">
      <w:pPr>
        <w:pStyle w:val="NoSpacing"/>
      </w:pPr>
    </w:p>
    <w:p w14:paraId="7AC2E867" w14:textId="77777777" w:rsidR="00EF7E0D" w:rsidRDefault="00EF7E0D" w:rsidP="00EF7E0D">
      <w:pPr>
        <w:pStyle w:val="NoSpacing"/>
      </w:pPr>
      <w:r>
        <w:t xml:space="preserve">    </w:t>
      </w:r>
      <w:proofErr w:type="spellStart"/>
      <w:r>
        <w:t>ll</w:t>
      </w:r>
      <w:proofErr w:type="spellEnd"/>
      <w:r>
        <w:t xml:space="preserve"> query(</w:t>
      </w:r>
      <w:proofErr w:type="spellStart"/>
      <w:r>
        <w:t>ll</w:t>
      </w:r>
      <w:proofErr w:type="spellEnd"/>
      <w:r>
        <w:t xml:space="preserve"> x) {</w:t>
      </w:r>
    </w:p>
    <w:p w14:paraId="225AA604" w14:textId="77777777" w:rsidR="00EF7E0D" w:rsidRDefault="00EF7E0D" w:rsidP="00EF7E0D">
      <w:pPr>
        <w:pStyle w:val="NoSpacing"/>
      </w:pPr>
      <w:r>
        <w:lastRenderedPageBreak/>
        <w:t xml:space="preserve">        return query(x, 0, maxN-1);</w:t>
      </w:r>
    </w:p>
    <w:p w14:paraId="0A9F9ED4" w14:textId="77777777" w:rsidR="00EF7E0D" w:rsidRDefault="00EF7E0D" w:rsidP="00EF7E0D">
      <w:pPr>
        <w:pStyle w:val="NoSpacing"/>
      </w:pPr>
      <w:r>
        <w:t xml:space="preserve">    }</w:t>
      </w:r>
    </w:p>
    <w:p w14:paraId="289CE769" w14:textId="77777777" w:rsidR="00EF7E0D" w:rsidRDefault="00EF7E0D" w:rsidP="00EF7E0D">
      <w:pPr>
        <w:pStyle w:val="NoSpacing"/>
      </w:pPr>
    </w:p>
    <w:p w14:paraId="26666A0F" w14:textId="77777777" w:rsidR="00EF7E0D" w:rsidRDefault="00EF7E0D" w:rsidP="00EF7E0D">
      <w:pPr>
        <w:pStyle w:val="NoSpacing"/>
      </w:pPr>
      <w:r>
        <w:t xml:space="preserve">    void clear() {</w:t>
      </w:r>
    </w:p>
    <w:p w14:paraId="41FF7CCB" w14:textId="77777777" w:rsidR="00EF7E0D" w:rsidRDefault="00EF7E0D" w:rsidP="00EF7E0D">
      <w:pPr>
        <w:pStyle w:val="NoSpacing"/>
      </w:pPr>
      <w:r>
        <w:t xml:space="preserve">        if (left != NULL) {</w:t>
      </w:r>
    </w:p>
    <w:p w14:paraId="01634C32" w14:textId="77777777" w:rsidR="00EF7E0D" w:rsidRDefault="00EF7E0D" w:rsidP="00EF7E0D">
      <w:pPr>
        <w:pStyle w:val="NoSpacing"/>
      </w:pPr>
      <w:r>
        <w:t xml:space="preserve">            left-&gt;clear();</w:t>
      </w:r>
    </w:p>
    <w:p w14:paraId="596EC279" w14:textId="77777777" w:rsidR="00EF7E0D" w:rsidRDefault="00EF7E0D" w:rsidP="00EF7E0D">
      <w:pPr>
        <w:pStyle w:val="NoSpacing"/>
      </w:pPr>
      <w:r>
        <w:t xml:space="preserve">            right-&gt;clear();</w:t>
      </w:r>
    </w:p>
    <w:p w14:paraId="09279186" w14:textId="77777777" w:rsidR="00EF7E0D" w:rsidRDefault="00EF7E0D" w:rsidP="00EF7E0D">
      <w:pPr>
        <w:pStyle w:val="NoSpacing"/>
      </w:pPr>
      <w:r>
        <w:t xml:space="preserve">        }</w:t>
      </w:r>
    </w:p>
    <w:p w14:paraId="4E068065" w14:textId="77777777" w:rsidR="00EF7E0D" w:rsidRDefault="00EF7E0D" w:rsidP="00EF7E0D">
      <w:pPr>
        <w:pStyle w:val="NoSpacing"/>
      </w:pPr>
      <w:r>
        <w:t xml:space="preserve">        delete this;</w:t>
      </w:r>
    </w:p>
    <w:p w14:paraId="6A787DCD" w14:textId="77777777" w:rsidR="00EF7E0D" w:rsidRDefault="00EF7E0D" w:rsidP="00EF7E0D">
      <w:pPr>
        <w:pStyle w:val="NoSpacing"/>
      </w:pPr>
      <w:r>
        <w:t xml:space="preserve">    }</w:t>
      </w:r>
    </w:p>
    <w:p w14:paraId="68BFF958" w14:textId="2B7F1CE2" w:rsidR="00BE2DDD" w:rsidRDefault="00EF7E0D" w:rsidP="00EF7E0D">
      <w:pPr>
        <w:pStyle w:val="NoSpacing"/>
      </w:pPr>
      <w:r>
        <w:t>};</w:t>
      </w:r>
    </w:p>
    <w:p w14:paraId="3DA3F146" w14:textId="453B6BF5" w:rsidR="00EF7E0D" w:rsidRDefault="00EF7E0D" w:rsidP="00EF7E0D">
      <w:pPr>
        <w:pStyle w:val="Heading2"/>
      </w:pPr>
      <w:bookmarkStart w:id="51" w:name="_Toc160308595"/>
      <w:r>
        <w:t>Dynamic Persistent Li-Chao Tree</w:t>
      </w:r>
      <w:bookmarkEnd w:id="51"/>
    </w:p>
    <w:p w14:paraId="0A5B6F33" w14:textId="77777777" w:rsidR="00EF7E0D" w:rsidRDefault="00EF7E0D" w:rsidP="00EF7E0D">
      <w:pPr>
        <w:pStyle w:val="NoSpacing"/>
      </w:pPr>
      <w:r>
        <w:t>// Not well tested</w:t>
      </w:r>
    </w:p>
    <w:p w14:paraId="70C5B411" w14:textId="77777777" w:rsidR="00EF7E0D" w:rsidRDefault="00EF7E0D" w:rsidP="00EF7E0D">
      <w:pPr>
        <w:pStyle w:val="NoSpacing"/>
      </w:pPr>
      <w:r>
        <w:t xml:space="preserve">const </w:t>
      </w:r>
      <w:proofErr w:type="spellStart"/>
      <w:r>
        <w:t>ll</w:t>
      </w:r>
      <w:proofErr w:type="spellEnd"/>
      <w:r>
        <w:t xml:space="preserve"> OO = 1e18 + 5;</w:t>
      </w:r>
    </w:p>
    <w:p w14:paraId="6B99E762" w14:textId="77777777" w:rsidR="00EF7E0D" w:rsidRDefault="00EF7E0D" w:rsidP="00EF7E0D">
      <w:pPr>
        <w:pStyle w:val="NoSpacing"/>
      </w:pPr>
      <w:r>
        <w:t xml:space="preserve">const </w:t>
      </w:r>
      <w:proofErr w:type="spellStart"/>
      <w:r>
        <w:t>ll</w:t>
      </w:r>
      <w:proofErr w:type="spellEnd"/>
      <w:r>
        <w:t xml:space="preserve"> </w:t>
      </w:r>
      <w:proofErr w:type="spellStart"/>
      <w:r>
        <w:t>maxN</w:t>
      </w:r>
      <w:proofErr w:type="spellEnd"/>
      <w:r>
        <w:t xml:space="preserve"> = 1e9 + 5;</w:t>
      </w:r>
    </w:p>
    <w:p w14:paraId="0A4E9A82" w14:textId="77777777" w:rsidR="00EF7E0D" w:rsidRDefault="00EF7E0D" w:rsidP="00EF7E0D">
      <w:pPr>
        <w:pStyle w:val="NoSpacing"/>
      </w:pPr>
      <w:r>
        <w:t>struct Line {</w:t>
      </w:r>
    </w:p>
    <w:p w14:paraId="048A231B" w14:textId="77777777" w:rsidR="00EF7E0D" w:rsidRDefault="00EF7E0D" w:rsidP="00EF7E0D">
      <w:pPr>
        <w:pStyle w:val="NoSpacing"/>
      </w:pPr>
      <w:r>
        <w:t xml:space="preserve">    </w:t>
      </w:r>
      <w:proofErr w:type="spellStart"/>
      <w:r>
        <w:t>ll</w:t>
      </w:r>
      <w:proofErr w:type="spellEnd"/>
      <w:r>
        <w:t xml:space="preserve"> m, c;</w:t>
      </w:r>
    </w:p>
    <w:p w14:paraId="427166ED" w14:textId="77777777" w:rsidR="00EF7E0D" w:rsidRDefault="00EF7E0D" w:rsidP="00EF7E0D">
      <w:pPr>
        <w:pStyle w:val="NoSpacing"/>
      </w:pPr>
      <w:r>
        <w:t xml:space="preserve">    Line() : m(0), c(OO) {}</w:t>
      </w:r>
    </w:p>
    <w:p w14:paraId="13865AB5" w14:textId="77777777" w:rsidR="00EF7E0D" w:rsidRDefault="00EF7E0D" w:rsidP="00EF7E0D">
      <w:pPr>
        <w:pStyle w:val="NoSpacing"/>
      </w:pPr>
      <w:r>
        <w:t xml:space="preserve">    Line(</w:t>
      </w:r>
      <w:proofErr w:type="spellStart"/>
      <w:r>
        <w:t>ll</w:t>
      </w:r>
      <w:proofErr w:type="spellEnd"/>
      <w:r>
        <w:t xml:space="preserve"> m, </w:t>
      </w:r>
      <w:proofErr w:type="spellStart"/>
      <w:r>
        <w:t>ll</w:t>
      </w:r>
      <w:proofErr w:type="spellEnd"/>
      <w:r>
        <w:t xml:space="preserve"> c) : m(m), c(c) {}</w:t>
      </w:r>
    </w:p>
    <w:p w14:paraId="2452859B" w14:textId="77777777" w:rsidR="00EF7E0D" w:rsidRDefault="00EF7E0D" w:rsidP="00EF7E0D">
      <w:pPr>
        <w:pStyle w:val="NoSpacing"/>
      </w:pPr>
      <w:r>
        <w:t>};</w:t>
      </w:r>
    </w:p>
    <w:p w14:paraId="0CDC5976" w14:textId="77777777" w:rsidR="00EF7E0D" w:rsidRDefault="00EF7E0D" w:rsidP="00EF7E0D">
      <w:pPr>
        <w:pStyle w:val="NoSpacing"/>
      </w:pPr>
    </w:p>
    <w:p w14:paraId="7C60C8A6" w14:textId="77777777" w:rsidR="00EF7E0D" w:rsidRDefault="00EF7E0D" w:rsidP="00EF7E0D">
      <w:pPr>
        <w:pStyle w:val="NoSpacing"/>
      </w:pPr>
      <w:proofErr w:type="spellStart"/>
      <w:r>
        <w:t>ll</w:t>
      </w:r>
      <w:proofErr w:type="spellEnd"/>
      <w:r>
        <w:t xml:space="preserve"> sub(</w:t>
      </w:r>
      <w:proofErr w:type="spellStart"/>
      <w:r>
        <w:t>ll</w:t>
      </w:r>
      <w:proofErr w:type="spellEnd"/>
      <w:r>
        <w:t xml:space="preserve"> x, Line l) {</w:t>
      </w:r>
    </w:p>
    <w:p w14:paraId="27FE7EC5" w14:textId="77777777" w:rsidR="00EF7E0D" w:rsidRDefault="00EF7E0D" w:rsidP="00EF7E0D">
      <w:pPr>
        <w:pStyle w:val="NoSpacing"/>
      </w:pPr>
      <w:r>
        <w:t xml:space="preserve">    return x * </w:t>
      </w:r>
      <w:proofErr w:type="spellStart"/>
      <w:r>
        <w:t>l.m</w:t>
      </w:r>
      <w:proofErr w:type="spellEnd"/>
      <w:r>
        <w:t xml:space="preserve"> + </w:t>
      </w:r>
      <w:proofErr w:type="spellStart"/>
      <w:r>
        <w:t>l.c</w:t>
      </w:r>
      <w:proofErr w:type="spellEnd"/>
      <w:r>
        <w:t>;</w:t>
      </w:r>
    </w:p>
    <w:p w14:paraId="695205C9" w14:textId="77777777" w:rsidR="00EF7E0D" w:rsidRDefault="00EF7E0D" w:rsidP="00EF7E0D">
      <w:pPr>
        <w:pStyle w:val="NoSpacing"/>
      </w:pPr>
      <w:r>
        <w:t>}</w:t>
      </w:r>
    </w:p>
    <w:p w14:paraId="0AB4CF08" w14:textId="77777777" w:rsidR="00EF7E0D" w:rsidRDefault="00EF7E0D" w:rsidP="00EF7E0D">
      <w:pPr>
        <w:pStyle w:val="NoSpacing"/>
      </w:pPr>
    </w:p>
    <w:p w14:paraId="557725AB" w14:textId="77777777" w:rsidR="00EF7E0D" w:rsidRDefault="00EF7E0D" w:rsidP="00EF7E0D">
      <w:pPr>
        <w:pStyle w:val="NoSpacing"/>
      </w:pPr>
      <w:r>
        <w:t>// Persistent Li Chao</w:t>
      </w:r>
    </w:p>
    <w:p w14:paraId="56ED0110" w14:textId="77777777" w:rsidR="00EF7E0D" w:rsidRDefault="00EF7E0D" w:rsidP="00EF7E0D">
      <w:pPr>
        <w:pStyle w:val="NoSpacing"/>
      </w:pPr>
      <w:r>
        <w:t>struct Node {</w:t>
      </w:r>
    </w:p>
    <w:p w14:paraId="5D4EAAE3" w14:textId="77777777" w:rsidR="00EF7E0D" w:rsidRDefault="00EF7E0D" w:rsidP="00EF7E0D">
      <w:pPr>
        <w:pStyle w:val="NoSpacing"/>
      </w:pPr>
      <w:r>
        <w:t xml:space="preserve">    // range I am responsible for</w:t>
      </w:r>
    </w:p>
    <w:p w14:paraId="2DFEABC5" w14:textId="77777777" w:rsidR="00EF7E0D" w:rsidRDefault="00EF7E0D" w:rsidP="00EF7E0D">
      <w:pPr>
        <w:pStyle w:val="NoSpacing"/>
      </w:pPr>
      <w:r>
        <w:t xml:space="preserve">    Line </w:t>
      </w:r>
      <w:proofErr w:type="spellStart"/>
      <w:r>
        <w:t>line</w:t>
      </w:r>
      <w:proofErr w:type="spellEnd"/>
      <w:r>
        <w:t>;</w:t>
      </w:r>
    </w:p>
    <w:p w14:paraId="1E106E39" w14:textId="77777777" w:rsidR="00EF7E0D" w:rsidRDefault="00EF7E0D" w:rsidP="00EF7E0D">
      <w:pPr>
        <w:pStyle w:val="NoSpacing"/>
      </w:pPr>
      <w:r>
        <w:t xml:space="preserve">    Node *left, *right;</w:t>
      </w:r>
    </w:p>
    <w:p w14:paraId="77614962" w14:textId="77777777" w:rsidR="00EF7E0D" w:rsidRDefault="00EF7E0D" w:rsidP="00EF7E0D">
      <w:pPr>
        <w:pStyle w:val="NoSpacing"/>
      </w:pPr>
    </w:p>
    <w:p w14:paraId="6A493C25" w14:textId="77777777" w:rsidR="00EF7E0D" w:rsidRDefault="00EF7E0D" w:rsidP="00EF7E0D">
      <w:pPr>
        <w:pStyle w:val="NoSpacing"/>
      </w:pPr>
      <w:r>
        <w:t xml:space="preserve">    Node() {</w:t>
      </w:r>
    </w:p>
    <w:p w14:paraId="169547E9" w14:textId="77777777" w:rsidR="00EF7E0D" w:rsidRDefault="00EF7E0D" w:rsidP="00EF7E0D">
      <w:pPr>
        <w:pStyle w:val="NoSpacing"/>
      </w:pPr>
      <w:r>
        <w:t xml:space="preserve">        left = right = NULL;</w:t>
      </w:r>
    </w:p>
    <w:p w14:paraId="77F481C5" w14:textId="77777777" w:rsidR="00EF7E0D" w:rsidRDefault="00EF7E0D" w:rsidP="00EF7E0D">
      <w:pPr>
        <w:pStyle w:val="NoSpacing"/>
      </w:pPr>
      <w:r>
        <w:t xml:space="preserve">    }</w:t>
      </w:r>
    </w:p>
    <w:p w14:paraId="7A235162" w14:textId="77777777" w:rsidR="00EF7E0D" w:rsidRDefault="00EF7E0D" w:rsidP="00EF7E0D">
      <w:pPr>
        <w:pStyle w:val="NoSpacing"/>
      </w:pPr>
    </w:p>
    <w:p w14:paraId="37F60F51" w14:textId="77777777" w:rsidR="00EF7E0D" w:rsidRDefault="00EF7E0D" w:rsidP="00EF7E0D">
      <w:pPr>
        <w:pStyle w:val="NoSpacing"/>
      </w:pPr>
      <w:r>
        <w:t xml:space="preserve">    Node(</w:t>
      </w:r>
      <w:proofErr w:type="spellStart"/>
      <w:r>
        <w:t>ll</w:t>
      </w:r>
      <w:proofErr w:type="spellEnd"/>
      <w:r>
        <w:t xml:space="preserve"> m, </w:t>
      </w:r>
      <w:proofErr w:type="spellStart"/>
      <w:r>
        <w:t>ll</w:t>
      </w:r>
      <w:proofErr w:type="spellEnd"/>
      <w:r>
        <w:t xml:space="preserve"> c) {</w:t>
      </w:r>
    </w:p>
    <w:p w14:paraId="75B673DC" w14:textId="77777777" w:rsidR="00EF7E0D" w:rsidRDefault="00EF7E0D" w:rsidP="00EF7E0D">
      <w:pPr>
        <w:pStyle w:val="NoSpacing"/>
      </w:pPr>
      <w:r>
        <w:t xml:space="preserve">        line = Line(m, c);</w:t>
      </w:r>
    </w:p>
    <w:p w14:paraId="7387AC2A" w14:textId="77777777" w:rsidR="00EF7E0D" w:rsidRDefault="00EF7E0D" w:rsidP="00EF7E0D">
      <w:pPr>
        <w:pStyle w:val="NoSpacing"/>
      </w:pPr>
      <w:r>
        <w:t xml:space="preserve">        left = right = NULL;</w:t>
      </w:r>
    </w:p>
    <w:p w14:paraId="36E4C12B" w14:textId="77777777" w:rsidR="00EF7E0D" w:rsidRDefault="00EF7E0D" w:rsidP="00EF7E0D">
      <w:pPr>
        <w:pStyle w:val="NoSpacing"/>
      </w:pPr>
      <w:r>
        <w:t xml:space="preserve">    }</w:t>
      </w:r>
    </w:p>
    <w:p w14:paraId="00D3567B" w14:textId="77777777" w:rsidR="00EF7E0D" w:rsidRDefault="00EF7E0D" w:rsidP="00EF7E0D">
      <w:pPr>
        <w:pStyle w:val="NoSpacing"/>
      </w:pPr>
    </w:p>
    <w:p w14:paraId="46A96794" w14:textId="77777777" w:rsidR="00EF7E0D" w:rsidRDefault="00EF7E0D" w:rsidP="00EF7E0D">
      <w:pPr>
        <w:pStyle w:val="NoSpacing"/>
      </w:pPr>
      <w:r>
        <w:t xml:space="preserve">    void extend(int l, int r) {</w:t>
      </w:r>
    </w:p>
    <w:p w14:paraId="6BF769C3" w14:textId="77777777" w:rsidR="00EF7E0D" w:rsidRDefault="00EF7E0D" w:rsidP="00EF7E0D">
      <w:pPr>
        <w:pStyle w:val="NoSpacing"/>
      </w:pPr>
      <w:r>
        <w:t xml:space="preserve">        if (left == NULL &amp;&amp; l != r) {</w:t>
      </w:r>
    </w:p>
    <w:p w14:paraId="0DA150B5" w14:textId="77777777" w:rsidR="00EF7E0D" w:rsidRDefault="00EF7E0D" w:rsidP="00EF7E0D">
      <w:pPr>
        <w:pStyle w:val="NoSpacing"/>
      </w:pPr>
      <w:r>
        <w:t xml:space="preserve">            left = new Node();</w:t>
      </w:r>
    </w:p>
    <w:p w14:paraId="00A1F4C4" w14:textId="77777777" w:rsidR="00EF7E0D" w:rsidRDefault="00EF7E0D" w:rsidP="00EF7E0D">
      <w:pPr>
        <w:pStyle w:val="NoSpacing"/>
      </w:pPr>
      <w:r>
        <w:t xml:space="preserve">            right = new Node();</w:t>
      </w:r>
    </w:p>
    <w:p w14:paraId="6037C1D7" w14:textId="77777777" w:rsidR="00EF7E0D" w:rsidRDefault="00EF7E0D" w:rsidP="00EF7E0D">
      <w:pPr>
        <w:pStyle w:val="NoSpacing"/>
      </w:pPr>
      <w:r>
        <w:t xml:space="preserve">        }</w:t>
      </w:r>
    </w:p>
    <w:p w14:paraId="56144F9D" w14:textId="77777777" w:rsidR="00EF7E0D" w:rsidRDefault="00EF7E0D" w:rsidP="00EF7E0D">
      <w:pPr>
        <w:pStyle w:val="NoSpacing"/>
      </w:pPr>
      <w:r>
        <w:t xml:space="preserve">    }</w:t>
      </w:r>
    </w:p>
    <w:p w14:paraId="643F1EA9" w14:textId="77777777" w:rsidR="00EF7E0D" w:rsidRDefault="00EF7E0D" w:rsidP="00EF7E0D">
      <w:pPr>
        <w:pStyle w:val="NoSpacing"/>
      </w:pPr>
    </w:p>
    <w:p w14:paraId="6488376C" w14:textId="77777777" w:rsidR="00EF7E0D" w:rsidRDefault="00EF7E0D" w:rsidP="00EF7E0D">
      <w:pPr>
        <w:pStyle w:val="NoSpacing"/>
      </w:pPr>
      <w:r>
        <w:t xml:space="preserve">    Node* copy(Node* node){</w:t>
      </w:r>
    </w:p>
    <w:p w14:paraId="58C31801" w14:textId="77777777" w:rsidR="00EF7E0D" w:rsidRDefault="00EF7E0D" w:rsidP="00EF7E0D">
      <w:pPr>
        <w:pStyle w:val="NoSpacing"/>
      </w:pPr>
      <w:r>
        <w:t xml:space="preserve">        Node* </w:t>
      </w:r>
      <w:proofErr w:type="spellStart"/>
      <w:r>
        <w:t>newNode</w:t>
      </w:r>
      <w:proofErr w:type="spellEnd"/>
      <w:r>
        <w:t xml:space="preserve"> = new Node;</w:t>
      </w:r>
    </w:p>
    <w:p w14:paraId="4F7CBC2C" w14:textId="77777777" w:rsidR="00EF7E0D" w:rsidRDefault="00EF7E0D" w:rsidP="00EF7E0D">
      <w:pPr>
        <w:pStyle w:val="NoSpacing"/>
      </w:pPr>
      <w:r>
        <w:t xml:space="preserve">        </w:t>
      </w:r>
      <w:proofErr w:type="spellStart"/>
      <w:r>
        <w:t>newNode</w:t>
      </w:r>
      <w:proofErr w:type="spellEnd"/>
      <w:r>
        <w:t>-&gt;left = node-&gt;left;</w:t>
      </w:r>
    </w:p>
    <w:p w14:paraId="7F4BCDB4" w14:textId="77777777" w:rsidR="00EF7E0D" w:rsidRDefault="00EF7E0D" w:rsidP="00EF7E0D">
      <w:pPr>
        <w:pStyle w:val="NoSpacing"/>
      </w:pPr>
      <w:r>
        <w:t xml:space="preserve">        </w:t>
      </w:r>
      <w:proofErr w:type="spellStart"/>
      <w:r>
        <w:t>newNode</w:t>
      </w:r>
      <w:proofErr w:type="spellEnd"/>
      <w:r>
        <w:t>-&gt;right = node-&gt;right;</w:t>
      </w:r>
    </w:p>
    <w:p w14:paraId="1A1F7DE9" w14:textId="77777777" w:rsidR="00EF7E0D" w:rsidRDefault="00EF7E0D" w:rsidP="00EF7E0D">
      <w:pPr>
        <w:pStyle w:val="NoSpacing"/>
      </w:pPr>
      <w:r>
        <w:t xml:space="preserve">        </w:t>
      </w:r>
      <w:proofErr w:type="spellStart"/>
      <w:r>
        <w:t>newNode</w:t>
      </w:r>
      <w:proofErr w:type="spellEnd"/>
      <w:r>
        <w:t>-&gt;line = node-&gt;line;</w:t>
      </w:r>
    </w:p>
    <w:p w14:paraId="452E0F83" w14:textId="77777777" w:rsidR="00EF7E0D" w:rsidRDefault="00EF7E0D" w:rsidP="00EF7E0D">
      <w:pPr>
        <w:pStyle w:val="NoSpacing"/>
      </w:pPr>
      <w:r>
        <w:t xml:space="preserve">        return </w:t>
      </w:r>
      <w:proofErr w:type="spellStart"/>
      <w:r>
        <w:t>newNode</w:t>
      </w:r>
      <w:proofErr w:type="spellEnd"/>
      <w:r>
        <w:t>;</w:t>
      </w:r>
    </w:p>
    <w:p w14:paraId="1315F374" w14:textId="77777777" w:rsidR="00EF7E0D" w:rsidRDefault="00EF7E0D" w:rsidP="00EF7E0D">
      <w:pPr>
        <w:pStyle w:val="NoSpacing"/>
      </w:pPr>
      <w:r>
        <w:t xml:space="preserve">    }</w:t>
      </w:r>
    </w:p>
    <w:p w14:paraId="4C295AF8" w14:textId="77777777" w:rsidR="00EF7E0D" w:rsidRDefault="00EF7E0D" w:rsidP="00EF7E0D">
      <w:pPr>
        <w:pStyle w:val="NoSpacing"/>
      </w:pPr>
    </w:p>
    <w:p w14:paraId="6993ADEA" w14:textId="77777777" w:rsidR="00EF7E0D" w:rsidRDefault="00EF7E0D" w:rsidP="00EF7E0D">
      <w:pPr>
        <w:pStyle w:val="NoSpacing"/>
      </w:pPr>
      <w:r>
        <w:t xml:space="preserve">    Node* add(Line </w:t>
      </w:r>
      <w:proofErr w:type="spellStart"/>
      <w:r>
        <w:t>toAdd</w:t>
      </w:r>
      <w:proofErr w:type="spellEnd"/>
      <w:r>
        <w:t>, int l, int r) {</w:t>
      </w:r>
    </w:p>
    <w:p w14:paraId="6183D155" w14:textId="77777777" w:rsidR="00EF7E0D" w:rsidRDefault="00EF7E0D" w:rsidP="00EF7E0D">
      <w:pPr>
        <w:pStyle w:val="NoSpacing"/>
      </w:pPr>
      <w:r>
        <w:t xml:space="preserve">        assert(l &lt;= r);</w:t>
      </w:r>
    </w:p>
    <w:p w14:paraId="1902963A" w14:textId="77777777" w:rsidR="00EF7E0D" w:rsidRDefault="00EF7E0D" w:rsidP="00EF7E0D">
      <w:pPr>
        <w:pStyle w:val="NoSpacing"/>
      </w:pPr>
      <w:r>
        <w:t xml:space="preserve">        int mid = (l + r) / 2;</w:t>
      </w:r>
    </w:p>
    <w:p w14:paraId="1349FB93" w14:textId="77777777" w:rsidR="00EF7E0D" w:rsidRDefault="00EF7E0D" w:rsidP="00EF7E0D">
      <w:pPr>
        <w:pStyle w:val="NoSpacing"/>
      </w:pPr>
      <w:r>
        <w:t xml:space="preserve">        Node* cur = copy(this);</w:t>
      </w:r>
    </w:p>
    <w:p w14:paraId="1844FB57" w14:textId="77777777" w:rsidR="00EF7E0D" w:rsidRDefault="00EF7E0D" w:rsidP="00EF7E0D">
      <w:pPr>
        <w:pStyle w:val="NoSpacing"/>
      </w:pPr>
      <w:r>
        <w:t xml:space="preserve">        if (l == r) {</w:t>
      </w:r>
    </w:p>
    <w:p w14:paraId="296AF047" w14:textId="77777777" w:rsidR="00EF7E0D" w:rsidRDefault="00EF7E0D" w:rsidP="00EF7E0D">
      <w:pPr>
        <w:pStyle w:val="NoSpacing"/>
      </w:pPr>
      <w:r>
        <w:t xml:space="preserve">            if (sub(l, </w:t>
      </w:r>
      <w:proofErr w:type="spellStart"/>
      <w:r>
        <w:t>toAdd</w:t>
      </w:r>
      <w:proofErr w:type="spellEnd"/>
      <w:r>
        <w:t>) &lt; sub(l, cur-&gt;line))</w:t>
      </w:r>
    </w:p>
    <w:p w14:paraId="0690AC10" w14:textId="77777777" w:rsidR="00EF7E0D" w:rsidRDefault="00EF7E0D" w:rsidP="00EF7E0D">
      <w:pPr>
        <w:pStyle w:val="NoSpacing"/>
      </w:pPr>
      <w:r>
        <w:t xml:space="preserve">                swap(</w:t>
      </w:r>
      <w:proofErr w:type="spellStart"/>
      <w:r>
        <w:t>toAdd</w:t>
      </w:r>
      <w:proofErr w:type="spellEnd"/>
      <w:r>
        <w:t>, cur-&gt;line);</w:t>
      </w:r>
    </w:p>
    <w:p w14:paraId="7725943C" w14:textId="77777777" w:rsidR="00EF7E0D" w:rsidRDefault="00EF7E0D" w:rsidP="00EF7E0D">
      <w:pPr>
        <w:pStyle w:val="NoSpacing"/>
      </w:pPr>
      <w:r>
        <w:t xml:space="preserve">            return cur;</w:t>
      </w:r>
    </w:p>
    <w:p w14:paraId="77B4CB5D" w14:textId="77777777" w:rsidR="00EF7E0D" w:rsidRDefault="00EF7E0D" w:rsidP="00EF7E0D">
      <w:pPr>
        <w:pStyle w:val="NoSpacing"/>
      </w:pPr>
      <w:r>
        <w:t xml:space="preserve">        }</w:t>
      </w:r>
    </w:p>
    <w:p w14:paraId="6DEA9B81" w14:textId="77777777" w:rsidR="00EF7E0D" w:rsidRDefault="00EF7E0D" w:rsidP="00EF7E0D">
      <w:pPr>
        <w:pStyle w:val="NoSpacing"/>
      </w:pPr>
      <w:r>
        <w:t xml:space="preserve">        bool </w:t>
      </w:r>
      <w:proofErr w:type="spellStart"/>
      <w:r>
        <w:t>lef</w:t>
      </w:r>
      <w:proofErr w:type="spellEnd"/>
      <w:r>
        <w:t xml:space="preserve"> = sub(l, </w:t>
      </w:r>
      <w:proofErr w:type="spellStart"/>
      <w:r>
        <w:t>toAdd</w:t>
      </w:r>
      <w:proofErr w:type="spellEnd"/>
      <w:r>
        <w:t>) &lt; sub(l, cur-&gt;line);</w:t>
      </w:r>
    </w:p>
    <w:p w14:paraId="5C5C9348" w14:textId="77777777" w:rsidR="00EF7E0D" w:rsidRDefault="00EF7E0D" w:rsidP="00EF7E0D">
      <w:pPr>
        <w:pStyle w:val="NoSpacing"/>
      </w:pPr>
      <w:r>
        <w:t xml:space="preserve">        bool </w:t>
      </w:r>
      <w:proofErr w:type="spellStart"/>
      <w:r>
        <w:t>midE</w:t>
      </w:r>
      <w:proofErr w:type="spellEnd"/>
      <w:r>
        <w:t xml:space="preserve"> = sub(mid+1, </w:t>
      </w:r>
      <w:proofErr w:type="spellStart"/>
      <w:r>
        <w:t>toAdd</w:t>
      </w:r>
      <w:proofErr w:type="spellEnd"/>
      <w:r>
        <w:t>) &lt; sub(mid+1, cur-&gt;line);</w:t>
      </w:r>
    </w:p>
    <w:p w14:paraId="668B0EE4" w14:textId="77777777" w:rsidR="00EF7E0D" w:rsidRDefault="00EF7E0D" w:rsidP="00EF7E0D">
      <w:pPr>
        <w:pStyle w:val="NoSpacing"/>
      </w:pPr>
      <w:r>
        <w:t xml:space="preserve">        if(</w:t>
      </w:r>
      <w:proofErr w:type="spellStart"/>
      <w:r>
        <w:t>midE</w:t>
      </w:r>
      <w:proofErr w:type="spellEnd"/>
      <w:r>
        <w:t>)</w:t>
      </w:r>
    </w:p>
    <w:p w14:paraId="7FC72394" w14:textId="77777777" w:rsidR="00EF7E0D" w:rsidRDefault="00EF7E0D" w:rsidP="00EF7E0D">
      <w:pPr>
        <w:pStyle w:val="NoSpacing"/>
      </w:pPr>
      <w:r>
        <w:t xml:space="preserve">            swap(cur-&gt;line, </w:t>
      </w:r>
      <w:proofErr w:type="spellStart"/>
      <w:r>
        <w:t>toAdd</w:t>
      </w:r>
      <w:proofErr w:type="spellEnd"/>
      <w:r>
        <w:t>);</w:t>
      </w:r>
    </w:p>
    <w:p w14:paraId="15ACF468" w14:textId="77777777" w:rsidR="00EF7E0D" w:rsidRDefault="00EF7E0D" w:rsidP="00EF7E0D">
      <w:pPr>
        <w:pStyle w:val="NoSpacing"/>
      </w:pPr>
      <w:r>
        <w:t xml:space="preserve">        cur-&gt;extend(l, r);</w:t>
      </w:r>
    </w:p>
    <w:p w14:paraId="2728F534" w14:textId="77777777" w:rsidR="00EF7E0D" w:rsidRDefault="00EF7E0D" w:rsidP="00EF7E0D">
      <w:pPr>
        <w:pStyle w:val="NoSpacing"/>
      </w:pPr>
      <w:r>
        <w:t xml:space="preserve">        if(</w:t>
      </w:r>
      <w:proofErr w:type="spellStart"/>
      <w:r>
        <w:t>lef</w:t>
      </w:r>
      <w:proofErr w:type="spellEnd"/>
      <w:r>
        <w:t xml:space="preserve"> != </w:t>
      </w:r>
      <w:proofErr w:type="spellStart"/>
      <w:r>
        <w:t>midE</w:t>
      </w:r>
      <w:proofErr w:type="spellEnd"/>
      <w:r>
        <w:t>)</w:t>
      </w:r>
    </w:p>
    <w:p w14:paraId="695380F0" w14:textId="77777777" w:rsidR="00EF7E0D" w:rsidRDefault="00EF7E0D" w:rsidP="00EF7E0D">
      <w:pPr>
        <w:pStyle w:val="NoSpacing"/>
      </w:pPr>
      <w:r>
        <w:t xml:space="preserve">            cur-&gt;left = cur-&gt;left-&gt;add(</w:t>
      </w:r>
      <w:proofErr w:type="spellStart"/>
      <w:r>
        <w:t>toAdd</w:t>
      </w:r>
      <w:proofErr w:type="spellEnd"/>
      <w:r>
        <w:t>, l, mid);</w:t>
      </w:r>
    </w:p>
    <w:p w14:paraId="4386681B" w14:textId="77777777" w:rsidR="00EF7E0D" w:rsidRDefault="00EF7E0D" w:rsidP="00EF7E0D">
      <w:pPr>
        <w:pStyle w:val="NoSpacing"/>
      </w:pPr>
      <w:r>
        <w:t xml:space="preserve">        else</w:t>
      </w:r>
    </w:p>
    <w:p w14:paraId="1654A363" w14:textId="77777777" w:rsidR="00EF7E0D" w:rsidRDefault="00EF7E0D" w:rsidP="00EF7E0D">
      <w:pPr>
        <w:pStyle w:val="NoSpacing"/>
      </w:pPr>
      <w:r>
        <w:t xml:space="preserve">            cur-&gt;right = cur-&gt;right-&gt;add(</w:t>
      </w:r>
      <w:proofErr w:type="spellStart"/>
      <w:r>
        <w:t>toAdd</w:t>
      </w:r>
      <w:proofErr w:type="spellEnd"/>
      <w:r>
        <w:t>, mid+1, r);</w:t>
      </w:r>
    </w:p>
    <w:p w14:paraId="480CBCB2" w14:textId="77777777" w:rsidR="00EF7E0D" w:rsidRDefault="00EF7E0D" w:rsidP="00EF7E0D">
      <w:pPr>
        <w:pStyle w:val="NoSpacing"/>
      </w:pPr>
      <w:r>
        <w:t xml:space="preserve">        return cur;</w:t>
      </w:r>
    </w:p>
    <w:p w14:paraId="2BAFC731" w14:textId="77777777" w:rsidR="00EF7E0D" w:rsidRDefault="00EF7E0D" w:rsidP="00EF7E0D">
      <w:pPr>
        <w:pStyle w:val="NoSpacing"/>
      </w:pPr>
      <w:r>
        <w:t xml:space="preserve">    }</w:t>
      </w:r>
    </w:p>
    <w:p w14:paraId="11796411" w14:textId="77777777" w:rsidR="00EF7E0D" w:rsidRDefault="00EF7E0D" w:rsidP="00EF7E0D">
      <w:pPr>
        <w:pStyle w:val="NoSpacing"/>
      </w:pPr>
    </w:p>
    <w:p w14:paraId="79009BAA" w14:textId="77777777" w:rsidR="00EF7E0D" w:rsidRDefault="00EF7E0D" w:rsidP="00EF7E0D">
      <w:pPr>
        <w:pStyle w:val="NoSpacing"/>
      </w:pPr>
      <w:r>
        <w:t xml:space="preserve">    Node* add(Line </w:t>
      </w:r>
      <w:proofErr w:type="spellStart"/>
      <w:r>
        <w:t>toAdd</w:t>
      </w:r>
      <w:proofErr w:type="spellEnd"/>
      <w:r>
        <w:t>) {</w:t>
      </w:r>
    </w:p>
    <w:p w14:paraId="2760D181" w14:textId="77777777" w:rsidR="00EF7E0D" w:rsidRDefault="00EF7E0D" w:rsidP="00EF7E0D">
      <w:pPr>
        <w:pStyle w:val="NoSpacing"/>
      </w:pPr>
      <w:r>
        <w:t xml:space="preserve">        return add(</w:t>
      </w:r>
      <w:proofErr w:type="spellStart"/>
      <w:r>
        <w:t>toAdd</w:t>
      </w:r>
      <w:proofErr w:type="spellEnd"/>
      <w:r>
        <w:t>, 0, maxN-1);</w:t>
      </w:r>
    </w:p>
    <w:p w14:paraId="4852085F" w14:textId="77777777" w:rsidR="00EF7E0D" w:rsidRDefault="00EF7E0D" w:rsidP="00EF7E0D">
      <w:pPr>
        <w:pStyle w:val="NoSpacing"/>
      </w:pPr>
      <w:r>
        <w:t xml:space="preserve">    }</w:t>
      </w:r>
    </w:p>
    <w:p w14:paraId="0E17FB6F" w14:textId="77777777" w:rsidR="00EF7E0D" w:rsidRDefault="00EF7E0D" w:rsidP="00EF7E0D">
      <w:pPr>
        <w:pStyle w:val="NoSpacing"/>
      </w:pPr>
    </w:p>
    <w:p w14:paraId="49157969" w14:textId="77777777" w:rsidR="00EF7E0D" w:rsidRDefault="00EF7E0D" w:rsidP="00EF7E0D">
      <w:pPr>
        <w:pStyle w:val="NoSpacing"/>
      </w:pPr>
      <w:r>
        <w:t xml:space="preserve">    </w:t>
      </w:r>
      <w:proofErr w:type="spellStart"/>
      <w:r>
        <w:t>ll</w:t>
      </w:r>
      <w:proofErr w:type="spellEnd"/>
      <w:r>
        <w:t xml:space="preserve"> query(</w:t>
      </w:r>
      <w:proofErr w:type="spellStart"/>
      <w:r>
        <w:t>ll</w:t>
      </w:r>
      <w:proofErr w:type="spellEnd"/>
      <w:r>
        <w:t xml:space="preserve"> x, int l, int r) {</w:t>
      </w:r>
    </w:p>
    <w:p w14:paraId="57DF91CD" w14:textId="77777777" w:rsidR="00EF7E0D" w:rsidRDefault="00EF7E0D" w:rsidP="00EF7E0D">
      <w:pPr>
        <w:pStyle w:val="NoSpacing"/>
      </w:pPr>
      <w:r>
        <w:t xml:space="preserve">        int mid = (l + r) / 2;</w:t>
      </w:r>
    </w:p>
    <w:p w14:paraId="36E94B73" w14:textId="77777777" w:rsidR="00EF7E0D" w:rsidRDefault="00EF7E0D" w:rsidP="00EF7E0D">
      <w:pPr>
        <w:pStyle w:val="NoSpacing"/>
      </w:pPr>
      <w:r>
        <w:t xml:space="preserve">        if (l == r || left == NULL)</w:t>
      </w:r>
    </w:p>
    <w:p w14:paraId="2F005CC9" w14:textId="77777777" w:rsidR="00EF7E0D" w:rsidRDefault="00EF7E0D" w:rsidP="00EF7E0D">
      <w:pPr>
        <w:pStyle w:val="NoSpacing"/>
      </w:pPr>
      <w:r>
        <w:t xml:space="preserve">            return sub(x, line);</w:t>
      </w:r>
    </w:p>
    <w:p w14:paraId="3BF454F9" w14:textId="77777777" w:rsidR="00EF7E0D" w:rsidRDefault="00EF7E0D" w:rsidP="00EF7E0D">
      <w:pPr>
        <w:pStyle w:val="NoSpacing"/>
      </w:pPr>
      <w:r>
        <w:t xml:space="preserve">        extend(l, r);</w:t>
      </w:r>
    </w:p>
    <w:p w14:paraId="276CB903" w14:textId="77777777" w:rsidR="00EF7E0D" w:rsidRDefault="00EF7E0D" w:rsidP="00EF7E0D">
      <w:pPr>
        <w:pStyle w:val="NoSpacing"/>
      </w:pPr>
      <w:r>
        <w:t xml:space="preserve">        if (x &lt;= mid)</w:t>
      </w:r>
    </w:p>
    <w:p w14:paraId="110278CA" w14:textId="77777777" w:rsidR="00EF7E0D" w:rsidRDefault="00EF7E0D" w:rsidP="00EF7E0D">
      <w:pPr>
        <w:pStyle w:val="NoSpacing"/>
      </w:pPr>
      <w:r>
        <w:t xml:space="preserve">            return min(sub(x, line), left-&gt;query(x, l, mid));</w:t>
      </w:r>
    </w:p>
    <w:p w14:paraId="26E0A8EA" w14:textId="77777777" w:rsidR="00EF7E0D" w:rsidRDefault="00EF7E0D" w:rsidP="00EF7E0D">
      <w:pPr>
        <w:pStyle w:val="NoSpacing"/>
      </w:pPr>
      <w:r>
        <w:t xml:space="preserve">        else</w:t>
      </w:r>
    </w:p>
    <w:p w14:paraId="13BCD015" w14:textId="77777777" w:rsidR="00EF7E0D" w:rsidRDefault="00EF7E0D" w:rsidP="00EF7E0D">
      <w:pPr>
        <w:pStyle w:val="NoSpacing"/>
      </w:pPr>
      <w:r>
        <w:t xml:space="preserve">            return min(sub(x, line), right-&gt;query(x, mid+1, r));</w:t>
      </w:r>
    </w:p>
    <w:p w14:paraId="4D877C83" w14:textId="77777777" w:rsidR="00EF7E0D" w:rsidRDefault="00EF7E0D" w:rsidP="00EF7E0D">
      <w:pPr>
        <w:pStyle w:val="NoSpacing"/>
      </w:pPr>
      <w:r>
        <w:t xml:space="preserve">    }</w:t>
      </w:r>
    </w:p>
    <w:p w14:paraId="61C080FC" w14:textId="77777777" w:rsidR="00EF7E0D" w:rsidRDefault="00EF7E0D" w:rsidP="00EF7E0D">
      <w:pPr>
        <w:pStyle w:val="NoSpacing"/>
      </w:pPr>
    </w:p>
    <w:p w14:paraId="312123C2" w14:textId="77777777" w:rsidR="00EF7E0D" w:rsidRDefault="00EF7E0D" w:rsidP="00EF7E0D">
      <w:pPr>
        <w:pStyle w:val="NoSpacing"/>
      </w:pPr>
      <w:r>
        <w:t xml:space="preserve">    </w:t>
      </w:r>
      <w:proofErr w:type="spellStart"/>
      <w:r>
        <w:t>ll</w:t>
      </w:r>
      <w:proofErr w:type="spellEnd"/>
      <w:r>
        <w:t xml:space="preserve"> query(</w:t>
      </w:r>
      <w:proofErr w:type="spellStart"/>
      <w:r>
        <w:t>ll</w:t>
      </w:r>
      <w:proofErr w:type="spellEnd"/>
      <w:r>
        <w:t xml:space="preserve"> x) {</w:t>
      </w:r>
    </w:p>
    <w:p w14:paraId="5F6585A4" w14:textId="77777777" w:rsidR="00EF7E0D" w:rsidRDefault="00EF7E0D" w:rsidP="00EF7E0D">
      <w:pPr>
        <w:pStyle w:val="NoSpacing"/>
      </w:pPr>
      <w:r>
        <w:t xml:space="preserve">        return query(x, 0, maxN-1);</w:t>
      </w:r>
    </w:p>
    <w:p w14:paraId="54C4DF4F" w14:textId="77777777" w:rsidR="00EF7E0D" w:rsidRDefault="00EF7E0D" w:rsidP="00EF7E0D">
      <w:pPr>
        <w:pStyle w:val="NoSpacing"/>
      </w:pPr>
      <w:r>
        <w:t xml:space="preserve">    }</w:t>
      </w:r>
    </w:p>
    <w:p w14:paraId="1FB7C7C5" w14:textId="77777777" w:rsidR="00EF7E0D" w:rsidRDefault="00EF7E0D" w:rsidP="00EF7E0D">
      <w:pPr>
        <w:pStyle w:val="NoSpacing"/>
      </w:pPr>
    </w:p>
    <w:p w14:paraId="6877A3E2" w14:textId="77777777" w:rsidR="00EF7E0D" w:rsidRDefault="00EF7E0D" w:rsidP="00EF7E0D">
      <w:pPr>
        <w:pStyle w:val="NoSpacing"/>
      </w:pPr>
      <w:r>
        <w:t xml:space="preserve">    void clear() {</w:t>
      </w:r>
    </w:p>
    <w:p w14:paraId="50D714B4" w14:textId="77777777" w:rsidR="00EF7E0D" w:rsidRDefault="00EF7E0D" w:rsidP="00EF7E0D">
      <w:pPr>
        <w:pStyle w:val="NoSpacing"/>
      </w:pPr>
      <w:r>
        <w:t xml:space="preserve">        if (left != NULL) {</w:t>
      </w:r>
    </w:p>
    <w:p w14:paraId="6642240A" w14:textId="77777777" w:rsidR="00EF7E0D" w:rsidRDefault="00EF7E0D" w:rsidP="00EF7E0D">
      <w:pPr>
        <w:pStyle w:val="NoSpacing"/>
      </w:pPr>
      <w:r>
        <w:t xml:space="preserve">            left-&gt;clear();</w:t>
      </w:r>
    </w:p>
    <w:p w14:paraId="126D8DFE" w14:textId="77777777" w:rsidR="00EF7E0D" w:rsidRDefault="00EF7E0D" w:rsidP="00EF7E0D">
      <w:pPr>
        <w:pStyle w:val="NoSpacing"/>
      </w:pPr>
      <w:r>
        <w:t xml:space="preserve">            right-&gt;clear();</w:t>
      </w:r>
    </w:p>
    <w:p w14:paraId="0FED1481" w14:textId="77777777" w:rsidR="00EF7E0D" w:rsidRDefault="00EF7E0D" w:rsidP="00EF7E0D">
      <w:pPr>
        <w:pStyle w:val="NoSpacing"/>
      </w:pPr>
      <w:r>
        <w:t xml:space="preserve">        }</w:t>
      </w:r>
    </w:p>
    <w:p w14:paraId="15385A6E" w14:textId="77777777" w:rsidR="00EF7E0D" w:rsidRDefault="00EF7E0D" w:rsidP="00EF7E0D">
      <w:pPr>
        <w:pStyle w:val="NoSpacing"/>
      </w:pPr>
      <w:r>
        <w:t xml:space="preserve">        delete this;</w:t>
      </w:r>
    </w:p>
    <w:p w14:paraId="2DF1DEF7" w14:textId="77777777" w:rsidR="00EF7E0D" w:rsidRDefault="00EF7E0D" w:rsidP="00EF7E0D">
      <w:pPr>
        <w:pStyle w:val="NoSpacing"/>
      </w:pPr>
      <w:r>
        <w:t xml:space="preserve">    }</w:t>
      </w:r>
    </w:p>
    <w:p w14:paraId="33037BA1" w14:textId="77777777" w:rsidR="00EF7E0D" w:rsidRDefault="00EF7E0D" w:rsidP="00EF7E0D">
      <w:pPr>
        <w:pStyle w:val="NoSpacing"/>
      </w:pPr>
      <w:r>
        <w:t>};</w:t>
      </w:r>
    </w:p>
    <w:p w14:paraId="66A1BE39" w14:textId="27AA976C" w:rsidR="00EF7E0D" w:rsidRDefault="00EF7E0D" w:rsidP="00EF7E0D">
      <w:pPr>
        <w:pStyle w:val="NoSpacing"/>
      </w:pPr>
      <w:r>
        <w:t>Node* tree[N];</w:t>
      </w:r>
    </w:p>
    <w:p w14:paraId="308898B4" w14:textId="45A26E7C" w:rsidR="00270789" w:rsidRDefault="00270789" w:rsidP="00270789">
      <w:pPr>
        <w:pStyle w:val="Heading2"/>
      </w:pPr>
      <w:bookmarkStart w:id="52" w:name="_Toc160308596"/>
      <w:r>
        <w:t xml:space="preserve">General Binary Walk on </w:t>
      </w:r>
      <w:proofErr w:type="spellStart"/>
      <w:r>
        <w:t>SegTree</w:t>
      </w:r>
      <w:bookmarkEnd w:id="52"/>
      <w:proofErr w:type="spellEnd"/>
    </w:p>
    <w:p w14:paraId="64712534" w14:textId="77777777" w:rsidR="00270789" w:rsidRDefault="00270789" w:rsidP="00270789">
      <w:pPr>
        <w:pStyle w:val="NoSpacing"/>
      </w:pPr>
      <w:r>
        <w:t>//query leftmost element not less than v</w:t>
      </w:r>
    </w:p>
    <w:p w14:paraId="63AD2FA7" w14:textId="77777777" w:rsidR="00270789" w:rsidRPr="00270789" w:rsidRDefault="00270789" w:rsidP="00270789">
      <w:pPr>
        <w:pStyle w:val="NoSpacing"/>
        <w:rPr>
          <w:lang w:val="de-DE"/>
        </w:rPr>
      </w:pPr>
      <w:r w:rsidRPr="00270789">
        <w:rPr>
          <w:lang w:val="de-DE"/>
        </w:rPr>
        <w:t>int binWalk(int ql, int qr, int v, int k = 1, int sl = 0, int sr = n - 1) {</w:t>
      </w:r>
    </w:p>
    <w:p w14:paraId="060A0BDD" w14:textId="77777777" w:rsidR="00270789" w:rsidRPr="00270789" w:rsidRDefault="00270789" w:rsidP="00270789">
      <w:pPr>
        <w:pStyle w:val="NoSpacing"/>
        <w:rPr>
          <w:lang w:val="de-DE"/>
        </w:rPr>
      </w:pPr>
      <w:r w:rsidRPr="00270789">
        <w:rPr>
          <w:lang w:val="de-DE"/>
        </w:rPr>
        <w:t xml:space="preserve">    propagate(k, sl, sr);</w:t>
      </w:r>
    </w:p>
    <w:p w14:paraId="4A75C9DE" w14:textId="77777777" w:rsidR="00270789" w:rsidRPr="00270789" w:rsidRDefault="00270789" w:rsidP="00270789">
      <w:pPr>
        <w:pStyle w:val="NoSpacing"/>
        <w:rPr>
          <w:lang w:val="de-DE"/>
        </w:rPr>
      </w:pPr>
      <w:r w:rsidRPr="00270789">
        <w:rPr>
          <w:lang w:val="de-DE"/>
        </w:rPr>
        <w:t xml:space="preserve">    if (qr &lt; sl || sr &lt; ql)</w:t>
      </w:r>
    </w:p>
    <w:p w14:paraId="23CE2669" w14:textId="77777777" w:rsidR="00270789" w:rsidRDefault="00270789" w:rsidP="00270789">
      <w:pPr>
        <w:pStyle w:val="NoSpacing"/>
      </w:pPr>
      <w:r w:rsidRPr="00270789">
        <w:rPr>
          <w:lang w:val="de-DE"/>
        </w:rPr>
        <w:t xml:space="preserve">        </w:t>
      </w:r>
      <w:r>
        <w:t>return -1;</w:t>
      </w:r>
    </w:p>
    <w:p w14:paraId="36A45F0A" w14:textId="77777777" w:rsidR="00270789" w:rsidRDefault="00270789" w:rsidP="00270789">
      <w:pPr>
        <w:pStyle w:val="NoSpacing"/>
      </w:pPr>
      <w:r>
        <w:t xml:space="preserve">    int mid = (</w:t>
      </w:r>
      <w:proofErr w:type="spellStart"/>
      <w:r>
        <w:t>sl</w:t>
      </w:r>
      <w:proofErr w:type="spellEnd"/>
      <w:r>
        <w:t xml:space="preserve"> + </w:t>
      </w:r>
      <w:proofErr w:type="spellStart"/>
      <w:r>
        <w:t>sr</w:t>
      </w:r>
      <w:proofErr w:type="spellEnd"/>
      <w:r>
        <w:t>) / 2;</w:t>
      </w:r>
    </w:p>
    <w:p w14:paraId="5ADED4C1" w14:textId="77777777" w:rsidR="00270789" w:rsidRDefault="00270789" w:rsidP="00270789">
      <w:pPr>
        <w:pStyle w:val="NoSpacing"/>
      </w:pPr>
      <w:r>
        <w:t xml:space="preserve">    if (ql &lt;= </w:t>
      </w:r>
      <w:proofErr w:type="spellStart"/>
      <w:r>
        <w:t>sl</w:t>
      </w:r>
      <w:proofErr w:type="spellEnd"/>
      <w:r>
        <w:t xml:space="preserve"> &amp;&amp; </w:t>
      </w:r>
      <w:proofErr w:type="spellStart"/>
      <w:r>
        <w:t>qr</w:t>
      </w:r>
      <w:proofErr w:type="spellEnd"/>
      <w:r>
        <w:t xml:space="preserve"> &gt;= </w:t>
      </w:r>
      <w:proofErr w:type="spellStart"/>
      <w:r>
        <w:t>sr</w:t>
      </w:r>
      <w:proofErr w:type="spellEnd"/>
      <w:r>
        <w:t>) {</w:t>
      </w:r>
    </w:p>
    <w:p w14:paraId="3194CCF3" w14:textId="77777777" w:rsidR="00270789" w:rsidRDefault="00270789" w:rsidP="00270789">
      <w:pPr>
        <w:pStyle w:val="NoSpacing"/>
      </w:pPr>
      <w:r>
        <w:t xml:space="preserve">        if (</w:t>
      </w:r>
      <w:proofErr w:type="spellStart"/>
      <w:r>
        <w:t>sl</w:t>
      </w:r>
      <w:proofErr w:type="spellEnd"/>
      <w:r>
        <w:t xml:space="preserve"> == </w:t>
      </w:r>
      <w:proofErr w:type="spellStart"/>
      <w:r>
        <w:t>sr</w:t>
      </w:r>
      <w:proofErr w:type="spellEnd"/>
      <w:r>
        <w:t>)</w:t>
      </w:r>
    </w:p>
    <w:p w14:paraId="34876224" w14:textId="77777777" w:rsidR="00270789" w:rsidRDefault="00270789" w:rsidP="00270789">
      <w:pPr>
        <w:pStyle w:val="NoSpacing"/>
      </w:pPr>
      <w:r>
        <w:t xml:space="preserve">            return tree[k] &gt;= v ? </w:t>
      </w:r>
      <w:proofErr w:type="spellStart"/>
      <w:r>
        <w:t>sl</w:t>
      </w:r>
      <w:proofErr w:type="spellEnd"/>
      <w:r>
        <w:t xml:space="preserve"> : -1;</w:t>
      </w:r>
    </w:p>
    <w:p w14:paraId="48CCCD14" w14:textId="77777777" w:rsidR="00270789" w:rsidRDefault="00270789" w:rsidP="00270789">
      <w:pPr>
        <w:pStyle w:val="NoSpacing"/>
      </w:pPr>
    </w:p>
    <w:p w14:paraId="73E45579" w14:textId="77777777" w:rsidR="00270789" w:rsidRPr="00270789" w:rsidRDefault="00270789" w:rsidP="00270789">
      <w:pPr>
        <w:pStyle w:val="NoSpacing"/>
        <w:rPr>
          <w:lang w:val="de-DE"/>
        </w:rPr>
      </w:pPr>
      <w:r>
        <w:t xml:space="preserve">        </w:t>
      </w:r>
      <w:r w:rsidRPr="00270789">
        <w:rPr>
          <w:lang w:val="de-DE"/>
        </w:rPr>
        <w:t>propagate(k &lt;&lt; 1, sl, mid);</w:t>
      </w:r>
    </w:p>
    <w:p w14:paraId="19B001AA" w14:textId="77777777" w:rsidR="00270789" w:rsidRPr="00270789" w:rsidRDefault="00270789" w:rsidP="00270789">
      <w:pPr>
        <w:pStyle w:val="NoSpacing"/>
        <w:rPr>
          <w:lang w:val="de-DE"/>
        </w:rPr>
      </w:pPr>
      <w:r w:rsidRPr="00270789">
        <w:rPr>
          <w:lang w:val="de-DE"/>
        </w:rPr>
        <w:t xml:space="preserve">        propagate(k &lt;&lt; 1 | 1, mid + 1, sr);</w:t>
      </w:r>
    </w:p>
    <w:p w14:paraId="103C903B" w14:textId="77777777" w:rsidR="00270789" w:rsidRDefault="00270789" w:rsidP="00270789">
      <w:pPr>
        <w:pStyle w:val="NoSpacing"/>
      </w:pPr>
      <w:r w:rsidRPr="00270789">
        <w:rPr>
          <w:lang w:val="de-DE"/>
        </w:rPr>
        <w:t xml:space="preserve">        </w:t>
      </w:r>
      <w:r>
        <w:t>if (tree[k &lt;&lt; 1] &gt;= v)</w:t>
      </w:r>
    </w:p>
    <w:p w14:paraId="7E75E71F" w14:textId="77777777" w:rsidR="00270789" w:rsidRDefault="00270789" w:rsidP="00270789">
      <w:pPr>
        <w:pStyle w:val="NoSpacing"/>
      </w:pPr>
      <w:r>
        <w:t xml:space="preserve">            return </w:t>
      </w:r>
      <w:proofErr w:type="spellStart"/>
      <w:r>
        <w:t>binWalk</w:t>
      </w:r>
      <w:proofErr w:type="spellEnd"/>
      <w:r>
        <w:t xml:space="preserve">(ql, </w:t>
      </w:r>
      <w:proofErr w:type="spellStart"/>
      <w:r>
        <w:t>qr</w:t>
      </w:r>
      <w:proofErr w:type="spellEnd"/>
      <w:r>
        <w:t xml:space="preserve">, v, k &lt;&lt; 1, </w:t>
      </w:r>
      <w:proofErr w:type="spellStart"/>
      <w:r>
        <w:t>sl</w:t>
      </w:r>
      <w:proofErr w:type="spellEnd"/>
      <w:r>
        <w:t>, mid);</w:t>
      </w:r>
    </w:p>
    <w:p w14:paraId="0C30793D" w14:textId="77777777" w:rsidR="00270789" w:rsidRDefault="00270789" w:rsidP="00270789">
      <w:pPr>
        <w:pStyle w:val="NoSpacing"/>
      </w:pPr>
      <w:r>
        <w:t xml:space="preserve">        if (tree[k &lt;&lt; 1 | 1] &gt;= v)</w:t>
      </w:r>
    </w:p>
    <w:p w14:paraId="3AA7DF12" w14:textId="77777777" w:rsidR="00270789" w:rsidRDefault="00270789" w:rsidP="00270789">
      <w:pPr>
        <w:pStyle w:val="NoSpacing"/>
      </w:pPr>
      <w:r>
        <w:t xml:space="preserve">            return </w:t>
      </w:r>
      <w:proofErr w:type="spellStart"/>
      <w:r>
        <w:t>binWalk</w:t>
      </w:r>
      <w:proofErr w:type="spellEnd"/>
      <w:r>
        <w:t xml:space="preserve">(ql, </w:t>
      </w:r>
      <w:proofErr w:type="spellStart"/>
      <w:r>
        <w:t>qr</w:t>
      </w:r>
      <w:proofErr w:type="spellEnd"/>
      <w:r>
        <w:t xml:space="preserve">, v, k &lt;&lt; 1 | 1, mid + 1, </w:t>
      </w:r>
      <w:proofErr w:type="spellStart"/>
      <w:r>
        <w:t>sr</w:t>
      </w:r>
      <w:proofErr w:type="spellEnd"/>
      <w:r>
        <w:t>);</w:t>
      </w:r>
    </w:p>
    <w:p w14:paraId="55257B12" w14:textId="77777777" w:rsidR="00270789" w:rsidRDefault="00270789" w:rsidP="00270789">
      <w:pPr>
        <w:pStyle w:val="NoSpacing"/>
      </w:pPr>
      <w:r>
        <w:t xml:space="preserve">        return -1;</w:t>
      </w:r>
    </w:p>
    <w:p w14:paraId="19EF50F6" w14:textId="77777777" w:rsidR="00270789" w:rsidRDefault="00270789" w:rsidP="00270789">
      <w:pPr>
        <w:pStyle w:val="NoSpacing"/>
      </w:pPr>
      <w:r>
        <w:t xml:space="preserve">    }</w:t>
      </w:r>
    </w:p>
    <w:p w14:paraId="0D01A4AB" w14:textId="77777777" w:rsidR="00270789" w:rsidRDefault="00270789" w:rsidP="00270789">
      <w:pPr>
        <w:pStyle w:val="NoSpacing"/>
      </w:pPr>
    </w:p>
    <w:p w14:paraId="1316E98C" w14:textId="77777777" w:rsidR="00270789" w:rsidRDefault="00270789" w:rsidP="00270789">
      <w:pPr>
        <w:pStyle w:val="NoSpacing"/>
      </w:pPr>
      <w:r>
        <w:t xml:space="preserve">    int left = </w:t>
      </w:r>
      <w:proofErr w:type="spellStart"/>
      <w:r>
        <w:t>binWalk</w:t>
      </w:r>
      <w:proofErr w:type="spellEnd"/>
      <w:r>
        <w:t xml:space="preserve">(ql, </w:t>
      </w:r>
      <w:proofErr w:type="spellStart"/>
      <w:r>
        <w:t>qr</w:t>
      </w:r>
      <w:proofErr w:type="spellEnd"/>
      <w:r>
        <w:t xml:space="preserve">, v, k &lt;&lt; 1, </w:t>
      </w:r>
      <w:proofErr w:type="spellStart"/>
      <w:r>
        <w:t>sl</w:t>
      </w:r>
      <w:proofErr w:type="spellEnd"/>
      <w:r>
        <w:t>, mid);</w:t>
      </w:r>
    </w:p>
    <w:p w14:paraId="710A66E4" w14:textId="77777777" w:rsidR="00270789" w:rsidRDefault="00270789" w:rsidP="00270789">
      <w:pPr>
        <w:pStyle w:val="NoSpacing"/>
      </w:pPr>
      <w:r>
        <w:t xml:space="preserve">    if (left != -1)</w:t>
      </w:r>
    </w:p>
    <w:p w14:paraId="371A1A29" w14:textId="77777777" w:rsidR="00270789" w:rsidRDefault="00270789" w:rsidP="00270789">
      <w:pPr>
        <w:pStyle w:val="NoSpacing"/>
      </w:pPr>
      <w:r>
        <w:t xml:space="preserve">        return left;</w:t>
      </w:r>
    </w:p>
    <w:p w14:paraId="7F6A6EEF" w14:textId="77777777" w:rsidR="00270789" w:rsidRDefault="00270789" w:rsidP="00270789">
      <w:pPr>
        <w:pStyle w:val="NoSpacing"/>
      </w:pPr>
      <w:r>
        <w:t xml:space="preserve">    int right = </w:t>
      </w:r>
      <w:proofErr w:type="spellStart"/>
      <w:r>
        <w:t>binWalk</w:t>
      </w:r>
      <w:proofErr w:type="spellEnd"/>
      <w:r>
        <w:t xml:space="preserve">(ql, </w:t>
      </w:r>
      <w:proofErr w:type="spellStart"/>
      <w:r>
        <w:t>qr</w:t>
      </w:r>
      <w:proofErr w:type="spellEnd"/>
      <w:r>
        <w:t xml:space="preserve">, v, k &lt;&lt; 1 | 1, mid + 1, </w:t>
      </w:r>
      <w:proofErr w:type="spellStart"/>
      <w:r>
        <w:t>sr</w:t>
      </w:r>
      <w:proofErr w:type="spellEnd"/>
      <w:r>
        <w:t>);</w:t>
      </w:r>
    </w:p>
    <w:p w14:paraId="312EB113" w14:textId="77777777" w:rsidR="00270789" w:rsidRDefault="00270789" w:rsidP="00270789">
      <w:pPr>
        <w:pStyle w:val="NoSpacing"/>
      </w:pPr>
      <w:r>
        <w:t xml:space="preserve">    if (right != -1)</w:t>
      </w:r>
    </w:p>
    <w:p w14:paraId="674BEF41" w14:textId="77777777" w:rsidR="00270789" w:rsidRDefault="00270789" w:rsidP="00270789">
      <w:pPr>
        <w:pStyle w:val="NoSpacing"/>
      </w:pPr>
      <w:r>
        <w:lastRenderedPageBreak/>
        <w:t xml:space="preserve">        return right;</w:t>
      </w:r>
    </w:p>
    <w:p w14:paraId="67268A25" w14:textId="77777777" w:rsidR="00270789" w:rsidRDefault="00270789" w:rsidP="00270789">
      <w:pPr>
        <w:pStyle w:val="NoSpacing"/>
      </w:pPr>
      <w:r>
        <w:t xml:space="preserve">    return -1;</w:t>
      </w:r>
    </w:p>
    <w:p w14:paraId="46EBE9D2" w14:textId="4C8E9F1B" w:rsidR="00270789" w:rsidRPr="00270789" w:rsidRDefault="00270789" w:rsidP="00270789">
      <w:pPr>
        <w:pStyle w:val="NoSpacing"/>
      </w:pPr>
      <w:r>
        <w:t>}</w:t>
      </w:r>
    </w:p>
    <w:p w14:paraId="34B42ED9" w14:textId="7586AE58" w:rsidR="00EF7E0D" w:rsidRDefault="00EF7E0D" w:rsidP="00EF7E0D">
      <w:pPr>
        <w:pStyle w:val="Heading2"/>
      </w:pPr>
      <w:bookmarkStart w:id="53" w:name="_Toc160308597"/>
      <w:proofErr w:type="spellStart"/>
      <w:r>
        <w:t>Treap</w:t>
      </w:r>
      <w:bookmarkEnd w:id="53"/>
      <w:proofErr w:type="spellEnd"/>
    </w:p>
    <w:p w14:paraId="74217CC0" w14:textId="77777777" w:rsidR="00EF7E0D" w:rsidRPr="004A6454" w:rsidRDefault="00EF7E0D" w:rsidP="00EF7E0D">
      <w:pPr>
        <w:pStyle w:val="NoSpacing"/>
      </w:pPr>
      <w:r w:rsidRPr="004A6454">
        <w:t>template &lt;</w:t>
      </w:r>
      <w:proofErr w:type="spellStart"/>
      <w:r w:rsidRPr="004A6454">
        <w:t>typename</w:t>
      </w:r>
      <w:proofErr w:type="spellEnd"/>
      <w:r w:rsidRPr="004A6454">
        <w:t xml:space="preserve"> T, class Allocator = std::allocator&lt;T&gt; &gt;</w:t>
      </w:r>
    </w:p>
    <w:p w14:paraId="43BBB6D4" w14:textId="77777777" w:rsidR="00EF7E0D" w:rsidRPr="004A6454" w:rsidRDefault="00EF7E0D" w:rsidP="00EF7E0D">
      <w:pPr>
        <w:pStyle w:val="NoSpacing"/>
      </w:pPr>
      <w:r w:rsidRPr="004A6454">
        <w:t xml:space="preserve">class </w:t>
      </w:r>
      <w:proofErr w:type="spellStart"/>
      <w:r w:rsidRPr="004A6454">
        <w:t>treap</w:t>
      </w:r>
      <w:proofErr w:type="spellEnd"/>
      <w:r w:rsidRPr="004A6454">
        <w:t xml:space="preserve"> {</w:t>
      </w:r>
    </w:p>
    <w:p w14:paraId="1361BE35" w14:textId="77777777" w:rsidR="00EF7E0D" w:rsidRPr="004A6454" w:rsidRDefault="00EF7E0D" w:rsidP="00EF7E0D">
      <w:pPr>
        <w:pStyle w:val="NoSpacing"/>
      </w:pPr>
      <w:r w:rsidRPr="004A6454">
        <w:t>private:</w:t>
      </w:r>
    </w:p>
    <w:p w14:paraId="27CAACE8" w14:textId="77777777" w:rsidR="00EF7E0D" w:rsidRPr="004A6454" w:rsidRDefault="00EF7E0D" w:rsidP="00EF7E0D">
      <w:pPr>
        <w:pStyle w:val="NoSpacing"/>
      </w:pPr>
      <w:r w:rsidRPr="004A6454">
        <w:t xml:space="preserve">    struct node;</w:t>
      </w:r>
    </w:p>
    <w:p w14:paraId="2557F5DB" w14:textId="77777777" w:rsidR="00EF7E0D" w:rsidRPr="004A6454" w:rsidRDefault="00EF7E0D" w:rsidP="00EF7E0D">
      <w:pPr>
        <w:pStyle w:val="NoSpacing"/>
      </w:pPr>
      <w:r w:rsidRPr="004A6454">
        <w:t xml:space="preserve">    using </w:t>
      </w:r>
      <w:proofErr w:type="spellStart"/>
      <w:r w:rsidRPr="004A6454">
        <w:t>pnode</w:t>
      </w:r>
      <w:proofErr w:type="spellEnd"/>
      <w:r w:rsidRPr="004A6454">
        <w:t xml:space="preserve"> = struct node *;</w:t>
      </w:r>
    </w:p>
    <w:p w14:paraId="3A7FA787" w14:textId="77777777" w:rsidR="00EF7E0D" w:rsidRPr="004A6454" w:rsidRDefault="00EF7E0D" w:rsidP="00EF7E0D">
      <w:pPr>
        <w:pStyle w:val="NoSpacing"/>
      </w:pPr>
      <w:r w:rsidRPr="004A6454">
        <w:t xml:space="preserve">    using </w:t>
      </w:r>
      <w:proofErr w:type="spellStart"/>
      <w:r w:rsidRPr="004A6454">
        <w:t>node_allocator_t</w:t>
      </w:r>
      <w:proofErr w:type="spellEnd"/>
      <w:r w:rsidRPr="004A6454">
        <w:t xml:space="preserve"> = </w:t>
      </w:r>
      <w:proofErr w:type="spellStart"/>
      <w:r w:rsidRPr="004A6454">
        <w:t>typename</w:t>
      </w:r>
      <w:proofErr w:type="spellEnd"/>
      <w:r w:rsidRPr="004A6454">
        <w:t xml:space="preserve"> std::</w:t>
      </w:r>
      <w:proofErr w:type="spellStart"/>
      <w:r w:rsidRPr="004A6454">
        <w:t>allocator_traits</w:t>
      </w:r>
      <w:proofErr w:type="spellEnd"/>
      <w:r w:rsidRPr="004A6454">
        <w:t xml:space="preserve">&lt;Allocator&gt;::template </w:t>
      </w:r>
      <w:proofErr w:type="spellStart"/>
      <w:r w:rsidRPr="004A6454">
        <w:t>rebind_alloc</w:t>
      </w:r>
      <w:proofErr w:type="spellEnd"/>
      <w:r w:rsidRPr="004A6454">
        <w:t>&lt;node&gt;;</w:t>
      </w:r>
    </w:p>
    <w:p w14:paraId="4E4ABF22" w14:textId="77777777" w:rsidR="00EF7E0D" w:rsidRPr="004A6454" w:rsidRDefault="00EF7E0D" w:rsidP="00EF7E0D">
      <w:pPr>
        <w:pStyle w:val="NoSpacing"/>
      </w:pPr>
    </w:p>
    <w:p w14:paraId="24935412" w14:textId="77777777" w:rsidR="00EF7E0D" w:rsidRPr="004A6454" w:rsidRDefault="00EF7E0D" w:rsidP="00EF7E0D">
      <w:pPr>
        <w:pStyle w:val="NoSpacing"/>
      </w:pPr>
      <w:r w:rsidRPr="004A6454">
        <w:t xml:space="preserve">    std::mt19937_64 * </w:t>
      </w:r>
      <w:proofErr w:type="spellStart"/>
      <w:r w:rsidRPr="004A6454">
        <w:t>rng</w:t>
      </w:r>
      <w:proofErr w:type="spellEnd"/>
      <w:r w:rsidRPr="004A6454">
        <w:t>_;</w:t>
      </w:r>
    </w:p>
    <w:p w14:paraId="430CEC6A" w14:textId="77777777" w:rsidR="00EF7E0D" w:rsidRPr="004A6454" w:rsidRDefault="00EF7E0D" w:rsidP="00EF7E0D">
      <w:pPr>
        <w:pStyle w:val="NoSpacing"/>
      </w:pPr>
      <w:r w:rsidRPr="004A6454">
        <w:t xml:space="preserve">    </w:t>
      </w:r>
      <w:proofErr w:type="spellStart"/>
      <w:r w:rsidRPr="004A6454">
        <w:t>node_allocator_t</w:t>
      </w:r>
      <w:proofErr w:type="spellEnd"/>
      <w:r w:rsidRPr="004A6454">
        <w:t xml:space="preserve"> </w:t>
      </w:r>
      <w:proofErr w:type="spellStart"/>
      <w:r w:rsidRPr="004A6454">
        <w:t>node_allocator</w:t>
      </w:r>
      <w:proofErr w:type="spellEnd"/>
      <w:r w:rsidRPr="004A6454">
        <w:t>_;</w:t>
      </w:r>
    </w:p>
    <w:p w14:paraId="61D668FC" w14:textId="77777777" w:rsidR="00EF7E0D" w:rsidRPr="004A6454" w:rsidRDefault="00EF7E0D" w:rsidP="00EF7E0D">
      <w:pPr>
        <w:pStyle w:val="NoSpacing"/>
      </w:pPr>
      <w:r w:rsidRPr="004A6454">
        <w:t xml:space="preserve">    bool </w:t>
      </w:r>
      <w:proofErr w:type="spellStart"/>
      <w:r w:rsidRPr="004A6454">
        <w:t>rng_owner</w:t>
      </w:r>
      <w:proofErr w:type="spellEnd"/>
      <w:r w:rsidRPr="004A6454">
        <w:t>_;</w:t>
      </w:r>
    </w:p>
    <w:p w14:paraId="79867A83" w14:textId="77777777" w:rsidR="00EF7E0D" w:rsidRPr="004A6454" w:rsidRDefault="00EF7E0D" w:rsidP="00EF7E0D">
      <w:pPr>
        <w:pStyle w:val="NoSpacing"/>
      </w:pPr>
      <w:r w:rsidRPr="004A6454">
        <w:t xml:space="preserve">    bool </w:t>
      </w:r>
      <w:proofErr w:type="spellStart"/>
      <w:r w:rsidRPr="004A6454">
        <w:t>is_sorted</w:t>
      </w:r>
      <w:proofErr w:type="spellEnd"/>
      <w:r w:rsidRPr="004A6454">
        <w:t>_;</w:t>
      </w:r>
    </w:p>
    <w:p w14:paraId="3716F42B" w14:textId="77777777" w:rsidR="00EF7E0D" w:rsidRPr="004A6454" w:rsidRDefault="00EF7E0D" w:rsidP="00EF7E0D">
      <w:pPr>
        <w:pStyle w:val="NoSpacing"/>
      </w:pPr>
      <w:r w:rsidRPr="004A6454">
        <w:t xml:space="preserve">    bool stop_; // for priority regeneration</w:t>
      </w:r>
    </w:p>
    <w:p w14:paraId="06A1E3C6" w14:textId="77777777" w:rsidR="00EF7E0D" w:rsidRPr="004A6454" w:rsidRDefault="00EF7E0D" w:rsidP="00EF7E0D">
      <w:pPr>
        <w:pStyle w:val="NoSpacing"/>
      </w:pPr>
      <w:r w:rsidRPr="004A6454">
        <w:t xml:space="preserve">    </w:t>
      </w:r>
      <w:proofErr w:type="spellStart"/>
      <w:r w:rsidRPr="004A6454">
        <w:t>pnode</w:t>
      </w:r>
      <w:proofErr w:type="spellEnd"/>
      <w:r w:rsidRPr="004A6454">
        <w:t xml:space="preserve"> root_;</w:t>
      </w:r>
    </w:p>
    <w:p w14:paraId="0BABE7B8" w14:textId="77777777" w:rsidR="00EF7E0D" w:rsidRPr="004A6454" w:rsidRDefault="00EF7E0D" w:rsidP="00EF7E0D">
      <w:pPr>
        <w:pStyle w:val="NoSpacing"/>
      </w:pPr>
    </w:p>
    <w:p w14:paraId="5CE52794" w14:textId="77777777" w:rsidR="00EF7E0D" w:rsidRPr="004A6454" w:rsidRDefault="00EF7E0D" w:rsidP="00EF7E0D">
      <w:pPr>
        <w:pStyle w:val="NoSpacing"/>
      </w:pPr>
      <w:r w:rsidRPr="004A6454">
        <w:t xml:space="preserve">    using </w:t>
      </w:r>
      <w:proofErr w:type="spellStart"/>
      <w:r w:rsidRPr="004A6454">
        <w:t>priority_t</w:t>
      </w:r>
      <w:proofErr w:type="spellEnd"/>
      <w:r w:rsidRPr="004A6454">
        <w:t xml:space="preserve"> = std::mt19937_64::</w:t>
      </w:r>
      <w:proofErr w:type="spellStart"/>
      <w:r w:rsidRPr="004A6454">
        <w:t>result_type</w:t>
      </w:r>
      <w:proofErr w:type="spellEnd"/>
      <w:r w:rsidRPr="004A6454">
        <w:t>;</w:t>
      </w:r>
    </w:p>
    <w:p w14:paraId="5E2C3946" w14:textId="77777777" w:rsidR="00EF7E0D" w:rsidRPr="004A6454" w:rsidRDefault="00EF7E0D" w:rsidP="00EF7E0D">
      <w:pPr>
        <w:pStyle w:val="NoSpacing"/>
      </w:pPr>
    </w:p>
    <w:p w14:paraId="619E0A78" w14:textId="77777777" w:rsidR="00EF7E0D" w:rsidRPr="004A6454" w:rsidRDefault="00EF7E0D" w:rsidP="00EF7E0D">
      <w:pPr>
        <w:pStyle w:val="NoSpacing"/>
      </w:pPr>
      <w:r w:rsidRPr="004A6454">
        <w:t xml:space="preserve">    </w:t>
      </w:r>
      <w:proofErr w:type="spellStart"/>
      <w:r w:rsidRPr="004A6454">
        <w:t>priority_t</w:t>
      </w:r>
      <w:proofErr w:type="spellEnd"/>
      <w:r w:rsidRPr="004A6454">
        <w:t xml:space="preserve"> </w:t>
      </w:r>
      <w:proofErr w:type="spellStart"/>
      <w:r w:rsidRPr="004A6454">
        <w:t>next_priority</w:t>
      </w:r>
      <w:proofErr w:type="spellEnd"/>
      <w:r w:rsidRPr="004A6454">
        <w:t xml:space="preserve"> () {</w:t>
      </w:r>
    </w:p>
    <w:p w14:paraId="070487D9" w14:textId="77777777" w:rsidR="00EF7E0D" w:rsidRPr="004A6454" w:rsidRDefault="00EF7E0D" w:rsidP="00EF7E0D">
      <w:pPr>
        <w:pStyle w:val="NoSpacing"/>
      </w:pPr>
      <w:r w:rsidRPr="004A6454">
        <w:t xml:space="preserve">        </w:t>
      </w:r>
      <w:proofErr w:type="spellStart"/>
      <w:r w:rsidRPr="004A6454">
        <w:t>priority_t</w:t>
      </w:r>
      <w:proofErr w:type="spellEnd"/>
      <w:r w:rsidRPr="004A6454">
        <w:t xml:space="preserve"> priority = (*</w:t>
      </w:r>
      <w:proofErr w:type="spellStart"/>
      <w:r w:rsidRPr="004A6454">
        <w:t>rng</w:t>
      </w:r>
      <w:proofErr w:type="spellEnd"/>
      <w:r w:rsidRPr="004A6454">
        <w:t>_)();</w:t>
      </w:r>
    </w:p>
    <w:p w14:paraId="53DC32AC" w14:textId="77777777" w:rsidR="00EF7E0D" w:rsidRPr="004A6454" w:rsidRDefault="00EF7E0D" w:rsidP="00EF7E0D">
      <w:pPr>
        <w:pStyle w:val="NoSpacing"/>
      </w:pPr>
      <w:r w:rsidRPr="004A6454">
        <w:t xml:space="preserve">        return priority;</w:t>
      </w:r>
    </w:p>
    <w:p w14:paraId="4190DC15" w14:textId="77777777" w:rsidR="00EF7E0D" w:rsidRPr="004A6454" w:rsidRDefault="00EF7E0D" w:rsidP="00EF7E0D">
      <w:pPr>
        <w:pStyle w:val="NoSpacing"/>
      </w:pPr>
      <w:r w:rsidRPr="004A6454">
        <w:t xml:space="preserve">    }</w:t>
      </w:r>
    </w:p>
    <w:p w14:paraId="6D57E52C" w14:textId="77777777" w:rsidR="00EF7E0D" w:rsidRPr="004A6454" w:rsidRDefault="00EF7E0D" w:rsidP="00EF7E0D">
      <w:pPr>
        <w:pStyle w:val="NoSpacing"/>
      </w:pPr>
    </w:p>
    <w:p w14:paraId="5FFFB721" w14:textId="77777777" w:rsidR="00EF7E0D" w:rsidRPr="004A6454" w:rsidRDefault="00EF7E0D" w:rsidP="00EF7E0D">
      <w:pPr>
        <w:pStyle w:val="NoSpacing"/>
      </w:pPr>
      <w:r w:rsidRPr="004A6454">
        <w:t xml:space="preserve">    void </w:t>
      </w:r>
      <w:proofErr w:type="spellStart"/>
      <w:r w:rsidRPr="004A6454">
        <w:t>regenerate_priorities_recursive</w:t>
      </w:r>
      <w:proofErr w:type="spellEnd"/>
      <w:r w:rsidRPr="004A6454">
        <w:t xml:space="preserve"> (std::vector &lt;int&gt; &amp; </w:t>
      </w:r>
      <w:proofErr w:type="spellStart"/>
      <w:r w:rsidRPr="004A6454">
        <w:t>new_priors</w:t>
      </w:r>
      <w:proofErr w:type="spellEnd"/>
      <w:r w:rsidRPr="004A6454">
        <w:t xml:space="preserve">, </w:t>
      </w:r>
      <w:proofErr w:type="spellStart"/>
      <w:r w:rsidRPr="004A6454">
        <w:t>pnode</w:t>
      </w:r>
      <w:proofErr w:type="spellEnd"/>
      <w:r w:rsidRPr="004A6454">
        <w:t xml:space="preserve"> &amp; t, int l, int r) {</w:t>
      </w:r>
    </w:p>
    <w:p w14:paraId="7021476D" w14:textId="77777777" w:rsidR="00EF7E0D" w:rsidRPr="004A6454" w:rsidRDefault="00EF7E0D" w:rsidP="00EF7E0D">
      <w:pPr>
        <w:pStyle w:val="NoSpacing"/>
      </w:pPr>
      <w:r w:rsidRPr="004A6454">
        <w:t xml:space="preserve">        if (!t)</w:t>
      </w:r>
    </w:p>
    <w:p w14:paraId="47BE03A7" w14:textId="77777777" w:rsidR="00EF7E0D" w:rsidRPr="004A6454" w:rsidRDefault="00EF7E0D" w:rsidP="00EF7E0D">
      <w:pPr>
        <w:pStyle w:val="NoSpacing"/>
      </w:pPr>
      <w:r w:rsidRPr="004A6454">
        <w:t xml:space="preserve">            return;</w:t>
      </w:r>
    </w:p>
    <w:p w14:paraId="5F9EFC9A" w14:textId="77777777" w:rsidR="00EF7E0D" w:rsidRPr="004A6454" w:rsidRDefault="00EF7E0D" w:rsidP="00EF7E0D">
      <w:pPr>
        <w:pStyle w:val="NoSpacing"/>
      </w:pPr>
      <w:r w:rsidRPr="004A6454">
        <w:t xml:space="preserve">        t-&gt;priority = </w:t>
      </w:r>
      <w:proofErr w:type="spellStart"/>
      <w:r w:rsidRPr="004A6454">
        <w:t>new_priors</w:t>
      </w:r>
      <w:proofErr w:type="spellEnd"/>
      <w:r w:rsidRPr="004A6454">
        <w:t>[r - 1];</w:t>
      </w:r>
    </w:p>
    <w:p w14:paraId="714D7F1A" w14:textId="77777777" w:rsidR="00EF7E0D" w:rsidRPr="004A6454" w:rsidRDefault="00EF7E0D" w:rsidP="00EF7E0D">
      <w:pPr>
        <w:pStyle w:val="NoSpacing"/>
      </w:pPr>
      <w:r w:rsidRPr="004A6454">
        <w:t xml:space="preserve">        </w:t>
      </w:r>
      <w:proofErr w:type="spellStart"/>
      <w:r w:rsidRPr="004A6454">
        <w:t>regenerate_priorities_recursive</w:t>
      </w:r>
      <w:proofErr w:type="spellEnd"/>
      <w:r w:rsidRPr="004A6454">
        <w:t>(</w:t>
      </w:r>
      <w:proofErr w:type="spellStart"/>
      <w:r w:rsidRPr="004A6454">
        <w:t>new_priors</w:t>
      </w:r>
      <w:proofErr w:type="spellEnd"/>
      <w:r w:rsidRPr="004A6454">
        <w:t xml:space="preserve">, t-&gt;l, l, l + </w:t>
      </w:r>
      <w:proofErr w:type="spellStart"/>
      <w:r w:rsidRPr="004A6454">
        <w:t>cnt</w:t>
      </w:r>
      <w:proofErr w:type="spellEnd"/>
      <w:r w:rsidRPr="004A6454">
        <w:t>(t-&gt;l));</w:t>
      </w:r>
    </w:p>
    <w:p w14:paraId="4511FC82" w14:textId="77777777" w:rsidR="00EF7E0D" w:rsidRPr="004A6454" w:rsidRDefault="00EF7E0D" w:rsidP="00EF7E0D">
      <w:pPr>
        <w:pStyle w:val="NoSpacing"/>
      </w:pPr>
      <w:r w:rsidRPr="004A6454">
        <w:t xml:space="preserve">        </w:t>
      </w:r>
      <w:proofErr w:type="spellStart"/>
      <w:r w:rsidRPr="004A6454">
        <w:t>regenerate_priorities_recursive</w:t>
      </w:r>
      <w:proofErr w:type="spellEnd"/>
      <w:r w:rsidRPr="004A6454">
        <w:t>(</w:t>
      </w:r>
      <w:proofErr w:type="spellStart"/>
      <w:r w:rsidRPr="004A6454">
        <w:t>new_priors</w:t>
      </w:r>
      <w:proofErr w:type="spellEnd"/>
      <w:r w:rsidRPr="004A6454">
        <w:t xml:space="preserve">, t-&gt;r, l + </w:t>
      </w:r>
      <w:proofErr w:type="spellStart"/>
      <w:r w:rsidRPr="004A6454">
        <w:t>cnt</w:t>
      </w:r>
      <w:proofErr w:type="spellEnd"/>
      <w:r w:rsidRPr="004A6454">
        <w:t>(t-&gt;l), r - 1);</w:t>
      </w:r>
    </w:p>
    <w:p w14:paraId="5E10EF00" w14:textId="77777777" w:rsidR="00EF7E0D" w:rsidRPr="004A6454" w:rsidRDefault="00EF7E0D" w:rsidP="00EF7E0D">
      <w:pPr>
        <w:pStyle w:val="NoSpacing"/>
      </w:pPr>
      <w:r w:rsidRPr="004A6454">
        <w:t xml:space="preserve">    }</w:t>
      </w:r>
    </w:p>
    <w:p w14:paraId="4AADC2CB" w14:textId="77777777" w:rsidR="00EF7E0D" w:rsidRPr="004A6454" w:rsidRDefault="00EF7E0D" w:rsidP="00EF7E0D">
      <w:pPr>
        <w:pStyle w:val="NoSpacing"/>
      </w:pPr>
    </w:p>
    <w:p w14:paraId="0716BFE3" w14:textId="77777777" w:rsidR="00EF7E0D" w:rsidRPr="004A6454" w:rsidRDefault="00EF7E0D" w:rsidP="00EF7E0D">
      <w:pPr>
        <w:pStyle w:val="NoSpacing"/>
      </w:pPr>
      <w:r w:rsidRPr="004A6454">
        <w:t xml:space="preserve">    void </w:t>
      </w:r>
      <w:proofErr w:type="spellStart"/>
      <w:r w:rsidRPr="004A6454">
        <w:t>regenerate_priorities</w:t>
      </w:r>
      <w:proofErr w:type="spellEnd"/>
      <w:r w:rsidRPr="004A6454">
        <w:t xml:space="preserve"> () {</w:t>
      </w:r>
    </w:p>
    <w:p w14:paraId="0ECC2EA6" w14:textId="77777777" w:rsidR="00EF7E0D" w:rsidRPr="004A6454" w:rsidRDefault="00EF7E0D" w:rsidP="00EF7E0D">
      <w:pPr>
        <w:pStyle w:val="NoSpacing"/>
      </w:pPr>
      <w:r w:rsidRPr="004A6454">
        <w:t xml:space="preserve">        int </w:t>
      </w:r>
      <w:proofErr w:type="spellStart"/>
      <w:r w:rsidRPr="004A6454">
        <w:t>sz</w:t>
      </w:r>
      <w:proofErr w:type="spellEnd"/>
      <w:r w:rsidRPr="004A6454">
        <w:t xml:space="preserve"> = size();</w:t>
      </w:r>
    </w:p>
    <w:p w14:paraId="4A265F36" w14:textId="77777777" w:rsidR="00EF7E0D" w:rsidRPr="004A6454" w:rsidRDefault="00EF7E0D" w:rsidP="00EF7E0D">
      <w:pPr>
        <w:pStyle w:val="NoSpacing"/>
      </w:pPr>
      <w:r w:rsidRPr="004A6454">
        <w:t xml:space="preserve">        std::vector &lt;int&gt; </w:t>
      </w:r>
      <w:proofErr w:type="spellStart"/>
      <w:r w:rsidRPr="004A6454">
        <w:t>new_priors</w:t>
      </w:r>
      <w:proofErr w:type="spellEnd"/>
      <w:r w:rsidRPr="004A6454">
        <w:t>(</w:t>
      </w:r>
      <w:proofErr w:type="spellStart"/>
      <w:r w:rsidRPr="004A6454">
        <w:t>sz</w:t>
      </w:r>
      <w:proofErr w:type="spellEnd"/>
      <w:r w:rsidRPr="004A6454">
        <w:t>);</w:t>
      </w:r>
    </w:p>
    <w:p w14:paraId="3D1F6A57" w14:textId="77777777" w:rsidR="00EF7E0D" w:rsidRPr="004A6454" w:rsidRDefault="00EF7E0D" w:rsidP="00EF7E0D">
      <w:pPr>
        <w:pStyle w:val="NoSpacing"/>
      </w:pPr>
      <w:r w:rsidRPr="004A6454">
        <w:t xml:space="preserve">        for (int </w:t>
      </w:r>
      <w:proofErr w:type="spellStart"/>
      <w:r w:rsidRPr="004A6454">
        <w:t>i</w:t>
      </w:r>
      <w:proofErr w:type="spellEnd"/>
      <w:r w:rsidRPr="004A6454">
        <w:t xml:space="preserve"> = 0; </w:t>
      </w:r>
      <w:proofErr w:type="spellStart"/>
      <w:r w:rsidRPr="004A6454">
        <w:t>i</w:t>
      </w:r>
      <w:proofErr w:type="spellEnd"/>
      <w:r w:rsidRPr="004A6454">
        <w:t xml:space="preserve"> &lt; </w:t>
      </w:r>
      <w:proofErr w:type="spellStart"/>
      <w:r w:rsidRPr="004A6454">
        <w:t>sz</w:t>
      </w:r>
      <w:proofErr w:type="spellEnd"/>
      <w:r w:rsidRPr="004A6454">
        <w:t xml:space="preserve">; </w:t>
      </w:r>
      <w:proofErr w:type="spellStart"/>
      <w:r w:rsidRPr="004A6454">
        <w:t>i</w:t>
      </w:r>
      <w:proofErr w:type="spellEnd"/>
      <w:r w:rsidRPr="004A6454">
        <w:t>++)</w:t>
      </w:r>
    </w:p>
    <w:p w14:paraId="793F6FA2" w14:textId="77777777" w:rsidR="00EF7E0D" w:rsidRPr="004A6454" w:rsidRDefault="00EF7E0D" w:rsidP="00EF7E0D">
      <w:pPr>
        <w:pStyle w:val="NoSpacing"/>
      </w:pPr>
      <w:r w:rsidRPr="004A6454">
        <w:t xml:space="preserve">            </w:t>
      </w:r>
      <w:proofErr w:type="spellStart"/>
      <w:r w:rsidRPr="004A6454">
        <w:t>new_priors</w:t>
      </w:r>
      <w:proofErr w:type="spellEnd"/>
      <w:r w:rsidRPr="004A6454">
        <w:t>[</w:t>
      </w:r>
      <w:proofErr w:type="spellStart"/>
      <w:r w:rsidRPr="004A6454">
        <w:t>i</w:t>
      </w:r>
      <w:proofErr w:type="spellEnd"/>
      <w:r w:rsidRPr="004A6454">
        <w:t xml:space="preserve">] = </w:t>
      </w:r>
      <w:proofErr w:type="spellStart"/>
      <w:r w:rsidRPr="004A6454">
        <w:t>next_priority</w:t>
      </w:r>
      <w:proofErr w:type="spellEnd"/>
      <w:r w:rsidRPr="004A6454">
        <w:t>();</w:t>
      </w:r>
    </w:p>
    <w:p w14:paraId="11AA8680" w14:textId="77777777" w:rsidR="00EF7E0D" w:rsidRPr="004A6454" w:rsidRDefault="00EF7E0D" w:rsidP="00EF7E0D">
      <w:pPr>
        <w:pStyle w:val="NoSpacing"/>
      </w:pPr>
      <w:r w:rsidRPr="004A6454">
        <w:t xml:space="preserve">        std::sort(</w:t>
      </w:r>
      <w:proofErr w:type="spellStart"/>
      <w:r w:rsidRPr="004A6454">
        <w:t>new_priors.begin</w:t>
      </w:r>
      <w:proofErr w:type="spellEnd"/>
      <w:r w:rsidRPr="004A6454">
        <w:t xml:space="preserve">(), </w:t>
      </w:r>
      <w:proofErr w:type="spellStart"/>
      <w:r w:rsidRPr="004A6454">
        <w:t>new_priors.end</w:t>
      </w:r>
      <w:proofErr w:type="spellEnd"/>
      <w:r w:rsidRPr="004A6454">
        <w:t>());</w:t>
      </w:r>
    </w:p>
    <w:p w14:paraId="55F69EA9" w14:textId="77777777" w:rsidR="00EF7E0D" w:rsidRPr="004A6454" w:rsidRDefault="00EF7E0D" w:rsidP="00EF7E0D">
      <w:pPr>
        <w:pStyle w:val="NoSpacing"/>
      </w:pPr>
      <w:r w:rsidRPr="004A6454">
        <w:t xml:space="preserve">        for (int </w:t>
      </w:r>
      <w:proofErr w:type="spellStart"/>
      <w:r w:rsidRPr="004A6454">
        <w:t>i</w:t>
      </w:r>
      <w:proofErr w:type="spellEnd"/>
      <w:r w:rsidRPr="004A6454">
        <w:t xml:space="preserve"> = 0; </w:t>
      </w:r>
      <w:proofErr w:type="spellStart"/>
      <w:r w:rsidRPr="004A6454">
        <w:t>i</w:t>
      </w:r>
      <w:proofErr w:type="spellEnd"/>
      <w:r w:rsidRPr="004A6454">
        <w:t xml:space="preserve"> &lt; </w:t>
      </w:r>
      <w:proofErr w:type="spellStart"/>
      <w:r w:rsidRPr="004A6454">
        <w:t>sz</w:t>
      </w:r>
      <w:proofErr w:type="spellEnd"/>
      <w:r w:rsidRPr="004A6454">
        <w:t xml:space="preserve">; </w:t>
      </w:r>
      <w:proofErr w:type="spellStart"/>
      <w:r w:rsidRPr="004A6454">
        <w:t>i</w:t>
      </w:r>
      <w:proofErr w:type="spellEnd"/>
      <w:r w:rsidRPr="004A6454">
        <w:t>++)</w:t>
      </w:r>
    </w:p>
    <w:p w14:paraId="7131A224" w14:textId="77777777" w:rsidR="00EF7E0D" w:rsidRPr="004A6454" w:rsidRDefault="00EF7E0D" w:rsidP="00EF7E0D">
      <w:pPr>
        <w:pStyle w:val="NoSpacing"/>
      </w:pPr>
      <w:r w:rsidRPr="004A6454">
        <w:t xml:space="preserve">            </w:t>
      </w:r>
      <w:proofErr w:type="spellStart"/>
      <w:r w:rsidRPr="004A6454">
        <w:t>new_priors</w:t>
      </w:r>
      <w:proofErr w:type="spellEnd"/>
      <w:r w:rsidRPr="004A6454">
        <w:t>[</w:t>
      </w:r>
      <w:proofErr w:type="spellStart"/>
      <w:r w:rsidRPr="004A6454">
        <w:t>i</w:t>
      </w:r>
      <w:proofErr w:type="spellEnd"/>
      <w:r w:rsidRPr="004A6454">
        <w:t xml:space="preserve">] += </w:t>
      </w:r>
      <w:proofErr w:type="spellStart"/>
      <w:r w:rsidRPr="004A6454">
        <w:t>i</w:t>
      </w:r>
      <w:proofErr w:type="spellEnd"/>
      <w:r w:rsidRPr="004A6454">
        <w:t>;</w:t>
      </w:r>
    </w:p>
    <w:p w14:paraId="18263CBC" w14:textId="77777777" w:rsidR="00EF7E0D" w:rsidRPr="004A6454" w:rsidRDefault="00EF7E0D" w:rsidP="00EF7E0D">
      <w:pPr>
        <w:pStyle w:val="NoSpacing"/>
      </w:pPr>
      <w:r w:rsidRPr="004A6454">
        <w:t xml:space="preserve">        </w:t>
      </w:r>
      <w:proofErr w:type="spellStart"/>
      <w:r w:rsidRPr="004A6454">
        <w:t>regenerate_priorities_recursive</w:t>
      </w:r>
      <w:proofErr w:type="spellEnd"/>
      <w:r w:rsidRPr="004A6454">
        <w:t>(</w:t>
      </w:r>
      <w:proofErr w:type="spellStart"/>
      <w:r w:rsidRPr="004A6454">
        <w:t>new_priors</w:t>
      </w:r>
      <w:proofErr w:type="spellEnd"/>
      <w:r w:rsidRPr="004A6454">
        <w:t xml:space="preserve">, root_, 0, </w:t>
      </w:r>
      <w:proofErr w:type="spellStart"/>
      <w:r w:rsidRPr="004A6454">
        <w:t>sz</w:t>
      </w:r>
      <w:proofErr w:type="spellEnd"/>
      <w:r w:rsidRPr="004A6454">
        <w:t>);</w:t>
      </w:r>
    </w:p>
    <w:p w14:paraId="0DF4C34E" w14:textId="77777777" w:rsidR="00EF7E0D" w:rsidRPr="004A6454" w:rsidRDefault="00EF7E0D" w:rsidP="00EF7E0D">
      <w:pPr>
        <w:pStyle w:val="NoSpacing"/>
      </w:pPr>
      <w:r w:rsidRPr="004A6454">
        <w:t xml:space="preserve">    }</w:t>
      </w:r>
    </w:p>
    <w:p w14:paraId="01F533FF" w14:textId="77777777" w:rsidR="00EF7E0D" w:rsidRPr="004A6454" w:rsidRDefault="00EF7E0D" w:rsidP="00EF7E0D">
      <w:pPr>
        <w:pStyle w:val="NoSpacing"/>
      </w:pPr>
    </w:p>
    <w:p w14:paraId="36D87B01" w14:textId="77777777" w:rsidR="00EF7E0D" w:rsidRPr="004A6454" w:rsidRDefault="00EF7E0D" w:rsidP="00EF7E0D">
      <w:pPr>
        <w:pStyle w:val="NoSpacing"/>
      </w:pPr>
      <w:r w:rsidRPr="004A6454">
        <w:t xml:space="preserve">    struct node {</w:t>
      </w:r>
    </w:p>
    <w:p w14:paraId="29F3A624" w14:textId="77777777" w:rsidR="00EF7E0D" w:rsidRPr="004A6454" w:rsidRDefault="00EF7E0D" w:rsidP="00EF7E0D">
      <w:pPr>
        <w:pStyle w:val="NoSpacing"/>
      </w:pPr>
      <w:r w:rsidRPr="004A6454">
        <w:t xml:space="preserve">        </w:t>
      </w:r>
      <w:proofErr w:type="spellStart"/>
      <w:r w:rsidRPr="004A6454">
        <w:t>priority_t</w:t>
      </w:r>
      <w:proofErr w:type="spellEnd"/>
      <w:r w:rsidRPr="004A6454">
        <w:t xml:space="preserve"> priority;</w:t>
      </w:r>
    </w:p>
    <w:p w14:paraId="03397638" w14:textId="77777777" w:rsidR="00EF7E0D" w:rsidRPr="004A6454" w:rsidRDefault="00EF7E0D" w:rsidP="00EF7E0D">
      <w:pPr>
        <w:pStyle w:val="NoSpacing"/>
      </w:pPr>
      <w:r w:rsidRPr="004A6454">
        <w:t xml:space="preserve">        int </w:t>
      </w:r>
      <w:proofErr w:type="spellStart"/>
      <w:r w:rsidRPr="004A6454">
        <w:t>cnt</w:t>
      </w:r>
      <w:proofErr w:type="spellEnd"/>
      <w:r w:rsidRPr="004A6454">
        <w:t>, rev;</w:t>
      </w:r>
    </w:p>
    <w:p w14:paraId="4E78EC3A" w14:textId="77777777" w:rsidR="00EF7E0D" w:rsidRPr="004A6454" w:rsidRDefault="00EF7E0D" w:rsidP="00EF7E0D">
      <w:pPr>
        <w:pStyle w:val="NoSpacing"/>
      </w:pPr>
      <w:r w:rsidRPr="004A6454">
        <w:t xml:space="preserve">        T key, add, </w:t>
      </w:r>
      <w:proofErr w:type="spellStart"/>
      <w:r w:rsidRPr="004A6454">
        <w:t>fsum</w:t>
      </w:r>
      <w:proofErr w:type="spellEnd"/>
      <w:r w:rsidRPr="004A6454">
        <w:t>;</w:t>
      </w:r>
    </w:p>
    <w:p w14:paraId="100B5B85" w14:textId="77777777" w:rsidR="00EF7E0D" w:rsidRPr="004A6454" w:rsidRDefault="00EF7E0D" w:rsidP="00EF7E0D">
      <w:pPr>
        <w:pStyle w:val="NoSpacing"/>
      </w:pPr>
      <w:r w:rsidRPr="004A6454">
        <w:t xml:space="preserve">        </w:t>
      </w:r>
      <w:proofErr w:type="spellStart"/>
      <w:r w:rsidRPr="004A6454">
        <w:t>pnode</w:t>
      </w:r>
      <w:proofErr w:type="spellEnd"/>
      <w:r w:rsidRPr="004A6454">
        <w:t xml:space="preserve"> l, r;</w:t>
      </w:r>
    </w:p>
    <w:p w14:paraId="1EC2BDC2" w14:textId="77777777" w:rsidR="00EF7E0D" w:rsidRPr="004A6454" w:rsidRDefault="00EF7E0D" w:rsidP="00EF7E0D">
      <w:pPr>
        <w:pStyle w:val="NoSpacing"/>
      </w:pPr>
    </w:p>
    <w:p w14:paraId="2FF6770C" w14:textId="77777777" w:rsidR="00EF7E0D" w:rsidRPr="004A6454" w:rsidRDefault="00EF7E0D" w:rsidP="00EF7E0D">
      <w:pPr>
        <w:pStyle w:val="NoSpacing"/>
      </w:pPr>
      <w:r w:rsidRPr="004A6454">
        <w:t xml:space="preserve">        node (T x, </w:t>
      </w:r>
      <w:proofErr w:type="spellStart"/>
      <w:r w:rsidRPr="004A6454">
        <w:t>priority_t</w:t>
      </w:r>
      <w:proofErr w:type="spellEnd"/>
      <w:r w:rsidRPr="004A6454">
        <w:t xml:space="preserve"> p) {</w:t>
      </w:r>
    </w:p>
    <w:p w14:paraId="1D41CA59" w14:textId="77777777" w:rsidR="00EF7E0D" w:rsidRPr="004A6454" w:rsidRDefault="00EF7E0D" w:rsidP="00EF7E0D">
      <w:pPr>
        <w:pStyle w:val="NoSpacing"/>
      </w:pPr>
      <w:r w:rsidRPr="004A6454">
        <w:t xml:space="preserve">            add = 0 * x;</w:t>
      </w:r>
    </w:p>
    <w:p w14:paraId="7FFC7AA4" w14:textId="77777777" w:rsidR="00EF7E0D" w:rsidRPr="004A6454" w:rsidRDefault="00EF7E0D" w:rsidP="00EF7E0D">
      <w:pPr>
        <w:pStyle w:val="NoSpacing"/>
      </w:pPr>
      <w:r w:rsidRPr="004A6454">
        <w:t xml:space="preserve">            key = </w:t>
      </w:r>
      <w:proofErr w:type="spellStart"/>
      <w:r w:rsidRPr="004A6454">
        <w:t>fsum</w:t>
      </w:r>
      <w:proofErr w:type="spellEnd"/>
      <w:r w:rsidRPr="004A6454">
        <w:t xml:space="preserve"> = x;</w:t>
      </w:r>
    </w:p>
    <w:p w14:paraId="13F9DC44" w14:textId="77777777" w:rsidR="00EF7E0D" w:rsidRPr="004A6454" w:rsidRDefault="00EF7E0D" w:rsidP="00EF7E0D">
      <w:pPr>
        <w:pStyle w:val="NoSpacing"/>
      </w:pPr>
      <w:r w:rsidRPr="004A6454">
        <w:t xml:space="preserve">            </w:t>
      </w:r>
      <w:proofErr w:type="spellStart"/>
      <w:r w:rsidRPr="004A6454">
        <w:t>cnt</w:t>
      </w:r>
      <w:proofErr w:type="spellEnd"/>
      <w:r w:rsidRPr="004A6454">
        <w:t xml:space="preserve"> = 1;</w:t>
      </w:r>
    </w:p>
    <w:p w14:paraId="7383EBC0" w14:textId="77777777" w:rsidR="00EF7E0D" w:rsidRPr="004A6454" w:rsidRDefault="00EF7E0D" w:rsidP="00EF7E0D">
      <w:pPr>
        <w:pStyle w:val="NoSpacing"/>
      </w:pPr>
      <w:r w:rsidRPr="004A6454">
        <w:t xml:space="preserve">            rev = 0;</w:t>
      </w:r>
    </w:p>
    <w:p w14:paraId="26F816CB" w14:textId="77777777" w:rsidR="00EF7E0D" w:rsidRPr="004A6454" w:rsidRDefault="00EF7E0D" w:rsidP="00EF7E0D">
      <w:pPr>
        <w:pStyle w:val="NoSpacing"/>
      </w:pPr>
      <w:r w:rsidRPr="004A6454">
        <w:t xml:space="preserve">            l = r = </w:t>
      </w:r>
      <w:proofErr w:type="spellStart"/>
      <w:r w:rsidRPr="004A6454">
        <w:t>nullptr</w:t>
      </w:r>
      <w:proofErr w:type="spellEnd"/>
      <w:r w:rsidRPr="004A6454">
        <w:t>;</w:t>
      </w:r>
    </w:p>
    <w:p w14:paraId="168F2EE8" w14:textId="77777777" w:rsidR="00EF7E0D" w:rsidRPr="004A6454" w:rsidRDefault="00EF7E0D" w:rsidP="00EF7E0D">
      <w:pPr>
        <w:pStyle w:val="NoSpacing"/>
      </w:pPr>
      <w:r w:rsidRPr="004A6454">
        <w:t xml:space="preserve">            priority = p;</w:t>
      </w:r>
    </w:p>
    <w:p w14:paraId="0E0746DD" w14:textId="77777777" w:rsidR="00EF7E0D" w:rsidRPr="004A6454" w:rsidRDefault="00EF7E0D" w:rsidP="00EF7E0D">
      <w:pPr>
        <w:pStyle w:val="NoSpacing"/>
      </w:pPr>
      <w:r w:rsidRPr="004A6454">
        <w:t xml:space="preserve">        }</w:t>
      </w:r>
    </w:p>
    <w:p w14:paraId="483631D3" w14:textId="77777777" w:rsidR="00EF7E0D" w:rsidRPr="004A6454" w:rsidRDefault="00EF7E0D" w:rsidP="00EF7E0D">
      <w:pPr>
        <w:pStyle w:val="NoSpacing"/>
      </w:pPr>
      <w:r w:rsidRPr="004A6454">
        <w:t xml:space="preserve">    };</w:t>
      </w:r>
    </w:p>
    <w:p w14:paraId="62224591" w14:textId="77777777" w:rsidR="00EF7E0D" w:rsidRPr="004A6454" w:rsidRDefault="00EF7E0D" w:rsidP="00EF7E0D">
      <w:pPr>
        <w:pStyle w:val="NoSpacing"/>
      </w:pPr>
    </w:p>
    <w:p w14:paraId="57D3A451" w14:textId="77777777" w:rsidR="00EF7E0D" w:rsidRPr="004A6454" w:rsidRDefault="00EF7E0D" w:rsidP="00EF7E0D">
      <w:pPr>
        <w:pStyle w:val="NoSpacing"/>
      </w:pPr>
      <w:r w:rsidRPr="004A6454">
        <w:t xml:space="preserve">    </w:t>
      </w:r>
      <w:proofErr w:type="spellStart"/>
      <w:r w:rsidRPr="004A6454">
        <w:t>pnode</w:t>
      </w:r>
      <w:proofErr w:type="spellEnd"/>
      <w:r w:rsidRPr="004A6454">
        <w:t xml:space="preserve"> </w:t>
      </w:r>
      <w:proofErr w:type="spellStart"/>
      <w:r w:rsidRPr="004A6454">
        <w:t>create_node</w:t>
      </w:r>
      <w:proofErr w:type="spellEnd"/>
      <w:r w:rsidRPr="004A6454">
        <w:t>(T x) {</w:t>
      </w:r>
    </w:p>
    <w:p w14:paraId="6D538CB1" w14:textId="77777777" w:rsidR="00EF7E0D" w:rsidRPr="004A6454" w:rsidRDefault="00EF7E0D" w:rsidP="00EF7E0D">
      <w:pPr>
        <w:pStyle w:val="NoSpacing"/>
      </w:pPr>
      <w:r w:rsidRPr="004A6454">
        <w:t xml:space="preserve">        auto place = </w:t>
      </w:r>
      <w:proofErr w:type="spellStart"/>
      <w:r w:rsidRPr="004A6454">
        <w:t>node_allocator_.allocate</w:t>
      </w:r>
      <w:proofErr w:type="spellEnd"/>
      <w:r w:rsidRPr="004A6454">
        <w:t>(1);</w:t>
      </w:r>
    </w:p>
    <w:p w14:paraId="39495744" w14:textId="77777777" w:rsidR="00EF7E0D" w:rsidRPr="004A6454" w:rsidRDefault="00EF7E0D" w:rsidP="00EF7E0D">
      <w:pPr>
        <w:pStyle w:val="NoSpacing"/>
      </w:pPr>
      <w:r w:rsidRPr="004A6454">
        <w:t xml:space="preserve">        std::allocator_traits&lt;node_allocator_t&gt;::construct(node_allocator_, place, x, </w:t>
      </w:r>
      <w:proofErr w:type="spellStart"/>
      <w:r w:rsidRPr="004A6454">
        <w:t>next_priority</w:t>
      </w:r>
      <w:proofErr w:type="spellEnd"/>
      <w:r w:rsidRPr="004A6454">
        <w:t>());</w:t>
      </w:r>
    </w:p>
    <w:p w14:paraId="4DA59402" w14:textId="77777777" w:rsidR="00EF7E0D" w:rsidRPr="004A6454" w:rsidRDefault="00EF7E0D" w:rsidP="00EF7E0D">
      <w:pPr>
        <w:pStyle w:val="NoSpacing"/>
      </w:pPr>
      <w:r w:rsidRPr="004A6454">
        <w:t xml:space="preserve">        return place;</w:t>
      </w:r>
    </w:p>
    <w:p w14:paraId="642BF56E" w14:textId="77777777" w:rsidR="00EF7E0D" w:rsidRPr="004A6454" w:rsidRDefault="00EF7E0D" w:rsidP="00EF7E0D">
      <w:pPr>
        <w:pStyle w:val="NoSpacing"/>
      </w:pPr>
      <w:r w:rsidRPr="004A6454">
        <w:t xml:space="preserve">    }</w:t>
      </w:r>
    </w:p>
    <w:p w14:paraId="05735B99" w14:textId="77777777" w:rsidR="00EF7E0D" w:rsidRPr="004A6454" w:rsidRDefault="00EF7E0D" w:rsidP="00EF7E0D">
      <w:pPr>
        <w:pStyle w:val="NoSpacing"/>
      </w:pPr>
    </w:p>
    <w:p w14:paraId="358DBFDE" w14:textId="77777777" w:rsidR="00EF7E0D" w:rsidRPr="004A6454" w:rsidRDefault="00EF7E0D" w:rsidP="00EF7E0D">
      <w:pPr>
        <w:pStyle w:val="NoSpacing"/>
      </w:pPr>
      <w:r w:rsidRPr="004A6454">
        <w:t xml:space="preserve">    void </w:t>
      </w:r>
      <w:proofErr w:type="spellStart"/>
      <w:r w:rsidRPr="004A6454">
        <w:t>destroy_node</w:t>
      </w:r>
      <w:proofErr w:type="spellEnd"/>
      <w:r w:rsidRPr="004A6454">
        <w:t>(</w:t>
      </w:r>
      <w:proofErr w:type="spellStart"/>
      <w:r w:rsidRPr="004A6454">
        <w:t>pnode</w:t>
      </w:r>
      <w:proofErr w:type="spellEnd"/>
      <w:r w:rsidRPr="004A6454">
        <w:t xml:space="preserve"> t) {</w:t>
      </w:r>
    </w:p>
    <w:p w14:paraId="1A0685D6" w14:textId="77777777" w:rsidR="00EF7E0D" w:rsidRPr="004A6454" w:rsidRDefault="00EF7E0D" w:rsidP="00EF7E0D">
      <w:pPr>
        <w:pStyle w:val="NoSpacing"/>
      </w:pPr>
      <w:r w:rsidRPr="004A6454">
        <w:t xml:space="preserve">        std::allocator_traits&lt;node_allocator_t&gt;::destroy(node_allocator_, t);</w:t>
      </w:r>
    </w:p>
    <w:p w14:paraId="07492296" w14:textId="77777777" w:rsidR="00EF7E0D" w:rsidRPr="004A6454" w:rsidRDefault="00EF7E0D" w:rsidP="00EF7E0D">
      <w:pPr>
        <w:pStyle w:val="NoSpacing"/>
      </w:pPr>
      <w:r w:rsidRPr="004A6454">
        <w:t xml:space="preserve">        </w:t>
      </w:r>
      <w:proofErr w:type="spellStart"/>
      <w:r w:rsidRPr="004A6454">
        <w:t>node_allocator_.deallocate</w:t>
      </w:r>
      <w:proofErr w:type="spellEnd"/>
      <w:r w:rsidRPr="004A6454">
        <w:t>(t, 1);</w:t>
      </w:r>
    </w:p>
    <w:p w14:paraId="1BC07EAE" w14:textId="77777777" w:rsidR="00EF7E0D" w:rsidRPr="004A6454" w:rsidRDefault="00EF7E0D" w:rsidP="00EF7E0D">
      <w:pPr>
        <w:pStyle w:val="NoSpacing"/>
      </w:pPr>
      <w:r w:rsidRPr="004A6454">
        <w:t xml:space="preserve">    }</w:t>
      </w:r>
    </w:p>
    <w:p w14:paraId="42C896CD" w14:textId="77777777" w:rsidR="00EF7E0D" w:rsidRPr="004A6454" w:rsidRDefault="00EF7E0D" w:rsidP="00EF7E0D">
      <w:pPr>
        <w:pStyle w:val="NoSpacing"/>
      </w:pPr>
    </w:p>
    <w:p w14:paraId="244E1C27" w14:textId="77777777" w:rsidR="00EF7E0D" w:rsidRPr="004A6454" w:rsidRDefault="00EF7E0D" w:rsidP="00EF7E0D">
      <w:pPr>
        <w:pStyle w:val="NoSpacing"/>
      </w:pPr>
      <w:r w:rsidRPr="004A6454">
        <w:t xml:space="preserve">    int </w:t>
      </w:r>
      <w:proofErr w:type="spellStart"/>
      <w:r w:rsidRPr="004A6454">
        <w:t>cnt</w:t>
      </w:r>
      <w:proofErr w:type="spellEnd"/>
      <w:r w:rsidRPr="004A6454">
        <w:t xml:space="preserve"> (</w:t>
      </w:r>
      <w:proofErr w:type="spellStart"/>
      <w:r w:rsidRPr="004A6454">
        <w:t>pnode</w:t>
      </w:r>
      <w:proofErr w:type="spellEnd"/>
      <w:r w:rsidRPr="004A6454">
        <w:t xml:space="preserve"> t) {</w:t>
      </w:r>
    </w:p>
    <w:p w14:paraId="639ACA4D" w14:textId="77777777" w:rsidR="00EF7E0D" w:rsidRPr="00D54DC7" w:rsidRDefault="00EF7E0D" w:rsidP="00EF7E0D">
      <w:pPr>
        <w:pStyle w:val="NoSpacing"/>
        <w:rPr>
          <w:lang w:val="de-DE"/>
        </w:rPr>
      </w:pPr>
      <w:r w:rsidRPr="004A6454">
        <w:t xml:space="preserve">        </w:t>
      </w:r>
      <w:r w:rsidRPr="00D54DC7">
        <w:rPr>
          <w:lang w:val="de-DE"/>
        </w:rPr>
        <w:t>return t ? t-&gt;cnt : 0;</w:t>
      </w:r>
    </w:p>
    <w:p w14:paraId="444FC669" w14:textId="77777777" w:rsidR="00EF7E0D" w:rsidRPr="00D54DC7" w:rsidRDefault="00EF7E0D" w:rsidP="00EF7E0D">
      <w:pPr>
        <w:pStyle w:val="NoSpacing"/>
        <w:rPr>
          <w:lang w:val="de-DE"/>
        </w:rPr>
      </w:pPr>
      <w:r w:rsidRPr="00D54DC7">
        <w:rPr>
          <w:lang w:val="de-DE"/>
        </w:rPr>
        <w:t xml:space="preserve">    }</w:t>
      </w:r>
    </w:p>
    <w:p w14:paraId="437B8D33" w14:textId="77777777" w:rsidR="00EF7E0D" w:rsidRPr="00D54DC7" w:rsidRDefault="00EF7E0D" w:rsidP="00EF7E0D">
      <w:pPr>
        <w:pStyle w:val="NoSpacing"/>
        <w:rPr>
          <w:lang w:val="de-DE"/>
        </w:rPr>
      </w:pPr>
    </w:p>
    <w:p w14:paraId="75E4BC4F" w14:textId="77777777" w:rsidR="00EF7E0D" w:rsidRPr="00D54DC7" w:rsidRDefault="00EF7E0D" w:rsidP="00EF7E0D">
      <w:pPr>
        <w:pStyle w:val="NoSpacing"/>
        <w:rPr>
          <w:lang w:val="de-DE"/>
        </w:rPr>
      </w:pPr>
      <w:r w:rsidRPr="00D54DC7">
        <w:rPr>
          <w:lang w:val="de-DE"/>
        </w:rPr>
        <w:t xml:space="preserve">    void upd_cnt (pnode t) {</w:t>
      </w:r>
    </w:p>
    <w:p w14:paraId="63191A48" w14:textId="77777777" w:rsidR="00EF7E0D" w:rsidRPr="00D54DC7" w:rsidRDefault="00EF7E0D" w:rsidP="00EF7E0D">
      <w:pPr>
        <w:pStyle w:val="NoSpacing"/>
        <w:rPr>
          <w:lang w:val="de-DE"/>
        </w:rPr>
      </w:pPr>
      <w:r w:rsidRPr="00D54DC7">
        <w:rPr>
          <w:lang w:val="de-DE"/>
        </w:rPr>
        <w:t xml:space="preserve">        if (t)</w:t>
      </w:r>
    </w:p>
    <w:p w14:paraId="55123876" w14:textId="77777777" w:rsidR="00EF7E0D" w:rsidRPr="00D54DC7" w:rsidRDefault="00EF7E0D" w:rsidP="00EF7E0D">
      <w:pPr>
        <w:pStyle w:val="NoSpacing"/>
        <w:rPr>
          <w:lang w:val="de-DE"/>
        </w:rPr>
      </w:pPr>
      <w:r w:rsidRPr="00D54DC7">
        <w:rPr>
          <w:lang w:val="de-DE"/>
        </w:rPr>
        <w:t xml:space="preserve">            t-&gt;cnt = cnt(t-&gt;l) + cnt(t-&gt;r) + 1;</w:t>
      </w:r>
    </w:p>
    <w:p w14:paraId="370CEDD2" w14:textId="77777777" w:rsidR="00EF7E0D" w:rsidRPr="00D54DC7" w:rsidRDefault="00EF7E0D" w:rsidP="00EF7E0D">
      <w:pPr>
        <w:pStyle w:val="NoSpacing"/>
        <w:rPr>
          <w:lang w:val="de-DE"/>
        </w:rPr>
      </w:pPr>
      <w:r w:rsidRPr="00D54DC7">
        <w:rPr>
          <w:lang w:val="de-DE"/>
        </w:rPr>
        <w:t xml:space="preserve">    }</w:t>
      </w:r>
    </w:p>
    <w:p w14:paraId="060C5ACC" w14:textId="77777777" w:rsidR="00EF7E0D" w:rsidRPr="00D54DC7" w:rsidRDefault="00EF7E0D" w:rsidP="00EF7E0D">
      <w:pPr>
        <w:pStyle w:val="NoSpacing"/>
        <w:rPr>
          <w:lang w:val="de-DE"/>
        </w:rPr>
      </w:pPr>
    </w:p>
    <w:p w14:paraId="2303FEDB" w14:textId="77777777" w:rsidR="00EF7E0D" w:rsidRPr="00D54DC7" w:rsidRDefault="00EF7E0D" w:rsidP="00EF7E0D">
      <w:pPr>
        <w:pStyle w:val="NoSpacing"/>
        <w:rPr>
          <w:lang w:val="de-DE"/>
        </w:rPr>
      </w:pPr>
      <w:r w:rsidRPr="00D54DC7">
        <w:rPr>
          <w:lang w:val="de-DE"/>
        </w:rPr>
        <w:t xml:space="preserve">    void upd_sum (pnode t) {</w:t>
      </w:r>
    </w:p>
    <w:p w14:paraId="6B54DA9E" w14:textId="77777777" w:rsidR="00EF7E0D" w:rsidRPr="00D54DC7" w:rsidRDefault="00EF7E0D" w:rsidP="00EF7E0D">
      <w:pPr>
        <w:pStyle w:val="NoSpacing"/>
        <w:rPr>
          <w:lang w:val="de-DE"/>
        </w:rPr>
      </w:pPr>
      <w:r w:rsidRPr="00D54DC7">
        <w:rPr>
          <w:lang w:val="de-DE"/>
        </w:rPr>
        <w:t xml:space="preserve">        if (t) {</w:t>
      </w:r>
    </w:p>
    <w:p w14:paraId="3153CF0B" w14:textId="77777777" w:rsidR="00EF7E0D" w:rsidRPr="00D54DC7" w:rsidRDefault="00EF7E0D" w:rsidP="00EF7E0D">
      <w:pPr>
        <w:pStyle w:val="NoSpacing"/>
        <w:rPr>
          <w:lang w:val="de-DE"/>
        </w:rPr>
      </w:pPr>
      <w:r w:rsidRPr="00D54DC7">
        <w:rPr>
          <w:lang w:val="de-DE"/>
        </w:rPr>
        <w:t xml:space="preserve">            t-&gt;fsum = t-&gt;key;</w:t>
      </w:r>
    </w:p>
    <w:p w14:paraId="773AA558" w14:textId="77777777" w:rsidR="00EF7E0D" w:rsidRPr="00D54DC7" w:rsidRDefault="00EF7E0D" w:rsidP="00EF7E0D">
      <w:pPr>
        <w:pStyle w:val="NoSpacing"/>
        <w:rPr>
          <w:lang w:val="de-DE"/>
        </w:rPr>
      </w:pPr>
      <w:r w:rsidRPr="00D54DC7">
        <w:rPr>
          <w:lang w:val="de-DE"/>
        </w:rPr>
        <w:t xml:space="preserve">            if (t-&gt;l)</w:t>
      </w:r>
    </w:p>
    <w:p w14:paraId="1FE624B2" w14:textId="77777777" w:rsidR="00EF7E0D" w:rsidRPr="00D54DC7" w:rsidRDefault="00EF7E0D" w:rsidP="00EF7E0D">
      <w:pPr>
        <w:pStyle w:val="NoSpacing"/>
        <w:rPr>
          <w:lang w:val="de-DE"/>
        </w:rPr>
      </w:pPr>
      <w:r w:rsidRPr="00D54DC7">
        <w:rPr>
          <w:lang w:val="de-DE"/>
        </w:rPr>
        <w:t xml:space="preserve">                t-&gt;fsum += t-&gt;l-&gt;fsum;</w:t>
      </w:r>
    </w:p>
    <w:p w14:paraId="5B1A80BA" w14:textId="77777777" w:rsidR="00EF7E0D" w:rsidRPr="00D54DC7" w:rsidRDefault="00EF7E0D" w:rsidP="00EF7E0D">
      <w:pPr>
        <w:pStyle w:val="NoSpacing"/>
        <w:rPr>
          <w:lang w:val="de-DE"/>
        </w:rPr>
      </w:pPr>
      <w:r w:rsidRPr="00D54DC7">
        <w:rPr>
          <w:lang w:val="de-DE"/>
        </w:rPr>
        <w:t xml:space="preserve">            if (t-&gt;r)</w:t>
      </w:r>
    </w:p>
    <w:p w14:paraId="22C94506" w14:textId="77777777" w:rsidR="00EF7E0D" w:rsidRPr="00D54DC7" w:rsidRDefault="00EF7E0D" w:rsidP="00EF7E0D">
      <w:pPr>
        <w:pStyle w:val="NoSpacing"/>
        <w:rPr>
          <w:lang w:val="de-DE"/>
        </w:rPr>
      </w:pPr>
      <w:r w:rsidRPr="00D54DC7">
        <w:rPr>
          <w:lang w:val="de-DE"/>
        </w:rPr>
        <w:t xml:space="preserve">                t-&gt;fsum += t-&gt;r-&gt;fsum;</w:t>
      </w:r>
    </w:p>
    <w:p w14:paraId="1E69CEC6" w14:textId="77777777" w:rsidR="00EF7E0D" w:rsidRPr="004A6454" w:rsidRDefault="00EF7E0D" w:rsidP="00EF7E0D">
      <w:pPr>
        <w:pStyle w:val="NoSpacing"/>
      </w:pPr>
      <w:r w:rsidRPr="00D54DC7">
        <w:rPr>
          <w:lang w:val="de-DE"/>
        </w:rPr>
        <w:t xml:space="preserve">        </w:t>
      </w:r>
      <w:r w:rsidRPr="004A6454">
        <w:t>}</w:t>
      </w:r>
    </w:p>
    <w:p w14:paraId="5C2E425E" w14:textId="77777777" w:rsidR="00EF7E0D" w:rsidRPr="004A6454" w:rsidRDefault="00EF7E0D" w:rsidP="00EF7E0D">
      <w:pPr>
        <w:pStyle w:val="NoSpacing"/>
      </w:pPr>
      <w:r w:rsidRPr="004A6454">
        <w:t xml:space="preserve">    }</w:t>
      </w:r>
    </w:p>
    <w:p w14:paraId="75B4F214" w14:textId="77777777" w:rsidR="00EF7E0D" w:rsidRPr="004A6454" w:rsidRDefault="00EF7E0D" w:rsidP="00EF7E0D">
      <w:pPr>
        <w:pStyle w:val="NoSpacing"/>
      </w:pPr>
    </w:p>
    <w:p w14:paraId="39B7D29E" w14:textId="77777777" w:rsidR="00EF7E0D" w:rsidRPr="004A6454" w:rsidRDefault="00EF7E0D" w:rsidP="00EF7E0D">
      <w:pPr>
        <w:pStyle w:val="NoSpacing"/>
      </w:pPr>
      <w:r w:rsidRPr="004A6454">
        <w:t xml:space="preserve">    void update (</w:t>
      </w:r>
      <w:proofErr w:type="spellStart"/>
      <w:r w:rsidRPr="004A6454">
        <w:t>pnode</w:t>
      </w:r>
      <w:proofErr w:type="spellEnd"/>
      <w:r w:rsidRPr="004A6454">
        <w:t xml:space="preserve"> t, T add, int rev) {</w:t>
      </w:r>
    </w:p>
    <w:p w14:paraId="5C17B9DC" w14:textId="77777777" w:rsidR="00EF7E0D" w:rsidRPr="004A6454" w:rsidRDefault="00EF7E0D" w:rsidP="00EF7E0D">
      <w:pPr>
        <w:pStyle w:val="NoSpacing"/>
      </w:pPr>
      <w:r w:rsidRPr="004A6454">
        <w:t xml:space="preserve">        if (!t)</w:t>
      </w:r>
    </w:p>
    <w:p w14:paraId="15420B2F" w14:textId="77777777" w:rsidR="00EF7E0D" w:rsidRPr="004A6454" w:rsidRDefault="00EF7E0D" w:rsidP="00EF7E0D">
      <w:pPr>
        <w:pStyle w:val="NoSpacing"/>
      </w:pPr>
      <w:r w:rsidRPr="004A6454">
        <w:t xml:space="preserve">            return;</w:t>
      </w:r>
    </w:p>
    <w:p w14:paraId="21B3D0E2" w14:textId="77777777" w:rsidR="00EF7E0D" w:rsidRPr="00D54DC7" w:rsidRDefault="00EF7E0D" w:rsidP="00EF7E0D">
      <w:pPr>
        <w:pStyle w:val="NoSpacing"/>
        <w:rPr>
          <w:lang w:val="de-DE"/>
        </w:rPr>
      </w:pPr>
      <w:r w:rsidRPr="004A6454">
        <w:t xml:space="preserve">        </w:t>
      </w:r>
      <w:r w:rsidRPr="00D54DC7">
        <w:rPr>
          <w:lang w:val="de-DE"/>
        </w:rPr>
        <w:t>t-&gt;add = t-&gt;add + add;</w:t>
      </w:r>
    </w:p>
    <w:p w14:paraId="0A613A88" w14:textId="77777777" w:rsidR="00EF7E0D" w:rsidRPr="00D54DC7" w:rsidRDefault="00EF7E0D" w:rsidP="00EF7E0D">
      <w:pPr>
        <w:pStyle w:val="NoSpacing"/>
        <w:rPr>
          <w:lang w:val="de-DE"/>
        </w:rPr>
      </w:pPr>
      <w:r w:rsidRPr="00D54DC7">
        <w:rPr>
          <w:lang w:val="de-DE"/>
        </w:rPr>
        <w:t xml:space="preserve">        t-&gt;rev = t-&gt;rev ^ rev;</w:t>
      </w:r>
    </w:p>
    <w:p w14:paraId="4F0F315F" w14:textId="77777777" w:rsidR="00EF7E0D" w:rsidRPr="004A6454" w:rsidRDefault="00EF7E0D" w:rsidP="00EF7E0D">
      <w:pPr>
        <w:pStyle w:val="NoSpacing"/>
      </w:pPr>
      <w:r w:rsidRPr="00D54DC7">
        <w:rPr>
          <w:lang w:val="de-DE"/>
        </w:rPr>
        <w:t xml:space="preserve">        </w:t>
      </w:r>
      <w:r w:rsidRPr="004A6454">
        <w:t>t-&gt;key = t-&gt;key + add;</w:t>
      </w:r>
    </w:p>
    <w:p w14:paraId="14E5EBAC" w14:textId="77777777" w:rsidR="00EF7E0D" w:rsidRPr="00D54DC7" w:rsidRDefault="00EF7E0D" w:rsidP="00EF7E0D">
      <w:pPr>
        <w:pStyle w:val="NoSpacing"/>
        <w:rPr>
          <w:lang w:val="de-DE"/>
        </w:rPr>
      </w:pPr>
      <w:r w:rsidRPr="004A6454">
        <w:t xml:space="preserve">        </w:t>
      </w:r>
      <w:r w:rsidRPr="00D54DC7">
        <w:rPr>
          <w:lang w:val="de-DE"/>
        </w:rPr>
        <w:t>t-&gt;fsum = t-&gt;fsum + cnt(t) * add;</w:t>
      </w:r>
    </w:p>
    <w:p w14:paraId="538ED703" w14:textId="77777777" w:rsidR="00EF7E0D" w:rsidRPr="00D54DC7" w:rsidRDefault="00EF7E0D" w:rsidP="00EF7E0D">
      <w:pPr>
        <w:pStyle w:val="NoSpacing"/>
        <w:rPr>
          <w:lang w:val="de-DE"/>
        </w:rPr>
      </w:pPr>
      <w:r w:rsidRPr="00D54DC7">
        <w:rPr>
          <w:lang w:val="de-DE"/>
        </w:rPr>
        <w:t xml:space="preserve">    }</w:t>
      </w:r>
    </w:p>
    <w:p w14:paraId="29DB6A67" w14:textId="77777777" w:rsidR="00EF7E0D" w:rsidRPr="00D54DC7" w:rsidRDefault="00EF7E0D" w:rsidP="00EF7E0D">
      <w:pPr>
        <w:pStyle w:val="NoSpacing"/>
        <w:rPr>
          <w:lang w:val="de-DE"/>
        </w:rPr>
      </w:pPr>
    </w:p>
    <w:p w14:paraId="618DC2DD" w14:textId="77777777" w:rsidR="00EF7E0D" w:rsidRPr="00D54DC7" w:rsidRDefault="00EF7E0D" w:rsidP="00EF7E0D">
      <w:pPr>
        <w:pStyle w:val="NoSpacing"/>
        <w:rPr>
          <w:lang w:val="de-DE"/>
        </w:rPr>
      </w:pPr>
      <w:r w:rsidRPr="00D54DC7">
        <w:rPr>
          <w:lang w:val="de-DE"/>
        </w:rPr>
        <w:t xml:space="preserve">    void push (pnode t) {</w:t>
      </w:r>
    </w:p>
    <w:p w14:paraId="16798323" w14:textId="77777777" w:rsidR="00EF7E0D" w:rsidRPr="00D54DC7" w:rsidRDefault="00EF7E0D" w:rsidP="00EF7E0D">
      <w:pPr>
        <w:pStyle w:val="NoSpacing"/>
        <w:rPr>
          <w:lang w:val="de-DE"/>
        </w:rPr>
      </w:pPr>
      <w:r w:rsidRPr="00D54DC7">
        <w:rPr>
          <w:lang w:val="de-DE"/>
        </w:rPr>
        <w:t xml:space="preserve">        if (!t || (t-&gt;add == 0 * T() &amp;&amp; t-&gt;rev == 0))</w:t>
      </w:r>
    </w:p>
    <w:p w14:paraId="4EA889F0" w14:textId="77777777" w:rsidR="00EF7E0D" w:rsidRPr="00D54DC7" w:rsidRDefault="00EF7E0D" w:rsidP="00EF7E0D">
      <w:pPr>
        <w:pStyle w:val="NoSpacing"/>
        <w:rPr>
          <w:lang w:val="de-DE"/>
        </w:rPr>
      </w:pPr>
      <w:r w:rsidRPr="00D54DC7">
        <w:rPr>
          <w:lang w:val="de-DE"/>
        </w:rPr>
        <w:t xml:space="preserve">            return;</w:t>
      </w:r>
    </w:p>
    <w:p w14:paraId="32C0AD2E" w14:textId="77777777" w:rsidR="00EF7E0D" w:rsidRPr="00D54DC7" w:rsidRDefault="00EF7E0D" w:rsidP="00EF7E0D">
      <w:pPr>
        <w:pStyle w:val="NoSpacing"/>
        <w:rPr>
          <w:lang w:val="de-DE"/>
        </w:rPr>
      </w:pPr>
      <w:r w:rsidRPr="00D54DC7">
        <w:rPr>
          <w:lang w:val="de-DE"/>
        </w:rPr>
        <w:t xml:space="preserve">        update(t-&gt;l, t-&gt;add, t-&gt;rev);</w:t>
      </w:r>
    </w:p>
    <w:p w14:paraId="24C09441" w14:textId="77777777" w:rsidR="00EF7E0D" w:rsidRPr="00D54DC7" w:rsidRDefault="00EF7E0D" w:rsidP="00EF7E0D">
      <w:pPr>
        <w:pStyle w:val="NoSpacing"/>
        <w:rPr>
          <w:lang w:val="de-DE"/>
        </w:rPr>
      </w:pPr>
      <w:r w:rsidRPr="00D54DC7">
        <w:rPr>
          <w:lang w:val="de-DE"/>
        </w:rPr>
        <w:t xml:space="preserve">        update(t-&gt;r, t-&gt;add, t-&gt;rev);</w:t>
      </w:r>
    </w:p>
    <w:p w14:paraId="0B045397" w14:textId="77777777" w:rsidR="00EF7E0D" w:rsidRPr="00D54DC7" w:rsidRDefault="00EF7E0D" w:rsidP="00EF7E0D">
      <w:pPr>
        <w:pStyle w:val="NoSpacing"/>
        <w:rPr>
          <w:lang w:val="de-DE"/>
        </w:rPr>
      </w:pPr>
      <w:r w:rsidRPr="00D54DC7">
        <w:rPr>
          <w:lang w:val="de-DE"/>
        </w:rPr>
        <w:t xml:space="preserve">        if (t-&gt;rev)</w:t>
      </w:r>
    </w:p>
    <w:p w14:paraId="40077064" w14:textId="77777777" w:rsidR="00EF7E0D" w:rsidRPr="00D54DC7" w:rsidRDefault="00EF7E0D" w:rsidP="00EF7E0D">
      <w:pPr>
        <w:pStyle w:val="NoSpacing"/>
        <w:rPr>
          <w:lang w:val="de-DE"/>
        </w:rPr>
      </w:pPr>
      <w:r w:rsidRPr="00D54DC7">
        <w:rPr>
          <w:lang w:val="de-DE"/>
        </w:rPr>
        <w:t xml:space="preserve">            std::swap(t-&gt;l, t-&gt;r);</w:t>
      </w:r>
    </w:p>
    <w:p w14:paraId="786F906E" w14:textId="77777777" w:rsidR="00EF7E0D" w:rsidRPr="00D54DC7" w:rsidRDefault="00EF7E0D" w:rsidP="00EF7E0D">
      <w:pPr>
        <w:pStyle w:val="NoSpacing"/>
        <w:rPr>
          <w:lang w:val="de-DE"/>
        </w:rPr>
      </w:pPr>
      <w:r w:rsidRPr="00D54DC7">
        <w:rPr>
          <w:lang w:val="de-DE"/>
        </w:rPr>
        <w:t xml:space="preserve">        t-&gt;add = 0 * T();</w:t>
      </w:r>
    </w:p>
    <w:p w14:paraId="6B04BF93" w14:textId="77777777" w:rsidR="00EF7E0D" w:rsidRPr="00D54DC7" w:rsidRDefault="00EF7E0D" w:rsidP="00EF7E0D">
      <w:pPr>
        <w:pStyle w:val="NoSpacing"/>
        <w:rPr>
          <w:lang w:val="de-DE"/>
        </w:rPr>
      </w:pPr>
      <w:r w:rsidRPr="00D54DC7">
        <w:rPr>
          <w:lang w:val="de-DE"/>
        </w:rPr>
        <w:t xml:space="preserve">        t-&gt;rev = 0;</w:t>
      </w:r>
    </w:p>
    <w:p w14:paraId="30364EBC" w14:textId="77777777" w:rsidR="00EF7E0D" w:rsidRPr="00D54DC7" w:rsidRDefault="00EF7E0D" w:rsidP="00EF7E0D">
      <w:pPr>
        <w:pStyle w:val="NoSpacing"/>
        <w:rPr>
          <w:lang w:val="de-DE"/>
        </w:rPr>
      </w:pPr>
      <w:r w:rsidRPr="00D54DC7">
        <w:rPr>
          <w:lang w:val="de-DE"/>
        </w:rPr>
        <w:t xml:space="preserve">    }</w:t>
      </w:r>
    </w:p>
    <w:p w14:paraId="2E773E2A" w14:textId="77777777" w:rsidR="00EF7E0D" w:rsidRPr="00D54DC7" w:rsidRDefault="00EF7E0D" w:rsidP="00EF7E0D">
      <w:pPr>
        <w:pStyle w:val="NoSpacing"/>
        <w:rPr>
          <w:lang w:val="de-DE"/>
        </w:rPr>
      </w:pPr>
    </w:p>
    <w:p w14:paraId="2F98B01E" w14:textId="77777777" w:rsidR="00EF7E0D" w:rsidRPr="00D54DC7" w:rsidRDefault="00EF7E0D" w:rsidP="00EF7E0D">
      <w:pPr>
        <w:pStyle w:val="NoSpacing"/>
        <w:rPr>
          <w:lang w:val="de-DE"/>
        </w:rPr>
      </w:pPr>
      <w:r w:rsidRPr="00D54DC7">
        <w:rPr>
          <w:lang w:val="de-DE"/>
        </w:rPr>
        <w:t xml:space="preserve">    void merge (pnode &amp; t, pnode l, pnode r) {</w:t>
      </w:r>
    </w:p>
    <w:p w14:paraId="0FA94718" w14:textId="77777777" w:rsidR="00EF7E0D" w:rsidRPr="004A6454" w:rsidRDefault="00EF7E0D" w:rsidP="00EF7E0D">
      <w:pPr>
        <w:pStyle w:val="NoSpacing"/>
      </w:pPr>
      <w:r w:rsidRPr="00D54DC7">
        <w:rPr>
          <w:lang w:val="de-DE"/>
        </w:rPr>
        <w:t xml:space="preserve">        </w:t>
      </w:r>
      <w:r w:rsidRPr="004A6454">
        <w:t>push(l);</w:t>
      </w:r>
    </w:p>
    <w:p w14:paraId="6C190F2D" w14:textId="77777777" w:rsidR="00EF7E0D" w:rsidRPr="004A6454" w:rsidRDefault="00EF7E0D" w:rsidP="00EF7E0D">
      <w:pPr>
        <w:pStyle w:val="NoSpacing"/>
      </w:pPr>
      <w:r w:rsidRPr="004A6454">
        <w:t xml:space="preserve">        push(r);</w:t>
      </w:r>
    </w:p>
    <w:p w14:paraId="186818AD" w14:textId="77777777" w:rsidR="00EF7E0D" w:rsidRPr="004A6454" w:rsidRDefault="00EF7E0D" w:rsidP="00EF7E0D">
      <w:pPr>
        <w:pStyle w:val="NoSpacing"/>
      </w:pPr>
      <w:r w:rsidRPr="004A6454">
        <w:t xml:space="preserve">        if (!l || !r)</w:t>
      </w:r>
    </w:p>
    <w:p w14:paraId="6C876AE7" w14:textId="77777777" w:rsidR="00EF7E0D" w:rsidRPr="004A6454" w:rsidRDefault="00EF7E0D" w:rsidP="00EF7E0D">
      <w:pPr>
        <w:pStyle w:val="NoSpacing"/>
      </w:pPr>
      <w:r w:rsidRPr="004A6454">
        <w:t xml:space="preserve">            t = l ? l : r;</w:t>
      </w:r>
    </w:p>
    <w:p w14:paraId="221D19C1" w14:textId="77777777" w:rsidR="00EF7E0D" w:rsidRPr="004A6454" w:rsidRDefault="00EF7E0D" w:rsidP="00EF7E0D">
      <w:pPr>
        <w:pStyle w:val="NoSpacing"/>
      </w:pPr>
      <w:r w:rsidRPr="004A6454">
        <w:t xml:space="preserve">        else if (l-&gt;priority &gt; r-&gt;priority) {</w:t>
      </w:r>
    </w:p>
    <w:p w14:paraId="5171C213" w14:textId="77777777" w:rsidR="00EF7E0D" w:rsidRPr="004A6454" w:rsidRDefault="00EF7E0D" w:rsidP="00EF7E0D">
      <w:pPr>
        <w:pStyle w:val="NoSpacing"/>
      </w:pPr>
      <w:r w:rsidRPr="004A6454">
        <w:t xml:space="preserve">            merge(l-&gt;r, l-&gt;r, r);</w:t>
      </w:r>
    </w:p>
    <w:p w14:paraId="142F3F40" w14:textId="77777777" w:rsidR="00EF7E0D" w:rsidRPr="00D54DC7" w:rsidRDefault="00EF7E0D" w:rsidP="00EF7E0D">
      <w:pPr>
        <w:pStyle w:val="NoSpacing"/>
        <w:rPr>
          <w:lang w:val="de-DE"/>
        </w:rPr>
      </w:pPr>
      <w:r w:rsidRPr="004A6454">
        <w:t xml:space="preserve">            </w:t>
      </w:r>
      <w:r w:rsidRPr="00D54DC7">
        <w:rPr>
          <w:lang w:val="de-DE"/>
        </w:rPr>
        <w:t>t = l;</w:t>
      </w:r>
    </w:p>
    <w:p w14:paraId="739A46C0" w14:textId="77777777" w:rsidR="00EF7E0D" w:rsidRPr="00D54DC7" w:rsidRDefault="00EF7E0D" w:rsidP="00EF7E0D">
      <w:pPr>
        <w:pStyle w:val="NoSpacing"/>
        <w:rPr>
          <w:lang w:val="de-DE"/>
        </w:rPr>
      </w:pPr>
      <w:r w:rsidRPr="00D54DC7">
        <w:rPr>
          <w:lang w:val="de-DE"/>
        </w:rPr>
        <w:t xml:space="preserve">        }</w:t>
      </w:r>
    </w:p>
    <w:p w14:paraId="00991F0D" w14:textId="77777777" w:rsidR="00EF7E0D" w:rsidRPr="00D54DC7" w:rsidRDefault="00EF7E0D" w:rsidP="00EF7E0D">
      <w:pPr>
        <w:pStyle w:val="NoSpacing"/>
        <w:rPr>
          <w:lang w:val="de-DE"/>
        </w:rPr>
      </w:pPr>
      <w:r w:rsidRPr="00D54DC7">
        <w:rPr>
          <w:lang w:val="de-DE"/>
        </w:rPr>
        <w:t xml:space="preserve">        else {</w:t>
      </w:r>
    </w:p>
    <w:p w14:paraId="0D48ED66" w14:textId="77777777" w:rsidR="00EF7E0D" w:rsidRPr="00D54DC7" w:rsidRDefault="00EF7E0D" w:rsidP="00EF7E0D">
      <w:pPr>
        <w:pStyle w:val="NoSpacing"/>
        <w:rPr>
          <w:lang w:val="de-DE"/>
        </w:rPr>
      </w:pPr>
      <w:r w:rsidRPr="00D54DC7">
        <w:rPr>
          <w:lang w:val="de-DE"/>
        </w:rPr>
        <w:t xml:space="preserve">            merge(r-&gt;l, l, r-&gt;l);</w:t>
      </w:r>
    </w:p>
    <w:p w14:paraId="41C813F5" w14:textId="77777777" w:rsidR="00EF7E0D" w:rsidRPr="00D54DC7" w:rsidRDefault="00EF7E0D" w:rsidP="00EF7E0D">
      <w:pPr>
        <w:pStyle w:val="NoSpacing"/>
        <w:rPr>
          <w:lang w:val="de-DE"/>
        </w:rPr>
      </w:pPr>
      <w:r w:rsidRPr="00D54DC7">
        <w:rPr>
          <w:lang w:val="de-DE"/>
        </w:rPr>
        <w:t xml:space="preserve">            t = r;</w:t>
      </w:r>
    </w:p>
    <w:p w14:paraId="33B2824C" w14:textId="77777777" w:rsidR="00EF7E0D" w:rsidRPr="00D54DC7" w:rsidRDefault="00EF7E0D" w:rsidP="00EF7E0D">
      <w:pPr>
        <w:pStyle w:val="NoSpacing"/>
        <w:rPr>
          <w:lang w:val="de-DE"/>
        </w:rPr>
      </w:pPr>
      <w:r w:rsidRPr="00D54DC7">
        <w:rPr>
          <w:lang w:val="de-DE"/>
        </w:rPr>
        <w:t xml:space="preserve">        }</w:t>
      </w:r>
    </w:p>
    <w:p w14:paraId="623D6923" w14:textId="77777777" w:rsidR="00EF7E0D" w:rsidRPr="00D54DC7" w:rsidRDefault="00EF7E0D" w:rsidP="00EF7E0D">
      <w:pPr>
        <w:pStyle w:val="NoSpacing"/>
        <w:rPr>
          <w:lang w:val="de-DE"/>
        </w:rPr>
      </w:pPr>
      <w:r w:rsidRPr="00D54DC7">
        <w:rPr>
          <w:lang w:val="de-DE"/>
        </w:rPr>
        <w:t xml:space="preserve">        upd_cnt(t);</w:t>
      </w:r>
    </w:p>
    <w:p w14:paraId="68F74126" w14:textId="77777777" w:rsidR="00EF7E0D" w:rsidRPr="00D54DC7" w:rsidRDefault="00EF7E0D" w:rsidP="00EF7E0D">
      <w:pPr>
        <w:pStyle w:val="NoSpacing"/>
        <w:rPr>
          <w:lang w:val="de-DE"/>
        </w:rPr>
      </w:pPr>
      <w:r w:rsidRPr="00D54DC7">
        <w:rPr>
          <w:lang w:val="de-DE"/>
        </w:rPr>
        <w:t xml:space="preserve">        upd_sum(t);</w:t>
      </w:r>
    </w:p>
    <w:p w14:paraId="708B3C0C" w14:textId="77777777" w:rsidR="00EF7E0D" w:rsidRPr="004A6454" w:rsidRDefault="00EF7E0D" w:rsidP="00EF7E0D">
      <w:pPr>
        <w:pStyle w:val="NoSpacing"/>
      </w:pPr>
      <w:r w:rsidRPr="00D54DC7">
        <w:rPr>
          <w:lang w:val="de-DE"/>
        </w:rPr>
        <w:lastRenderedPageBreak/>
        <w:t xml:space="preserve">    </w:t>
      </w:r>
      <w:r w:rsidRPr="004A6454">
        <w:t>}</w:t>
      </w:r>
    </w:p>
    <w:p w14:paraId="288B921F" w14:textId="77777777" w:rsidR="00EF7E0D" w:rsidRPr="004A6454" w:rsidRDefault="00EF7E0D" w:rsidP="00EF7E0D">
      <w:pPr>
        <w:pStyle w:val="NoSpacing"/>
      </w:pPr>
    </w:p>
    <w:p w14:paraId="0D71692F" w14:textId="77777777" w:rsidR="00EF7E0D" w:rsidRPr="004A6454" w:rsidRDefault="00EF7E0D" w:rsidP="00EF7E0D">
      <w:pPr>
        <w:pStyle w:val="NoSpacing"/>
      </w:pPr>
      <w:r w:rsidRPr="004A6454">
        <w:t xml:space="preserve">    void split (</w:t>
      </w:r>
      <w:proofErr w:type="spellStart"/>
      <w:r w:rsidRPr="004A6454">
        <w:t>pnode</w:t>
      </w:r>
      <w:proofErr w:type="spellEnd"/>
      <w:r w:rsidRPr="004A6454">
        <w:t xml:space="preserve"> t, </w:t>
      </w:r>
      <w:proofErr w:type="spellStart"/>
      <w:r w:rsidRPr="004A6454">
        <w:t>pnode</w:t>
      </w:r>
      <w:proofErr w:type="spellEnd"/>
      <w:r w:rsidRPr="004A6454">
        <w:t xml:space="preserve"> &amp; l, </w:t>
      </w:r>
      <w:proofErr w:type="spellStart"/>
      <w:r w:rsidRPr="004A6454">
        <w:t>pnode</w:t>
      </w:r>
      <w:proofErr w:type="spellEnd"/>
      <w:r w:rsidRPr="004A6454">
        <w:t xml:space="preserve"> &amp; r, int index) { // split at position</w:t>
      </w:r>
    </w:p>
    <w:p w14:paraId="52DCF336" w14:textId="77777777" w:rsidR="00EF7E0D" w:rsidRPr="004A6454" w:rsidRDefault="00EF7E0D" w:rsidP="00EF7E0D">
      <w:pPr>
        <w:pStyle w:val="NoSpacing"/>
      </w:pPr>
      <w:r w:rsidRPr="004A6454">
        <w:t xml:space="preserve">        if (!t) {</w:t>
      </w:r>
    </w:p>
    <w:p w14:paraId="016B2EDF" w14:textId="77777777" w:rsidR="00EF7E0D" w:rsidRPr="004A6454" w:rsidRDefault="00EF7E0D" w:rsidP="00EF7E0D">
      <w:pPr>
        <w:pStyle w:val="NoSpacing"/>
      </w:pPr>
      <w:r w:rsidRPr="004A6454">
        <w:t xml:space="preserve">            l = r = 0;</w:t>
      </w:r>
    </w:p>
    <w:p w14:paraId="07F1C2BC" w14:textId="77777777" w:rsidR="00EF7E0D" w:rsidRPr="004A6454" w:rsidRDefault="00EF7E0D" w:rsidP="00EF7E0D">
      <w:pPr>
        <w:pStyle w:val="NoSpacing"/>
      </w:pPr>
      <w:r w:rsidRPr="004A6454">
        <w:t xml:space="preserve">            return;</w:t>
      </w:r>
    </w:p>
    <w:p w14:paraId="60C84FBB" w14:textId="77777777" w:rsidR="00EF7E0D" w:rsidRPr="004A6454" w:rsidRDefault="00EF7E0D" w:rsidP="00EF7E0D">
      <w:pPr>
        <w:pStyle w:val="NoSpacing"/>
      </w:pPr>
      <w:r w:rsidRPr="004A6454">
        <w:t xml:space="preserve">        }</w:t>
      </w:r>
    </w:p>
    <w:p w14:paraId="7FA7AF6E" w14:textId="77777777" w:rsidR="00EF7E0D" w:rsidRPr="004A6454" w:rsidRDefault="00EF7E0D" w:rsidP="00EF7E0D">
      <w:pPr>
        <w:pStyle w:val="NoSpacing"/>
      </w:pPr>
      <w:r w:rsidRPr="004A6454">
        <w:t xml:space="preserve">        push(t);</w:t>
      </w:r>
    </w:p>
    <w:p w14:paraId="5F020618" w14:textId="77777777" w:rsidR="00EF7E0D" w:rsidRPr="004A6454" w:rsidRDefault="00EF7E0D" w:rsidP="00EF7E0D">
      <w:pPr>
        <w:pStyle w:val="NoSpacing"/>
      </w:pPr>
      <w:r w:rsidRPr="004A6454">
        <w:t xml:space="preserve">        if (index &lt;= </w:t>
      </w:r>
      <w:proofErr w:type="spellStart"/>
      <w:r w:rsidRPr="004A6454">
        <w:t>cnt</w:t>
      </w:r>
      <w:proofErr w:type="spellEnd"/>
      <w:r w:rsidRPr="004A6454">
        <w:t>(t-&gt;l)) {</w:t>
      </w:r>
    </w:p>
    <w:p w14:paraId="6BB0BFBA" w14:textId="77777777" w:rsidR="00EF7E0D" w:rsidRPr="00D54DC7" w:rsidRDefault="00EF7E0D" w:rsidP="00EF7E0D">
      <w:pPr>
        <w:pStyle w:val="NoSpacing"/>
        <w:rPr>
          <w:lang w:val="de-DE"/>
        </w:rPr>
      </w:pPr>
      <w:r w:rsidRPr="004A6454">
        <w:t xml:space="preserve">            </w:t>
      </w:r>
      <w:r w:rsidRPr="00D54DC7">
        <w:rPr>
          <w:lang w:val="de-DE"/>
        </w:rPr>
        <w:t>split(t-&gt;l, l, t-&gt;l, index);</w:t>
      </w:r>
    </w:p>
    <w:p w14:paraId="76B829D2" w14:textId="77777777" w:rsidR="00EF7E0D" w:rsidRPr="00D54DC7" w:rsidRDefault="00EF7E0D" w:rsidP="00EF7E0D">
      <w:pPr>
        <w:pStyle w:val="NoSpacing"/>
        <w:rPr>
          <w:lang w:val="de-DE"/>
        </w:rPr>
      </w:pPr>
      <w:r w:rsidRPr="00D54DC7">
        <w:rPr>
          <w:lang w:val="de-DE"/>
        </w:rPr>
        <w:t xml:space="preserve">            r = t;</w:t>
      </w:r>
    </w:p>
    <w:p w14:paraId="122942D2" w14:textId="77777777" w:rsidR="00EF7E0D" w:rsidRPr="00D54DC7" w:rsidRDefault="00EF7E0D" w:rsidP="00EF7E0D">
      <w:pPr>
        <w:pStyle w:val="NoSpacing"/>
        <w:rPr>
          <w:lang w:val="de-DE"/>
        </w:rPr>
      </w:pPr>
      <w:r w:rsidRPr="00D54DC7">
        <w:rPr>
          <w:lang w:val="de-DE"/>
        </w:rPr>
        <w:t xml:space="preserve">        }</w:t>
      </w:r>
    </w:p>
    <w:p w14:paraId="53F52A8F" w14:textId="77777777" w:rsidR="00EF7E0D" w:rsidRPr="00D54DC7" w:rsidRDefault="00EF7E0D" w:rsidP="00EF7E0D">
      <w:pPr>
        <w:pStyle w:val="NoSpacing"/>
        <w:rPr>
          <w:lang w:val="de-DE"/>
        </w:rPr>
      </w:pPr>
      <w:r w:rsidRPr="00D54DC7">
        <w:rPr>
          <w:lang w:val="de-DE"/>
        </w:rPr>
        <w:t xml:space="preserve">        else {</w:t>
      </w:r>
    </w:p>
    <w:p w14:paraId="7F6E9998" w14:textId="77777777" w:rsidR="00EF7E0D" w:rsidRPr="00D54DC7" w:rsidRDefault="00EF7E0D" w:rsidP="00EF7E0D">
      <w:pPr>
        <w:pStyle w:val="NoSpacing"/>
        <w:rPr>
          <w:lang w:val="de-DE"/>
        </w:rPr>
      </w:pPr>
      <w:r w:rsidRPr="00D54DC7">
        <w:rPr>
          <w:lang w:val="de-DE"/>
        </w:rPr>
        <w:t xml:space="preserve">            split(t-&gt;r, t-&gt;r, r, index - 1 - cnt(t-&gt;l));</w:t>
      </w:r>
    </w:p>
    <w:p w14:paraId="510760C4" w14:textId="77777777" w:rsidR="00EF7E0D" w:rsidRPr="00D54DC7" w:rsidRDefault="00EF7E0D" w:rsidP="00EF7E0D">
      <w:pPr>
        <w:pStyle w:val="NoSpacing"/>
        <w:rPr>
          <w:lang w:val="de-DE"/>
        </w:rPr>
      </w:pPr>
      <w:r w:rsidRPr="00D54DC7">
        <w:rPr>
          <w:lang w:val="de-DE"/>
        </w:rPr>
        <w:t xml:space="preserve">            l = t;</w:t>
      </w:r>
    </w:p>
    <w:p w14:paraId="2318257B" w14:textId="77777777" w:rsidR="00EF7E0D" w:rsidRPr="00D54DC7" w:rsidRDefault="00EF7E0D" w:rsidP="00EF7E0D">
      <w:pPr>
        <w:pStyle w:val="NoSpacing"/>
        <w:rPr>
          <w:lang w:val="de-DE"/>
        </w:rPr>
      </w:pPr>
      <w:r w:rsidRPr="00D54DC7">
        <w:rPr>
          <w:lang w:val="de-DE"/>
        </w:rPr>
        <w:t xml:space="preserve">        }</w:t>
      </w:r>
    </w:p>
    <w:p w14:paraId="7062B732" w14:textId="77777777" w:rsidR="00EF7E0D" w:rsidRPr="00D54DC7" w:rsidRDefault="00EF7E0D" w:rsidP="00EF7E0D">
      <w:pPr>
        <w:pStyle w:val="NoSpacing"/>
        <w:rPr>
          <w:lang w:val="de-DE"/>
        </w:rPr>
      </w:pPr>
      <w:r w:rsidRPr="00D54DC7">
        <w:rPr>
          <w:lang w:val="de-DE"/>
        </w:rPr>
        <w:t xml:space="preserve">        upd_cnt(t);</w:t>
      </w:r>
    </w:p>
    <w:p w14:paraId="161AFF5D" w14:textId="77777777" w:rsidR="00EF7E0D" w:rsidRPr="00D54DC7" w:rsidRDefault="00EF7E0D" w:rsidP="00EF7E0D">
      <w:pPr>
        <w:pStyle w:val="NoSpacing"/>
        <w:rPr>
          <w:lang w:val="de-DE"/>
        </w:rPr>
      </w:pPr>
      <w:r w:rsidRPr="00D54DC7">
        <w:rPr>
          <w:lang w:val="de-DE"/>
        </w:rPr>
        <w:t xml:space="preserve">        upd_sum(t);</w:t>
      </w:r>
    </w:p>
    <w:p w14:paraId="24C3528D" w14:textId="77777777" w:rsidR="00EF7E0D" w:rsidRPr="004A6454" w:rsidRDefault="00EF7E0D" w:rsidP="00EF7E0D">
      <w:pPr>
        <w:pStyle w:val="NoSpacing"/>
      </w:pPr>
      <w:r w:rsidRPr="00D54DC7">
        <w:rPr>
          <w:lang w:val="de-DE"/>
        </w:rPr>
        <w:t xml:space="preserve">    </w:t>
      </w:r>
      <w:r w:rsidRPr="004A6454">
        <w:t>}</w:t>
      </w:r>
    </w:p>
    <w:p w14:paraId="7442B4CD" w14:textId="77777777" w:rsidR="00EF7E0D" w:rsidRPr="004A6454" w:rsidRDefault="00EF7E0D" w:rsidP="00EF7E0D">
      <w:pPr>
        <w:pStyle w:val="NoSpacing"/>
      </w:pPr>
    </w:p>
    <w:p w14:paraId="3E1F048C" w14:textId="77777777" w:rsidR="00EF7E0D" w:rsidRPr="004A6454" w:rsidRDefault="00EF7E0D" w:rsidP="00EF7E0D">
      <w:pPr>
        <w:pStyle w:val="NoSpacing"/>
      </w:pPr>
      <w:r w:rsidRPr="004A6454">
        <w:t xml:space="preserve">    void </w:t>
      </w:r>
      <w:proofErr w:type="spellStart"/>
      <w:r w:rsidRPr="004A6454">
        <w:t>split_at</w:t>
      </w:r>
      <w:proofErr w:type="spellEnd"/>
      <w:r w:rsidRPr="004A6454">
        <w:t xml:space="preserve"> (</w:t>
      </w:r>
      <w:proofErr w:type="spellStart"/>
      <w:r w:rsidRPr="004A6454">
        <w:t>pnode</w:t>
      </w:r>
      <w:proofErr w:type="spellEnd"/>
      <w:r w:rsidRPr="004A6454">
        <w:t xml:space="preserve"> t, </w:t>
      </w:r>
      <w:proofErr w:type="spellStart"/>
      <w:r w:rsidRPr="004A6454">
        <w:t>pnode</w:t>
      </w:r>
      <w:proofErr w:type="spellEnd"/>
      <w:r w:rsidRPr="004A6454">
        <w:t xml:space="preserve"> &amp; l, </w:t>
      </w:r>
      <w:proofErr w:type="spellStart"/>
      <w:r w:rsidRPr="004A6454">
        <w:t>pnode</w:t>
      </w:r>
      <w:proofErr w:type="spellEnd"/>
      <w:r w:rsidRPr="004A6454">
        <w:t xml:space="preserve"> &amp; r, T &amp; key, bool &amp; eq) { // split by key</w:t>
      </w:r>
    </w:p>
    <w:p w14:paraId="46FE543D" w14:textId="77777777" w:rsidR="00EF7E0D" w:rsidRPr="004A6454" w:rsidRDefault="00EF7E0D" w:rsidP="00EF7E0D">
      <w:pPr>
        <w:pStyle w:val="NoSpacing"/>
      </w:pPr>
      <w:r w:rsidRPr="004A6454">
        <w:t xml:space="preserve">        if (!t) {</w:t>
      </w:r>
    </w:p>
    <w:p w14:paraId="25F278C9" w14:textId="77777777" w:rsidR="00EF7E0D" w:rsidRPr="004A6454" w:rsidRDefault="00EF7E0D" w:rsidP="00EF7E0D">
      <w:pPr>
        <w:pStyle w:val="NoSpacing"/>
      </w:pPr>
      <w:r w:rsidRPr="004A6454">
        <w:t xml:space="preserve">            l = r = 0;</w:t>
      </w:r>
    </w:p>
    <w:p w14:paraId="62107B94" w14:textId="77777777" w:rsidR="00EF7E0D" w:rsidRPr="004A6454" w:rsidRDefault="00EF7E0D" w:rsidP="00EF7E0D">
      <w:pPr>
        <w:pStyle w:val="NoSpacing"/>
      </w:pPr>
      <w:r w:rsidRPr="004A6454">
        <w:t xml:space="preserve">            return;</w:t>
      </w:r>
    </w:p>
    <w:p w14:paraId="2D61BE53" w14:textId="77777777" w:rsidR="00EF7E0D" w:rsidRPr="004A6454" w:rsidRDefault="00EF7E0D" w:rsidP="00EF7E0D">
      <w:pPr>
        <w:pStyle w:val="NoSpacing"/>
      </w:pPr>
      <w:r w:rsidRPr="004A6454">
        <w:t xml:space="preserve">        }</w:t>
      </w:r>
    </w:p>
    <w:p w14:paraId="19CF3CAA" w14:textId="77777777" w:rsidR="00EF7E0D" w:rsidRPr="004A6454" w:rsidRDefault="00EF7E0D" w:rsidP="00EF7E0D">
      <w:pPr>
        <w:pStyle w:val="NoSpacing"/>
      </w:pPr>
      <w:r w:rsidRPr="004A6454">
        <w:t xml:space="preserve">        push(t);</w:t>
      </w:r>
    </w:p>
    <w:p w14:paraId="3E56F650" w14:textId="77777777" w:rsidR="00EF7E0D" w:rsidRPr="004A6454" w:rsidRDefault="00EF7E0D" w:rsidP="00EF7E0D">
      <w:pPr>
        <w:pStyle w:val="NoSpacing"/>
      </w:pPr>
      <w:r w:rsidRPr="004A6454">
        <w:t xml:space="preserve">        if (key == t-&gt;key) {</w:t>
      </w:r>
    </w:p>
    <w:p w14:paraId="29342984" w14:textId="77777777" w:rsidR="00EF7E0D" w:rsidRPr="004A6454" w:rsidRDefault="00EF7E0D" w:rsidP="00EF7E0D">
      <w:pPr>
        <w:pStyle w:val="NoSpacing"/>
      </w:pPr>
      <w:r w:rsidRPr="004A6454">
        <w:t xml:space="preserve">            eq = true;</w:t>
      </w:r>
    </w:p>
    <w:p w14:paraId="5129673F" w14:textId="77777777" w:rsidR="00EF7E0D" w:rsidRPr="004A6454" w:rsidRDefault="00EF7E0D" w:rsidP="00EF7E0D">
      <w:pPr>
        <w:pStyle w:val="NoSpacing"/>
      </w:pPr>
      <w:r w:rsidRPr="004A6454">
        <w:t xml:space="preserve">            return;</w:t>
      </w:r>
    </w:p>
    <w:p w14:paraId="3C6AC1DD" w14:textId="77777777" w:rsidR="00EF7E0D" w:rsidRPr="004A6454" w:rsidRDefault="00EF7E0D" w:rsidP="00EF7E0D">
      <w:pPr>
        <w:pStyle w:val="NoSpacing"/>
      </w:pPr>
      <w:r w:rsidRPr="004A6454">
        <w:t xml:space="preserve">        }</w:t>
      </w:r>
    </w:p>
    <w:p w14:paraId="669C1D4A" w14:textId="77777777" w:rsidR="00EF7E0D" w:rsidRPr="004A6454" w:rsidRDefault="00EF7E0D" w:rsidP="00EF7E0D">
      <w:pPr>
        <w:pStyle w:val="NoSpacing"/>
      </w:pPr>
      <w:r w:rsidRPr="004A6454">
        <w:t xml:space="preserve">        if (key &lt; t-&gt;key) {</w:t>
      </w:r>
    </w:p>
    <w:p w14:paraId="0E1C9034" w14:textId="77777777" w:rsidR="00EF7E0D" w:rsidRPr="004A6454" w:rsidRDefault="00EF7E0D" w:rsidP="00EF7E0D">
      <w:pPr>
        <w:pStyle w:val="NoSpacing"/>
      </w:pPr>
      <w:r w:rsidRPr="004A6454">
        <w:t xml:space="preserve">            </w:t>
      </w:r>
      <w:proofErr w:type="spellStart"/>
      <w:r w:rsidRPr="004A6454">
        <w:t>split_at</w:t>
      </w:r>
      <w:proofErr w:type="spellEnd"/>
      <w:r w:rsidRPr="004A6454">
        <w:t>(t-&gt;l, l, t-&gt;l, key, eq);</w:t>
      </w:r>
    </w:p>
    <w:p w14:paraId="78D4D914" w14:textId="77777777" w:rsidR="00EF7E0D" w:rsidRPr="004A6454" w:rsidRDefault="00EF7E0D" w:rsidP="00EF7E0D">
      <w:pPr>
        <w:pStyle w:val="NoSpacing"/>
      </w:pPr>
      <w:r w:rsidRPr="004A6454">
        <w:t xml:space="preserve">            if (!eq)</w:t>
      </w:r>
    </w:p>
    <w:p w14:paraId="1898CB54" w14:textId="77777777" w:rsidR="00EF7E0D" w:rsidRPr="004A6454" w:rsidRDefault="00EF7E0D" w:rsidP="00EF7E0D">
      <w:pPr>
        <w:pStyle w:val="NoSpacing"/>
      </w:pPr>
      <w:r w:rsidRPr="004A6454">
        <w:t xml:space="preserve">                r = t;</w:t>
      </w:r>
    </w:p>
    <w:p w14:paraId="38BD211E" w14:textId="77777777" w:rsidR="00EF7E0D" w:rsidRPr="004A6454" w:rsidRDefault="00EF7E0D" w:rsidP="00EF7E0D">
      <w:pPr>
        <w:pStyle w:val="NoSpacing"/>
      </w:pPr>
      <w:r w:rsidRPr="004A6454">
        <w:t xml:space="preserve">        }</w:t>
      </w:r>
    </w:p>
    <w:p w14:paraId="4AAC604D" w14:textId="77777777" w:rsidR="00EF7E0D" w:rsidRPr="004A6454" w:rsidRDefault="00EF7E0D" w:rsidP="00EF7E0D">
      <w:pPr>
        <w:pStyle w:val="NoSpacing"/>
      </w:pPr>
      <w:r w:rsidRPr="004A6454">
        <w:t xml:space="preserve">        else {</w:t>
      </w:r>
    </w:p>
    <w:p w14:paraId="51F75319" w14:textId="77777777" w:rsidR="00EF7E0D" w:rsidRPr="004A6454" w:rsidRDefault="00EF7E0D" w:rsidP="00EF7E0D">
      <w:pPr>
        <w:pStyle w:val="NoSpacing"/>
      </w:pPr>
      <w:r w:rsidRPr="004A6454">
        <w:t xml:space="preserve">            </w:t>
      </w:r>
      <w:proofErr w:type="spellStart"/>
      <w:r w:rsidRPr="004A6454">
        <w:t>split_at</w:t>
      </w:r>
      <w:proofErr w:type="spellEnd"/>
      <w:r w:rsidRPr="004A6454">
        <w:t>(t-&gt;r, t-&gt;r, r, key, eq);</w:t>
      </w:r>
    </w:p>
    <w:p w14:paraId="183BB9DB" w14:textId="77777777" w:rsidR="00EF7E0D" w:rsidRPr="004A6454" w:rsidRDefault="00EF7E0D" w:rsidP="00EF7E0D">
      <w:pPr>
        <w:pStyle w:val="NoSpacing"/>
      </w:pPr>
      <w:r w:rsidRPr="004A6454">
        <w:t xml:space="preserve">            if (!eq)</w:t>
      </w:r>
    </w:p>
    <w:p w14:paraId="4655BCE2" w14:textId="77777777" w:rsidR="00EF7E0D" w:rsidRPr="004A6454" w:rsidRDefault="00EF7E0D" w:rsidP="00EF7E0D">
      <w:pPr>
        <w:pStyle w:val="NoSpacing"/>
      </w:pPr>
      <w:r w:rsidRPr="004A6454">
        <w:t xml:space="preserve">                l = t;</w:t>
      </w:r>
    </w:p>
    <w:p w14:paraId="623BF806" w14:textId="77777777" w:rsidR="00EF7E0D" w:rsidRPr="004A6454" w:rsidRDefault="00EF7E0D" w:rsidP="00EF7E0D">
      <w:pPr>
        <w:pStyle w:val="NoSpacing"/>
      </w:pPr>
      <w:r w:rsidRPr="004A6454">
        <w:t xml:space="preserve">        }</w:t>
      </w:r>
    </w:p>
    <w:p w14:paraId="31A6FAC9" w14:textId="77777777" w:rsidR="00EF7E0D" w:rsidRPr="004A6454" w:rsidRDefault="00EF7E0D" w:rsidP="00EF7E0D">
      <w:pPr>
        <w:pStyle w:val="NoSpacing"/>
      </w:pPr>
      <w:r w:rsidRPr="004A6454">
        <w:t xml:space="preserve">        if (!eq)</w:t>
      </w:r>
    </w:p>
    <w:p w14:paraId="6DEFCD7B" w14:textId="77777777" w:rsidR="00EF7E0D" w:rsidRPr="00D54DC7" w:rsidRDefault="00EF7E0D" w:rsidP="00EF7E0D">
      <w:pPr>
        <w:pStyle w:val="NoSpacing"/>
        <w:rPr>
          <w:lang w:val="de-DE"/>
        </w:rPr>
      </w:pPr>
      <w:r w:rsidRPr="004A6454">
        <w:t xml:space="preserve">            </w:t>
      </w:r>
      <w:r w:rsidRPr="00D54DC7">
        <w:rPr>
          <w:lang w:val="de-DE"/>
        </w:rPr>
        <w:t>upd_cnt(t);</w:t>
      </w:r>
    </w:p>
    <w:p w14:paraId="23AAC712" w14:textId="77777777" w:rsidR="00EF7E0D" w:rsidRPr="00D54DC7" w:rsidRDefault="00EF7E0D" w:rsidP="00EF7E0D">
      <w:pPr>
        <w:pStyle w:val="NoSpacing"/>
        <w:rPr>
          <w:lang w:val="de-DE"/>
        </w:rPr>
      </w:pPr>
      <w:r w:rsidRPr="00D54DC7">
        <w:rPr>
          <w:lang w:val="de-DE"/>
        </w:rPr>
        <w:t xml:space="preserve">        upd_sum(t);</w:t>
      </w:r>
    </w:p>
    <w:p w14:paraId="69A3B9DB" w14:textId="77777777" w:rsidR="00EF7E0D" w:rsidRPr="004A6454" w:rsidRDefault="00EF7E0D" w:rsidP="00EF7E0D">
      <w:pPr>
        <w:pStyle w:val="NoSpacing"/>
      </w:pPr>
      <w:r w:rsidRPr="00D54DC7">
        <w:rPr>
          <w:lang w:val="de-DE"/>
        </w:rPr>
        <w:t xml:space="preserve">    </w:t>
      </w:r>
      <w:r w:rsidRPr="004A6454">
        <w:t>}</w:t>
      </w:r>
    </w:p>
    <w:p w14:paraId="491DE8DD" w14:textId="77777777" w:rsidR="00EF7E0D" w:rsidRPr="004A6454" w:rsidRDefault="00EF7E0D" w:rsidP="00EF7E0D">
      <w:pPr>
        <w:pStyle w:val="NoSpacing"/>
      </w:pPr>
    </w:p>
    <w:p w14:paraId="1B7B4C1E" w14:textId="77777777" w:rsidR="00EF7E0D" w:rsidRPr="004A6454" w:rsidRDefault="00EF7E0D" w:rsidP="00EF7E0D">
      <w:pPr>
        <w:pStyle w:val="NoSpacing"/>
      </w:pPr>
      <w:r w:rsidRPr="004A6454">
        <w:t xml:space="preserve">    void insert (</w:t>
      </w:r>
      <w:proofErr w:type="spellStart"/>
      <w:r w:rsidRPr="004A6454">
        <w:t>pnode</w:t>
      </w:r>
      <w:proofErr w:type="spellEnd"/>
      <w:r w:rsidRPr="004A6454">
        <w:t xml:space="preserve"> &amp; t, </w:t>
      </w:r>
      <w:proofErr w:type="spellStart"/>
      <w:r w:rsidRPr="004A6454">
        <w:t>pnode</w:t>
      </w:r>
      <w:proofErr w:type="spellEnd"/>
      <w:r w:rsidRPr="004A6454">
        <w:t xml:space="preserve"> it, int index) { // insert at position</w:t>
      </w:r>
    </w:p>
    <w:p w14:paraId="6423C89A" w14:textId="77777777" w:rsidR="00EF7E0D" w:rsidRPr="004A6454" w:rsidRDefault="00EF7E0D" w:rsidP="00EF7E0D">
      <w:pPr>
        <w:pStyle w:val="NoSpacing"/>
      </w:pPr>
      <w:r w:rsidRPr="004A6454">
        <w:t xml:space="preserve">        push(t);</w:t>
      </w:r>
    </w:p>
    <w:p w14:paraId="4BD3B481" w14:textId="77777777" w:rsidR="00EF7E0D" w:rsidRPr="004A6454" w:rsidRDefault="00EF7E0D" w:rsidP="00EF7E0D">
      <w:pPr>
        <w:pStyle w:val="NoSpacing"/>
      </w:pPr>
      <w:r w:rsidRPr="004A6454">
        <w:t xml:space="preserve">        if (!t)</w:t>
      </w:r>
    </w:p>
    <w:p w14:paraId="13C09CAC" w14:textId="77777777" w:rsidR="00EF7E0D" w:rsidRPr="004A6454" w:rsidRDefault="00EF7E0D" w:rsidP="00EF7E0D">
      <w:pPr>
        <w:pStyle w:val="NoSpacing"/>
      </w:pPr>
      <w:r w:rsidRPr="004A6454">
        <w:t xml:space="preserve">            t = it;</w:t>
      </w:r>
    </w:p>
    <w:p w14:paraId="5F4723DC" w14:textId="77777777" w:rsidR="00EF7E0D" w:rsidRPr="004A6454" w:rsidRDefault="00EF7E0D" w:rsidP="00EF7E0D">
      <w:pPr>
        <w:pStyle w:val="NoSpacing"/>
      </w:pPr>
      <w:r w:rsidRPr="004A6454">
        <w:t xml:space="preserve">        else if (it-&gt;priority == t-&gt;priority) {</w:t>
      </w:r>
    </w:p>
    <w:p w14:paraId="4737A3A9" w14:textId="77777777" w:rsidR="00EF7E0D" w:rsidRPr="004A6454" w:rsidRDefault="00EF7E0D" w:rsidP="00EF7E0D">
      <w:pPr>
        <w:pStyle w:val="NoSpacing"/>
      </w:pPr>
      <w:r w:rsidRPr="004A6454">
        <w:t xml:space="preserve">            stop_ = true;</w:t>
      </w:r>
    </w:p>
    <w:p w14:paraId="3C8E6416" w14:textId="77777777" w:rsidR="00EF7E0D" w:rsidRPr="004A6454" w:rsidRDefault="00EF7E0D" w:rsidP="00EF7E0D">
      <w:pPr>
        <w:pStyle w:val="NoSpacing"/>
      </w:pPr>
      <w:r w:rsidRPr="004A6454">
        <w:t xml:space="preserve">            </w:t>
      </w:r>
      <w:proofErr w:type="spellStart"/>
      <w:r w:rsidRPr="004A6454">
        <w:t>regenerate_priorities</w:t>
      </w:r>
      <w:proofErr w:type="spellEnd"/>
      <w:r w:rsidRPr="004A6454">
        <w:t>();</w:t>
      </w:r>
    </w:p>
    <w:p w14:paraId="3DA263BA" w14:textId="77777777" w:rsidR="00EF7E0D" w:rsidRPr="004A6454" w:rsidRDefault="00EF7E0D" w:rsidP="00EF7E0D">
      <w:pPr>
        <w:pStyle w:val="NoSpacing"/>
      </w:pPr>
      <w:r w:rsidRPr="004A6454">
        <w:t xml:space="preserve">        }</w:t>
      </w:r>
    </w:p>
    <w:p w14:paraId="19D8B834" w14:textId="77777777" w:rsidR="00EF7E0D" w:rsidRPr="004A6454" w:rsidRDefault="00EF7E0D" w:rsidP="00EF7E0D">
      <w:pPr>
        <w:pStyle w:val="NoSpacing"/>
      </w:pPr>
      <w:r w:rsidRPr="004A6454">
        <w:t xml:space="preserve">        else if (it-&gt;priority &gt; t-&gt;priority) {</w:t>
      </w:r>
    </w:p>
    <w:p w14:paraId="2A1F705E" w14:textId="77777777" w:rsidR="00EF7E0D" w:rsidRPr="004A6454" w:rsidRDefault="00EF7E0D" w:rsidP="00EF7E0D">
      <w:pPr>
        <w:pStyle w:val="NoSpacing"/>
      </w:pPr>
      <w:r w:rsidRPr="004A6454">
        <w:t xml:space="preserve">            split(t, it-&gt;l, it-&gt;r, index);</w:t>
      </w:r>
    </w:p>
    <w:p w14:paraId="132698F2" w14:textId="77777777" w:rsidR="00EF7E0D" w:rsidRPr="004A6454" w:rsidRDefault="00EF7E0D" w:rsidP="00EF7E0D">
      <w:pPr>
        <w:pStyle w:val="NoSpacing"/>
      </w:pPr>
      <w:r w:rsidRPr="004A6454">
        <w:t xml:space="preserve">            t = it;</w:t>
      </w:r>
    </w:p>
    <w:p w14:paraId="4AC64ABD" w14:textId="77777777" w:rsidR="00EF7E0D" w:rsidRPr="004A6454" w:rsidRDefault="00EF7E0D" w:rsidP="00EF7E0D">
      <w:pPr>
        <w:pStyle w:val="NoSpacing"/>
      </w:pPr>
      <w:r w:rsidRPr="004A6454">
        <w:t xml:space="preserve">        }</w:t>
      </w:r>
    </w:p>
    <w:p w14:paraId="342E11CC" w14:textId="77777777" w:rsidR="00EF7E0D" w:rsidRPr="004A6454" w:rsidRDefault="00EF7E0D" w:rsidP="00EF7E0D">
      <w:pPr>
        <w:pStyle w:val="NoSpacing"/>
      </w:pPr>
      <w:r w:rsidRPr="004A6454">
        <w:t xml:space="preserve">        else if (index &lt;= </w:t>
      </w:r>
      <w:proofErr w:type="spellStart"/>
      <w:r w:rsidRPr="004A6454">
        <w:t>cnt</w:t>
      </w:r>
      <w:proofErr w:type="spellEnd"/>
      <w:r w:rsidRPr="004A6454">
        <w:t>(t-&gt;l))</w:t>
      </w:r>
    </w:p>
    <w:p w14:paraId="666D907B" w14:textId="77777777" w:rsidR="00EF7E0D" w:rsidRPr="004A6454" w:rsidRDefault="00EF7E0D" w:rsidP="00EF7E0D">
      <w:pPr>
        <w:pStyle w:val="NoSpacing"/>
      </w:pPr>
      <w:r w:rsidRPr="004A6454">
        <w:t xml:space="preserve">            insert(t-&gt;l, it, index);</w:t>
      </w:r>
    </w:p>
    <w:p w14:paraId="144CA291" w14:textId="77777777" w:rsidR="00EF7E0D" w:rsidRPr="004A6454" w:rsidRDefault="00EF7E0D" w:rsidP="00EF7E0D">
      <w:pPr>
        <w:pStyle w:val="NoSpacing"/>
      </w:pPr>
      <w:r w:rsidRPr="004A6454">
        <w:t xml:space="preserve">        else</w:t>
      </w:r>
    </w:p>
    <w:p w14:paraId="5B054D05" w14:textId="77777777" w:rsidR="00EF7E0D" w:rsidRPr="004A6454" w:rsidRDefault="00EF7E0D" w:rsidP="00EF7E0D">
      <w:pPr>
        <w:pStyle w:val="NoSpacing"/>
      </w:pPr>
      <w:r w:rsidRPr="004A6454">
        <w:t xml:space="preserve">            insert(t-&gt;r, it, index - </w:t>
      </w:r>
      <w:proofErr w:type="spellStart"/>
      <w:r w:rsidRPr="004A6454">
        <w:t>cnt</w:t>
      </w:r>
      <w:proofErr w:type="spellEnd"/>
      <w:r w:rsidRPr="004A6454">
        <w:t>(t-&gt;l) - 1);</w:t>
      </w:r>
    </w:p>
    <w:p w14:paraId="7568A96E" w14:textId="77777777" w:rsidR="00EF7E0D" w:rsidRPr="004A6454" w:rsidRDefault="00EF7E0D" w:rsidP="00EF7E0D">
      <w:pPr>
        <w:pStyle w:val="NoSpacing"/>
      </w:pPr>
      <w:r w:rsidRPr="004A6454">
        <w:t xml:space="preserve">        if (stop_)</w:t>
      </w:r>
    </w:p>
    <w:p w14:paraId="4B38E163" w14:textId="77777777" w:rsidR="00EF7E0D" w:rsidRPr="004A6454" w:rsidRDefault="00EF7E0D" w:rsidP="00EF7E0D">
      <w:pPr>
        <w:pStyle w:val="NoSpacing"/>
      </w:pPr>
      <w:r w:rsidRPr="004A6454">
        <w:t xml:space="preserve">            return;</w:t>
      </w:r>
    </w:p>
    <w:p w14:paraId="602B79B1" w14:textId="77777777" w:rsidR="00EF7E0D" w:rsidRPr="004A6454" w:rsidRDefault="00EF7E0D" w:rsidP="00EF7E0D">
      <w:pPr>
        <w:pStyle w:val="NoSpacing"/>
      </w:pPr>
      <w:r w:rsidRPr="004A6454">
        <w:t xml:space="preserve">        </w:t>
      </w:r>
      <w:proofErr w:type="spellStart"/>
      <w:r w:rsidRPr="004A6454">
        <w:t>upd_cnt</w:t>
      </w:r>
      <w:proofErr w:type="spellEnd"/>
      <w:r w:rsidRPr="004A6454">
        <w:t>(t);</w:t>
      </w:r>
    </w:p>
    <w:p w14:paraId="7EE85643" w14:textId="77777777" w:rsidR="00EF7E0D" w:rsidRPr="004A6454" w:rsidRDefault="00EF7E0D" w:rsidP="00EF7E0D">
      <w:pPr>
        <w:pStyle w:val="NoSpacing"/>
      </w:pPr>
      <w:r w:rsidRPr="004A6454">
        <w:t xml:space="preserve">        </w:t>
      </w:r>
      <w:proofErr w:type="spellStart"/>
      <w:r w:rsidRPr="004A6454">
        <w:t>upd_sum</w:t>
      </w:r>
      <w:proofErr w:type="spellEnd"/>
      <w:r w:rsidRPr="004A6454">
        <w:t>(t);</w:t>
      </w:r>
    </w:p>
    <w:p w14:paraId="324235D0" w14:textId="77777777" w:rsidR="00EF7E0D" w:rsidRPr="004A6454" w:rsidRDefault="00EF7E0D" w:rsidP="00EF7E0D">
      <w:pPr>
        <w:pStyle w:val="NoSpacing"/>
      </w:pPr>
      <w:r w:rsidRPr="004A6454">
        <w:t xml:space="preserve">    }</w:t>
      </w:r>
    </w:p>
    <w:p w14:paraId="31172E93" w14:textId="77777777" w:rsidR="00EF7E0D" w:rsidRPr="004A6454" w:rsidRDefault="00EF7E0D" w:rsidP="00EF7E0D">
      <w:pPr>
        <w:pStyle w:val="NoSpacing"/>
      </w:pPr>
    </w:p>
    <w:p w14:paraId="61629837" w14:textId="77777777" w:rsidR="00EF7E0D" w:rsidRPr="004A6454" w:rsidRDefault="00EF7E0D" w:rsidP="00EF7E0D">
      <w:pPr>
        <w:pStyle w:val="NoSpacing"/>
      </w:pPr>
      <w:r w:rsidRPr="004A6454">
        <w:t xml:space="preserve">    void </w:t>
      </w:r>
      <w:proofErr w:type="spellStart"/>
      <w:r w:rsidRPr="004A6454">
        <w:t>insert_at</w:t>
      </w:r>
      <w:proofErr w:type="spellEnd"/>
      <w:r w:rsidRPr="004A6454">
        <w:t xml:space="preserve"> (</w:t>
      </w:r>
      <w:proofErr w:type="spellStart"/>
      <w:r w:rsidRPr="004A6454">
        <w:t>pnode</w:t>
      </w:r>
      <w:proofErr w:type="spellEnd"/>
      <w:r w:rsidRPr="004A6454">
        <w:t xml:space="preserve"> &amp; t, </w:t>
      </w:r>
      <w:proofErr w:type="spellStart"/>
      <w:r w:rsidRPr="004A6454">
        <w:t>pnode</w:t>
      </w:r>
      <w:proofErr w:type="spellEnd"/>
      <w:r w:rsidRPr="004A6454">
        <w:t xml:space="preserve"> it, bool &amp; eq) { // insert by key</w:t>
      </w:r>
    </w:p>
    <w:p w14:paraId="1E765584" w14:textId="77777777" w:rsidR="00EF7E0D" w:rsidRPr="004A6454" w:rsidRDefault="00EF7E0D" w:rsidP="00EF7E0D">
      <w:pPr>
        <w:pStyle w:val="NoSpacing"/>
      </w:pPr>
      <w:r w:rsidRPr="004A6454">
        <w:t xml:space="preserve">        push(t);</w:t>
      </w:r>
    </w:p>
    <w:p w14:paraId="3CBB7322" w14:textId="77777777" w:rsidR="00EF7E0D" w:rsidRPr="004A6454" w:rsidRDefault="00EF7E0D" w:rsidP="00EF7E0D">
      <w:pPr>
        <w:pStyle w:val="NoSpacing"/>
      </w:pPr>
      <w:r w:rsidRPr="004A6454">
        <w:t xml:space="preserve">        if (!t)</w:t>
      </w:r>
    </w:p>
    <w:p w14:paraId="7E3CB272" w14:textId="77777777" w:rsidR="00EF7E0D" w:rsidRPr="004A6454" w:rsidRDefault="00EF7E0D" w:rsidP="00EF7E0D">
      <w:pPr>
        <w:pStyle w:val="NoSpacing"/>
      </w:pPr>
      <w:r w:rsidRPr="004A6454">
        <w:t xml:space="preserve">            t = it;</w:t>
      </w:r>
    </w:p>
    <w:p w14:paraId="7996AA1C" w14:textId="77777777" w:rsidR="00EF7E0D" w:rsidRPr="004A6454" w:rsidRDefault="00EF7E0D" w:rsidP="00EF7E0D">
      <w:pPr>
        <w:pStyle w:val="NoSpacing"/>
      </w:pPr>
      <w:r w:rsidRPr="004A6454">
        <w:t xml:space="preserve">        else if (it-&gt;key == t-&gt;key) {</w:t>
      </w:r>
    </w:p>
    <w:p w14:paraId="2408E730" w14:textId="77777777" w:rsidR="00EF7E0D" w:rsidRPr="004A6454" w:rsidRDefault="00EF7E0D" w:rsidP="00EF7E0D">
      <w:pPr>
        <w:pStyle w:val="NoSpacing"/>
      </w:pPr>
      <w:r w:rsidRPr="004A6454">
        <w:t xml:space="preserve">            eq = true;</w:t>
      </w:r>
    </w:p>
    <w:p w14:paraId="0499EF63" w14:textId="77777777" w:rsidR="00EF7E0D" w:rsidRPr="004A6454" w:rsidRDefault="00EF7E0D" w:rsidP="00EF7E0D">
      <w:pPr>
        <w:pStyle w:val="NoSpacing"/>
      </w:pPr>
      <w:r w:rsidRPr="004A6454">
        <w:t xml:space="preserve">            return;</w:t>
      </w:r>
    </w:p>
    <w:p w14:paraId="20815F5D" w14:textId="77777777" w:rsidR="00EF7E0D" w:rsidRPr="004A6454" w:rsidRDefault="00EF7E0D" w:rsidP="00EF7E0D">
      <w:pPr>
        <w:pStyle w:val="NoSpacing"/>
      </w:pPr>
      <w:r w:rsidRPr="004A6454">
        <w:t xml:space="preserve">        }</w:t>
      </w:r>
    </w:p>
    <w:p w14:paraId="1E3447AE" w14:textId="77777777" w:rsidR="00EF7E0D" w:rsidRPr="004A6454" w:rsidRDefault="00EF7E0D" w:rsidP="00EF7E0D">
      <w:pPr>
        <w:pStyle w:val="NoSpacing"/>
      </w:pPr>
      <w:r w:rsidRPr="004A6454">
        <w:t xml:space="preserve">        else if (it-&gt;priority == t-&gt;priority) {</w:t>
      </w:r>
    </w:p>
    <w:p w14:paraId="56AEB055" w14:textId="77777777" w:rsidR="00EF7E0D" w:rsidRPr="004A6454" w:rsidRDefault="00EF7E0D" w:rsidP="00EF7E0D">
      <w:pPr>
        <w:pStyle w:val="NoSpacing"/>
      </w:pPr>
      <w:r w:rsidRPr="004A6454">
        <w:t xml:space="preserve">            stop_ = true;</w:t>
      </w:r>
    </w:p>
    <w:p w14:paraId="06AF89B8" w14:textId="77777777" w:rsidR="00EF7E0D" w:rsidRPr="004A6454" w:rsidRDefault="00EF7E0D" w:rsidP="00EF7E0D">
      <w:pPr>
        <w:pStyle w:val="NoSpacing"/>
      </w:pPr>
      <w:r w:rsidRPr="004A6454">
        <w:t xml:space="preserve">            </w:t>
      </w:r>
      <w:proofErr w:type="spellStart"/>
      <w:r w:rsidRPr="004A6454">
        <w:t>regenerate_priorities</w:t>
      </w:r>
      <w:proofErr w:type="spellEnd"/>
      <w:r w:rsidRPr="004A6454">
        <w:t>();</w:t>
      </w:r>
    </w:p>
    <w:p w14:paraId="17430D58" w14:textId="77777777" w:rsidR="00EF7E0D" w:rsidRPr="004A6454" w:rsidRDefault="00EF7E0D" w:rsidP="00EF7E0D">
      <w:pPr>
        <w:pStyle w:val="NoSpacing"/>
      </w:pPr>
      <w:r w:rsidRPr="004A6454">
        <w:t xml:space="preserve">        }</w:t>
      </w:r>
    </w:p>
    <w:p w14:paraId="0263B6F9" w14:textId="77777777" w:rsidR="00EF7E0D" w:rsidRPr="004A6454" w:rsidRDefault="00EF7E0D" w:rsidP="00EF7E0D">
      <w:pPr>
        <w:pStyle w:val="NoSpacing"/>
      </w:pPr>
      <w:r w:rsidRPr="004A6454">
        <w:t xml:space="preserve">        else if (it-&gt;priority &gt; t-&gt;priority) {</w:t>
      </w:r>
    </w:p>
    <w:p w14:paraId="466F254E" w14:textId="77777777" w:rsidR="00EF7E0D" w:rsidRPr="004A6454" w:rsidRDefault="00EF7E0D" w:rsidP="00EF7E0D">
      <w:pPr>
        <w:pStyle w:val="NoSpacing"/>
      </w:pPr>
      <w:r w:rsidRPr="004A6454">
        <w:t xml:space="preserve">            </w:t>
      </w:r>
      <w:proofErr w:type="spellStart"/>
      <w:r w:rsidRPr="004A6454">
        <w:t>split_at</w:t>
      </w:r>
      <w:proofErr w:type="spellEnd"/>
      <w:r w:rsidRPr="004A6454">
        <w:t>(t, it-&gt;l, it-&gt;r, it-&gt;key, eq);</w:t>
      </w:r>
    </w:p>
    <w:p w14:paraId="30F6F9AE" w14:textId="77777777" w:rsidR="00EF7E0D" w:rsidRPr="004A6454" w:rsidRDefault="00EF7E0D" w:rsidP="00EF7E0D">
      <w:pPr>
        <w:pStyle w:val="NoSpacing"/>
      </w:pPr>
      <w:r w:rsidRPr="004A6454">
        <w:t xml:space="preserve">            if (!eq)</w:t>
      </w:r>
    </w:p>
    <w:p w14:paraId="0DD5589D" w14:textId="77777777" w:rsidR="00EF7E0D" w:rsidRPr="004A6454" w:rsidRDefault="00EF7E0D" w:rsidP="00EF7E0D">
      <w:pPr>
        <w:pStyle w:val="NoSpacing"/>
      </w:pPr>
      <w:r w:rsidRPr="004A6454">
        <w:t xml:space="preserve">                t = it;</w:t>
      </w:r>
    </w:p>
    <w:p w14:paraId="4CB52EB0" w14:textId="77777777" w:rsidR="00EF7E0D" w:rsidRPr="004A6454" w:rsidRDefault="00EF7E0D" w:rsidP="00EF7E0D">
      <w:pPr>
        <w:pStyle w:val="NoSpacing"/>
      </w:pPr>
      <w:r w:rsidRPr="004A6454">
        <w:t xml:space="preserve">        }</w:t>
      </w:r>
    </w:p>
    <w:p w14:paraId="5DCD03DB" w14:textId="77777777" w:rsidR="00EF7E0D" w:rsidRPr="004A6454" w:rsidRDefault="00EF7E0D" w:rsidP="00EF7E0D">
      <w:pPr>
        <w:pStyle w:val="NoSpacing"/>
      </w:pPr>
      <w:r w:rsidRPr="004A6454">
        <w:t xml:space="preserve">        else if (it-&gt;key &lt; t-&gt;key)</w:t>
      </w:r>
    </w:p>
    <w:p w14:paraId="1D19D44F" w14:textId="77777777" w:rsidR="00EF7E0D" w:rsidRPr="004A6454" w:rsidRDefault="00EF7E0D" w:rsidP="00EF7E0D">
      <w:pPr>
        <w:pStyle w:val="NoSpacing"/>
      </w:pPr>
      <w:r w:rsidRPr="004A6454">
        <w:t xml:space="preserve">            </w:t>
      </w:r>
      <w:proofErr w:type="spellStart"/>
      <w:r w:rsidRPr="004A6454">
        <w:t>insert_at</w:t>
      </w:r>
      <w:proofErr w:type="spellEnd"/>
      <w:r w:rsidRPr="004A6454">
        <w:t>(t-&gt;l, it, eq);</w:t>
      </w:r>
    </w:p>
    <w:p w14:paraId="02F295D2" w14:textId="77777777" w:rsidR="00EF7E0D" w:rsidRPr="004A6454" w:rsidRDefault="00EF7E0D" w:rsidP="00EF7E0D">
      <w:pPr>
        <w:pStyle w:val="NoSpacing"/>
      </w:pPr>
      <w:r w:rsidRPr="004A6454">
        <w:t xml:space="preserve">        else</w:t>
      </w:r>
    </w:p>
    <w:p w14:paraId="2F6A58D4" w14:textId="77777777" w:rsidR="00EF7E0D" w:rsidRPr="004A6454" w:rsidRDefault="00EF7E0D" w:rsidP="00EF7E0D">
      <w:pPr>
        <w:pStyle w:val="NoSpacing"/>
      </w:pPr>
      <w:r w:rsidRPr="004A6454">
        <w:t xml:space="preserve">            </w:t>
      </w:r>
      <w:proofErr w:type="spellStart"/>
      <w:r w:rsidRPr="004A6454">
        <w:t>insert_at</w:t>
      </w:r>
      <w:proofErr w:type="spellEnd"/>
      <w:r w:rsidRPr="004A6454">
        <w:t>(t-&gt;r, it, eq);</w:t>
      </w:r>
    </w:p>
    <w:p w14:paraId="1DDE980F" w14:textId="77777777" w:rsidR="00EF7E0D" w:rsidRPr="004A6454" w:rsidRDefault="00EF7E0D" w:rsidP="00EF7E0D">
      <w:pPr>
        <w:pStyle w:val="NoSpacing"/>
      </w:pPr>
      <w:r w:rsidRPr="004A6454">
        <w:t xml:space="preserve">        if (stop_)</w:t>
      </w:r>
    </w:p>
    <w:p w14:paraId="7F7C3629" w14:textId="77777777" w:rsidR="00EF7E0D" w:rsidRPr="004A6454" w:rsidRDefault="00EF7E0D" w:rsidP="00EF7E0D">
      <w:pPr>
        <w:pStyle w:val="NoSpacing"/>
      </w:pPr>
      <w:r w:rsidRPr="004A6454">
        <w:t xml:space="preserve">            return;</w:t>
      </w:r>
    </w:p>
    <w:p w14:paraId="5B36C45F" w14:textId="77777777" w:rsidR="00EF7E0D" w:rsidRPr="004A6454" w:rsidRDefault="00EF7E0D" w:rsidP="00EF7E0D">
      <w:pPr>
        <w:pStyle w:val="NoSpacing"/>
      </w:pPr>
      <w:r w:rsidRPr="004A6454">
        <w:t xml:space="preserve">        if (!eq)</w:t>
      </w:r>
    </w:p>
    <w:p w14:paraId="5F18458E" w14:textId="77777777" w:rsidR="00EF7E0D" w:rsidRPr="00D54DC7" w:rsidRDefault="00EF7E0D" w:rsidP="00EF7E0D">
      <w:pPr>
        <w:pStyle w:val="NoSpacing"/>
        <w:rPr>
          <w:lang w:val="de-DE"/>
        </w:rPr>
      </w:pPr>
      <w:r w:rsidRPr="004A6454">
        <w:t xml:space="preserve">            </w:t>
      </w:r>
      <w:r w:rsidRPr="00D54DC7">
        <w:rPr>
          <w:lang w:val="de-DE"/>
        </w:rPr>
        <w:t>upd_cnt(t);</w:t>
      </w:r>
    </w:p>
    <w:p w14:paraId="413138A5" w14:textId="77777777" w:rsidR="00EF7E0D" w:rsidRPr="00D54DC7" w:rsidRDefault="00EF7E0D" w:rsidP="00EF7E0D">
      <w:pPr>
        <w:pStyle w:val="NoSpacing"/>
        <w:rPr>
          <w:lang w:val="de-DE"/>
        </w:rPr>
      </w:pPr>
      <w:r w:rsidRPr="00D54DC7">
        <w:rPr>
          <w:lang w:val="de-DE"/>
        </w:rPr>
        <w:t xml:space="preserve">        upd_sum(t);</w:t>
      </w:r>
    </w:p>
    <w:p w14:paraId="1856E68A" w14:textId="77777777" w:rsidR="00EF7E0D" w:rsidRPr="004A6454" w:rsidRDefault="00EF7E0D" w:rsidP="00EF7E0D">
      <w:pPr>
        <w:pStyle w:val="NoSpacing"/>
      </w:pPr>
      <w:r w:rsidRPr="00D54DC7">
        <w:rPr>
          <w:lang w:val="de-DE"/>
        </w:rPr>
        <w:t xml:space="preserve">    </w:t>
      </w:r>
      <w:r w:rsidRPr="004A6454">
        <w:t>}</w:t>
      </w:r>
    </w:p>
    <w:p w14:paraId="58D6F261" w14:textId="77777777" w:rsidR="00EF7E0D" w:rsidRPr="004A6454" w:rsidRDefault="00EF7E0D" w:rsidP="00EF7E0D">
      <w:pPr>
        <w:pStyle w:val="NoSpacing"/>
      </w:pPr>
    </w:p>
    <w:p w14:paraId="491D608F" w14:textId="77777777" w:rsidR="00EF7E0D" w:rsidRPr="004A6454" w:rsidRDefault="00EF7E0D" w:rsidP="00EF7E0D">
      <w:pPr>
        <w:pStyle w:val="NoSpacing"/>
      </w:pPr>
      <w:r w:rsidRPr="004A6454">
        <w:t xml:space="preserve">    void erase (</w:t>
      </w:r>
      <w:proofErr w:type="spellStart"/>
      <w:r w:rsidRPr="004A6454">
        <w:t>pnode</w:t>
      </w:r>
      <w:proofErr w:type="spellEnd"/>
      <w:r w:rsidRPr="004A6454">
        <w:t xml:space="preserve"> &amp; t, int index) {</w:t>
      </w:r>
    </w:p>
    <w:p w14:paraId="070E2851" w14:textId="77777777" w:rsidR="00EF7E0D" w:rsidRPr="004A6454" w:rsidRDefault="00EF7E0D" w:rsidP="00EF7E0D">
      <w:pPr>
        <w:pStyle w:val="NoSpacing"/>
      </w:pPr>
      <w:r w:rsidRPr="004A6454">
        <w:t xml:space="preserve">        push(t);</w:t>
      </w:r>
    </w:p>
    <w:p w14:paraId="452D6126" w14:textId="77777777" w:rsidR="00EF7E0D" w:rsidRPr="004A6454" w:rsidRDefault="00EF7E0D" w:rsidP="00EF7E0D">
      <w:pPr>
        <w:pStyle w:val="NoSpacing"/>
      </w:pPr>
      <w:r w:rsidRPr="004A6454">
        <w:t xml:space="preserve">        if (</w:t>
      </w:r>
      <w:proofErr w:type="spellStart"/>
      <w:r w:rsidRPr="004A6454">
        <w:t>cnt</w:t>
      </w:r>
      <w:proofErr w:type="spellEnd"/>
      <w:r w:rsidRPr="004A6454">
        <w:t>(t-&gt;l) == index) {</w:t>
      </w:r>
    </w:p>
    <w:p w14:paraId="78F4D1B5" w14:textId="77777777" w:rsidR="00EF7E0D" w:rsidRPr="00D54DC7" w:rsidRDefault="00EF7E0D" w:rsidP="00EF7E0D">
      <w:pPr>
        <w:pStyle w:val="NoSpacing"/>
        <w:rPr>
          <w:lang w:val="de-DE"/>
        </w:rPr>
      </w:pPr>
      <w:r w:rsidRPr="004A6454">
        <w:t xml:space="preserve">            </w:t>
      </w:r>
      <w:r w:rsidRPr="00D54DC7">
        <w:rPr>
          <w:lang w:val="de-DE"/>
        </w:rPr>
        <w:t>pnode l = t-&gt;l, r = t-&gt;r;</w:t>
      </w:r>
    </w:p>
    <w:p w14:paraId="631E03F7" w14:textId="77777777" w:rsidR="00EF7E0D" w:rsidRPr="00D54DC7" w:rsidRDefault="00EF7E0D" w:rsidP="00EF7E0D">
      <w:pPr>
        <w:pStyle w:val="NoSpacing"/>
        <w:rPr>
          <w:lang w:val="de-DE"/>
        </w:rPr>
      </w:pPr>
      <w:r w:rsidRPr="00D54DC7">
        <w:rPr>
          <w:lang w:val="de-DE"/>
        </w:rPr>
        <w:t xml:space="preserve">            destroy_node(t);</w:t>
      </w:r>
    </w:p>
    <w:p w14:paraId="118AF446" w14:textId="77777777" w:rsidR="00EF7E0D" w:rsidRPr="00D54DC7" w:rsidRDefault="00EF7E0D" w:rsidP="00EF7E0D">
      <w:pPr>
        <w:pStyle w:val="NoSpacing"/>
        <w:rPr>
          <w:lang w:val="de-DE"/>
        </w:rPr>
      </w:pPr>
      <w:r w:rsidRPr="00D54DC7">
        <w:rPr>
          <w:lang w:val="de-DE"/>
        </w:rPr>
        <w:t xml:space="preserve">            t = nullptr;</w:t>
      </w:r>
    </w:p>
    <w:p w14:paraId="1AC9D73B" w14:textId="77777777" w:rsidR="00EF7E0D" w:rsidRPr="004A6454" w:rsidRDefault="00EF7E0D" w:rsidP="00EF7E0D">
      <w:pPr>
        <w:pStyle w:val="NoSpacing"/>
      </w:pPr>
      <w:r w:rsidRPr="00D54DC7">
        <w:rPr>
          <w:lang w:val="de-DE"/>
        </w:rPr>
        <w:t xml:space="preserve">            </w:t>
      </w:r>
      <w:r w:rsidRPr="004A6454">
        <w:t>merge(t, l, r);</w:t>
      </w:r>
    </w:p>
    <w:p w14:paraId="4C52B5F2" w14:textId="77777777" w:rsidR="00EF7E0D" w:rsidRPr="004A6454" w:rsidRDefault="00EF7E0D" w:rsidP="00EF7E0D">
      <w:pPr>
        <w:pStyle w:val="NoSpacing"/>
      </w:pPr>
      <w:r w:rsidRPr="004A6454">
        <w:t xml:space="preserve">        }</w:t>
      </w:r>
    </w:p>
    <w:p w14:paraId="1C1AD1A5" w14:textId="77777777" w:rsidR="00EF7E0D" w:rsidRPr="004A6454" w:rsidRDefault="00EF7E0D" w:rsidP="00EF7E0D">
      <w:pPr>
        <w:pStyle w:val="NoSpacing"/>
      </w:pPr>
      <w:r w:rsidRPr="004A6454">
        <w:t xml:space="preserve">        else if (index &lt; </w:t>
      </w:r>
      <w:proofErr w:type="spellStart"/>
      <w:r w:rsidRPr="004A6454">
        <w:t>cnt</w:t>
      </w:r>
      <w:proofErr w:type="spellEnd"/>
      <w:r w:rsidRPr="004A6454">
        <w:t>(t-&gt;l))</w:t>
      </w:r>
    </w:p>
    <w:p w14:paraId="4BE95A6B" w14:textId="77777777" w:rsidR="00EF7E0D" w:rsidRPr="004A6454" w:rsidRDefault="00EF7E0D" w:rsidP="00EF7E0D">
      <w:pPr>
        <w:pStyle w:val="NoSpacing"/>
      </w:pPr>
      <w:r w:rsidRPr="004A6454">
        <w:t xml:space="preserve">            erase(t-&gt;l, index);</w:t>
      </w:r>
    </w:p>
    <w:p w14:paraId="523E8C8B" w14:textId="77777777" w:rsidR="00EF7E0D" w:rsidRPr="004A6454" w:rsidRDefault="00EF7E0D" w:rsidP="00EF7E0D">
      <w:pPr>
        <w:pStyle w:val="NoSpacing"/>
      </w:pPr>
      <w:r w:rsidRPr="004A6454">
        <w:t xml:space="preserve">        else</w:t>
      </w:r>
    </w:p>
    <w:p w14:paraId="44A289E3" w14:textId="77777777" w:rsidR="00EF7E0D" w:rsidRPr="004A6454" w:rsidRDefault="00EF7E0D" w:rsidP="00EF7E0D">
      <w:pPr>
        <w:pStyle w:val="NoSpacing"/>
      </w:pPr>
      <w:r w:rsidRPr="004A6454">
        <w:t xml:space="preserve">            erase(t-&gt;r, index - </w:t>
      </w:r>
      <w:proofErr w:type="spellStart"/>
      <w:r w:rsidRPr="004A6454">
        <w:t>cnt</w:t>
      </w:r>
      <w:proofErr w:type="spellEnd"/>
      <w:r w:rsidRPr="004A6454">
        <w:t>(t-&gt;l) - 1);</w:t>
      </w:r>
    </w:p>
    <w:p w14:paraId="2A9097B1" w14:textId="77777777" w:rsidR="00EF7E0D" w:rsidRPr="004A6454" w:rsidRDefault="00EF7E0D" w:rsidP="00EF7E0D">
      <w:pPr>
        <w:pStyle w:val="NoSpacing"/>
      </w:pPr>
      <w:r w:rsidRPr="004A6454">
        <w:t xml:space="preserve">        </w:t>
      </w:r>
      <w:proofErr w:type="spellStart"/>
      <w:r w:rsidRPr="004A6454">
        <w:t>upd_cnt</w:t>
      </w:r>
      <w:proofErr w:type="spellEnd"/>
      <w:r w:rsidRPr="004A6454">
        <w:t>(t);</w:t>
      </w:r>
    </w:p>
    <w:p w14:paraId="08182D0F" w14:textId="77777777" w:rsidR="00EF7E0D" w:rsidRPr="004A6454" w:rsidRDefault="00EF7E0D" w:rsidP="00EF7E0D">
      <w:pPr>
        <w:pStyle w:val="NoSpacing"/>
      </w:pPr>
      <w:r w:rsidRPr="004A6454">
        <w:t xml:space="preserve">        </w:t>
      </w:r>
      <w:proofErr w:type="spellStart"/>
      <w:r w:rsidRPr="004A6454">
        <w:t>upd_sum</w:t>
      </w:r>
      <w:proofErr w:type="spellEnd"/>
      <w:r w:rsidRPr="004A6454">
        <w:t>(t);</w:t>
      </w:r>
    </w:p>
    <w:p w14:paraId="22853E11" w14:textId="77777777" w:rsidR="00EF7E0D" w:rsidRPr="004A6454" w:rsidRDefault="00EF7E0D" w:rsidP="00EF7E0D">
      <w:pPr>
        <w:pStyle w:val="NoSpacing"/>
      </w:pPr>
      <w:r w:rsidRPr="004A6454">
        <w:t xml:space="preserve">    }</w:t>
      </w:r>
    </w:p>
    <w:p w14:paraId="6CAACCB1" w14:textId="77777777" w:rsidR="00EF7E0D" w:rsidRPr="004A6454" w:rsidRDefault="00EF7E0D" w:rsidP="00EF7E0D">
      <w:pPr>
        <w:pStyle w:val="NoSpacing"/>
      </w:pPr>
    </w:p>
    <w:p w14:paraId="6F7B9D2E" w14:textId="77777777" w:rsidR="00EF7E0D" w:rsidRPr="004A6454" w:rsidRDefault="00EF7E0D" w:rsidP="00EF7E0D">
      <w:pPr>
        <w:pStyle w:val="NoSpacing"/>
      </w:pPr>
      <w:r w:rsidRPr="004A6454">
        <w:t xml:space="preserve">    void </w:t>
      </w:r>
      <w:proofErr w:type="spellStart"/>
      <w:r w:rsidRPr="004A6454">
        <w:t>erase_at</w:t>
      </w:r>
      <w:proofErr w:type="spellEnd"/>
      <w:r w:rsidRPr="004A6454">
        <w:t xml:space="preserve"> (</w:t>
      </w:r>
      <w:proofErr w:type="spellStart"/>
      <w:r w:rsidRPr="004A6454">
        <w:t>pnode</w:t>
      </w:r>
      <w:proofErr w:type="spellEnd"/>
      <w:r w:rsidRPr="004A6454">
        <w:t xml:space="preserve"> &amp; t, T key, bool &amp; found) {</w:t>
      </w:r>
    </w:p>
    <w:p w14:paraId="7449E9B7" w14:textId="77777777" w:rsidR="00EF7E0D" w:rsidRPr="004A6454" w:rsidRDefault="00EF7E0D" w:rsidP="00EF7E0D">
      <w:pPr>
        <w:pStyle w:val="NoSpacing"/>
      </w:pPr>
      <w:r w:rsidRPr="004A6454">
        <w:t xml:space="preserve">        push(t);</w:t>
      </w:r>
    </w:p>
    <w:p w14:paraId="529802FF" w14:textId="77777777" w:rsidR="00EF7E0D" w:rsidRPr="004A6454" w:rsidRDefault="00EF7E0D" w:rsidP="00EF7E0D">
      <w:pPr>
        <w:pStyle w:val="NoSpacing"/>
      </w:pPr>
      <w:r w:rsidRPr="004A6454">
        <w:t xml:space="preserve">        if (key == t-&gt;key) {</w:t>
      </w:r>
    </w:p>
    <w:p w14:paraId="2CB7D1AC" w14:textId="77777777" w:rsidR="00EF7E0D" w:rsidRPr="00D54DC7" w:rsidRDefault="00EF7E0D" w:rsidP="00EF7E0D">
      <w:pPr>
        <w:pStyle w:val="NoSpacing"/>
        <w:rPr>
          <w:lang w:val="de-DE"/>
        </w:rPr>
      </w:pPr>
      <w:r w:rsidRPr="004A6454">
        <w:t xml:space="preserve">            </w:t>
      </w:r>
      <w:r w:rsidRPr="00D54DC7">
        <w:rPr>
          <w:lang w:val="de-DE"/>
        </w:rPr>
        <w:t>pnode l = t-&gt;l, r = t-&gt;r;</w:t>
      </w:r>
    </w:p>
    <w:p w14:paraId="22F36F94" w14:textId="77777777" w:rsidR="00EF7E0D" w:rsidRPr="00D54DC7" w:rsidRDefault="00EF7E0D" w:rsidP="00EF7E0D">
      <w:pPr>
        <w:pStyle w:val="NoSpacing"/>
        <w:rPr>
          <w:lang w:val="de-DE"/>
        </w:rPr>
      </w:pPr>
      <w:r w:rsidRPr="00D54DC7">
        <w:rPr>
          <w:lang w:val="de-DE"/>
        </w:rPr>
        <w:t xml:space="preserve">            destroy_node(t);</w:t>
      </w:r>
    </w:p>
    <w:p w14:paraId="700C4E2A" w14:textId="77777777" w:rsidR="00EF7E0D" w:rsidRPr="00D54DC7" w:rsidRDefault="00EF7E0D" w:rsidP="00EF7E0D">
      <w:pPr>
        <w:pStyle w:val="NoSpacing"/>
        <w:rPr>
          <w:lang w:val="de-DE"/>
        </w:rPr>
      </w:pPr>
      <w:r w:rsidRPr="00D54DC7">
        <w:rPr>
          <w:lang w:val="de-DE"/>
        </w:rPr>
        <w:t xml:space="preserve">            t = nullptr;</w:t>
      </w:r>
    </w:p>
    <w:p w14:paraId="231F9373" w14:textId="77777777" w:rsidR="00EF7E0D" w:rsidRPr="004A6454" w:rsidRDefault="00EF7E0D" w:rsidP="00EF7E0D">
      <w:pPr>
        <w:pStyle w:val="NoSpacing"/>
      </w:pPr>
      <w:r w:rsidRPr="00D54DC7">
        <w:rPr>
          <w:lang w:val="de-DE"/>
        </w:rPr>
        <w:t xml:space="preserve">            </w:t>
      </w:r>
      <w:r w:rsidRPr="004A6454">
        <w:t>merge(t, l, r);</w:t>
      </w:r>
    </w:p>
    <w:p w14:paraId="0D6875BA" w14:textId="77777777" w:rsidR="00EF7E0D" w:rsidRPr="004A6454" w:rsidRDefault="00EF7E0D" w:rsidP="00EF7E0D">
      <w:pPr>
        <w:pStyle w:val="NoSpacing"/>
      </w:pPr>
      <w:r w:rsidRPr="004A6454">
        <w:t xml:space="preserve">            found = true;</w:t>
      </w:r>
    </w:p>
    <w:p w14:paraId="7B7916F7" w14:textId="77777777" w:rsidR="00EF7E0D" w:rsidRPr="004A6454" w:rsidRDefault="00EF7E0D" w:rsidP="00EF7E0D">
      <w:pPr>
        <w:pStyle w:val="NoSpacing"/>
      </w:pPr>
      <w:r w:rsidRPr="004A6454">
        <w:t xml:space="preserve">        }</w:t>
      </w:r>
    </w:p>
    <w:p w14:paraId="6F72FCFC" w14:textId="77777777" w:rsidR="00EF7E0D" w:rsidRPr="004A6454" w:rsidRDefault="00EF7E0D" w:rsidP="00EF7E0D">
      <w:pPr>
        <w:pStyle w:val="NoSpacing"/>
      </w:pPr>
      <w:r w:rsidRPr="004A6454">
        <w:t xml:space="preserve">        else if (key &lt; t-&gt;key)</w:t>
      </w:r>
    </w:p>
    <w:p w14:paraId="2960481C" w14:textId="77777777" w:rsidR="00EF7E0D" w:rsidRPr="004A6454" w:rsidRDefault="00EF7E0D" w:rsidP="00EF7E0D">
      <w:pPr>
        <w:pStyle w:val="NoSpacing"/>
      </w:pPr>
      <w:r w:rsidRPr="004A6454">
        <w:t xml:space="preserve">            </w:t>
      </w:r>
      <w:proofErr w:type="spellStart"/>
      <w:r w:rsidRPr="004A6454">
        <w:t>erase_at</w:t>
      </w:r>
      <w:proofErr w:type="spellEnd"/>
      <w:r w:rsidRPr="004A6454">
        <w:t>(t-&gt;l, key, found);</w:t>
      </w:r>
    </w:p>
    <w:p w14:paraId="6DBB17AF" w14:textId="77777777" w:rsidR="00EF7E0D" w:rsidRPr="004A6454" w:rsidRDefault="00EF7E0D" w:rsidP="00EF7E0D">
      <w:pPr>
        <w:pStyle w:val="NoSpacing"/>
      </w:pPr>
      <w:r w:rsidRPr="004A6454">
        <w:t xml:space="preserve">        else</w:t>
      </w:r>
    </w:p>
    <w:p w14:paraId="3D8899A6" w14:textId="77777777" w:rsidR="00EF7E0D" w:rsidRPr="004A6454" w:rsidRDefault="00EF7E0D" w:rsidP="00EF7E0D">
      <w:pPr>
        <w:pStyle w:val="NoSpacing"/>
      </w:pPr>
      <w:r w:rsidRPr="004A6454">
        <w:t xml:space="preserve">            </w:t>
      </w:r>
      <w:proofErr w:type="spellStart"/>
      <w:r w:rsidRPr="004A6454">
        <w:t>erase_at</w:t>
      </w:r>
      <w:proofErr w:type="spellEnd"/>
      <w:r w:rsidRPr="004A6454">
        <w:t>(t-&gt;r, key, found);</w:t>
      </w:r>
    </w:p>
    <w:p w14:paraId="3C7B3F8F" w14:textId="77777777" w:rsidR="00EF7E0D" w:rsidRPr="00D54DC7" w:rsidRDefault="00EF7E0D" w:rsidP="00EF7E0D">
      <w:pPr>
        <w:pStyle w:val="NoSpacing"/>
        <w:rPr>
          <w:lang w:val="de-DE"/>
        </w:rPr>
      </w:pPr>
      <w:r w:rsidRPr="004A6454">
        <w:t xml:space="preserve">        </w:t>
      </w:r>
      <w:r w:rsidRPr="00D54DC7">
        <w:rPr>
          <w:lang w:val="de-DE"/>
        </w:rPr>
        <w:t>upd_cnt(t);</w:t>
      </w:r>
    </w:p>
    <w:p w14:paraId="5F422B03" w14:textId="77777777" w:rsidR="00EF7E0D" w:rsidRPr="00D54DC7" w:rsidRDefault="00EF7E0D" w:rsidP="00EF7E0D">
      <w:pPr>
        <w:pStyle w:val="NoSpacing"/>
        <w:rPr>
          <w:lang w:val="de-DE"/>
        </w:rPr>
      </w:pPr>
      <w:r w:rsidRPr="00D54DC7">
        <w:rPr>
          <w:lang w:val="de-DE"/>
        </w:rPr>
        <w:t xml:space="preserve">        upd_sum(t);</w:t>
      </w:r>
    </w:p>
    <w:p w14:paraId="0878F8AC" w14:textId="77777777" w:rsidR="00EF7E0D" w:rsidRPr="004A6454" w:rsidRDefault="00EF7E0D" w:rsidP="00EF7E0D">
      <w:pPr>
        <w:pStyle w:val="NoSpacing"/>
      </w:pPr>
      <w:r w:rsidRPr="00D54DC7">
        <w:rPr>
          <w:lang w:val="de-DE"/>
        </w:rPr>
        <w:t xml:space="preserve">    </w:t>
      </w:r>
      <w:r w:rsidRPr="004A6454">
        <w:t>}</w:t>
      </w:r>
    </w:p>
    <w:p w14:paraId="23E88526" w14:textId="77777777" w:rsidR="00EF7E0D" w:rsidRPr="004A6454" w:rsidRDefault="00EF7E0D" w:rsidP="00EF7E0D">
      <w:pPr>
        <w:pStyle w:val="NoSpacing"/>
      </w:pPr>
    </w:p>
    <w:p w14:paraId="2A48D228" w14:textId="77777777" w:rsidR="00EF7E0D" w:rsidRPr="004A6454" w:rsidRDefault="00EF7E0D" w:rsidP="00EF7E0D">
      <w:pPr>
        <w:pStyle w:val="NoSpacing"/>
      </w:pPr>
      <w:r w:rsidRPr="004A6454">
        <w:t xml:space="preserve">    T get (</w:t>
      </w:r>
      <w:proofErr w:type="spellStart"/>
      <w:r w:rsidRPr="004A6454">
        <w:t>pnode</w:t>
      </w:r>
      <w:proofErr w:type="spellEnd"/>
      <w:r w:rsidRPr="004A6454">
        <w:t xml:space="preserve"> t, int index) {</w:t>
      </w:r>
    </w:p>
    <w:p w14:paraId="46B309B8" w14:textId="77777777" w:rsidR="00EF7E0D" w:rsidRPr="004A6454" w:rsidRDefault="00EF7E0D" w:rsidP="00EF7E0D">
      <w:pPr>
        <w:pStyle w:val="NoSpacing"/>
      </w:pPr>
      <w:r w:rsidRPr="004A6454">
        <w:t xml:space="preserve">        push(t);</w:t>
      </w:r>
    </w:p>
    <w:p w14:paraId="5D88B2BB" w14:textId="77777777" w:rsidR="00EF7E0D" w:rsidRPr="004A6454" w:rsidRDefault="00EF7E0D" w:rsidP="00EF7E0D">
      <w:pPr>
        <w:pStyle w:val="NoSpacing"/>
      </w:pPr>
      <w:r w:rsidRPr="004A6454">
        <w:t xml:space="preserve">        if (index &lt; </w:t>
      </w:r>
      <w:proofErr w:type="spellStart"/>
      <w:r w:rsidRPr="004A6454">
        <w:t>cnt</w:t>
      </w:r>
      <w:proofErr w:type="spellEnd"/>
      <w:r w:rsidRPr="004A6454">
        <w:t>(t-&gt;l))</w:t>
      </w:r>
    </w:p>
    <w:p w14:paraId="603D966F" w14:textId="77777777" w:rsidR="00EF7E0D" w:rsidRPr="004A6454" w:rsidRDefault="00EF7E0D" w:rsidP="00EF7E0D">
      <w:pPr>
        <w:pStyle w:val="NoSpacing"/>
      </w:pPr>
      <w:r w:rsidRPr="004A6454">
        <w:t xml:space="preserve">            return get(t-&gt;l, index);</w:t>
      </w:r>
    </w:p>
    <w:p w14:paraId="35C10CBF" w14:textId="77777777" w:rsidR="00EF7E0D" w:rsidRPr="004A6454" w:rsidRDefault="00EF7E0D" w:rsidP="00EF7E0D">
      <w:pPr>
        <w:pStyle w:val="NoSpacing"/>
      </w:pPr>
      <w:r w:rsidRPr="004A6454">
        <w:t xml:space="preserve">        else if (index &gt; </w:t>
      </w:r>
      <w:proofErr w:type="spellStart"/>
      <w:r w:rsidRPr="004A6454">
        <w:t>cnt</w:t>
      </w:r>
      <w:proofErr w:type="spellEnd"/>
      <w:r w:rsidRPr="004A6454">
        <w:t>(t-&gt;l))</w:t>
      </w:r>
    </w:p>
    <w:p w14:paraId="4A12CEDB" w14:textId="77777777" w:rsidR="00EF7E0D" w:rsidRPr="004A6454" w:rsidRDefault="00EF7E0D" w:rsidP="00EF7E0D">
      <w:pPr>
        <w:pStyle w:val="NoSpacing"/>
      </w:pPr>
      <w:r w:rsidRPr="004A6454">
        <w:lastRenderedPageBreak/>
        <w:t xml:space="preserve">            return get(t-&gt;r, index - </w:t>
      </w:r>
      <w:proofErr w:type="spellStart"/>
      <w:r w:rsidRPr="004A6454">
        <w:t>cnt</w:t>
      </w:r>
      <w:proofErr w:type="spellEnd"/>
      <w:r w:rsidRPr="004A6454">
        <w:t>(t-&gt;l) - 1);</w:t>
      </w:r>
    </w:p>
    <w:p w14:paraId="4E968EBC" w14:textId="77777777" w:rsidR="00EF7E0D" w:rsidRPr="004A6454" w:rsidRDefault="00EF7E0D" w:rsidP="00EF7E0D">
      <w:pPr>
        <w:pStyle w:val="NoSpacing"/>
      </w:pPr>
      <w:r w:rsidRPr="004A6454">
        <w:t xml:space="preserve">        return t-&gt;key;</w:t>
      </w:r>
    </w:p>
    <w:p w14:paraId="00EEA0B6" w14:textId="77777777" w:rsidR="00EF7E0D" w:rsidRPr="004A6454" w:rsidRDefault="00EF7E0D" w:rsidP="00EF7E0D">
      <w:pPr>
        <w:pStyle w:val="NoSpacing"/>
      </w:pPr>
      <w:r w:rsidRPr="004A6454">
        <w:t xml:space="preserve">    }</w:t>
      </w:r>
    </w:p>
    <w:p w14:paraId="5D98147F" w14:textId="77777777" w:rsidR="00EF7E0D" w:rsidRPr="004A6454" w:rsidRDefault="00EF7E0D" w:rsidP="00EF7E0D">
      <w:pPr>
        <w:pStyle w:val="NoSpacing"/>
      </w:pPr>
    </w:p>
    <w:p w14:paraId="2E5736B0" w14:textId="77777777" w:rsidR="00EF7E0D" w:rsidRPr="004A6454" w:rsidRDefault="00EF7E0D" w:rsidP="00EF7E0D">
      <w:pPr>
        <w:pStyle w:val="NoSpacing"/>
      </w:pPr>
      <w:r w:rsidRPr="004A6454">
        <w:t xml:space="preserve">    int find (</w:t>
      </w:r>
      <w:proofErr w:type="spellStart"/>
      <w:r w:rsidRPr="004A6454">
        <w:t>pnode</w:t>
      </w:r>
      <w:proofErr w:type="spellEnd"/>
      <w:r w:rsidRPr="004A6454">
        <w:t xml:space="preserve"> t, T key) {</w:t>
      </w:r>
    </w:p>
    <w:p w14:paraId="62D9C81D" w14:textId="77777777" w:rsidR="00EF7E0D" w:rsidRPr="004A6454" w:rsidRDefault="00EF7E0D" w:rsidP="00EF7E0D">
      <w:pPr>
        <w:pStyle w:val="NoSpacing"/>
      </w:pPr>
      <w:r w:rsidRPr="004A6454">
        <w:t xml:space="preserve">        push(t);</w:t>
      </w:r>
    </w:p>
    <w:p w14:paraId="57DEF9FE" w14:textId="77777777" w:rsidR="00EF7E0D" w:rsidRPr="004A6454" w:rsidRDefault="00EF7E0D" w:rsidP="00EF7E0D">
      <w:pPr>
        <w:pStyle w:val="NoSpacing"/>
      </w:pPr>
      <w:r w:rsidRPr="004A6454">
        <w:t xml:space="preserve">        if (!t || key == t-&gt;key)</w:t>
      </w:r>
    </w:p>
    <w:p w14:paraId="20296FF9" w14:textId="77777777" w:rsidR="00EF7E0D" w:rsidRPr="004A6454" w:rsidRDefault="00EF7E0D" w:rsidP="00EF7E0D">
      <w:pPr>
        <w:pStyle w:val="NoSpacing"/>
      </w:pPr>
      <w:r w:rsidRPr="004A6454">
        <w:t xml:space="preserve">            return </w:t>
      </w:r>
      <w:proofErr w:type="spellStart"/>
      <w:r w:rsidRPr="004A6454">
        <w:t>cnt</w:t>
      </w:r>
      <w:proofErr w:type="spellEnd"/>
      <w:r w:rsidRPr="004A6454">
        <w:t>(t-&gt;l);</w:t>
      </w:r>
    </w:p>
    <w:p w14:paraId="70B9701B" w14:textId="77777777" w:rsidR="00EF7E0D" w:rsidRPr="004A6454" w:rsidRDefault="00EF7E0D" w:rsidP="00EF7E0D">
      <w:pPr>
        <w:pStyle w:val="NoSpacing"/>
      </w:pPr>
      <w:r w:rsidRPr="004A6454">
        <w:t xml:space="preserve">        if (key &lt; t-&gt;key)</w:t>
      </w:r>
    </w:p>
    <w:p w14:paraId="150EB50C" w14:textId="77777777" w:rsidR="00EF7E0D" w:rsidRPr="004A6454" w:rsidRDefault="00EF7E0D" w:rsidP="00EF7E0D">
      <w:pPr>
        <w:pStyle w:val="NoSpacing"/>
      </w:pPr>
      <w:r w:rsidRPr="004A6454">
        <w:t xml:space="preserve">            return get(t-&gt;l, key);</w:t>
      </w:r>
    </w:p>
    <w:p w14:paraId="70443CF0" w14:textId="77777777" w:rsidR="00EF7E0D" w:rsidRPr="004A6454" w:rsidRDefault="00EF7E0D" w:rsidP="00EF7E0D">
      <w:pPr>
        <w:pStyle w:val="NoSpacing"/>
      </w:pPr>
      <w:r w:rsidRPr="004A6454">
        <w:t xml:space="preserve">        else</w:t>
      </w:r>
    </w:p>
    <w:p w14:paraId="04E2AA25" w14:textId="77777777" w:rsidR="00EF7E0D" w:rsidRPr="004A6454" w:rsidRDefault="00EF7E0D" w:rsidP="00EF7E0D">
      <w:pPr>
        <w:pStyle w:val="NoSpacing"/>
      </w:pPr>
      <w:r w:rsidRPr="004A6454">
        <w:t xml:space="preserve">            return get(t-&gt;r, key) + 1 + </w:t>
      </w:r>
      <w:proofErr w:type="spellStart"/>
      <w:r w:rsidRPr="004A6454">
        <w:t>cnt</w:t>
      </w:r>
      <w:proofErr w:type="spellEnd"/>
      <w:r w:rsidRPr="004A6454">
        <w:t>(t-&gt;l);</w:t>
      </w:r>
    </w:p>
    <w:p w14:paraId="06A5F0BD" w14:textId="77777777" w:rsidR="00EF7E0D" w:rsidRPr="004A6454" w:rsidRDefault="00EF7E0D" w:rsidP="00EF7E0D">
      <w:pPr>
        <w:pStyle w:val="NoSpacing"/>
      </w:pPr>
      <w:r w:rsidRPr="004A6454">
        <w:t xml:space="preserve">    }</w:t>
      </w:r>
    </w:p>
    <w:p w14:paraId="271124FB" w14:textId="77777777" w:rsidR="00EF7E0D" w:rsidRPr="004A6454" w:rsidRDefault="00EF7E0D" w:rsidP="00EF7E0D">
      <w:pPr>
        <w:pStyle w:val="NoSpacing"/>
      </w:pPr>
    </w:p>
    <w:p w14:paraId="57C46C00" w14:textId="77777777" w:rsidR="00EF7E0D" w:rsidRPr="004A6454" w:rsidRDefault="00EF7E0D" w:rsidP="00EF7E0D">
      <w:pPr>
        <w:pStyle w:val="NoSpacing"/>
      </w:pPr>
      <w:r w:rsidRPr="004A6454">
        <w:t xml:space="preserve">    std::pair &lt;T, int&gt; </w:t>
      </w:r>
      <w:proofErr w:type="spellStart"/>
      <w:r w:rsidRPr="004A6454">
        <w:t>lower_bound</w:t>
      </w:r>
      <w:proofErr w:type="spellEnd"/>
      <w:r w:rsidRPr="004A6454">
        <w:t xml:space="preserve"> (</w:t>
      </w:r>
      <w:proofErr w:type="spellStart"/>
      <w:r w:rsidRPr="004A6454">
        <w:t>pnode</w:t>
      </w:r>
      <w:proofErr w:type="spellEnd"/>
      <w:r w:rsidRPr="004A6454">
        <w:t xml:space="preserve"> t, T key, int index) {</w:t>
      </w:r>
    </w:p>
    <w:p w14:paraId="25702C65" w14:textId="77777777" w:rsidR="00EF7E0D" w:rsidRPr="004A6454" w:rsidRDefault="00EF7E0D" w:rsidP="00EF7E0D">
      <w:pPr>
        <w:pStyle w:val="NoSpacing"/>
      </w:pPr>
      <w:r w:rsidRPr="004A6454">
        <w:t xml:space="preserve">        push(t);</w:t>
      </w:r>
    </w:p>
    <w:p w14:paraId="5B63E3D9" w14:textId="77777777" w:rsidR="00EF7E0D" w:rsidRPr="004A6454" w:rsidRDefault="00EF7E0D" w:rsidP="00EF7E0D">
      <w:pPr>
        <w:pStyle w:val="NoSpacing"/>
      </w:pPr>
      <w:r w:rsidRPr="004A6454">
        <w:t xml:space="preserve">        if (!t)</w:t>
      </w:r>
    </w:p>
    <w:p w14:paraId="2228EEC6" w14:textId="77777777" w:rsidR="00EF7E0D" w:rsidRPr="004A6454" w:rsidRDefault="00EF7E0D" w:rsidP="00EF7E0D">
      <w:pPr>
        <w:pStyle w:val="NoSpacing"/>
      </w:pPr>
      <w:r w:rsidRPr="004A6454">
        <w:t xml:space="preserve">            return {T(), size()};</w:t>
      </w:r>
    </w:p>
    <w:p w14:paraId="175CEDD6" w14:textId="77777777" w:rsidR="00EF7E0D" w:rsidRPr="004A6454" w:rsidRDefault="00EF7E0D" w:rsidP="00EF7E0D">
      <w:pPr>
        <w:pStyle w:val="NoSpacing"/>
      </w:pPr>
      <w:r w:rsidRPr="004A6454">
        <w:t xml:space="preserve">        if (key == t-&gt;key)</w:t>
      </w:r>
    </w:p>
    <w:p w14:paraId="631CDE4B" w14:textId="77777777" w:rsidR="00EF7E0D" w:rsidRPr="004A6454" w:rsidRDefault="00EF7E0D" w:rsidP="00EF7E0D">
      <w:pPr>
        <w:pStyle w:val="NoSpacing"/>
      </w:pPr>
      <w:r w:rsidRPr="004A6454">
        <w:t xml:space="preserve">            return {key, index + </w:t>
      </w:r>
      <w:proofErr w:type="spellStart"/>
      <w:r w:rsidRPr="004A6454">
        <w:t>cnt</w:t>
      </w:r>
      <w:proofErr w:type="spellEnd"/>
      <w:r w:rsidRPr="004A6454">
        <w:t>(t-&gt;l)};</w:t>
      </w:r>
    </w:p>
    <w:p w14:paraId="6588BBE2" w14:textId="77777777" w:rsidR="00EF7E0D" w:rsidRPr="004A6454" w:rsidRDefault="00EF7E0D" w:rsidP="00EF7E0D">
      <w:pPr>
        <w:pStyle w:val="NoSpacing"/>
      </w:pPr>
      <w:r w:rsidRPr="004A6454">
        <w:t xml:space="preserve">        if (key &lt; t-&gt;key) {</w:t>
      </w:r>
    </w:p>
    <w:p w14:paraId="499CC8BC" w14:textId="77777777" w:rsidR="00EF7E0D" w:rsidRPr="004A6454" w:rsidRDefault="00EF7E0D" w:rsidP="00EF7E0D">
      <w:pPr>
        <w:pStyle w:val="NoSpacing"/>
      </w:pPr>
      <w:r w:rsidRPr="004A6454">
        <w:t xml:space="preserve">            std::pair &lt;T, int&gt; ret = </w:t>
      </w:r>
      <w:proofErr w:type="spellStart"/>
      <w:r w:rsidRPr="004A6454">
        <w:t>lower_bound</w:t>
      </w:r>
      <w:proofErr w:type="spellEnd"/>
      <w:r w:rsidRPr="004A6454">
        <w:t>(t-&gt;l, key, index);</w:t>
      </w:r>
    </w:p>
    <w:p w14:paraId="1ECDA2E6" w14:textId="77777777" w:rsidR="00EF7E0D" w:rsidRPr="004A6454" w:rsidRDefault="00EF7E0D" w:rsidP="00EF7E0D">
      <w:pPr>
        <w:pStyle w:val="NoSpacing"/>
      </w:pPr>
      <w:r w:rsidRPr="004A6454">
        <w:t xml:space="preserve">            if (</w:t>
      </w:r>
      <w:proofErr w:type="spellStart"/>
      <w:r w:rsidRPr="004A6454">
        <w:t>ret.second</w:t>
      </w:r>
      <w:proofErr w:type="spellEnd"/>
      <w:r w:rsidRPr="004A6454">
        <w:t xml:space="preserve"> == size())</w:t>
      </w:r>
    </w:p>
    <w:p w14:paraId="51EF19C9" w14:textId="77777777" w:rsidR="00EF7E0D" w:rsidRPr="004A6454" w:rsidRDefault="00EF7E0D" w:rsidP="00EF7E0D">
      <w:pPr>
        <w:pStyle w:val="NoSpacing"/>
      </w:pPr>
      <w:r w:rsidRPr="004A6454">
        <w:t xml:space="preserve">                ret = {t-&gt;key, index + </w:t>
      </w:r>
      <w:proofErr w:type="spellStart"/>
      <w:r w:rsidRPr="004A6454">
        <w:t>cnt</w:t>
      </w:r>
      <w:proofErr w:type="spellEnd"/>
      <w:r w:rsidRPr="004A6454">
        <w:t>(t-&gt;l)};</w:t>
      </w:r>
    </w:p>
    <w:p w14:paraId="5CBD11C1" w14:textId="77777777" w:rsidR="00EF7E0D" w:rsidRPr="004A6454" w:rsidRDefault="00EF7E0D" w:rsidP="00EF7E0D">
      <w:pPr>
        <w:pStyle w:val="NoSpacing"/>
      </w:pPr>
      <w:r w:rsidRPr="004A6454">
        <w:t xml:space="preserve">            return ret;</w:t>
      </w:r>
    </w:p>
    <w:p w14:paraId="5C5EFBDE" w14:textId="77777777" w:rsidR="00EF7E0D" w:rsidRPr="004A6454" w:rsidRDefault="00EF7E0D" w:rsidP="00EF7E0D">
      <w:pPr>
        <w:pStyle w:val="NoSpacing"/>
      </w:pPr>
      <w:r w:rsidRPr="004A6454">
        <w:t xml:space="preserve">        }</w:t>
      </w:r>
    </w:p>
    <w:p w14:paraId="42F15CEC" w14:textId="77777777" w:rsidR="00EF7E0D" w:rsidRPr="004A6454" w:rsidRDefault="00EF7E0D" w:rsidP="00EF7E0D">
      <w:pPr>
        <w:pStyle w:val="NoSpacing"/>
      </w:pPr>
      <w:r w:rsidRPr="004A6454">
        <w:t xml:space="preserve">        return </w:t>
      </w:r>
      <w:proofErr w:type="spellStart"/>
      <w:r w:rsidRPr="004A6454">
        <w:t>lower_bound</w:t>
      </w:r>
      <w:proofErr w:type="spellEnd"/>
      <w:r w:rsidRPr="004A6454">
        <w:t xml:space="preserve">(t-&gt;r, key, index + 1 + </w:t>
      </w:r>
      <w:proofErr w:type="spellStart"/>
      <w:r w:rsidRPr="004A6454">
        <w:t>cnt</w:t>
      </w:r>
      <w:proofErr w:type="spellEnd"/>
      <w:r w:rsidRPr="004A6454">
        <w:t>(t-&gt;l));</w:t>
      </w:r>
    </w:p>
    <w:p w14:paraId="4086AB71" w14:textId="77777777" w:rsidR="00EF7E0D" w:rsidRPr="004A6454" w:rsidRDefault="00EF7E0D" w:rsidP="00EF7E0D">
      <w:pPr>
        <w:pStyle w:val="NoSpacing"/>
      </w:pPr>
      <w:r w:rsidRPr="004A6454">
        <w:t xml:space="preserve">    }</w:t>
      </w:r>
    </w:p>
    <w:p w14:paraId="096BE280" w14:textId="77777777" w:rsidR="00EF7E0D" w:rsidRPr="004A6454" w:rsidRDefault="00EF7E0D" w:rsidP="00EF7E0D">
      <w:pPr>
        <w:pStyle w:val="NoSpacing"/>
      </w:pPr>
    </w:p>
    <w:p w14:paraId="0ADCF0D1" w14:textId="77777777" w:rsidR="00EF7E0D" w:rsidRPr="004A6454" w:rsidRDefault="00EF7E0D" w:rsidP="00EF7E0D">
      <w:pPr>
        <w:pStyle w:val="NoSpacing"/>
      </w:pPr>
      <w:r w:rsidRPr="004A6454">
        <w:t xml:space="preserve">    std::pair &lt;T, int&gt; </w:t>
      </w:r>
      <w:proofErr w:type="spellStart"/>
      <w:r w:rsidRPr="004A6454">
        <w:t>upper_bound</w:t>
      </w:r>
      <w:proofErr w:type="spellEnd"/>
      <w:r w:rsidRPr="004A6454">
        <w:t xml:space="preserve"> (</w:t>
      </w:r>
      <w:proofErr w:type="spellStart"/>
      <w:r w:rsidRPr="004A6454">
        <w:t>pnode</w:t>
      </w:r>
      <w:proofErr w:type="spellEnd"/>
      <w:r w:rsidRPr="004A6454">
        <w:t xml:space="preserve"> t, T key, int index) {</w:t>
      </w:r>
    </w:p>
    <w:p w14:paraId="590F2AC3" w14:textId="77777777" w:rsidR="00EF7E0D" w:rsidRPr="004A6454" w:rsidRDefault="00EF7E0D" w:rsidP="00EF7E0D">
      <w:pPr>
        <w:pStyle w:val="NoSpacing"/>
      </w:pPr>
      <w:r w:rsidRPr="004A6454">
        <w:t xml:space="preserve">        push(t);</w:t>
      </w:r>
    </w:p>
    <w:p w14:paraId="35E85474" w14:textId="77777777" w:rsidR="00EF7E0D" w:rsidRPr="004A6454" w:rsidRDefault="00EF7E0D" w:rsidP="00EF7E0D">
      <w:pPr>
        <w:pStyle w:val="NoSpacing"/>
      </w:pPr>
      <w:r w:rsidRPr="004A6454">
        <w:t xml:space="preserve">        if (!t)</w:t>
      </w:r>
    </w:p>
    <w:p w14:paraId="2CFCC946" w14:textId="77777777" w:rsidR="00EF7E0D" w:rsidRPr="004A6454" w:rsidRDefault="00EF7E0D" w:rsidP="00EF7E0D">
      <w:pPr>
        <w:pStyle w:val="NoSpacing"/>
      </w:pPr>
      <w:r w:rsidRPr="004A6454">
        <w:t xml:space="preserve">            return {T(), size()};</w:t>
      </w:r>
    </w:p>
    <w:p w14:paraId="78C241D1" w14:textId="77777777" w:rsidR="00EF7E0D" w:rsidRPr="004A6454" w:rsidRDefault="00EF7E0D" w:rsidP="00EF7E0D">
      <w:pPr>
        <w:pStyle w:val="NoSpacing"/>
      </w:pPr>
      <w:r w:rsidRPr="004A6454">
        <w:t xml:space="preserve">        if (key &lt; t-&gt;key) {</w:t>
      </w:r>
    </w:p>
    <w:p w14:paraId="4F63E264" w14:textId="77777777" w:rsidR="00EF7E0D" w:rsidRPr="004A6454" w:rsidRDefault="00EF7E0D" w:rsidP="00EF7E0D">
      <w:pPr>
        <w:pStyle w:val="NoSpacing"/>
      </w:pPr>
      <w:r w:rsidRPr="004A6454">
        <w:t xml:space="preserve">            std::pair &lt;T, int&gt; ret = </w:t>
      </w:r>
      <w:proofErr w:type="spellStart"/>
      <w:r w:rsidRPr="004A6454">
        <w:t>upper_bound</w:t>
      </w:r>
      <w:proofErr w:type="spellEnd"/>
      <w:r w:rsidRPr="004A6454">
        <w:t>(t-&gt;l, key, index);</w:t>
      </w:r>
    </w:p>
    <w:p w14:paraId="45F0ECB8" w14:textId="77777777" w:rsidR="00EF7E0D" w:rsidRPr="004A6454" w:rsidRDefault="00EF7E0D" w:rsidP="00EF7E0D">
      <w:pPr>
        <w:pStyle w:val="NoSpacing"/>
      </w:pPr>
      <w:r w:rsidRPr="004A6454">
        <w:t xml:space="preserve">            if (</w:t>
      </w:r>
      <w:proofErr w:type="spellStart"/>
      <w:r w:rsidRPr="004A6454">
        <w:t>ret.second</w:t>
      </w:r>
      <w:proofErr w:type="spellEnd"/>
      <w:r w:rsidRPr="004A6454">
        <w:t xml:space="preserve"> == size())</w:t>
      </w:r>
    </w:p>
    <w:p w14:paraId="46B6393E" w14:textId="77777777" w:rsidR="00EF7E0D" w:rsidRPr="004A6454" w:rsidRDefault="00EF7E0D" w:rsidP="00EF7E0D">
      <w:pPr>
        <w:pStyle w:val="NoSpacing"/>
      </w:pPr>
      <w:r w:rsidRPr="004A6454">
        <w:t xml:space="preserve">                ret = {t-&gt;key, index + </w:t>
      </w:r>
      <w:proofErr w:type="spellStart"/>
      <w:r w:rsidRPr="004A6454">
        <w:t>cnt</w:t>
      </w:r>
      <w:proofErr w:type="spellEnd"/>
      <w:r w:rsidRPr="004A6454">
        <w:t>(t-&gt;l)};</w:t>
      </w:r>
    </w:p>
    <w:p w14:paraId="57BED6AA" w14:textId="77777777" w:rsidR="00EF7E0D" w:rsidRPr="004A6454" w:rsidRDefault="00EF7E0D" w:rsidP="00EF7E0D">
      <w:pPr>
        <w:pStyle w:val="NoSpacing"/>
      </w:pPr>
      <w:r w:rsidRPr="004A6454">
        <w:t xml:space="preserve">            return ret;</w:t>
      </w:r>
    </w:p>
    <w:p w14:paraId="4F3E1B1D" w14:textId="77777777" w:rsidR="00EF7E0D" w:rsidRPr="004A6454" w:rsidRDefault="00EF7E0D" w:rsidP="00EF7E0D">
      <w:pPr>
        <w:pStyle w:val="NoSpacing"/>
      </w:pPr>
      <w:r w:rsidRPr="004A6454">
        <w:t xml:space="preserve">        }</w:t>
      </w:r>
    </w:p>
    <w:p w14:paraId="1CA2FBD5" w14:textId="77777777" w:rsidR="00EF7E0D" w:rsidRPr="004A6454" w:rsidRDefault="00EF7E0D" w:rsidP="00EF7E0D">
      <w:pPr>
        <w:pStyle w:val="NoSpacing"/>
      </w:pPr>
      <w:r w:rsidRPr="004A6454">
        <w:t xml:space="preserve">        return </w:t>
      </w:r>
      <w:proofErr w:type="spellStart"/>
      <w:r w:rsidRPr="004A6454">
        <w:t>upper_bound</w:t>
      </w:r>
      <w:proofErr w:type="spellEnd"/>
      <w:r w:rsidRPr="004A6454">
        <w:t xml:space="preserve">(t-&gt;r, key, index + 1 + </w:t>
      </w:r>
      <w:proofErr w:type="spellStart"/>
      <w:r w:rsidRPr="004A6454">
        <w:t>cnt</w:t>
      </w:r>
      <w:proofErr w:type="spellEnd"/>
      <w:r w:rsidRPr="004A6454">
        <w:t>(t-&gt;l));</w:t>
      </w:r>
    </w:p>
    <w:p w14:paraId="33A3DB1E" w14:textId="77777777" w:rsidR="00EF7E0D" w:rsidRPr="004A6454" w:rsidRDefault="00EF7E0D" w:rsidP="00EF7E0D">
      <w:pPr>
        <w:pStyle w:val="NoSpacing"/>
      </w:pPr>
      <w:r w:rsidRPr="004A6454">
        <w:t xml:space="preserve">    }</w:t>
      </w:r>
    </w:p>
    <w:p w14:paraId="3019E557" w14:textId="77777777" w:rsidR="00EF7E0D" w:rsidRPr="004A6454" w:rsidRDefault="00EF7E0D" w:rsidP="00EF7E0D">
      <w:pPr>
        <w:pStyle w:val="NoSpacing"/>
      </w:pPr>
    </w:p>
    <w:p w14:paraId="6C801378" w14:textId="77777777" w:rsidR="00EF7E0D" w:rsidRPr="004A6454" w:rsidRDefault="00EF7E0D" w:rsidP="00EF7E0D">
      <w:pPr>
        <w:pStyle w:val="NoSpacing"/>
      </w:pPr>
      <w:r w:rsidRPr="004A6454">
        <w:t xml:space="preserve">    void shift (</w:t>
      </w:r>
      <w:proofErr w:type="spellStart"/>
      <w:r w:rsidRPr="004A6454">
        <w:t>pnode</w:t>
      </w:r>
      <w:proofErr w:type="spellEnd"/>
      <w:r w:rsidRPr="004A6454">
        <w:t xml:space="preserve"> &amp; t, int l, int r, T add) {</w:t>
      </w:r>
    </w:p>
    <w:p w14:paraId="0877CCC5" w14:textId="77777777" w:rsidR="00EF7E0D" w:rsidRPr="004A6454" w:rsidRDefault="00EF7E0D" w:rsidP="00EF7E0D">
      <w:pPr>
        <w:pStyle w:val="NoSpacing"/>
      </w:pPr>
      <w:r w:rsidRPr="004A6454">
        <w:t xml:space="preserve">        </w:t>
      </w:r>
      <w:proofErr w:type="spellStart"/>
      <w:r w:rsidRPr="004A6454">
        <w:t>pnode</w:t>
      </w:r>
      <w:proofErr w:type="spellEnd"/>
      <w:r w:rsidRPr="004A6454">
        <w:t xml:space="preserve"> l1, r1;</w:t>
      </w:r>
    </w:p>
    <w:p w14:paraId="76F763E0" w14:textId="77777777" w:rsidR="00EF7E0D" w:rsidRPr="004A6454" w:rsidRDefault="00EF7E0D" w:rsidP="00EF7E0D">
      <w:pPr>
        <w:pStyle w:val="NoSpacing"/>
      </w:pPr>
      <w:r w:rsidRPr="004A6454">
        <w:t xml:space="preserve">        split(t, l1, r1, r + 1);</w:t>
      </w:r>
    </w:p>
    <w:p w14:paraId="0BBF7F11" w14:textId="77777777" w:rsidR="00EF7E0D" w:rsidRPr="004A6454" w:rsidRDefault="00EF7E0D" w:rsidP="00EF7E0D">
      <w:pPr>
        <w:pStyle w:val="NoSpacing"/>
      </w:pPr>
      <w:r w:rsidRPr="004A6454">
        <w:t xml:space="preserve">        </w:t>
      </w:r>
      <w:proofErr w:type="spellStart"/>
      <w:r w:rsidRPr="004A6454">
        <w:t>pnode</w:t>
      </w:r>
      <w:proofErr w:type="spellEnd"/>
      <w:r w:rsidRPr="004A6454">
        <w:t xml:space="preserve"> l2, r2;</w:t>
      </w:r>
    </w:p>
    <w:p w14:paraId="4C7A57DD" w14:textId="77777777" w:rsidR="00EF7E0D" w:rsidRPr="004A6454" w:rsidRDefault="00EF7E0D" w:rsidP="00EF7E0D">
      <w:pPr>
        <w:pStyle w:val="NoSpacing"/>
      </w:pPr>
      <w:r w:rsidRPr="004A6454">
        <w:t xml:space="preserve">        split(l1, l2, r2, l);</w:t>
      </w:r>
    </w:p>
    <w:p w14:paraId="0C8984F7" w14:textId="77777777" w:rsidR="00EF7E0D" w:rsidRPr="004A6454" w:rsidRDefault="00EF7E0D" w:rsidP="00EF7E0D">
      <w:pPr>
        <w:pStyle w:val="NoSpacing"/>
      </w:pPr>
      <w:r w:rsidRPr="004A6454">
        <w:t xml:space="preserve">        update(r2, add, 0);</w:t>
      </w:r>
    </w:p>
    <w:p w14:paraId="12BEBCBE" w14:textId="77777777" w:rsidR="00EF7E0D" w:rsidRPr="00D54DC7" w:rsidRDefault="00EF7E0D" w:rsidP="00EF7E0D">
      <w:pPr>
        <w:pStyle w:val="NoSpacing"/>
        <w:rPr>
          <w:lang w:val="de-DE"/>
        </w:rPr>
      </w:pPr>
      <w:r w:rsidRPr="004A6454">
        <w:t xml:space="preserve">        </w:t>
      </w:r>
      <w:r w:rsidRPr="00D54DC7">
        <w:rPr>
          <w:lang w:val="de-DE"/>
        </w:rPr>
        <w:t>pnode t2;</w:t>
      </w:r>
    </w:p>
    <w:p w14:paraId="3A5B83AA" w14:textId="77777777" w:rsidR="00EF7E0D" w:rsidRPr="00D54DC7" w:rsidRDefault="00EF7E0D" w:rsidP="00EF7E0D">
      <w:pPr>
        <w:pStyle w:val="NoSpacing"/>
        <w:rPr>
          <w:lang w:val="de-DE"/>
        </w:rPr>
      </w:pPr>
      <w:r w:rsidRPr="00D54DC7">
        <w:rPr>
          <w:lang w:val="de-DE"/>
        </w:rPr>
        <w:t xml:space="preserve">        merge(t2, l2, r2);</w:t>
      </w:r>
    </w:p>
    <w:p w14:paraId="63D6E4E7" w14:textId="77777777" w:rsidR="00EF7E0D" w:rsidRPr="00D54DC7" w:rsidRDefault="00EF7E0D" w:rsidP="00EF7E0D">
      <w:pPr>
        <w:pStyle w:val="NoSpacing"/>
        <w:rPr>
          <w:lang w:val="de-DE"/>
        </w:rPr>
      </w:pPr>
      <w:r w:rsidRPr="00D54DC7">
        <w:rPr>
          <w:lang w:val="de-DE"/>
        </w:rPr>
        <w:t xml:space="preserve">        merge(t, t2, r1);</w:t>
      </w:r>
    </w:p>
    <w:p w14:paraId="46184B15" w14:textId="77777777" w:rsidR="00EF7E0D" w:rsidRPr="00D54DC7" w:rsidRDefault="00EF7E0D" w:rsidP="00EF7E0D">
      <w:pPr>
        <w:pStyle w:val="NoSpacing"/>
        <w:rPr>
          <w:lang w:val="de-DE"/>
        </w:rPr>
      </w:pPr>
      <w:r w:rsidRPr="00D54DC7">
        <w:rPr>
          <w:lang w:val="de-DE"/>
        </w:rPr>
        <w:t xml:space="preserve">    }</w:t>
      </w:r>
    </w:p>
    <w:p w14:paraId="2D054450" w14:textId="77777777" w:rsidR="00EF7E0D" w:rsidRPr="00D54DC7" w:rsidRDefault="00EF7E0D" w:rsidP="00EF7E0D">
      <w:pPr>
        <w:pStyle w:val="NoSpacing"/>
        <w:rPr>
          <w:lang w:val="de-DE"/>
        </w:rPr>
      </w:pPr>
    </w:p>
    <w:p w14:paraId="3E1A892E" w14:textId="77777777" w:rsidR="00EF7E0D" w:rsidRPr="00D54DC7" w:rsidRDefault="00EF7E0D" w:rsidP="00EF7E0D">
      <w:pPr>
        <w:pStyle w:val="NoSpacing"/>
        <w:rPr>
          <w:lang w:val="de-DE"/>
        </w:rPr>
      </w:pPr>
      <w:r w:rsidRPr="00D54DC7">
        <w:rPr>
          <w:lang w:val="de-DE"/>
        </w:rPr>
        <w:t xml:space="preserve">    void reverse (pnode &amp; t, int l, int r) {</w:t>
      </w:r>
    </w:p>
    <w:p w14:paraId="1B0D7491" w14:textId="77777777" w:rsidR="00EF7E0D" w:rsidRPr="00D54DC7" w:rsidRDefault="00EF7E0D" w:rsidP="00EF7E0D">
      <w:pPr>
        <w:pStyle w:val="NoSpacing"/>
        <w:rPr>
          <w:lang w:val="de-DE"/>
        </w:rPr>
      </w:pPr>
      <w:r w:rsidRPr="00D54DC7">
        <w:rPr>
          <w:lang w:val="de-DE"/>
        </w:rPr>
        <w:t xml:space="preserve">        pnode l1, r1;</w:t>
      </w:r>
    </w:p>
    <w:p w14:paraId="6E3DA3C2" w14:textId="77777777" w:rsidR="00EF7E0D" w:rsidRPr="00D54DC7" w:rsidRDefault="00EF7E0D" w:rsidP="00EF7E0D">
      <w:pPr>
        <w:pStyle w:val="NoSpacing"/>
        <w:rPr>
          <w:lang w:val="de-DE"/>
        </w:rPr>
      </w:pPr>
      <w:r w:rsidRPr="00D54DC7">
        <w:rPr>
          <w:lang w:val="de-DE"/>
        </w:rPr>
        <w:t xml:space="preserve">        split(t, l1, r1, r + 1);</w:t>
      </w:r>
    </w:p>
    <w:p w14:paraId="4DC03573" w14:textId="77777777" w:rsidR="00EF7E0D" w:rsidRPr="004A6454" w:rsidRDefault="00EF7E0D" w:rsidP="00EF7E0D">
      <w:pPr>
        <w:pStyle w:val="NoSpacing"/>
      </w:pPr>
      <w:r w:rsidRPr="00D54DC7">
        <w:rPr>
          <w:lang w:val="de-DE"/>
        </w:rPr>
        <w:t xml:space="preserve">        </w:t>
      </w:r>
      <w:proofErr w:type="spellStart"/>
      <w:r w:rsidRPr="004A6454">
        <w:t>pnode</w:t>
      </w:r>
      <w:proofErr w:type="spellEnd"/>
      <w:r w:rsidRPr="004A6454">
        <w:t xml:space="preserve"> l2, r2;</w:t>
      </w:r>
    </w:p>
    <w:p w14:paraId="61CF4CE0" w14:textId="77777777" w:rsidR="00EF7E0D" w:rsidRPr="004A6454" w:rsidRDefault="00EF7E0D" w:rsidP="00EF7E0D">
      <w:pPr>
        <w:pStyle w:val="NoSpacing"/>
      </w:pPr>
      <w:r w:rsidRPr="004A6454">
        <w:t xml:space="preserve">        split(l1, l2, r2, l);</w:t>
      </w:r>
    </w:p>
    <w:p w14:paraId="68C50DE1" w14:textId="77777777" w:rsidR="00EF7E0D" w:rsidRPr="00D54DC7" w:rsidRDefault="00EF7E0D" w:rsidP="00EF7E0D">
      <w:pPr>
        <w:pStyle w:val="NoSpacing"/>
        <w:rPr>
          <w:lang w:val="de-DE"/>
        </w:rPr>
      </w:pPr>
      <w:r w:rsidRPr="004A6454">
        <w:t xml:space="preserve">        </w:t>
      </w:r>
      <w:r w:rsidRPr="00D54DC7">
        <w:rPr>
          <w:lang w:val="de-DE"/>
        </w:rPr>
        <w:t>update(r2, 0 * T(), 1);</w:t>
      </w:r>
    </w:p>
    <w:p w14:paraId="6AB26F24" w14:textId="77777777" w:rsidR="00EF7E0D" w:rsidRPr="00D54DC7" w:rsidRDefault="00EF7E0D" w:rsidP="00EF7E0D">
      <w:pPr>
        <w:pStyle w:val="NoSpacing"/>
        <w:rPr>
          <w:lang w:val="de-DE"/>
        </w:rPr>
      </w:pPr>
      <w:r w:rsidRPr="00D54DC7">
        <w:rPr>
          <w:lang w:val="de-DE"/>
        </w:rPr>
        <w:t xml:space="preserve">        pnode t2;</w:t>
      </w:r>
    </w:p>
    <w:p w14:paraId="5A5EA253" w14:textId="77777777" w:rsidR="00EF7E0D" w:rsidRPr="00D54DC7" w:rsidRDefault="00EF7E0D" w:rsidP="00EF7E0D">
      <w:pPr>
        <w:pStyle w:val="NoSpacing"/>
        <w:rPr>
          <w:lang w:val="de-DE"/>
        </w:rPr>
      </w:pPr>
      <w:r w:rsidRPr="00D54DC7">
        <w:rPr>
          <w:lang w:val="de-DE"/>
        </w:rPr>
        <w:t xml:space="preserve">        merge(t2, l2, r2);</w:t>
      </w:r>
    </w:p>
    <w:p w14:paraId="7B8639B8" w14:textId="77777777" w:rsidR="00EF7E0D" w:rsidRPr="00D54DC7" w:rsidRDefault="00EF7E0D" w:rsidP="00EF7E0D">
      <w:pPr>
        <w:pStyle w:val="NoSpacing"/>
        <w:rPr>
          <w:lang w:val="de-DE"/>
        </w:rPr>
      </w:pPr>
      <w:r w:rsidRPr="00D54DC7">
        <w:rPr>
          <w:lang w:val="de-DE"/>
        </w:rPr>
        <w:t xml:space="preserve">        merge(t, t2, r1);</w:t>
      </w:r>
    </w:p>
    <w:p w14:paraId="67613370" w14:textId="77777777" w:rsidR="00EF7E0D" w:rsidRPr="004A6454" w:rsidRDefault="00EF7E0D" w:rsidP="00EF7E0D">
      <w:pPr>
        <w:pStyle w:val="NoSpacing"/>
      </w:pPr>
      <w:r w:rsidRPr="00D54DC7">
        <w:rPr>
          <w:lang w:val="de-DE"/>
        </w:rPr>
        <w:t xml:space="preserve">    </w:t>
      </w:r>
      <w:r w:rsidRPr="004A6454">
        <w:t>}</w:t>
      </w:r>
    </w:p>
    <w:p w14:paraId="16FF4999" w14:textId="77777777" w:rsidR="00EF7E0D" w:rsidRPr="004A6454" w:rsidRDefault="00EF7E0D" w:rsidP="00EF7E0D">
      <w:pPr>
        <w:pStyle w:val="NoSpacing"/>
      </w:pPr>
    </w:p>
    <w:p w14:paraId="5AB73A5D" w14:textId="77777777" w:rsidR="00EF7E0D" w:rsidRPr="004A6454" w:rsidRDefault="00EF7E0D" w:rsidP="00EF7E0D">
      <w:pPr>
        <w:pStyle w:val="NoSpacing"/>
      </w:pPr>
      <w:r w:rsidRPr="004A6454">
        <w:t xml:space="preserve">    void move (</w:t>
      </w:r>
      <w:proofErr w:type="spellStart"/>
      <w:r w:rsidRPr="004A6454">
        <w:t>pnode</w:t>
      </w:r>
      <w:proofErr w:type="spellEnd"/>
      <w:r w:rsidRPr="004A6454">
        <w:t xml:space="preserve"> &amp; t, int left, int right, int shift) {</w:t>
      </w:r>
    </w:p>
    <w:p w14:paraId="4246DC13" w14:textId="77777777" w:rsidR="00EF7E0D" w:rsidRPr="004A6454" w:rsidRDefault="00EF7E0D" w:rsidP="00EF7E0D">
      <w:pPr>
        <w:pStyle w:val="NoSpacing"/>
      </w:pPr>
      <w:r w:rsidRPr="004A6454">
        <w:t xml:space="preserve">        // [l, r) becomes [</w:t>
      </w:r>
      <w:proofErr w:type="spellStart"/>
      <w:r w:rsidRPr="004A6454">
        <w:t>l+shift</w:t>
      </w:r>
      <w:proofErr w:type="spellEnd"/>
      <w:r w:rsidRPr="004A6454">
        <w:t xml:space="preserve">, </w:t>
      </w:r>
      <w:proofErr w:type="spellStart"/>
      <w:r w:rsidRPr="004A6454">
        <w:t>r+shift</w:t>
      </w:r>
      <w:proofErr w:type="spellEnd"/>
      <w:r w:rsidRPr="004A6454">
        <w:t>)</w:t>
      </w:r>
    </w:p>
    <w:p w14:paraId="33759A06" w14:textId="77777777" w:rsidR="00EF7E0D" w:rsidRPr="004A6454" w:rsidRDefault="00EF7E0D" w:rsidP="00EF7E0D">
      <w:pPr>
        <w:pStyle w:val="NoSpacing"/>
      </w:pPr>
      <w:r w:rsidRPr="004A6454">
        <w:t xml:space="preserve">        if (shift == 0)</w:t>
      </w:r>
    </w:p>
    <w:p w14:paraId="41A298D8" w14:textId="77777777" w:rsidR="00EF7E0D" w:rsidRPr="004A6454" w:rsidRDefault="00EF7E0D" w:rsidP="00EF7E0D">
      <w:pPr>
        <w:pStyle w:val="NoSpacing"/>
      </w:pPr>
      <w:r w:rsidRPr="004A6454">
        <w:t xml:space="preserve">            return;</w:t>
      </w:r>
    </w:p>
    <w:p w14:paraId="15CE66F2" w14:textId="77777777" w:rsidR="00EF7E0D" w:rsidRPr="004A6454" w:rsidRDefault="00EF7E0D" w:rsidP="00EF7E0D">
      <w:pPr>
        <w:pStyle w:val="NoSpacing"/>
      </w:pPr>
      <w:r w:rsidRPr="004A6454">
        <w:t xml:space="preserve">        int l = left + std::min(0, shift);</w:t>
      </w:r>
    </w:p>
    <w:p w14:paraId="2A50088A" w14:textId="77777777" w:rsidR="00EF7E0D" w:rsidRPr="004A6454" w:rsidRDefault="00EF7E0D" w:rsidP="00EF7E0D">
      <w:pPr>
        <w:pStyle w:val="NoSpacing"/>
      </w:pPr>
      <w:r w:rsidRPr="004A6454">
        <w:t xml:space="preserve">        int r = right + std::max(0, shift);</w:t>
      </w:r>
    </w:p>
    <w:p w14:paraId="5B645991" w14:textId="77777777" w:rsidR="00EF7E0D" w:rsidRPr="004A6454" w:rsidRDefault="00EF7E0D" w:rsidP="00EF7E0D">
      <w:pPr>
        <w:pStyle w:val="NoSpacing"/>
      </w:pPr>
      <w:r w:rsidRPr="004A6454">
        <w:t xml:space="preserve">        int m = (shift &gt; 0) ? right : left;</w:t>
      </w:r>
    </w:p>
    <w:p w14:paraId="33CCFBCC" w14:textId="77777777" w:rsidR="00EF7E0D" w:rsidRPr="004A6454" w:rsidRDefault="00EF7E0D" w:rsidP="00EF7E0D">
      <w:pPr>
        <w:pStyle w:val="NoSpacing"/>
      </w:pPr>
      <w:r w:rsidRPr="004A6454">
        <w:t xml:space="preserve">        </w:t>
      </w:r>
      <w:proofErr w:type="spellStart"/>
      <w:r w:rsidRPr="004A6454">
        <w:t>pnode</w:t>
      </w:r>
      <w:proofErr w:type="spellEnd"/>
      <w:r w:rsidRPr="004A6454">
        <w:t xml:space="preserve"> prefix, </w:t>
      </w:r>
      <w:proofErr w:type="spellStart"/>
      <w:r w:rsidRPr="004A6454">
        <w:t>tmp</w:t>
      </w:r>
      <w:proofErr w:type="spellEnd"/>
      <w:r w:rsidRPr="004A6454">
        <w:t>;</w:t>
      </w:r>
    </w:p>
    <w:p w14:paraId="59E49F11" w14:textId="77777777" w:rsidR="00EF7E0D" w:rsidRPr="004A6454" w:rsidRDefault="00EF7E0D" w:rsidP="00EF7E0D">
      <w:pPr>
        <w:pStyle w:val="NoSpacing"/>
      </w:pPr>
      <w:r w:rsidRPr="004A6454">
        <w:t xml:space="preserve">        split(root_, prefix, </w:t>
      </w:r>
      <w:proofErr w:type="spellStart"/>
      <w:r w:rsidRPr="004A6454">
        <w:t>tmp</w:t>
      </w:r>
      <w:proofErr w:type="spellEnd"/>
      <w:r w:rsidRPr="004A6454">
        <w:t>, l);</w:t>
      </w:r>
    </w:p>
    <w:p w14:paraId="32B746D6" w14:textId="77777777" w:rsidR="00EF7E0D" w:rsidRPr="004A6454" w:rsidRDefault="00EF7E0D" w:rsidP="00EF7E0D">
      <w:pPr>
        <w:pStyle w:val="NoSpacing"/>
      </w:pPr>
      <w:r w:rsidRPr="004A6454">
        <w:t xml:space="preserve">        </w:t>
      </w:r>
      <w:proofErr w:type="spellStart"/>
      <w:r w:rsidRPr="004A6454">
        <w:t>pnode</w:t>
      </w:r>
      <w:proofErr w:type="spellEnd"/>
      <w:r w:rsidRPr="004A6454">
        <w:t xml:space="preserve"> suffix, middle;</w:t>
      </w:r>
    </w:p>
    <w:p w14:paraId="3C255CA7" w14:textId="77777777" w:rsidR="00EF7E0D" w:rsidRPr="004A6454" w:rsidRDefault="00EF7E0D" w:rsidP="00EF7E0D">
      <w:pPr>
        <w:pStyle w:val="NoSpacing"/>
      </w:pPr>
      <w:r w:rsidRPr="004A6454">
        <w:t xml:space="preserve">        split(</w:t>
      </w:r>
      <w:proofErr w:type="spellStart"/>
      <w:r w:rsidRPr="004A6454">
        <w:t>tmp</w:t>
      </w:r>
      <w:proofErr w:type="spellEnd"/>
      <w:r w:rsidRPr="004A6454">
        <w:t>, middle, suffix, r - l);</w:t>
      </w:r>
    </w:p>
    <w:p w14:paraId="00605581" w14:textId="77777777" w:rsidR="00EF7E0D" w:rsidRPr="004A6454" w:rsidRDefault="00EF7E0D" w:rsidP="00EF7E0D">
      <w:pPr>
        <w:pStyle w:val="NoSpacing"/>
      </w:pPr>
      <w:r w:rsidRPr="004A6454">
        <w:t xml:space="preserve">        </w:t>
      </w:r>
      <w:proofErr w:type="spellStart"/>
      <w:r w:rsidRPr="004A6454">
        <w:t>pnode</w:t>
      </w:r>
      <w:proofErr w:type="spellEnd"/>
      <w:r w:rsidRPr="004A6454">
        <w:t xml:space="preserve"> </w:t>
      </w:r>
      <w:proofErr w:type="spellStart"/>
      <w:r w:rsidRPr="004A6454">
        <w:t>mid_prefix</w:t>
      </w:r>
      <w:proofErr w:type="spellEnd"/>
      <w:r w:rsidRPr="004A6454">
        <w:t xml:space="preserve">, </w:t>
      </w:r>
      <w:proofErr w:type="spellStart"/>
      <w:r w:rsidRPr="004A6454">
        <w:t>mid_suffix</w:t>
      </w:r>
      <w:proofErr w:type="spellEnd"/>
      <w:r w:rsidRPr="004A6454">
        <w:t>;</w:t>
      </w:r>
    </w:p>
    <w:p w14:paraId="0ABCD962" w14:textId="77777777" w:rsidR="00EF7E0D" w:rsidRPr="004A6454" w:rsidRDefault="00EF7E0D" w:rsidP="00EF7E0D">
      <w:pPr>
        <w:pStyle w:val="NoSpacing"/>
      </w:pPr>
      <w:r w:rsidRPr="004A6454">
        <w:t xml:space="preserve">        split(middle, </w:t>
      </w:r>
      <w:proofErr w:type="spellStart"/>
      <w:r w:rsidRPr="004A6454">
        <w:t>mid_prefix</w:t>
      </w:r>
      <w:proofErr w:type="spellEnd"/>
      <w:r w:rsidRPr="004A6454">
        <w:t xml:space="preserve">, </w:t>
      </w:r>
      <w:proofErr w:type="spellStart"/>
      <w:r w:rsidRPr="004A6454">
        <w:t>mid_suffix</w:t>
      </w:r>
      <w:proofErr w:type="spellEnd"/>
      <w:r w:rsidRPr="004A6454">
        <w:t>, m - l);</w:t>
      </w:r>
    </w:p>
    <w:p w14:paraId="09EC3BD4" w14:textId="77777777" w:rsidR="00EF7E0D" w:rsidRPr="004A6454" w:rsidRDefault="00EF7E0D" w:rsidP="00EF7E0D">
      <w:pPr>
        <w:pStyle w:val="NoSpacing"/>
      </w:pPr>
      <w:r w:rsidRPr="004A6454">
        <w:t xml:space="preserve">        merge(middle, </w:t>
      </w:r>
      <w:proofErr w:type="spellStart"/>
      <w:r w:rsidRPr="004A6454">
        <w:t>mid_suffix</w:t>
      </w:r>
      <w:proofErr w:type="spellEnd"/>
      <w:r w:rsidRPr="004A6454">
        <w:t xml:space="preserve">, </w:t>
      </w:r>
      <w:proofErr w:type="spellStart"/>
      <w:r w:rsidRPr="004A6454">
        <w:t>mid_prefix</w:t>
      </w:r>
      <w:proofErr w:type="spellEnd"/>
      <w:r w:rsidRPr="004A6454">
        <w:t>);</w:t>
      </w:r>
    </w:p>
    <w:p w14:paraId="46BFF0D9" w14:textId="77777777" w:rsidR="00EF7E0D" w:rsidRPr="004A6454" w:rsidRDefault="00EF7E0D" w:rsidP="00EF7E0D">
      <w:pPr>
        <w:pStyle w:val="NoSpacing"/>
      </w:pPr>
      <w:r w:rsidRPr="004A6454">
        <w:t xml:space="preserve">        merge(</w:t>
      </w:r>
      <w:proofErr w:type="spellStart"/>
      <w:r w:rsidRPr="004A6454">
        <w:t>tmp</w:t>
      </w:r>
      <w:proofErr w:type="spellEnd"/>
      <w:r w:rsidRPr="004A6454">
        <w:t>, middle, suffix);</w:t>
      </w:r>
    </w:p>
    <w:p w14:paraId="4C87924C" w14:textId="77777777" w:rsidR="00EF7E0D" w:rsidRPr="004A6454" w:rsidRDefault="00EF7E0D" w:rsidP="00EF7E0D">
      <w:pPr>
        <w:pStyle w:val="NoSpacing"/>
      </w:pPr>
      <w:r w:rsidRPr="004A6454">
        <w:t xml:space="preserve">        merge(root_, prefix, </w:t>
      </w:r>
      <w:proofErr w:type="spellStart"/>
      <w:r w:rsidRPr="004A6454">
        <w:t>tmp</w:t>
      </w:r>
      <w:proofErr w:type="spellEnd"/>
      <w:r w:rsidRPr="004A6454">
        <w:t>);</w:t>
      </w:r>
    </w:p>
    <w:p w14:paraId="08043BEA" w14:textId="77777777" w:rsidR="00EF7E0D" w:rsidRPr="00D54DC7" w:rsidRDefault="00EF7E0D" w:rsidP="00EF7E0D">
      <w:pPr>
        <w:pStyle w:val="NoSpacing"/>
        <w:rPr>
          <w:lang w:val="de-DE"/>
        </w:rPr>
      </w:pPr>
      <w:r w:rsidRPr="004A6454">
        <w:t xml:space="preserve">    </w:t>
      </w:r>
      <w:r w:rsidRPr="00D54DC7">
        <w:rPr>
          <w:lang w:val="de-DE"/>
        </w:rPr>
        <w:t>}</w:t>
      </w:r>
    </w:p>
    <w:p w14:paraId="257B2C5E" w14:textId="77777777" w:rsidR="00EF7E0D" w:rsidRPr="00D54DC7" w:rsidRDefault="00EF7E0D" w:rsidP="00EF7E0D">
      <w:pPr>
        <w:pStyle w:val="NoSpacing"/>
        <w:rPr>
          <w:lang w:val="de-DE"/>
        </w:rPr>
      </w:pPr>
    </w:p>
    <w:p w14:paraId="0161DA02" w14:textId="77777777" w:rsidR="00EF7E0D" w:rsidRPr="00D54DC7" w:rsidRDefault="00EF7E0D" w:rsidP="00EF7E0D">
      <w:pPr>
        <w:pStyle w:val="NoSpacing"/>
        <w:rPr>
          <w:lang w:val="de-DE"/>
        </w:rPr>
      </w:pPr>
      <w:r w:rsidRPr="00D54DC7">
        <w:rPr>
          <w:lang w:val="de-DE"/>
        </w:rPr>
        <w:t xml:space="preserve">    T get_sum (pnode &amp; t, int l, int r) {</w:t>
      </w:r>
    </w:p>
    <w:p w14:paraId="21F5399F" w14:textId="77777777" w:rsidR="00EF7E0D" w:rsidRPr="00D54DC7" w:rsidRDefault="00EF7E0D" w:rsidP="00EF7E0D">
      <w:pPr>
        <w:pStyle w:val="NoSpacing"/>
        <w:rPr>
          <w:lang w:val="de-DE"/>
        </w:rPr>
      </w:pPr>
      <w:r w:rsidRPr="00D54DC7">
        <w:rPr>
          <w:lang w:val="de-DE"/>
        </w:rPr>
        <w:t xml:space="preserve">        pnode l1, r1;</w:t>
      </w:r>
    </w:p>
    <w:p w14:paraId="57B059C2" w14:textId="77777777" w:rsidR="00EF7E0D" w:rsidRPr="00D54DC7" w:rsidRDefault="00EF7E0D" w:rsidP="00EF7E0D">
      <w:pPr>
        <w:pStyle w:val="NoSpacing"/>
        <w:rPr>
          <w:lang w:val="de-DE"/>
        </w:rPr>
      </w:pPr>
      <w:r w:rsidRPr="00D54DC7">
        <w:rPr>
          <w:lang w:val="de-DE"/>
        </w:rPr>
        <w:t xml:space="preserve">        split(t, l1, r1, r + 1);</w:t>
      </w:r>
    </w:p>
    <w:p w14:paraId="23705A62" w14:textId="77777777" w:rsidR="00EF7E0D" w:rsidRPr="004A6454" w:rsidRDefault="00EF7E0D" w:rsidP="00EF7E0D">
      <w:pPr>
        <w:pStyle w:val="NoSpacing"/>
      </w:pPr>
      <w:r w:rsidRPr="00D54DC7">
        <w:rPr>
          <w:lang w:val="de-DE"/>
        </w:rPr>
        <w:t xml:space="preserve">        </w:t>
      </w:r>
      <w:proofErr w:type="spellStart"/>
      <w:r w:rsidRPr="004A6454">
        <w:t>pnode</w:t>
      </w:r>
      <w:proofErr w:type="spellEnd"/>
      <w:r w:rsidRPr="004A6454">
        <w:t xml:space="preserve"> l2, r2;</w:t>
      </w:r>
    </w:p>
    <w:p w14:paraId="284816CD" w14:textId="77777777" w:rsidR="00EF7E0D" w:rsidRPr="004A6454" w:rsidRDefault="00EF7E0D" w:rsidP="00EF7E0D">
      <w:pPr>
        <w:pStyle w:val="NoSpacing"/>
      </w:pPr>
      <w:r w:rsidRPr="004A6454">
        <w:t xml:space="preserve">        split(l1, l2, r2, l);</w:t>
      </w:r>
    </w:p>
    <w:p w14:paraId="709F8EF6" w14:textId="77777777" w:rsidR="00EF7E0D" w:rsidRPr="00D54DC7" w:rsidRDefault="00EF7E0D" w:rsidP="00EF7E0D">
      <w:pPr>
        <w:pStyle w:val="NoSpacing"/>
        <w:rPr>
          <w:lang w:val="de-DE"/>
        </w:rPr>
      </w:pPr>
      <w:r w:rsidRPr="004A6454">
        <w:t xml:space="preserve">        </w:t>
      </w:r>
      <w:r w:rsidRPr="00D54DC7">
        <w:rPr>
          <w:lang w:val="de-DE"/>
        </w:rPr>
        <w:t>T ret = r2-&gt;fsum;</w:t>
      </w:r>
    </w:p>
    <w:p w14:paraId="343C6110" w14:textId="77777777" w:rsidR="00EF7E0D" w:rsidRPr="00D54DC7" w:rsidRDefault="00EF7E0D" w:rsidP="00EF7E0D">
      <w:pPr>
        <w:pStyle w:val="NoSpacing"/>
        <w:rPr>
          <w:lang w:val="de-DE"/>
        </w:rPr>
      </w:pPr>
      <w:r w:rsidRPr="00D54DC7">
        <w:rPr>
          <w:lang w:val="de-DE"/>
        </w:rPr>
        <w:t xml:space="preserve">        pnode t2;</w:t>
      </w:r>
    </w:p>
    <w:p w14:paraId="0B6479A8" w14:textId="77777777" w:rsidR="00EF7E0D" w:rsidRPr="00D54DC7" w:rsidRDefault="00EF7E0D" w:rsidP="00EF7E0D">
      <w:pPr>
        <w:pStyle w:val="NoSpacing"/>
        <w:rPr>
          <w:lang w:val="de-DE"/>
        </w:rPr>
      </w:pPr>
      <w:r w:rsidRPr="00D54DC7">
        <w:rPr>
          <w:lang w:val="de-DE"/>
        </w:rPr>
        <w:t xml:space="preserve">        merge(t2, l2, r2);</w:t>
      </w:r>
    </w:p>
    <w:p w14:paraId="289BE984" w14:textId="77777777" w:rsidR="00EF7E0D" w:rsidRPr="00D54DC7" w:rsidRDefault="00EF7E0D" w:rsidP="00EF7E0D">
      <w:pPr>
        <w:pStyle w:val="NoSpacing"/>
        <w:rPr>
          <w:lang w:val="de-DE"/>
        </w:rPr>
      </w:pPr>
      <w:r w:rsidRPr="00D54DC7">
        <w:rPr>
          <w:lang w:val="de-DE"/>
        </w:rPr>
        <w:t xml:space="preserve">        merge(t, t2, r1);</w:t>
      </w:r>
    </w:p>
    <w:p w14:paraId="005A2B5F" w14:textId="77777777" w:rsidR="00EF7E0D" w:rsidRPr="004A6454" w:rsidRDefault="00EF7E0D" w:rsidP="00EF7E0D">
      <w:pPr>
        <w:pStyle w:val="NoSpacing"/>
      </w:pPr>
      <w:r w:rsidRPr="00D54DC7">
        <w:rPr>
          <w:lang w:val="de-DE"/>
        </w:rPr>
        <w:t xml:space="preserve">        </w:t>
      </w:r>
      <w:r w:rsidRPr="004A6454">
        <w:t>return ret;</w:t>
      </w:r>
    </w:p>
    <w:p w14:paraId="1E3E9AC1" w14:textId="77777777" w:rsidR="00EF7E0D" w:rsidRPr="004A6454" w:rsidRDefault="00EF7E0D" w:rsidP="00EF7E0D">
      <w:pPr>
        <w:pStyle w:val="NoSpacing"/>
      </w:pPr>
      <w:r w:rsidRPr="004A6454">
        <w:t xml:space="preserve">    }</w:t>
      </w:r>
    </w:p>
    <w:p w14:paraId="62C39D47" w14:textId="77777777" w:rsidR="00EF7E0D" w:rsidRPr="004A6454" w:rsidRDefault="00EF7E0D" w:rsidP="00EF7E0D">
      <w:pPr>
        <w:pStyle w:val="NoSpacing"/>
      </w:pPr>
    </w:p>
    <w:p w14:paraId="057599BE" w14:textId="77777777" w:rsidR="00EF7E0D" w:rsidRPr="004A6454" w:rsidRDefault="00EF7E0D" w:rsidP="00EF7E0D">
      <w:pPr>
        <w:pStyle w:val="NoSpacing"/>
      </w:pPr>
      <w:r w:rsidRPr="004A6454">
        <w:t xml:space="preserve">    void clear (</w:t>
      </w:r>
      <w:proofErr w:type="spellStart"/>
      <w:r w:rsidRPr="004A6454">
        <w:t>pnode</w:t>
      </w:r>
      <w:proofErr w:type="spellEnd"/>
      <w:r w:rsidRPr="004A6454">
        <w:t xml:space="preserve"> &amp; t) {</w:t>
      </w:r>
    </w:p>
    <w:p w14:paraId="0B97C58D" w14:textId="77777777" w:rsidR="00EF7E0D" w:rsidRPr="004A6454" w:rsidRDefault="00EF7E0D" w:rsidP="00EF7E0D">
      <w:pPr>
        <w:pStyle w:val="NoSpacing"/>
      </w:pPr>
      <w:r w:rsidRPr="004A6454">
        <w:t xml:space="preserve">        if (!t)</w:t>
      </w:r>
    </w:p>
    <w:p w14:paraId="58825630" w14:textId="77777777" w:rsidR="00EF7E0D" w:rsidRPr="004A6454" w:rsidRDefault="00EF7E0D" w:rsidP="00EF7E0D">
      <w:pPr>
        <w:pStyle w:val="NoSpacing"/>
      </w:pPr>
      <w:r w:rsidRPr="004A6454">
        <w:t xml:space="preserve">            return;</w:t>
      </w:r>
    </w:p>
    <w:p w14:paraId="1B315079" w14:textId="77777777" w:rsidR="00EF7E0D" w:rsidRPr="004A6454" w:rsidRDefault="00EF7E0D" w:rsidP="00EF7E0D">
      <w:pPr>
        <w:pStyle w:val="NoSpacing"/>
      </w:pPr>
      <w:r w:rsidRPr="004A6454">
        <w:t xml:space="preserve">        clear(t-&gt;l);</w:t>
      </w:r>
    </w:p>
    <w:p w14:paraId="4DE8EE0D" w14:textId="77777777" w:rsidR="00EF7E0D" w:rsidRPr="00D54DC7" w:rsidRDefault="00EF7E0D" w:rsidP="00EF7E0D">
      <w:pPr>
        <w:pStyle w:val="NoSpacing"/>
        <w:rPr>
          <w:lang w:val="de-DE"/>
        </w:rPr>
      </w:pPr>
      <w:r w:rsidRPr="004A6454">
        <w:t xml:space="preserve">        </w:t>
      </w:r>
      <w:r w:rsidRPr="00D54DC7">
        <w:rPr>
          <w:lang w:val="de-DE"/>
        </w:rPr>
        <w:t>clear(t-&gt;r);</w:t>
      </w:r>
    </w:p>
    <w:p w14:paraId="7C01361F" w14:textId="77777777" w:rsidR="00EF7E0D" w:rsidRPr="00D54DC7" w:rsidRDefault="00EF7E0D" w:rsidP="00EF7E0D">
      <w:pPr>
        <w:pStyle w:val="NoSpacing"/>
        <w:rPr>
          <w:lang w:val="de-DE"/>
        </w:rPr>
      </w:pPr>
      <w:r w:rsidRPr="00D54DC7">
        <w:rPr>
          <w:lang w:val="de-DE"/>
        </w:rPr>
        <w:t xml:space="preserve">        destroy_node(t);</w:t>
      </w:r>
    </w:p>
    <w:p w14:paraId="55863574" w14:textId="77777777" w:rsidR="00EF7E0D" w:rsidRPr="00D54DC7" w:rsidRDefault="00EF7E0D" w:rsidP="00EF7E0D">
      <w:pPr>
        <w:pStyle w:val="NoSpacing"/>
        <w:rPr>
          <w:lang w:val="de-DE"/>
        </w:rPr>
      </w:pPr>
      <w:r w:rsidRPr="00D54DC7">
        <w:rPr>
          <w:lang w:val="de-DE"/>
        </w:rPr>
        <w:t xml:space="preserve">        t = nullptr;</w:t>
      </w:r>
    </w:p>
    <w:p w14:paraId="18BD7617" w14:textId="77777777" w:rsidR="00EF7E0D" w:rsidRPr="004A6454" w:rsidRDefault="00EF7E0D" w:rsidP="00EF7E0D">
      <w:pPr>
        <w:pStyle w:val="NoSpacing"/>
      </w:pPr>
      <w:r w:rsidRPr="00D54DC7">
        <w:rPr>
          <w:lang w:val="de-DE"/>
        </w:rPr>
        <w:t xml:space="preserve">    </w:t>
      </w:r>
      <w:r w:rsidRPr="004A6454">
        <w:t>}</w:t>
      </w:r>
    </w:p>
    <w:p w14:paraId="376806C1" w14:textId="77777777" w:rsidR="00EF7E0D" w:rsidRPr="004A6454" w:rsidRDefault="00EF7E0D" w:rsidP="00EF7E0D">
      <w:pPr>
        <w:pStyle w:val="NoSpacing"/>
      </w:pPr>
    </w:p>
    <w:p w14:paraId="2CD7EF02" w14:textId="77777777" w:rsidR="00EF7E0D" w:rsidRPr="004A6454" w:rsidRDefault="00EF7E0D" w:rsidP="00EF7E0D">
      <w:pPr>
        <w:pStyle w:val="NoSpacing"/>
      </w:pPr>
      <w:r w:rsidRPr="004A6454">
        <w:t>public:</w:t>
      </w:r>
    </w:p>
    <w:p w14:paraId="72F8F1D8" w14:textId="77777777" w:rsidR="00EF7E0D" w:rsidRPr="004A6454" w:rsidRDefault="00EF7E0D" w:rsidP="00EF7E0D">
      <w:pPr>
        <w:pStyle w:val="NoSpacing"/>
      </w:pPr>
      <w:r w:rsidRPr="004A6454">
        <w:t xml:space="preserve">    </w:t>
      </w:r>
      <w:proofErr w:type="spellStart"/>
      <w:r w:rsidRPr="004A6454">
        <w:t>treap</w:t>
      </w:r>
      <w:proofErr w:type="spellEnd"/>
      <w:r w:rsidRPr="004A6454">
        <w:t xml:space="preserve"> (std::mt19937_64 * </w:t>
      </w:r>
      <w:proofErr w:type="spellStart"/>
      <w:r w:rsidRPr="004A6454">
        <w:t>rng</w:t>
      </w:r>
      <w:proofErr w:type="spellEnd"/>
      <w:r w:rsidRPr="004A6454">
        <w:t xml:space="preserve"> = </w:t>
      </w:r>
      <w:proofErr w:type="spellStart"/>
      <w:r w:rsidRPr="004A6454">
        <w:t>nullptr</w:t>
      </w:r>
      <w:proofErr w:type="spellEnd"/>
      <w:r w:rsidRPr="004A6454">
        <w:t>) {</w:t>
      </w:r>
    </w:p>
    <w:p w14:paraId="5362EEAB" w14:textId="77777777" w:rsidR="00EF7E0D" w:rsidRPr="004A6454" w:rsidRDefault="00EF7E0D" w:rsidP="00EF7E0D">
      <w:pPr>
        <w:pStyle w:val="NoSpacing"/>
      </w:pPr>
      <w:r w:rsidRPr="004A6454">
        <w:t xml:space="preserve">        </w:t>
      </w:r>
      <w:proofErr w:type="spellStart"/>
      <w:r w:rsidRPr="004A6454">
        <w:t>is_sorted</w:t>
      </w:r>
      <w:proofErr w:type="spellEnd"/>
      <w:r w:rsidRPr="004A6454">
        <w:t>_ = true;</w:t>
      </w:r>
    </w:p>
    <w:p w14:paraId="156AF210" w14:textId="77777777" w:rsidR="00EF7E0D" w:rsidRPr="004A6454" w:rsidRDefault="00EF7E0D" w:rsidP="00EF7E0D">
      <w:pPr>
        <w:pStyle w:val="NoSpacing"/>
      </w:pPr>
      <w:r w:rsidRPr="004A6454">
        <w:t xml:space="preserve">        stop_ = false;</w:t>
      </w:r>
    </w:p>
    <w:p w14:paraId="42D4FE6B" w14:textId="77777777" w:rsidR="00EF7E0D" w:rsidRPr="004A6454" w:rsidRDefault="00EF7E0D" w:rsidP="00EF7E0D">
      <w:pPr>
        <w:pStyle w:val="NoSpacing"/>
      </w:pPr>
      <w:r w:rsidRPr="004A6454">
        <w:t xml:space="preserve">        root_ = </w:t>
      </w:r>
      <w:proofErr w:type="spellStart"/>
      <w:r w:rsidRPr="004A6454">
        <w:t>nullptr</w:t>
      </w:r>
      <w:proofErr w:type="spellEnd"/>
      <w:r w:rsidRPr="004A6454">
        <w:t>;</w:t>
      </w:r>
    </w:p>
    <w:p w14:paraId="003127F7" w14:textId="77777777" w:rsidR="00EF7E0D" w:rsidRPr="004A6454" w:rsidRDefault="00EF7E0D" w:rsidP="00EF7E0D">
      <w:pPr>
        <w:pStyle w:val="NoSpacing"/>
      </w:pPr>
      <w:r w:rsidRPr="004A6454">
        <w:t xml:space="preserve">        if (</w:t>
      </w:r>
      <w:proofErr w:type="spellStart"/>
      <w:r w:rsidRPr="004A6454">
        <w:t>rng</w:t>
      </w:r>
      <w:proofErr w:type="spellEnd"/>
      <w:r w:rsidRPr="004A6454">
        <w:t>) {</w:t>
      </w:r>
    </w:p>
    <w:p w14:paraId="78D6E114" w14:textId="77777777" w:rsidR="00EF7E0D" w:rsidRPr="004A6454" w:rsidRDefault="00EF7E0D" w:rsidP="00EF7E0D">
      <w:pPr>
        <w:pStyle w:val="NoSpacing"/>
      </w:pPr>
      <w:r w:rsidRPr="004A6454">
        <w:t xml:space="preserve">            </w:t>
      </w:r>
      <w:proofErr w:type="spellStart"/>
      <w:r w:rsidRPr="004A6454">
        <w:t>rng_owner</w:t>
      </w:r>
      <w:proofErr w:type="spellEnd"/>
      <w:r w:rsidRPr="004A6454">
        <w:t>_ = false;</w:t>
      </w:r>
    </w:p>
    <w:p w14:paraId="6685BEDD" w14:textId="77777777" w:rsidR="00EF7E0D" w:rsidRPr="004A6454" w:rsidRDefault="00EF7E0D" w:rsidP="00EF7E0D">
      <w:pPr>
        <w:pStyle w:val="NoSpacing"/>
      </w:pPr>
      <w:r w:rsidRPr="004A6454">
        <w:t xml:space="preserve">            </w:t>
      </w:r>
      <w:proofErr w:type="spellStart"/>
      <w:r w:rsidRPr="004A6454">
        <w:t>rng</w:t>
      </w:r>
      <w:proofErr w:type="spellEnd"/>
      <w:r w:rsidRPr="004A6454">
        <w:t xml:space="preserve">_ = </w:t>
      </w:r>
      <w:proofErr w:type="spellStart"/>
      <w:r w:rsidRPr="004A6454">
        <w:t>rng</w:t>
      </w:r>
      <w:proofErr w:type="spellEnd"/>
      <w:r w:rsidRPr="004A6454">
        <w:t>;</w:t>
      </w:r>
    </w:p>
    <w:p w14:paraId="33F82397" w14:textId="77777777" w:rsidR="00EF7E0D" w:rsidRPr="004A6454" w:rsidRDefault="00EF7E0D" w:rsidP="00EF7E0D">
      <w:pPr>
        <w:pStyle w:val="NoSpacing"/>
      </w:pPr>
      <w:r w:rsidRPr="004A6454">
        <w:t xml:space="preserve">        }</w:t>
      </w:r>
    </w:p>
    <w:p w14:paraId="517A22A2" w14:textId="77777777" w:rsidR="00EF7E0D" w:rsidRPr="004A6454" w:rsidRDefault="00EF7E0D" w:rsidP="00EF7E0D">
      <w:pPr>
        <w:pStyle w:val="NoSpacing"/>
      </w:pPr>
      <w:r w:rsidRPr="004A6454">
        <w:t xml:space="preserve">        else {</w:t>
      </w:r>
    </w:p>
    <w:p w14:paraId="558F8554" w14:textId="77777777" w:rsidR="00EF7E0D" w:rsidRPr="004A6454" w:rsidRDefault="00EF7E0D" w:rsidP="00EF7E0D">
      <w:pPr>
        <w:pStyle w:val="NoSpacing"/>
      </w:pPr>
      <w:r w:rsidRPr="004A6454">
        <w:t xml:space="preserve">            </w:t>
      </w:r>
      <w:proofErr w:type="spellStart"/>
      <w:r w:rsidRPr="004A6454">
        <w:t>rng_owner</w:t>
      </w:r>
      <w:proofErr w:type="spellEnd"/>
      <w:r w:rsidRPr="004A6454">
        <w:t>_ = true;</w:t>
      </w:r>
    </w:p>
    <w:p w14:paraId="7DFAD79B" w14:textId="77777777" w:rsidR="00EF7E0D" w:rsidRPr="004A6454" w:rsidRDefault="00EF7E0D" w:rsidP="00EF7E0D">
      <w:pPr>
        <w:pStyle w:val="NoSpacing"/>
      </w:pPr>
      <w:r w:rsidRPr="004A6454">
        <w:t xml:space="preserve">            </w:t>
      </w:r>
      <w:proofErr w:type="spellStart"/>
      <w:r w:rsidRPr="004A6454">
        <w:t>rng</w:t>
      </w:r>
      <w:proofErr w:type="spellEnd"/>
      <w:r w:rsidRPr="004A6454">
        <w:t>_ = new std::mt19937_64;</w:t>
      </w:r>
    </w:p>
    <w:p w14:paraId="1B2E4B53" w14:textId="77777777" w:rsidR="00EF7E0D" w:rsidRPr="004A6454" w:rsidRDefault="00EF7E0D" w:rsidP="00EF7E0D">
      <w:pPr>
        <w:pStyle w:val="NoSpacing"/>
      </w:pPr>
      <w:r w:rsidRPr="004A6454">
        <w:t xml:space="preserve">            rng_-&gt;seed(std::chrono::steady_clock::now().time_since_epoch().count());</w:t>
      </w:r>
    </w:p>
    <w:p w14:paraId="5A0C65EC" w14:textId="77777777" w:rsidR="00EF7E0D" w:rsidRPr="004A6454" w:rsidRDefault="00EF7E0D" w:rsidP="00EF7E0D">
      <w:pPr>
        <w:pStyle w:val="NoSpacing"/>
      </w:pPr>
      <w:r w:rsidRPr="004A6454">
        <w:t xml:space="preserve">        }</w:t>
      </w:r>
    </w:p>
    <w:p w14:paraId="28AF0679" w14:textId="77777777" w:rsidR="00EF7E0D" w:rsidRPr="004A6454" w:rsidRDefault="00EF7E0D" w:rsidP="00EF7E0D">
      <w:pPr>
        <w:pStyle w:val="NoSpacing"/>
      </w:pPr>
      <w:r w:rsidRPr="004A6454">
        <w:t xml:space="preserve">    }</w:t>
      </w:r>
    </w:p>
    <w:p w14:paraId="5D980D79" w14:textId="77777777" w:rsidR="00EF7E0D" w:rsidRPr="004A6454" w:rsidRDefault="00EF7E0D" w:rsidP="00EF7E0D">
      <w:pPr>
        <w:pStyle w:val="NoSpacing"/>
      </w:pPr>
    </w:p>
    <w:p w14:paraId="2D49B9AB" w14:textId="77777777" w:rsidR="00EF7E0D" w:rsidRPr="004A6454" w:rsidRDefault="00EF7E0D" w:rsidP="00EF7E0D">
      <w:pPr>
        <w:pStyle w:val="NoSpacing"/>
      </w:pPr>
      <w:r w:rsidRPr="004A6454">
        <w:t xml:space="preserve">    ~</w:t>
      </w:r>
      <w:proofErr w:type="spellStart"/>
      <w:r w:rsidRPr="004A6454">
        <w:t>treap</w:t>
      </w:r>
      <w:proofErr w:type="spellEnd"/>
      <w:r w:rsidRPr="004A6454">
        <w:t xml:space="preserve"> () {</w:t>
      </w:r>
    </w:p>
    <w:p w14:paraId="00649F61" w14:textId="77777777" w:rsidR="00EF7E0D" w:rsidRPr="004A6454" w:rsidRDefault="00EF7E0D" w:rsidP="00EF7E0D">
      <w:pPr>
        <w:pStyle w:val="NoSpacing"/>
      </w:pPr>
      <w:r w:rsidRPr="004A6454">
        <w:t xml:space="preserve">        if (</w:t>
      </w:r>
      <w:proofErr w:type="spellStart"/>
      <w:r w:rsidRPr="004A6454">
        <w:t>rng_owner</w:t>
      </w:r>
      <w:proofErr w:type="spellEnd"/>
      <w:r w:rsidRPr="004A6454">
        <w:t>_)</w:t>
      </w:r>
    </w:p>
    <w:p w14:paraId="2F42FFF1" w14:textId="77777777" w:rsidR="00EF7E0D" w:rsidRPr="004A6454" w:rsidRDefault="00EF7E0D" w:rsidP="00EF7E0D">
      <w:pPr>
        <w:pStyle w:val="NoSpacing"/>
      </w:pPr>
      <w:r w:rsidRPr="004A6454">
        <w:t xml:space="preserve">            delete </w:t>
      </w:r>
      <w:proofErr w:type="spellStart"/>
      <w:r w:rsidRPr="004A6454">
        <w:t>rng</w:t>
      </w:r>
      <w:proofErr w:type="spellEnd"/>
      <w:r w:rsidRPr="004A6454">
        <w:t>_;</w:t>
      </w:r>
    </w:p>
    <w:p w14:paraId="386180C4" w14:textId="77777777" w:rsidR="00EF7E0D" w:rsidRPr="004A6454" w:rsidRDefault="00EF7E0D" w:rsidP="00EF7E0D">
      <w:pPr>
        <w:pStyle w:val="NoSpacing"/>
      </w:pPr>
      <w:r w:rsidRPr="004A6454">
        <w:t xml:space="preserve">        clear(root_);</w:t>
      </w:r>
    </w:p>
    <w:p w14:paraId="0F95BA9E" w14:textId="77777777" w:rsidR="00EF7E0D" w:rsidRPr="004A6454" w:rsidRDefault="00EF7E0D" w:rsidP="00EF7E0D">
      <w:pPr>
        <w:pStyle w:val="NoSpacing"/>
      </w:pPr>
      <w:r w:rsidRPr="004A6454">
        <w:t xml:space="preserve">    }</w:t>
      </w:r>
    </w:p>
    <w:p w14:paraId="7E2509F3" w14:textId="77777777" w:rsidR="00EF7E0D" w:rsidRPr="004A6454" w:rsidRDefault="00EF7E0D" w:rsidP="00EF7E0D">
      <w:pPr>
        <w:pStyle w:val="NoSpacing"/>
      </w:pPr>
    </w:p>
    <w:p w14:paraId="6DFBA536" w14:textId="77777777" w:rsidR="00EF7E0D" w:rsidRPr="004A6454" w:rsidRDefault="00EF7E0D" w:rsidP="00EF7E0D">
      <w:pPr>
        <w:pStyle w:val="NoSpacing"/>
      </w:pPr>
      <w:r w:rsidRPr="004A6454">
        <w:t xml:space="preserve">    int size () { return </w:t>
      </w:r>
      <w:proofErr w:type="spellStart"/>
      <w:r w:rsidRPr="004A6454">
        <w:t>cnt</w:t>
      </w:r>
      <w:proofErr w:type="spellEnd"/>
      <w:r w:rsidRPr="004A6454">
        <w:t>(root_); }</w:t>
      </w:r>
    </w:p>
    <w:p w14:paraId="69FE0539" w14:textId="77777777" w:rsidR="00EF7E0D" w:rsidRPr="004A6454" w:rsidRDefault="00EF7E0D" w:rsidP="00EF7E0D">
      <w:pPr>
        <w:pStyle w:val="NoSpacing"/>
      </w:pPr>
    </w:p>
    <w:p w14:paraId="511B383E" w14:textId="77777777" w:rsidR="00EF7E0D" w:rsidRPr="004A6454" w:rsidRDefault="00EF7E0D" w:rsidP="00EF7E0D">
      <w:pPr>
        <w:pStyle w:val="NoSpacing"/>
      </w:pPr>
      <w:r w:rsidRPr="004A6454">
        <w:t xml:space="preserve">    bool empty () { return (</w:t>
      </w:r>
      <w:proofErr w:type="spellStart"/>
      <w:r w:rsidRPr="004A6454">
        <w:t>cnt</w:t>
      </w:r>
      <w:proofErr w:type="spellEnd"/>
      <w:r w:rsidRPr="004A6454">
        <w:t>(root_) == 0); }</w:t>
      </w:r>
    </w:p>
    <w:p w14:paraId="1C4988E1" w14:textId="77777777" w:rsidR="00EF7E0D" w:rsidRPr="004A6454" w:rsidRDefault="00EF7E0D" w:rsidP="00EF7E0D">
      <w:pPr>
        <w:pStyle w:val="NoSpacing"/>
      </w:pPr>
    </w:p>
    <w:p w14:paraId="4C14D7DC" w14:textId="77777777" w:rsidR="00EF7E0D" w:rsidRPr="004A6454" w:rsidRDefault="00EF7E0D" w:rsidP="00EF7E0D">
      <w:pPr>
        <w:pStyle w:val="NoSpacing"/>
      </w:pPr>
      <w:r w:rsidRPr="004A6454">
        <w:lastRenderedPageBreak/>
        <w:t xml:space="preserve">    bool </w:t>
      </w:r>
      <w:proofErr w:type="spellStart"/>
      <w:r w:rsidRPr="004A6454">
        <w:t>is_sorted</w:t>
      </w:r>
      <w:proofErr w:type="spellEnd"/>
      <w:r w:rsidRPr="004A6454">
        <w:t xml:space="preserve"> () { return </w:t>
      </w:r>
      <w:proofErr w:type="spellStart"/>
      <w:r w:rsidRPr="004A6454">
        <w:t>is_sorted</w:t>
      </w:r>
      <w:proofErr w:type="spellEnd"/>
      <w:r w:rsidRPr="004A6454">
        <w:t>_; }</w:t>
      </w:r>
    </w:p>
    <w:p w14:paraId="56A9EEA2" w14:textId="77777777" w:rsidR="00EF7E0D" w:rsidRPr="004A6454" w:rsidRDefault="00EF7E0D" w:rsidP="00EF7E0D">
      <w:pPr>
        <w:pStyle w:val="NoSpacing"/>
      </w:pPr>
    </w:p>
    <w:p w14:paraId="5034A347" w14:textId="77777777" w:rsidR="00EF7E0D" w:rsidRPr="004A6454" w:rsidRDefault="00EF7E0D" w:rsidP="00EF7E0D">
      <w:pPr>
        <w:pStyle w:val="NoSpacing"/>
      </w:pPr>
      <w:r w:rsidRPr="004A6454">
        <w:t xml:space="preserve">    void </w:t>
      </w:r>
      <w:proofErr w:type="spellStart"/>
      <w:r w:rsidRPr="004A6454">
        <w:t>srand</w:t>
      </w:r>
      <w:proofErr w:type="spellEnd"/>
      <w:r w:rsidRPr="004A6454">
        <w:t xml:space="preserve"> (std::mt19937_64::</w:t>
      </w:r>
      <w:proofErr w:type="spellStart"/>
      <w:r w:rsidRPr="004A6454">
        <w:t>result_type</w:t>
      </w:r>
      <w:proofErr w:type="spellEnd"/>
      <w:r w:rsidRPr="004A6454">
        <w:t xml:space="preserve"> seed) {</w:t>
      </w:r>
    </w:p>
    <w:p w14:paraId="0E68C040" w14:textId="77777777" w:rsidR="00EF7E0D" w:rsidRPr="004A6454" w:rsidRDefault="00EF7E0D" w:rsidP="00EF7E0D">
      <w:pPr>
        <w:pStyle w:val="NoSpacing"/>
      </w:pPr>
      <w:r w:rsidRPr="004A6454">
        <w:t xml:space="preserve">        // optional</w:t>
      </w:r>
    </w:p>
    <w:p w14:paraId="63A4087A" w14:textId="77777777" w:rsidR="00EF7E0D" w:rsidRPr="004A6454" w:rsidRDefault="00EF7E0D" w:rsidP="00EF7E0D">
      <w:pPr>
        <w:pStyle w:val="NoSpacing"/>
      </w:pPr>
      <w:r w:rsidRPr="004A6454">
        <w:t xml:space="preserve">        </w:t>
      </w:r>
      <w:proofErr w:type="spellStart"/>
      <w:r w:rsidRPr="004A6454">
        <w:t>rng</w:t>
      </w:r>
      <w:proofErr w:type="spellEnd"/>
      <w:r w:rsidRPr="004A6454">
        <w:t>_-&gt;seed(seed);</w:t>
      </w:r>
    </w:p>
    <w:p w14:paraId="26E61720" w14:textId="77777777" w:rsidR="00EF7E0D" w:rsidRPr="004A6454" w:rsidRDefault="00EF7E0D" w:rsidP="00EF7E0D">
      <w:pPr>
        <w:pStyle w:val="NoSpacing"/>
      </w:pPr>
      <w:r w:rsidRPr="004A6454">
        <w:t xml:space="preserve">    }</w:t>
      </w:r>
    </w:p>
    <w:p w14:paraId="6411E231" w14:textId="77777777" w:rsidR="00EF7E0D" w:rsidRPr="004A6454" w:rsidRDefault="00EF7E0D" w:rsidP="00EF7E0D">
      <w:pPr>
        <w:pStyle w:val="NoSpacing"/>
      </w:pPr>
    </w:p>
    <w:p w14:paraId="1D1F5B27" w14:textId="77777777" w:rsidR="00EF7E0D" w:rsidRPr="004A6454" w:rsidRDefault="00EF7E0D" w:rsidP="00EF7E0D">
      <w:pPr>
        <w:pStyle w:val="NoSpacing"/>
      </w:pPr>
      <w:r w:rsidRPr="004A6454">
        <w:t xml:space="preserve">    bool insert (T x) {</w:t>
      </w:r>
    </w:p>
    <w:p w14:paraId="56F8A97A" w14:textId="77777777" w:rsidR="00EF7E0D" w:rsidRPr="004A6454" w:rsidRDefault="00EF7E0D" w:rsidP="00EF7E0D">
      <w:pPr>
        <w:pStyle w:val="NoSpacing"/>
      </w:pPr>
      <w:r w:rsidRPr="004A6454">
        <w:t xml:space="preserve">        bool eq = false;</w:t>
      </w:r>
    </w:p>
    <w:p w14:paraId="1C8AA402" w14:textId="77777777" w:rsidR="00EF7E0D" w:rsidRPr="004A6454" w:rsidRDefault="00EF7E0D" w:rsidP="00EF7E0D">
      <w:pPr>
        <w:pStyle w:val="NoSpacing"/>
      </w:pPr>
      <w:r w:rsidRPr="004A6454">
        <w:t xml:space="preserve">        </w:t>
      </w:r>
      <w:proofErr w:type="spellStart"/>
      <w:r w:rsidRPr="004A6454">
        <w:t>pnode</w:t>
      </w:r>
      <w:proofErr w:type="spellEnd"/>
      <w:r w:rsidRPr="004A6454">
        <w:t xml:space="preserve"> t = </w:t>
      </w:r>
      <w:proofErr w:type="spellStart"/>
      <w:r w:rsidRPr="004A6454">
        <w:t>create_node</w:t>
      </w:r>
      <w:proofErr w:type="spellEnd"/>
      <w:r w:rsidRPr="004A6454">
        <w:t>(x);</w:t>
      </w:r>
    </w:p>
    <w:p w14:paraId="0DC2AFC8" w14:textId="77777777" w:rsidR="00EF7E0D" w:rsidRPr="004A6454" w:rsidRDefault="00EF7E0D" w:rsidP="00EF7E0D">
      <w:pPr>
        <w:pStyle w:val="NoSpacing"/>
      </w:pPr>
      <w:r w:rsidRPr="004A6454">
        <w:t xml:space="preserve">        stop_ = false;</w:t>
      </w:r>
    </w:p>
    <w:p w14:paraId="00DE30FA" w14:textId="77777777" w:rsidR="00EF7E0D" w:rsidRPr="004A6454" w:rsidRDefault="00EF7E0D" w:rsidP="00EF7E0D">
      <w:pPr>
        <w:pStyle w:val="NoSpacing"/>
      </w:pPr>
      <w:r w:rsidRPr="004A6454">
        <w:t xml:space="preserve">        </w:t>
      </w:r>
      <w:proofErr w:type="spellStart"/>
      <w:r w:rsidRPr="004A6454">
        <w:t>insert_at</w:t>
      </w:r>
      <w:proofErr w:type="spellEnd"/>
      <w:r w:rsidRPr="004A6454">
        <w:t>(root_, t, eq);</w:t>
      </w:r>
    </w:p>
    <w:p w14:paraId="67098577" w14:textId="77777777" w:rsidR="00EF7E0D" w:rsidRPr="004A6454" w:rsidRDefault="00EF7E0D" w:rsidP="00EF7E0D">
      <w:pPr>
        <w:pStyle w:val="NoSpacing"/>
      </w:pPr>
      <w:r w:rsidRPr="004A6454">
        <w:t xml:space="preserve">        while (stop_) {</w:t>
      </w:r>
    </w:p>
    <w:p w14:paraId="73520B3B" w14:textId="77777777" w:rsidR="00EF7E0D" w:rsidRPr="004A6454" w:rsidRDefault="00EF7E0D" w:rsidP="00EF7E0D">
      <w:pPr>
        <w:pStyle w:val="NoSpacing"/>
      </w:pPr>
      <w:r w:rsidRPr="004A6454">
        <w:t xml:space="preserve">            stop_ = false;</w:t>
      </w:r>
    </w:p>
    <w:p w14:paraId="2D85DC68" w14:textId="77777777" w:rsidR="00EF7E0D" w:rsidRPr="004A6454" w:rsidRDefault="00EF7E0D" w:rsidP="00EF7E0D">
      <w:pPr>
        <w:pStyle w:val="NoSpacing"/>
      </w:pPr>
      <w:r w:rsidRPr="004A6454">
        <w:t xml:space="preserve">            eq = false;</w:t>
      </w:r>
    </w:p>
    <w:p w14:paraId="036552EF" w14:textId="77777777" w:rsidR="00EF7E0D" w:rsidRPr="004A6454" w:rsidRDefault="00EF7E0D" w:rsidP="00EF7E0D">
      <w:pPr>
        <w:pStyle w:val="NoSpacing"/>
      </w:pPr>
      <w:r w:rsidRPr="004A6454">
        <w:t xml:space="preserve">            </w:t>
      </w:r>
      <w:proofErr w:type="spellStart"/>
      <w:r w:rsidRPr="004A6454">
        <w:t>insert_at</w:t>
      </w:r>
      <w:proofErr w:type="spellEnd"/>
      <w:r w:rsidRPr="004A6454">
        <w:t>(root_, t, eq);</w:t>
      </w:r>
    </w:p>
    <w:p w14:paraId="612B436F" w14:textId="77777777" w:rsidR="00EF7E0D" w:rsidRPr="004A6454" w:rsidRDefault="00EF7E0D" w:rsidP="00EF7E0D">
      <w:pPr>
        <w:pStyle w:val="NoSpacing"/>
      </w:pPr>
      <w:r w:rsidRPr="004A6454">
        <w:t xml:space="preserve">        }</w:t>
      </w:r>
    </w:p>
    <w:p w14:paraId="53C6E465" w14:textId="77777777" w:rsidR="00EF7E0D" w:rsidRPr="004A6454" w:rsidRDefault="00EF7E0D" w:rsidP="00EF7E0D">
      <w:pPr>
        <w:pStyle w:val="NoSpacing"/>
      </w:pPr>
      <w:r w:rsidRPr="004A6454">
        <w:t xml:space="preserve">        if (eq)</w:t>
      </w:r>
    </w:p>
    <w:p w14:paraId="1034E630" w14:textId="77777777" w:rsidR="00EF7E0D" w:rsidRPr="004A6454" w:rsidRDefault="00EF7E0D" w:rsidP="00EF7E0D">
      <w:pPr>
        <w:pStyle w:val="NoSpacing"/>
      </w:pPr>
      <w:r w:rsidRPr="004A6454">
        <w:t xml:space="preserve">            </w:t>
      </w:r>
      <w:proofErr w:type="spellStart"/>
      <w:r w:rsidRPr="004A6454">
        <w:t>destroy_node</w:t>
      </w:r>
      <w:proofErr w:type="spellEnd"/>
      <w:r w:rsidRPr="004A6454">
        <w:t>(t);</w:t>
      </w:r>
    </w:p>
    <w:p w14:paraId="586F7DB4" w14:textId="77777777" w:rsidR="00EF7E0D" w:rsidRPr="004A6454" w:rsidRDefault="00EF7E0D" w:rsidP="00EF7E0D">
      <w:pPr>
        <w:pStyle w:val="NoSpacing"/>
      </w:pPr>
      <w:r w:rsidRPr="004A6454">
        <w:t xml:space="preserve">        return !eq;</w:t>
      </w:r>
    </w:p>
    <w:p w14:paraId="48363A0E" w14:textId="77777777" w:rsidR="00EF7E0D" w:rsidRPr="004A6454" w:rsidRDefault="00EF7E0D" w:rsidP="00EF7E0D">
      <w:pPr>
        <w:pStyle w:val="NoSpacing"/>
      </w:pPr>
      <w:r w:rsidRPr="004A6454">
        <w:t xml:space="preserve">    }</w:t>
      </w:r>
    </w:p>
    <w:p w14:paraId="635E18DB" w14:textId="77777777" w:rsidR="00EF7E0D" w:rsidRPr="004A6454" w:rsidRDefault="00EF7E0D" w:rsidP="00EF7E0D">
      <w:pPr>
        <w:pStyle w:val="NoSpacing"/>
      </w:pPr>
    </w:p>
    <w:p w14:paraId="2BEC675F" w14:textId="77777777" w:rsidR="00EF7E0D" w:rsidRPr="004A6454" w:rsidRDefault="00EF7E0D" w:rsidP="00EF7E0D">
      <w:pPr>
        <w:pStyle w:val="NoSpacing"/>
      </w:pPr>
      <w:r w:rsidRPr="004A6454">
        <w:t xml:space="preserve">    void </w:t>
      </w:r>
      <w:proofErr w:type="spellStart"/>
      <w:r w:rsidRPr="004A6454">
        <w:t>insert_at</w:t>
      </w:r>
      <w:proofErr w:type="spellEnd"/>
      <w:r w:rsidRPr="004A6454">
        <w:t xml:space="preserve"> (int pos, T x) {</w:t>
      </w:r>
    </w:p>
    <w:p w14:paraId="27466AE0" w14:textId="77777777" w:rsidR="00EF7E0D" w:rsidRPr="004A6454" w:rsidRDefault="00EF7E0D" w:rsidP="00EF7E0D">
      <w:pPr>
        <w:pStyle w:val="NoSpacing"/>
      </w:pPr>
      <w:r w:rsidRPr="004A6454">
        <w:t xml:space="preserve">        if (pos &gt; size())</w:t>
      </w:r>
    </w:p>
    <w:p w14:paraId="537ED22A" w14:textId="77777777" w:rsidR="00EF7E0D" w:rsidRPr="004A6454" w:rsidRDefault="00EF7E0D" w:rsidP="00EF7E0D">
      <w:pPr>
        <w:pStyle w:val="NoSpacing"/>
      </w:pPr>
      <w:r w:rsidRPr="004A6454">
        <w:t xml:space="preserve">            return;</w:t>
      </w:r>
    </w:p>
    <w:p w14:paraId="43517757" w14:textId="77777777" w:rsidR="00EF7E0D" w:rsidRPr="004A6454" w:rsidRDefault="00EF7E0D" w:rsidP="00EF7E0D">
      <w:pPr>
        <w:pStyle w:val="NoSpacing"/>
      </w:pPr>
      <w:r w:rsidRPr="004A6454">
        <w:t xml:space="preserve">        </w:t>
      </w:r>
      <w:proofErr w:type="spellStart"/>
      <w:r w:rsidRPr="004A6454">
        <w:t>pnode</w:t>
      </w:r>
      <w:proofErr w:type="spellEnd"/>
      <w:r w:rsidRPr="004A6454">
        <w:t xml:space="preserve"> t = </w:t>
      </w:r>
      <w:proofErr w:type="spellStart"/>
      <w:r w:rsidRPr="004A6454">
        <w:t>create_node</w:t>
      </w:r>
      <w:proofErr w:type="spellEnd"/>
      <w:r w:rsidRPr="004A6454">
        <w:t>(x);</w:t>
      </w:r>
    </w:p>
    <w:p w14:paraId="275C1588" w14:textId="77777777" w:rsidR="00EF7E0D" w:rsidRPr="004A6454" w:rsidRDefault="00EF7E0D" w:rsidP="00EF7E0D">
      <w:pPr>
        <w:pStyle w:val="NoSpacing"/>
      </w:pPr>
      <w:r w:rsidRPr="004A6454">
        <w:t xml:space="preserve">        stop_ = false;</w:t>
      </w:r>
    </w:p>
    <w:p w14:paraId="12B2BC7B" w14:textId="77777777" w:rsidR="00EF7E0D" w:rsidRPr="004A6454" w:rsidRDefault="00EF7E0D" w:rsidP="00EF7E0D">
      <w:pPr>
        <w:pStyle w:val="NoSpacing"/>
      </w:pPr>
      <w:r w:rsidRPr="004A6454">
        <w:t xml:space="preserve">        insert(root_, t, pos);</w:t>
      </w:r>
    </w:p>
    <w:p w14:paraId="6DF56564" w14:textId="77777777" w:rsidR="00EF7E0D" w:rsidRPr="004A6454" w:rsidRDefault="00EF7E0D" w:rsidP="00EF7E0D">
      <w:pPr>
        <w:pStyle w:val="NoSpacing"/>
      </w:pPr>
      <w:r w:rsidRPr="004A6454">
        <w:t xml:space="preserve">        while (stop_) {</w:t>
      </w:r>
    </w:p>
    <w:p w14:paraId="7A3F9BB2" w14:textId="77777777" w:rsidR="00EF7E0D" w:rsidRPr="004A6454" w:rsidRDefault="00EF7E0D" w:rsidP="00EF7E0D">
      <w:pPr>
        <w:pStyle w:val="NoSpacing"/>
      </w:pPr>
      <w:r w:rsidRPr="004A6454">
        <w:t xml:space="preserve">            stop_ = false;</w:t>
      </w:r>
    </w:p>
    <w:p w14:paraId="7544EAEE" w14:textId="77777777" w:rsidR="00EF7E0D" w:rsidRPr="004A6454" w:rsidRDefault="00EF7E0D" w:rsidP="00EF7E0D">
      <w:pPr>
        <w:pStyle w:val="NoSpacing"/>
      </w:pPr>
      <w:r w:rsidRPr="004A6454">
        <w:t xml:space="preserve">            insert(root_, t, pos);</w:t>
      </w:r>
    </w:p>
    <w:p w14:paraId="6FF5A29F" w14:textId="77777777" w:rsidR="00EF7E0D" w:rsidRPr="004A6454" w:rsidRDefault="00EF7E0D" w:rsidP="00EF7E0D">
      <w:pPr>
        <w:pStyle w:val="NoSpacing"/>
      </w:pPr>
      <w:r w:rsidRPr="004A6454">
        <w:t xml:space="preserve">        }</w:t>
      </w:r>
    </w:p>
    <w:p w14:paraId="3D6C98D6" w14:textId="77777777" w:rsidR="00EF7E0D" w:rsidRPr="004A6454" w:rsidRDefault="00EF7E0D" w:rsidP="00EF7E0D">
      <w:pPr>
        <w:pStyle w:val="NoSpacing"/>
      </w:pPr>
      <w:r w:rsidRPr="004A6454">
        <w:t xml:space="preserve">        if (pos &gt; 0 &amp;&amp; </w:t>
      </w:r>
      <w:proofErr w:type="spellStart"/>
      <w:r w:rsidRPr="004A6454">
        <w:t>is_sorted</w:t>
      </w:r>
      <w:proofErr w:type="spellEnd"/>
      <w:r w:rsidRPr="004A6454">
        <w:t>_) {</w:t>
      </w:r>
    </w:p>
    <w:p w14:paraId="0A3012F3" w14:textId="77777777" w:rsidR="00EF7E0D" w:rsidRPr="004A6454" w:rsidRDefault="00EF7E0D" w:rsidP="00EF7E0D">
      <w:pPr>
        <w:pStyle w:val="NoSpacing"/>
      </w:pPr>
      <w:r w:rsidRPr="004A6454">
        <w:t xml:space="preserve">            if (get(root_, pos - 1) &gt;= get(root_, pos))</w:t>
      </w:r>
    </w:p>
    <w:p w14:paraId="7153B982" w14:textId="77777777" w:rsidR="00EF7E0D" w:rsidRPr="004A6454" w:rsidRDefault="00EF7E0D" w:rsidP="00EF7E0D">
      <w:pPr>
        <w:pStyle w:val="NoSpacing"/>
      </w:pPr>
      <w:r w:rsidRPr="004A6454">
        <w:t xml:space="preserve">                </w:t>
      </w:r>
      <w:proofErr w:type="spellStart"/>
      <w:r w:rsidRPr="004A6454">
        <w:t>is_sorted</w:t>
      </w:r>
      <w:proofErr w:type="spellEnd"/>
      <w:r w:rsidRPr="004A6454">
        <w:t>_ = false;</w:t>
      </w:r>
    </w:p>
    <w:p w14:paraId="3400AA23" w14:textId="77777777" w:rsidR="00EF7E0D" w:rsidRPr="004A6454" w:rsidRDefault="00EF7E0D" w:rsidP="00EF7E0D">
      <w:pPr>
        <w:pStyle w:val="NoSpacing"/>
      </w:pPr>
      <w:r w:rsidRPr="004A6454">
        <w:t xml:space="preserve">        }</w:t>
      </w:r>
    </w:p>
    <w:p w14:paraId="188BC893" w14:textId="77777777" w:rsidR="00EF7E0D" w:rsidRPr="004A6454" w:rsidRDefault="00EF7E0D" w:rsidP="00EF7E0D">
      <w:pPr>
        <w:pStyle w:val="NoSpacing"/>
      </w:pPr>
      <w:r w:rsidRPr="004A6454">
        <w:t xml:space="preserve">        if (pos &lt; size() - 1 &amp;&amp; </w:t>
      </w:r>
      <w:proofErr w:type="spellStart"/>
      <w:r w:rsidRPr="004A6454">
        <w:t>is_sorted</w:t>
      </w:r>
      <w:proofErr w:type="spellEnd"/>
      <w:r w:rsidRPr="004A6454">
        <w:t>_) {</w:t>
      </w:r>
    </w:p>
    <w:p w14:paraId="459A6A4C" w14:textId="77777777" w:rsidR="00EF7E0D" w:rsidRPr="004A6454" w:rsidRDefault="00EF7E0D" w:rsidP="00EF7E0D">
      <w:pPr>
        <w:pStyle w:val="NoSpacing"/>
      </w:pPr>
      <w:r w:rsidRPr="004A6454">
        <w:t xml:space="preserve">            if (get(root_, pos) &gt;= get(root_, pos + 1))</w:t>
      </w:r>
    </w:p>
    <w:p w14:paraId="4FECB69B" w14:textId="77777777" w:rsidR="00EF7E0D" w:rsidRPr="004A6454" w:rsidRDefault="00EF7E0D" w:rsidP="00EF7E0D">
      <w:pPr>
        <w:pStyle w:val="NoSpacing"/>
      </w:pPr>
      <w:r w:rsidRPr="004A6454">
        <w:t xml:space="preserve">                </w:t>
      </w:r>
      <w:proofErr w:type="spellStart"/>
      <w:r w:rsidRPr="004A6454">
        <w:t>is_sorted</w:t>
      </w:r>
      <w:proofErr w:type="spellEnd"/>
      <w:r w:rsidRPr="004A6454">
        <w:t>_ = false;</w:t>
      </w:r>
    </w:p>
    <w:p w14:paraId="47263FB6" w14:textId="77777777" w:rsidR="00EF7E0D" w:rsidRPr="004A6454" w:rsidRDefault="00EF7E0D" w:rsidP="00EF7E0D">
      <w:pPr>
        <w:pStyle w:val="NoSpacing"/>
      </w:pPr>
      <w:r w:rsidRPr="004A6454">
        <w:t xml:space="preserve">        }</w:t>
      </w:r>
    </w:p>
    <w:p w14:paraId="2166F612" w14:textId="77777777" w:rsidR="00EF7E0D" w:rsidRPr="004A6454" w:rsidRDefault="00EF7E0D" w:rsidP="00EF7E0D">
      <w:pPr>
        <w:pStyle w:val="NoSpacing"/>
      </w:pPr>
      <w:r w:rsidRPr="004A6454">
        <w:t xml:space="preserve">    }</w:t>
      </w:r>
    </w:p>
    <w:p w14:paraId="05FAD8EC" w14:textId="77777777" w:rsidR="00EF7E0D" w:rsidRPr="004A6454" w:rsidRDefault="00EF7E0D" w:rsidP="00EF7E0D">
      <w:pPr>
        <w:pStyle w:val="NoSpacing"/>
      </w:pPr>
    </w:p>
    <w:p w14:paraId="03609B0C" w14:textId="77777777" w:rsidR="00EF7E0D" w:rsidRPr="004A6454" w:rsidRDefault="00EF7E0D" w:rsidP="00EF7E0D">
      <w:pPr>
        <w:pStyle w:val="NoSpacing"/>
      </w:pPr>
      <w:r w:rsidRPr="004A6454">
        <w:t xml:space="preserve">    bool erase (T x) {</w:t>
      </w:r>
    </w:p>
    <w:p w14:paraId="2C28CF83" w14:textId="77777777" w:rsidR="00EF7E0D" w:rsidRPr="004A6454" w:rsidRDefault="00EF7E0D" w:rsidP="00EF7E0D">
      <w:pPr>
        <w:pStyle w:val="NoSpacing"/>
      </w:pPr>
      <w:r w:rsidRPr="004A6454">
        <w:t xml:space="preserve">        bool found = false;</w:t>
      </w:r>
    </w:p>
    <w:p w14:paraId="34AD9840" w14:textId="77777777" w:rsidR="00EF7E0D" w:rsidRPr="004A6454" w:rsidRDefault="00EF7E0D" w:rsidP="00EF7E0D">
      <w:pPr>
        <w:pStyle w:val="NoSpacing"/>
      </w:pPr>
      <w:r w:rsidRPr="004A6454">
        <w:t xml:space="preserve">        </w:t>
      </w:r>
      <w:proofErr w:type="spellStart"/>
      <w:r w:rsidRPr="004A6454">
        <w:t>erase_at</w:t>
      </w:r>
      <w:proofErr w:type="spellEnd"/>
      <w:r w:rsidRPr="004A6454">
        <w:t>(root_, x, found);</w:t>
      </w:r>
    </w:p>
    <w:p w14:paraId="02B6A9EB" w14:textId="77777777" w:rsidR="00EF7E0D" w:rsidRPr="004A6454" w:rsidRDefault="00EF7E0D" w:rsidP="00EF7E0D">
      <w:pPr>
        <w:pStyle w:val="NoSpacing"/>
      </w:pPr>
      <w:r w:rsidRPr="004A6454">
        <w:t xml:space="preserve">        return found;</w:t>
      </w:r>
    </w:p>
    <w:p w14:paraId="34A1479B" w14:textId="77777777" w:rsidR="00EF7E0D" w:rsidRPr="004A6454" w:rsidRDefault="00EF7E0D" w:rsidP="00EF7E0D">
      <w:pPr>
        <w:pStyle w:val="NoSpacing"/>
      </w:pPr>
      <w:r w:rsidRPr="004A6454">
        <w:t xml:space="preserve">    }</w:t>
      </w:r>
    </w:p>
    <w:p w14:paraId="2A44D7BC" w14:textId="77777777" w:rsidR="00EF7E0D" w:rsidRPr="004A6454" w:rsidRDefault="00EF7E0D" w:rsidP="00EF7E0D">
      <w:pPr>
        <w:pStyle w:val="NoSpacing"/>
      </w:pPr>
    </w:p>
    <w:p w14:paraId="2E150A49" w14:textId="77777777" w:rsidR="00EF7E0D" w:rsidRPr="004A6454" w:rsidRDefault="00EF7E0D" w:rsidP="00EF7E0D">
      <w:pPr>
        <w:pStyle w:val="NoSpacing"/>
      </w:pPr>
      <w:r w:rsidRPr="004A6454">
        <w:t xml:space="preserve">    void </w:t>
      </w:r>
      <w:proofErr w:type="spellStart"/>
      <w:r w:rsidRPr="004A6454">
        <w:t>erase_at</w:t>
      </w:r>
      <w:proofErr w:type="spellEnd"/>
      <w:r w:rsidRPr="004A6454">
        <w:t xml:space="preserve"> (int pos) {</w:t>
      </w:r>
    </w:p>
    <w:p w14:paraId="783854D4" w14:textId="77777777" w:rsidR="00EF7E0D" w:rsidRPr="004A6454" w:rsidRDefault="00EF7E0D" w:rsidP="00EF7E0D">
      <w:pPr>
        <w:pStyle w:val="NoSpacing"/>
      </w:pPr>
      <w:r w:rsidRPr="004A6454">
        <w:t xml:space="preserve">        if (pos &gt;= size())</w:t>
      </w:r>
    </w:p>
    <w:p w14:paraId="241B3FB4" w14:textId="77777777" w:rsidR="00EF7E0D" w:rsidRPr="004A6454" w:rsidRDefault="00EF7E0D" w:rsidP="00EF7E0D">
      <w:pPr>
        <w:pStyle w:val="NoSpacing"/>
      </w:pPr>
      <w:r w:rsidRPr="004A6454">
        <w:t xml:space="preserve">            return;</w:t>
      </w:r>
    </w:p>
    <w:p w14:paraId="4467AB71" w14:textId="77777777" w:rsidR="00EF7E0D" w:rsidRPr="004A6454" w:rsidRDefault="00EF7E0D" w:rsidP="00EF7E0D">
      <w:pPr>
        <w:pStyle w:val="NoSpacing"/>
      </w:pPr>
      <w:r w:rsidRPr="004A6454">
        <w:t xml:space="preserve">        erase(root_, pos);</w:t>
      </w:r>
    </w:p>
    <w:p w14:paraId="5828D9BA" w14:textId="77777777" w:rsidR="00EF7E0D" w:rsidRPr="004A6454" w:rsidRDefault="00EF7E0D" w:rsidP="00EF7E0D">
      <w:pPr>
        <w:pStyle w:val="NoSpacing"/>
      </w:pPr>
      <w:r w:rsidRPr="004A6454">
        <w:t xml:space="preserve">    }</w:t>
      </w:r>
    </w:p>
    <w:p w14:paraId="32359FF2" w14:textId="77777777" w:rsidR="00EF7E0D" w:rsidRPr="004A6454" w:rsidRDefault="00EF7E0D" w:rsidP="00EF7E0D">
      <w:pPr>
        <w:pStyle w:val="NoSpacing"/>
      </w:pPr>
    </w:p>
    <w:p w14:paraId="4E45C58E" w14:textId="77777777" w:rsidR="00EF7E0D" w:rsidRPr="004A6454" w:rsidRDefault="00EF7E0D" w:rsidP="00EF7E0D">
      <w:pPr>
        <w:pStyle w:val="NoSpacing"/>
      </w:pPr>
      <w:r w:rsidRPr="004A6454">
        <w:t xml:space="preserve">    void clear () {</w:t>
      </w:r>
    </w:p>
    <w:p w14:paraId="65B8ACBA" w14:textId="77777777" w:rsidR="00EF7E0D" w:rsidRPr="004A6454" w:rsidRDefault="00EF7E0D" w:rsidP="00EF7E0D">
      <w:pPr>
        <w:pStyle w:val="NoSpacing"/>
      </w:pPr>
      <w:r w:rsidRPr="004A6454">
        <w:t xml:space="preserve">        clear(root_);</w:t>
      </w:r>
    </w:p>
    <w:p w14:paraId="78C75B18" w14:textId="77777777" w:rsidR="00EF7E0D" w:rsidRPr="004A6454" w:rsidRDefault="00EF7E0D" w:rsidP="00EF7E0D">
      <w:pPr>
        <w:pStyle w:val="NoSpacing"/>
      </w:pPr>
      <w:r w:rsidRPr="004A6454">
        <w:t xml:space="preserve">    }</w:t>
      </w:r>
    </w:p>
    <w:p w14:paraId="12FEADC5" w14:textId="77777777" w:rsidR="00EF7E0D" w:rsidRPr="004A6454" w:rsidRDefault="00EF7E0D" w:rsidP="00EF7E0D">
      <w:pPr>
        <w:pStyle w:val="NoSpacing"/>
      </w:pPr>
    </w:p>
    <w:p w14:paraId="4F5D1065" w14:textId="77777777" w:rsidR="00EF7E0D" w:rsidRPr="004A6454" w:rsidRDefault="00EF7E0D" w:rsidP="00EF7E0D">
      <w:pPr>
        <w:pStyle w:val="NoSpacing"/>
      </w:pPr>
      <w:r w:rsidRPr="004A6454">
        <w:t xml:space="preserve">    int </w:t>
      </w:r>
      <w:proofErr w:type="spellStart"/>
      <w:r w:rsidRPr="004A6454">
        <w:t>get_index</w:t>
      </w:r>
      <w:proofErr w:type="spellEnd"/>
      <w:r w:rsidRPr="004A6454">
        <w:t xml:space="preserve"> (T key) {</w:t>
      </w:r>
    </w:p>
    <w:p w14:paraId="404AC483" w14:textId="77777777" w:rsidR="00EF7E0D" w:rsidRPr="004A6454" w:rsidRDefault="00EF7E0D" w:rsidP="00EF7E0D">
      <w:pPr>
        <w:pStyle w:val="NoSpacing"/>
      </w:pPr>
      <w:r w:rsidRPr="004A6454">
        <w:t xml:space="preserve">        if (!</w:t>
      </w:r>
      <w:proofErr w:type="spellStart"/>
      <w:r w:rsidRPr="004A6454">
        <w:t>is_sorted</w:t>
      </w:r>
      <w:proofErr w:type="spellEnd"/>
      <w:r w:rsidRPr="004A6454">
        <w:t>_)</w:t>
      </w:r>
    </w:p>
    <w:p w14:paraId="0F61BCEB" w14:textId="77777777" w:rsidR="00EF7E0D" w:rsidRPr="004A6454" w:rsidRDefault="00EF7E0D" w:rsidP="00EF7E0D">
      <w:pPr>
        <w:pStyle w:val="NoSpacing"/>
      </w:pPr>
      <w:r w:rsidRPr="004A6454">
        <w:t xml:space="preserve">            return size();</w:t>
      </w:r>
    </w:p>
    <w:p w14:paraId="3399495B" w14:textId="77777777" w:rsidR="00EF7E0D" w:rsidRPr="004A6454" w:rsidRDefault="00EF7E0D" w:rsidP="00EF7E0D">
      <w:pPr>
        <w:pStyle w:val="NoSpacing"/>
      </w:pPr>
      <w:r w:rsidRPr="004A6454">
        <w:t xml:space="preserve">        </w:t>
      </w:r>
      <w:proofErr w:type="spellStart"/>
      <w:r w:rsidRPr="004A6454">
        <w:t>pnode</w:t>
      </w:r>
      <w:proofErr w:type="spellEnd"/>
      <w:r w:rsidRPr="004A6454">
        <w:t xml:space="preserve"> t = root_;</w:t>
      </w:r>
    </w:p>
    <w:p w14:paraId="1A9FF490" w14:textId="77777777" w:rsidR="00EF7E0D" w:rsidRPr="004A6454" w:rsidRDefault="00EF7E0D" w:rsidP="00EF7E0D">
      <w:pPr>
        <w:pStyle w:val="NoSpacing"/>
      </w:pPr>
      <w:r w:rsidRPr="004A6454">
        <w:t xml:space="preserve">        int index = 0;</w:t>
      </w:r>
    </w:p>
    <w:p w14:paraId="0575FD40" w14:textId="77777777" w:rsidR="00EF7E0D" w:rsidRPr="004A6454" w:rsidRDefault="00EF7E0D" w:rsidP="00EF7E0D">
      <w:pPr>
        <w:pStyle w:val="NoSpacing"/>
      </w:pPr>
      <w:r w:rsidRPr="004A6454">
        <w:t xml:space="preserve">        while (t &amp;&amp; t-&gt;key != key) {</w:t>
      </w:r>
    </w:p>
    <w:p w14:paraId="1A8137ED" w14:textId="77777777" w:rsidR="00EF7E0D" w:rsidRPr="004A6454" w:rsidRDefault="00EF7E0D" w:rsidP="00EF7E0D">
      <w:pPr>
        <w:pStyle w:val="NoSpacing"/>
      </w:pPr>
      <w:r w:rsidRPr="004A6454">
        <w:t xml:space="preserve">            if (t-&gt;key &gt; key)</w:t>
      </w:r>
    </w:p>
    <w:p w14:paraId="6A4B30FF" w14:textId="77777777" w:rsidR="00EF7E0D" w:rsidRPr="004A6454" w:rsidRDefault="00EF7E0D" w:rsidP="00EF7E0D">
      <w:pPr>
        <w:pStyle w:val="NoSpacing"/>
      </w:pPr>
      <w:r w:rsidRPr="004A6454">
        <w:t xml:space="preserve">                t = t-&gt;l;</w:t>
      </w:r>
    </w:p>
    <w:p w14:paraId="61A3A5CA" w14:textId="77777777" w:rsidR="00EF7E0D" w:rsidRPr="004A6454" w:rsidRDefault="00EF7E0D" w:rsidP="00EF7E0D">
      <w:pPr>
        <w:pStyle w:val="NoSpacing"/>
      </w:pPr>
      <w:r w:rsidRPr="004A6454">
        <w:t xml:space="preserve">            else {</w:t>
      </w:r>
    </w:p>
    <w:p w14:paraId="5E1C1996" w14:textId="77777777" w:rsidR="00EF7E0D" w:rsidRPr="004A6454" w:rsidRDefault="00EF7E0D" w:rsidP="00EF7E0D">
      <w:pPr>
        <w:pStyle w:val="NoSpacing"/>
      </w:pPr>
      <w:r w:rsidRPr="004A6454">
        <w:t xml:space="preserve">                index += </w:t>
      </w:r>
      <w:proofErr w:type="spellStart"/>
      <w:r w:rsidRPr="004A6454">
        <w:t>cnt</w:t>
      </w:r>
      <w:proofErr w:type="spellEnd"/>
      <w:r w:rsidRPr="004A6454">
        <w:t>(t-&gt;l) + 1;</w:t>
      </w:r>
    </w:p>
    <w:p w14:paraId="770E7C36" w14:textId="77777777" w:rsidR="00EF7E0D" w:rsidRPr="004A6454" w:rsidRDefault="00EF7E0D" w:rsidP="00EF7E0D">
      <w:pPr>
        <w:pStyle w:val="NoSpacing"/>
      </w:pPr>
      <w:r w:rsidRPr="004A6454">
        <w:t xml:space="preserve">                t = t-&gt;r;</w:t>
      </w:r>
    </w:p>
    <w:p w14:paraId="01C012F7" w14:textId="77777777" w:rsidR="00EF7E0D" w:rsidRPr="004A6454" w:rsidRDefault="00EF7E0D" w:rsidP="00EF7E0D">
      <w:pPr>
        <w:pStyle w:val="NoSpacing"/>
      </w:pPr>
      <w:r w:rsidRPr="004A6454">
        <w:t xml:space="preserve">            }</w:t>
      </w:r>
    </w:p>
    <w:p w14:paraId="40A43E36" w14:textId="77777777" w:rsidR="00EF7E0D" w:rsidRPr="004A6454" w:rsidRDefault="00EF7E0D" w:rsidP="00EF7E0D">
      <w:pPr>
        <w:pStyle w:val="NoSpacing"/>
      </w:pPr>
      <w:r w:rsidRPr="004A6454">
        <w:t xml:space="preserve">        }</w:t>
      </w:r>
    </w:p>
    <w:p w14:paraId="77F36519" w14:textId="77777777" w:rsidR="00EF7E0D" w:rsidRPr="004A6454" w:rsidRDefault="00EF7E0D" w:rsidP="00EF7E0D">
      <w:pPr>
        <w:pStyle w:val="NoSpacing"/>
      </w:pPr>
      <w:r w:rsidRPr="004A6454">
        <w:t xml:space="preserve">        if (!t)</w:t>
      </w:r>
    </w:p>
    <w:p w14:paraId="4F7A6BDD" w14:textId="77777777" w:rsidR="00EF7E0D" w:rsidRPr="004A6454" w:rsidRDefault="00EF7E0D" w:rsidP="00EF7E0D">
      <w:pPr>
        <w:pStyle w:val="NoSpacing"/>
      </w:pPr>
      <w:r w:rsidRPr="004A6454">
        <w:t xml:space="preserve">            return size();</w:t>
      </w:r>
    </w:p>
    <w:p w14:paraId="2688D9D3" w14:textId="77777777" w:rsidR="00EF7E0D" w:rsidRPr="004A6454" w:rsidRDefault="00EF7E0D" w:rsidP="00EF7E0D">
      <w:pPr>
        <w:pStyle w:val="NoSpacing"/>
      </w:pPr>
      <w:r w:rsidRPr="004A6454">
        <w:t xml:space="preserve">        index += </w:t>
      </w:r>
      <w:proofErr w:type="spellStart"/>
      <w:r w:rsidRPr="004A6454">
        <w:t>cnt</w:t>
      </w:r>
      <w:proofErr w:type="spellEnd"/>
      <w:r w:rsidRPr="004A6454">
        <w:t>(t-&gt;l);</w:t>
      </w:r>
    </w:p>
    <w:p w14:paraId="6B1933A4" w14:textId="77777777" w:rsidR="00EF7E0D" w:rsidRPr="004A6454" w:rsidRDefault="00EF7E0D" w:rsidP="00EF7E0D">
      <w:pPr>
        <w:pStyle w:val="NoSpacing"/>
      </w:pPr>
      <w:r w:rsidRPr="004A6454">
        <w:t xml:space="preserve">        return index;</w:t>
      </w:r>
    </w:p>
    <w:p w14:paraId="40DEF910" w14:textId="77777777" w:rsidR="00EF7E0D" w:rsidRPr="004A6454" w:rsidRDefault="00EF7E0D" w:rsidP="00EF7E0D">
      <w:pPr>
        <w:pStyle w:val="NoSpacing"/>
      </w:pPr>
      <w:r w:rsidRPr="004A6454">
        <w:t xml:space="preserve">    }</w:t>
      </w:r>
    </w:p>
    <w:p w14:paraId="4505B69A" w14:textId="77777777" w:rsidR="00EF7E0D" w:rsidRPr="004A6454" w:rsidRDefault="00EF7E0D" w:rsidP="00EF7E0D">
      <w:pPr>
        <w:pStyle w:val="NoSpacing"/>
      </w:pPr>
    </w:p>
    <w:p w14:paraId="073AF8FB" w14:textId="77777777" w:rsidR="00EF7E0D" w:rsidRPr="004A6454" w:rsidRDefault="00EF7E0D" w:rsidP="00EF7E0D">
      <w:pPr>
        <w:pStyle w:val="NoSpacing"/>
      </w:pPr>
      <w:r w:rsidRPr="004A6454">
        <w:t xml:space="preserve">    T operator[] (int index) {</w:t>
      </w:r>
    </w:p>
    <w:p w14:paraId="7C6E7026" w14:textId="77777777" w:rsidR="00EF7E0D" w:rsidRPr="004A6454" w:rsidRDefault="00EF7E0D" w:rsidP="00EF7E0D">
      <w:pPr>
        <w:pStyle w:val="NoSpacing"/>
      </w:pPr>
      <w:r w:rsidRPr="004A6454">
        <w:t xml:space="preserve">        return get(root_, index);</w:t>
      </w:r>
    </w:p>
    <w:p w14:paraId="33D16023" w14:textId="77777777" w:rsidR="00EF7E0D" w:rsidRPr="004A6454" w:rsidRDefault="00EF7E0D" w:rsidP="00EF7E0D">
      <w:pPr>
        <w:pStyle w:val="NoSpacing"/>
      </w:pPr>
      <w:r w:rsidRPr="004A6454">
        <w:t xml:space="preserve">    }</w:t>
      </w:r>
    </w:p>
    <w:p w14:paraId="0261DBC9" w14:textId="77777777" w:rsidR="00EF7E0D" w:rsidRPr="004A6454" w:rsidRDefault="00EF7E0D" w:rsidP="00EF7E0D">
      <w:pPr>
        <w:pStyle w:val="NoSpacing"/>
      </w:pPr>
    </w:p>
    <w:p w14:paraId="7F3962EA" w14:textId="77777777" w:rsidR="00EF7E0D" w:rsidRPr="004A6454" w:rsidRDefault="00EF7E0D" w:rsidP="00EF7E0D">
      <w:pPr>
        <w:pStyle w:val="NoSpacing"/>
      </w:pPr>
      <w:r w:rsidRPr="004A6454">
        <w:t xml:space="preserve">    std::pair &lt;T, int&gt; </w:t>
      </w:r>
      <w:proofErr w:type="spellStart"/>
      <w:r w:rsidRPr="004A6454">
        <w:t>lower_bound</w:t>
      </w:r>
      <w:proofErr w:type="spellEnd"/>
      <w:r w:rsidRPr="004A6454">
        <w:t xml:space="preserve"> (T x) {</w:t>
      </w:r>
    </w:p>
    <w:p w14:paraId="5794B45A" w14:textId="77777777" w:rsidR="00EF7E0D" w:rsidRPr="004A6454" w:rsidRDefault="00EF7E0D" w:rsidP="00EF7E0D">
      <w:pPr>
        <w:pStyle w:val="NoSpacing"/>
      </w:pPr>
      <w:r w:rsidRPr="004A6454">
        <w:t xml:space="preserve">        if (!</w:t>
      </w:r>
      <w:proofErr w:type="spellStart"/>
      <w:r w:rsidRPr="004A6454">
        <w:t>is_sorted</w:t>
      </w:r>
      <w:proofErr w:type="spellEnd"/>
      <w:r w:rsidRPr="004A6454">
        <w:t>_)</w:t>
      </w:r>
    </w:p>
    <w:p w14:paraId="7ED7CF83" w14:textId="77777777" w:rsidR="00EF7E0D" w:rsidRPr="004A6454" w:rsidRDefault="00EF7E0D" w:rsidP="00EF7E0D">
      <w:pPr>
        <w:pStyle w:val="NoSpacing"/>
      </w:pPr>
      <w:r w:rsidRPr="004A6454">
        <w:t xml:space="preserve">            return {T(), size()};</w:t>
      </w:r>
    </w:p>
    <w:p w14:paraId="3840C73B" w14:textId="77777777" w:rsidR="00EF7E0D" w:rsidRPr="004A6454" w:rsidRDefault="00EF7E0D" w:rsidP="00EF7E0D">
      <w:pPr>
        <w:pStyle w:val="NoSpacing"/>
      </w:pPr>
      <w:r w:rsidRPr="004A6454">
        <w:t xml:space="preserve">        return </w:t>
      </w:r>
      <w:proofErr w:type="spellStart"/>
      <w:r w:rsidRPr="004A6454">
        <w:t>lower_bound</w:t>
      </w:r>
      <w:proofErr w:type="spellEnd"/>
      <w:r w:rsidRPr="004A6454">
        <w:t>(root_, x, 0);</w:t>
      </w:r>
    </w:p>
    <w:p w14:paraId="2827F8FA" w14:textId="77777777" w:rsidR="00EF7E0D" w:rsidRPr="004A6454" w:rsidRDefault="00EF7E0D" w:rsidP="00EF7E0D">
      <w:pPr>
        <w:pStyle w:val="NoSpacing"/>
      </w:pPr>
      <w:r w:rsidRPr="004A6454">
        <w:t xml:space="preserve">    }</w:t>
      </w:r>
    </w:p>
    <w:p w14:paraId="208760CB" w14:textId="77777777" w:rsidR="00EF7E0D" w:rsidRPr="004A6454" w:rsidRDefault="00EF7E0D" w:rsidP="00EF7E0D">
      <w:pPr>
        <w:pStyle w:val="NoSpacing"/>
      </w:pPr>
    </w:p>
    <w:p w14:paraId="04991AA6" w14:textId="77777777" w:rsidR="00EF7E0D" w:rsidRPr="004A6454" w:rsidRDefault="00EF7E0D" w:rsidP="00EF7E0D">
      <w:pPr>
        <w:pStyle w:val="NoSpacing"/>
      </w:pPr>
      <w:r w:rsidRPr="004A6454">
        <w:t xml:space="preserve">    std::pair &lt;T, int&gt; </w:t>
      </w:r>
      <w:proofErr w:type="spellStart"/>
      <w:r w:rsidRPr="004A6454">
        <w:t>upper_bound</w:t>
      </w:r>
      <w:proofErr w:type="spellEnd"/>
      <w:r w:rsidRPr="004A6454">
        <w:t xml:space="preserve"> (T x) {</w:t>
      </w:r>
    </w:p>
    <w:p w14:paraId="00A0100D" w14:textId="77777777" w:rsidR="00EF7E0D" w:rsidRPr="004A6454" w:rsidRDefault="00EF7E0D" w:rsidP="00EF7E0D">
      <w:pPr>
        <w:pStyle w:val="NoSpacing"/>
      </w:pPr>
      <w:r w:rsidRPr="004A6454">
        <w:t xml:space="preserve">        if (!</w:t>
      </w:r>
      <w:proofErr w:type="spellStart"/>
      <w:r w:rsidRPr="004A6454">
        <w:t>is_sorted</w:t>
      </w:r>
      <w:proofErr w:type="spellEnd"/>
      <w:r w:rsidRPr="004A6454">
        <w:t>_)</w:t>
      </w:r>
    </w:p>
    <w:p w14:paraId="1794699D" w14:textId="77777777" w:rsidR="00EF7E0D" w:rsidRPr="004A6454" w:rsidRDefault="00EF7E0D" w:rsidP="00EF7E0D">
      <w:pPr>
        <w:pStyle w:val="NoSpacing"/>
      </w:pPr>
      <w:r w:rsidRPr="004A6454">
        <w:t xml:space="preserve">            return {T(), size()};</w:t>
      </w:r>
    </w:p>
    <w:p w14:paraId="33A469EE" w14:textId="77777777" w:rsidR="00EF7E0D" w:rsidRPr="004A6454" w:rsidRDefault="00EF7E0D" w:rsidP="00EF7E0D">
      <w:pPr>
        <w:pStyle w:val="NoSpacing"/>
      </w:pPr>
      <w:r w:rsidRPr="004A6454">
        <w:t xml:space="preserve">        return </w:t>
      </w:r>
      <w:proofErr w:type="spellStart"/>
      <w:r w:rsidRPr="004A6454">
        <w:t>upper_bound</w:t>
      </w:r>
      <w:proofErr w:type="spellEnd"/>
      <w:r w:rsidRPr="004A6454">
        <w:t>(root_, x, 0);</w:t>
      </w:r>
    </w:p>
    <w:p w14:paraId="45808FC9" w14:textId="77777777" w:rsidR="00EF7E0D" w:rsidRPr="004A6454" w:rsidRDefault="00EF7E0D" w:rsidP="00EF7E0D">
      <w:pPr>
        <w:pStyle w:val="NoSpacing"/>
      </w:pPr>
      <w:r w:rsidRPr="004A6454">
        <w:t xml:space="preserve">    }</w:t>
      </w:r>
    </w:p>
    <w:p w14:paraId="7018FCAD" w14:textId="77777777" w:rsidR="00EF7E0D" w:rsidRPr="004A6454" w:rsidRDefault="00EF7E0D" w:rsidP="00EF7E0D">
      <w:pPr>
        <w:pStyle w:val="NoSpacing"/>
      </w:pPr>
    </w:p>
    <w:p w14:paraId="09A27B87" w14:textId="77777777" w:rsidR="00EF7E0D" w:rsidRPr="004A6454" w:rsidRDefault="00EF7E0D" w:rsidP="00EF7E0D">
      <w:pPr>
        <w:pStyle w:val="NoSpacing"/>
      </w:pPr>
      <w:r w:rsidRPr="004A6454">
        <w:t xml:space="preserve">    void shift (int left, int right, T x) {</w:t>
      </w:r>
    </w:p>
    <w:p w14:paraId="39699521" w14:textId="77777777" w:rsidR="00EF7E0D" w:rsidRPr="004A6454" w:rsidRDefault="00EF7E0D" w:rsidP="00EF7E0D">
      <w:pPr>
        <w:pStyle w:val="NoSpacing"/>
      </w:pPr>
      <w:r w:rsidRPr="004A6454">
        <w:t xml:space="preserve">        left = std::max(left, 0);</w:t>
      </w:r>
    </w:p>
    <w:p w14:paraId="228AD77A" w14:textId="77777777" w:rsidR="00EF7E0D" w:rsidRPr="004A6454" w:rsidRDefault="00EF7E0D" w:rsidP="00EF7E0D">
      <w:pPr>
        <w:pStyle w:val="NoSpacing"/>
      </w:pPr>
      <w:r w:rsidRPr="004A6454">
        <w:t xml:space="preserve">        right = std::min(right, size() - 1);</w:t>
      </w:r>
    </w:p>
    <w:p w14:paraId="4379178C" w14:textId="77777777" w:rsidR="00EF7E0D" w:rsidRPr="004A6454" w:rsidRDefault="00EF7E0D" w:rsidP="00EF7E0D">
      <w:pPr>
        <w:pStyle w:val="NoSpacing"/>
      </w:pPr>
      <w:r w:rsidRPr="004A6454">
        <w:t xml:space="preserve">        shift(root_, left, right, x);</w:t>
      </w:r>
    </w:p>
    <w:p w14:paraId="1789207E" w14:textId="77777777" w:rsidR="00EF7E0D" w:rsidRPr="004A6454" w:rsidRDefault="00EF7E0D" w:rsidP="00EF7E0D">
      <w:pPr>
        <w:pStyle w:val="NoSpacing"/>
      </w:pPr>
      <w:r w:rsidRPr="004A6454">
        <w:t xml:space="preserve">        if (left &gt; 0 &amp;&amp; </w:t>
      </w:r>
      <w:proofErr w:type="spellStart"/>
      <w:r w:rsidRPr="004A6454">
        <w:t>is_sorted</w:t>
      </w:r>
      <w:proofErr w:type="spellEnd"/>
      <w:r w:rsidRPr="004A6454">
        <w:t>_) {</w:t>
      </w:r>
    </w:p>
    <w:p w14:paraId="02B031F5" w14:textId="77777777" w:rsidR="00EF7E0D" w:rsidRPr="004A6454" w:rsidRDefault="00EF7E0D" w:rsidP="00EF7E0D">
      <w:pPr>
        <w:pStyle w:val="NoSpacing"/>
      </w:pPr>
      <w:r w:rsidRPr="004A6454">
        <w:t xml:space="preserve">            if (get(root_, left - 1) &gt;= get(root_, left))</w:t>
      </w:r>
    </w:p>
    <w:p w14:paraId="3C792F9D" w14:textId="77777777" w:rsidR="00EF7E0D" w:rsidRPr="004A6454" w:rsidRDefault="00EF7E0D" w:rsidP="00EF7E0D">
      <w:pPr>
        <w:pStyle w:val="NoSpacing"/>
      </w:pPr>
      <w:r w:rsidRPr="004A6454">
        <w:t xml:space="preserve">                </w:t>
      </w:r>
      <w:proofErr w:type="spellStart"/>
      <w:r w:rsidRPr="004A6454">
        <w:t>is_sorted</w:t>
      </w:r>
      <w:proofErr w:type="spellEnd"/>
      <w:r w:rsidRPr="004A6454">
        <w:t>_ = false;</w:t>
      </w:r>
    </w:p>
    <w:p w14:paraId="102468F1" w14:textId="77777777" w:rsidR="00EF7E0D" w:rsidRPr="004A6454" w:rsidRDefault="00EF7E0D" w:rsidP="00EF7E0D">
      <w:pPr>
        <w:pStyle w:val="NoSpacing"/>
      </w:pPr>
      <w:r w:rsidRPr="004A6454">
        <w:t xml:space="preserve">        }</w:t>
      </w:r>
    </w:p>
    <w:p w14:paraId="5FDA93EE" w14:textId="77777777" w:rsidR="00EF7E0D" w:rsidRPr="004A6454" w:rsidRDefault="00EF7E0D" w:rsidP="00EF7E0D">
      <w:pPr>
        <w:pStyle w:val="NoSpacing"/>
      </w:pPr>
      <w:r w:rsidRPr="004A6454">
        <w:t xml:space="preserve">        if (right &lt; size() - 1 &amp;&amp; </w:t>
      </w:r>
      <w:proofErr w:type="spellStart"/>
      <w:r w:rsidRPr="004A6454">
        <w:t>is_sorted</w:t>
      </w:r>
      <w:proofErr w:type="spellEnd"/>
      <w:r w:rsidRPr="004A6454">
        <w:t>_) {</w:t>
      </w:r>
    </w:p>
    <w:p w14:paraId="5F69FC02" w14:textId="77777777" w:rsidR="00EF7E0D" w:rsidRPr="004A6454" w:rsidRDefault="00EF7E0D" w:rsidP="00EF7E0D">
      <w:pPr>
        <w:pStyle w:val="NoSpacing"/>
      </w:pPr>
      <w:r w:rsidRPr="004A6454">
        <w:t xml:space="preserve">            if (get(root_, right) &gt;= get(root_, right + 1))</w:t>
      </w:r>
    </w:p>
    <w:p w14:paraId="7FF5BDCD" w14:textId="77777777" w:rsidR="00EF7E0D" w:rsidRPr="004A6454" w:rsidRDefault="00EF7E0D" w:rsidP="00EF7E0D">
      <w:pPr>
        <w:pStyle w:val="NoSpacing"/>
      </w:pPr>
      <w:r w:rsidRPr="004A6454">
        <w:t xml:space="preserve">                </w:t>
      </w:r>
      <w:proofErr w:type="spellStart"/>
      <w:r w:rsidRPr="004A6454">
        <w:t>is_sorted</w:t>
      </w:r>
      <w:proofErr w:type="spellEnd"/>
      <w:r w:rsidRPr="004A6454">
        <w:t>_ = false;</w:t>
      </w:r>
    </w:p>
    <w:p w14:paraId="117F62F4" w14:textId="77777777" w:rsidR="00EF7E0D" w:rsidRPr="004A6454" w:rsidRDefault="00EF7E0D" w:rsidP="00EF7E0D">
      <w:pPr>
        <w:pStyle w:val="NoSpacing"/>
      </w:pPr>
      <w:r w:rsidRPr="004A6454">
        <w:t xml:space="preserve">        }</w:t>
      </w:r>
    </w:p>
    <w:p w14:paraId="5F03D952" w14:textId="77777777" w:rsidR="00EF7E0D" w:rsidRPr="004A6454" w:rsidRDefault="00EF7E0D" w:rsidP="00EF7E0D">
      <w:pPr>
        <w:pStyle w:val="NoSpacing"/>
      </w:pPr>
      <w:r w:rsidRPr="004A6454">
        <w:t xml:space="preserve">    }</w:t>
      </w:r>
    </w:p>
    <w:p w14:paraId="31B4FED9" w14:textId="77777777" w:rsidR="00EF7E0D" w:rsidRPr="004A6454" w:rsidRDefault="00EF7E0D" w:rsidP="00EF7E0D">
      <w:pPr>
        <w:pStyle w:val="NoSpacing"/>
      </w:pPr>
    </w:p>
    <w:p w14:paraId="07A19F6E" w14:textId="77777777" w:rsidR="00EF7E0D" w:rsidRPr="004A6454" w:rsidRDefault="00EF7E0D" w:rsidP="00EF7E0D">
      <w:pPr>
        <w:pStyle w:val="NoSpacing"/>
      </w:pPr>
      <w:r w:rsidRPr="004A6454">
        <w:t xml:space="preserve">    void reverse (int left, int right) {</w:t>
      </w:r>
    </w:p>
    <w:p w14:paraId="5E6DF535" w14:textId="77777777" w:rsidR="00EF7E0D" w:rsidRPr="004A6454" w:rsidRDefault="00EF7E0D" w:rsidP="00EF7E0D">
      <w:pPr>
        <w:pStyle w:val="NoSpacing"/>
      </w:pPr>
      <w:r w:rsidRPr="004A6454">
        <w:t xml:space="preserve">        left = std::max(left, 0);</w:t>
      </w:r>
    </w:p>
    <w:p w14:paraId="3B64DF93" w14:textId="77777777" w:rsidR="00EF7E0D" w:rsidRPr="004A6454" w:rsidRDefault="00EF7E0D" w:rsidP="00EF7E0D">
      <w:pPr>
        <w:pStyle w:val="NoSpacing"/>
      </w:pPr>
      <w:r w:rsidRPr="004A6454">
        <w:t xml:space="preserve">        right = std::min(right, size() - 1);</w:t>
      </w:r>
    </w:p>
    <w:p w14:paraId="27E1E4C5" w14:textId="77777777" w:rsidR="00EF7E0D" w:rsidRPr="004A6454" w:rsidRDefault="00EF7E0D" w:rsidP="00EF7E0D">
      <w:pPr>
        <w:pStyle w:val="NoSpacing"/>
      </w:pPr>
      <w:r w:rsidRPr="004A6454">
        <w:t xml:space="preserve">        reverse(root_, left, right);</w:t>
      </w:r>
    </w:p>
    <w:p w14:paraId="20120F4B" w14:textId="77777777" w:rsidR="00EF7E0D" w:rsidRPr="004A6454" w:rsidRDefault="00EF7E0D" w:rsidP="00EF7E0D">
      <w:pPr>
        <w:pStyle w:val="NoSpacing"/>
      </w:pPr>
      <w:r w:rsidRPr="004A6454">
        <w:t xml:space="preserve">        if (left != right)</w:t>
      </w:r>
    </w:p>
    <w:p w14:paraId="6FE16CC9" w14:textId="77777777" w:rsidR="00EF7E0D" w:rsidRPr="004A6454" w:rsidRDefault="00EF7E0D" w:rsidP="00EF7E0D">
      <w:pPr>
        <w:pStyle w:val="NoSpacing"/>
      </w:pPr>
      <w:r w:rsidRPr="004A6454">
        <w:t xml:space="preserve">            </w:t>
      </w:r>
      <w:proofErr w:type="spellStart"/>
      <w:r w:rsidRPr="004A6454">
        <w:t>is_sorted</w:t>
      </w:r>
      <w:proofErr w:type="spellEnd"/>
      <w:r w:rsidRPr="004A6454">
        <w:t>_ = false;</w:t>
      </w:r>
    </w:p>
    <w:p w14:paraId="3617523B" w14:textId="77777777" w:rsidR="00EF7E0D" w:rsidRPr="004A6454" w:rsidRDefault="00EF7E0D" w:rsidP="00EF7E0D">
      <w:pPr>
        <w:pStyle w:val="NoSpacing"/>
      </w:pPr>
      <w:r w:rsidRPr="004A6454">
        <w:t xml:space="preserve">    }</w:t>
      </w:r>
    </w:p>
    <w:p w14:paraId="37BA7AF9" w14:textId="77777777" w:rsidR="00EF7E0D" w:rsidRPr="004A6454" w:rsidRDefault="00EF7E0D" w:rsidP="00EF7E0D">
      <w:pPr>
        <w:pStyle w:val="NoSpacing"/>
      </w:pPr>
    </w:p>
    <w:p w14:paraId="080C7E9F" w14:textId="77777777" w:rsidR="00EF7E0D" w:rsidRPr="004A6454" w:rsidRDefault="00EF7E0D" w:rsidP="00EF7E0D">
      <w:pPr>
        <w:pStyle w:val="NoSpacing"/>
      </w:pPr>
      <w:r w:rsidRPr="004A6454">
        <w:t xml:space="preserve">    void move (int left, int right, int shift) {</w:t>
      </w:r>
    </w:p>
    <w:p w14:paraId="62625D45" w14:textId="77777777" w:rsidR="00EF7E0D" w:rsidRPr="004A6454" w:rsidRDefault="00EF7E0D" w:rsidP="00EF7E0D">
      <w:pPr>
        <w:pStyle w:val="NoSpacing"/>
      </w:pPr>
      <w:r w:rsidRPr="004A6454">
        <w:t xml:space="preserve">        move(root_, left, right, shift);</w:t>
      </w:r>
    </w:p>
    <w:p w14:paraId="72A11327" w14:textId="77777777" w:rsidR="00EF7E0D" w:rsidRPr="004A6454" w:rsidRDefault="00EF7E0D" w:rsidP="00EF7E0D">
      <w:pPr>
        <w:pStyle w:val="NoSpacing"/>
      </w:pPr>
      <w:r w:rsidRPr="004A6454">
        <w:t xml:space="preserve">    }</w:t>
      </w:r>
    </w:p>
    <w:p w14:paraId="2868BF5F" w14:textId="77777777" w:rsidR="00EF7E0D" w:rsidRPr="004A6454" w:rsidRDefault="00EF7E0D" w:rsidP="00EF7E0D">
      <w:pPr>
        <w:pStyle w:val="NoSpacing"/>
      </w:pPr>
    </w:p>
    <w:p w14:paraId="55827142" w14:textId="77777777" w:rsidR="00EF7E0D" w:rsidRPr="004A6454" w:rsidRDefault="00EF7E0D" w:rsidP="00EF7E0D">
      <w:pPr>
        <w:pStyle w:val="NoSpacing"/>
      </w:pPr>
      <w:r w:rsidRPr="004A6454">
        <w:t xml:space="preserve">    T </w:t>
      </w:r>
      <w:proofErr w:type="spellStart"/>
      <w:r w:rsidRPr="004A6454">
        <w:t>get_sum</w:t>
      </w:r>
      <w:proofErr w:type="spellEnd"/>
      <w:r w:rsidRPr="004A6454">
        <w:t xml:space="preserve"> (int left, int right) {</w:t>
      </w:r>
    </w:p>
    <w:p w14:paraId="083FD157" w14:textId="77777777" w:rsidR="00EF7E0D" w:rsidRPr="004A6454" w:rsidRDefault="00EF7E0D" w:rsidP="00EF7E0D">
      <w:pPr>
        <w:pStyle w:val="NoSpacing"/>
      </w:pPr>
      <w:r w:rsidRPr="004A6454">
        <w:t xml:space="preserve">        return </w:t>
      </w:r>
      <w:proofErr w:type="spellStart"/>
      <w:r w:rsidRPr="004A6454">
        <w:t>get_sum</w:t>
      </w:r>
      <w:proofErr w:type="spellEnd"/>
      <w:r w:rsidRPr="004A6454">
        <w:t>(root_, left, right);</w:t>
      </w:r>
    </w:p>
    <w:p w14:paraId="134E9A59" w14:textId="77777777" w:rsidR="00EF7E0D" w:rsidRPr="004A6454" w:rsidRDefault="00EF7E0D" w:rsidP="00EF7E0D">
      <w:pPr>
        <w:pStyle w:val="NoSpacing"/>
      </w:pPr>
      <w:r w:rsidRPr="004A6454">
        <w:t xml:space="preserve">    }</w:t>
      </w:r>
    </w:p>
    <w:p w14:paraId="49841475" w14:textId="7722E7A3" w:rsidR="00EF7E0D" w:rsidRDefault="00EF7E0D" w:rsidP="00EF7E0D">
      <w:pPr>
        <w:pStyle w:val="NoSpacing"/>
      </w:pPr>
      <w:r w:rsidRPr="004A6454">
        <w:t>};</w:t>
      </w:r>
    </w:p>
    <w:p w14:paraId="207818E6" w14:textId="1831B11E" w:rsidR="00D36ECA" w:rsidRDefault="00D36ECA" w:rsidP="000327AD">
      <w:pPr>
        <w:pStyle w:val="Heading1"/>
      </w:pPr>
      <w:bookmarkStart w:id="54" w:name="_Toc160308598"/>
      <w:r>
        <w:t>Graph</w:t>
      </w:r>
      <w:bookmarkEnd w:id="54"/>
    </w:p>
    <w:p w14:paraId="63BAD883" w14:textId="13E55062" w:rsidR="00CC1232" w:rsidRDefault="00CC1232" w:rsidP="00CC1232">
      <w:pPr>
        <w:pStyle w:val="Heading2"/>
      </w:pPr>
      <w:bookmarkStart w:id="55" w:name="_Toc160308599"/>
      <w:r>
        <w:t>Bellman Ford</w:t>
      </w:r>
      <w:bookmarkEnd w:id="55"/>
    </w:p>
    <w:p w14:paraId="43F3F4E7" w14:textId="77777777" w:rsidR="00CC1232" w:rsidRPr="0023124B" w:rsidRDefault="00CC1232" w:rsidP="00CC1232">
      <w:pPr>
        <w:pStyle w:val="NoSpacing"/>
      </w:pPr>
      <w:r w:rsidRPr="0023124B">
        <w:t>void solve()</w:t>
      </w:r>
    </w:p>
    <w:p w14:paraId="01071D69" w14:textId="77777777" w:rsidR="00CC1232" w:rsidRPr="0023124B" w:rsidRDefault="00CC1232" w:rsidP="00CC1232">
      <w:pPr>
        <w:pStyle w:val="NoSpacing"/>
      </w:pPr>
      <w:r w:rsidRPr="0023124B">
        <w:t>{</w:t>
      </w:r>
    </w:p>
    <w:p w14:paraId="08FFF04F" w14:textId="77777777" w:rsidR="00CC1232" w:rsidRPr="0023124B" w:rsidRDefault="00CC1232" w:rsidP="00CC1232">
      <w:pPr>
        <w:pStyle w:val="NoSpacing"/>
      </w:pPr>
      <w:r w:rsidRPr="0023124B">
        <w:t xml:space="preserve">    vector&lt;int&gt; d(n, INF);</w:t>
      </w:r>
    </w:p>
    <w:p w14:paraId="5DB2ABCA" w14:textId="77777777" w:rsidR="00CC1232" w:rsidRPr="0023124B" w:rsidRDefault="00CC1232" w:rsidP="00CC1232">
      <w:pPr>
        <w:pStyle w:val="NoSpacing"/>
      </w:pPr>
      <w:r w:rsidRPr="0023124B">
        <w:t xml:space="preserve">    d[v] = 0;</w:t>
      </w:r>
    </w:p>
    <w:p w14:paraId="2A75465A" w14:textId="77777777" w:rsidR="00CC1232" w:rsidRPr="0023124B" w:rsidRDefault="00CC1232" w:rsidP="00CC1232">
      <w:pPr>
        <w:pStyle w:val="NoSpacing"/>
      </w:pPr>
      <w:r w:rsidRPr="0023124B">
        <w:t xml:space="preserve">    vector&lt;int&gt; p(n, -1);</w:t>
      </w:r>
    </w:p>
    <w:p w14:paraId="7018C44F" w14:textId="77777777" w:rsidR="00CC1232" w:rsidRPr="0023124B" w:rsidRDefault="00CC1232" w:rsidP="00CC1232">
      <w:pPr>
        <w:pStyle w:val="NoSpacing"/>
      </w:pPr>
      <w:r w:rsidRPr="0023124B">
        <w:t xml:space="preserve">    int x;</w:t>
      </w:r>
    </w:p>
    <w:p w14:paraId="012FEDD5" w14:textId="77777777" w:rsidR="00CC1232" w:rsidRPr="0023124B" w:rsidRDefault="00CC1232" w:rsidP="00CC1232">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 {</w:t>
      </w:r>
    </w:p>
    <w:p w14:paraId="26C3C3D8" w14:textId="77777777" w:rsidR="00CC1232" w:rsidRPr="0023124B" w:rsidRDefault="00CC1232" w:rsidP="00CC1232">
      <w:pPr>
        <w:pStyle w:val="NoSpacing"/>
      </w:pPr>
      <w:r w:rsidRPr="0023124B">
        <w:lastRenderedPageBreak/>
        <w:t xml:space="preserve">        x = -1;</w:t>
      </w:r>
    </w:p>
    <w:p w14:paraId="3F3D098A" w14:textId="77777777" w:rsidR="00CC1232" w:rsidRPr="0023124B" w:rsidRDefault="00CC1232" w:rsidP="00CC1232">
      <w:pPr>
        <w:pStyle w:val="NoSpacing"/>
      </w:pPr>
      <w:r w:rsidRPr="0023124B">
        <w:t xml:space="preserve">        for (Edge e : edges)</w:t>
      </w:r>
    </w:p>
    <w:p w14:paraId="23A3D0D5" w14:textId="77777777" w:rsidR="00CC1232" w:rsidRPr="0023124B" w:rsidRDefault="00CC1232" w:rsidP="00CC1232">
      <w:pPr>
        <w:pStyle w:val="NoSpacing"/>
      </w:pPr>
      <w:r w:rsidRPr="0023124B">
        <w:t xml:space="preserve">            if (d[</w:t>
      </w:r>
      <w:proofErr w:type="spellStart"/>
      <w:r w:rsidRPr="0023124B">
        <w:t>e.a</w:t>
      </w:r>
      <w:proofErr w:type="spellEnd"/>
      <w:r w:rsidRPr="0023124B">
        <w:t>] &lt; INF)</w:t>
      </w:r>
    </w:p>
    <w:p w14:paraId="5E8F4781" w14:textId="77777777" w:rsidR="00CC1232" w:rsidRPr="0023124B" w:rsidRDefault="00CC1232" w:rsidP="00CC1232">
      <w:pPr>
        <w:pStyle w:val="NoSpacing"/>
      </w:pPr>
      <w:r w:rsidRPr="0023124B">
        <w:t xml:space="preserve">                if (d[</w:t>
      </w:r>
      <w:proofErr w:type="spellStart"/>
      <w:r w:rsidRPr="0023124B">
        <w:t>e.b</w:t>
      </w:r>
      <w:proofErr w:type="spellEnd"/>
      <w:r w:rsidRPr="0023124B">
        <w:t>] &gt; d[</w:t>
      </w:r>
      <w:proofErr w:type="spellStart"/>
      <w:r w:rsidRPr="0023124B">
        <w:t>e.a</w:t>
      </w:r>
      <w:proofErr w:type="spellEnd"/>
      <w:r w:rsidRPr="0023124B">
        <w:t xml:space="preserve">] + </w:t>
      </w:r>
      <w:proofErr w:type="spellStart"/>
      <w:r w:rsidRPr="0023124B">
        <w:t>e.cost</w:t>
      </w:r>
      <w:proofErr w:type="spellEnd"/>
      <w:r w:rsidRPr="0023124B">
        <w:t>) {</w:t>
      </w:r>
    </w:p>
    <w:p w14:paraId="39B70EAF" w14:textId="77777777" w:rsidR="00CC1232" w:rsidRPr="0023124B" w:rsidRDefault="00CC1232" w:rsidP="00CC1232">
      <w:pPr>
        <w:pStyle w:val="NoSpacing"/>
      </w:pPr>
      <w:r w:rsidRPr="0023124B">
        <w:t xml:space="preserve">                    d[</w:t>
      </w:r>
      <w:proofErr w:type="spellStart"/>
      <w:r w:rsidRPr="0023124B">
        <w:t>e.b</w:t>
      </w:r>
      <w:proofErr w:type="spellEnd"/>
      <w:r w:rsidRPr="0023124B">
        <w:t>] = max(-INF, d[</w:t>
      </w:r>
      <w:proofErr w:type="spellStart"/>
      <w:r w:rsidRPr="0023124B">
        <w:t>e.a</w:t>
      </w:r>
      <w:proofErr w:type="spellEnd"/>
      <w:r w:rsidRPr="0023124B">
        <w:t xml:space="preserve">] + </w:t>
      </w:r>
      <w:proofErr w:type="spellStart"/>
      <w:r w:rsidRPr="0023124B">
        <w:t>e.cost</w:t>
      </w:r>
      <w:proofErr w:type="spellEnd"/>
      <w:r w:rsidRPr="0023124B">
        <w:t>);</w:t>
      </w:r>
    </w:p>
    <w:p w14:paraId="3EBB1BDA" w14:textId="77777777" w:rsidR="00CC1232" w:rsidRPr="0023124B" w:rsidRDefault="00CC1232" w:rsidP="00CC1232">
      <w:pPr>
        <w:pStyle w:val="NoSpacing"/>
      </w:pPr>
      <w:r w:rsidRPr="0023124B">
        <w:t xml:space="preserve">                    p[</w:t>
      </w:r>
      <w:proofErr w:type="spellStart"/>
      <w:r w:rsidRPr="0023124B">
        <w:t>e.b</w:t>
      </w:r>
      <w:proofErr w:type="spellEnd"/>
      <w:r w:rsidRPr="0023124B">
        <w:t xml:space="preserve">] = </w:t>
      </w:r>
      <w:proofErr w:type="spellStart"/>
      <w:r w:rsidRPr="0023124B">
        <w:t>e.a</w:t>
      </w:r>
      <w:proofErr w:type="spellEnd"/>
      <w:r w:rsidRPr="0023124B">
        <w:t>;</w:t>
      </w:r>
    </w:p>
    <w:p w14:paraId="2B285097" w14:textId="77777777" w:rsidR="00CC1232" w:rsidRPr="0023124B" w:rsidRDefault="00CC1232" w:rsidP="00CC1232">
      <w:pPr>
        <w:pStyle w:val="NoSpacing"/>
      </w:pPr>
      <w:r w:rsidRPr="0023124B">
        <w:t xml:space="preserve">                    x = </w:t>
      </w:r>
      <w:proofErr w:type="spellStart"/>
      <w:r w:rsidRPr="0023124B">
        <w:t>e.b</w:t>
      </w:r>
      <w:proofErr w:type="spellEnd"/>
      <w:r w:rsidRPr="0023124B">
        <w:t>;</w:t>
      </w:r>
    </w:p>
    <w:p w14:paraId="44A874E4" w14:textId="77777777" w:rsidR="00CC1232" w:rsidRPr="0023124B" w:rsidRDefault="00CC1232" w:rsidP="00CC1232">
      <w:pPr>
        <w:pStyle w:val="NoSpacing"/>
      </w:pPr>
      <w:r w:rsidRPr="0023124B">
        <w:t xml:space="preserve">                }</w:t>
      </w:r>
    </w:p>
    <w:p w14:paraId="0D9925F9" w14:textId="77777777" w:rsidR="00CC1232" w:rsidRPr="0023124B" w:rsidRDefault="00CC1232" w:rsidP="00CC1232">
      <w:pPr>
        <w:pStyle w:val="NoSpacing"/>
      </w:pPr>
      <w:r w:rsidRPr="0023124B">
        <w:t xml:space="preserve">    }</w:t>
      </w:r>
    </w:p>
    <w:p w14:paraId="47527E73" w14:textId="77777777" w:rsidR="00CC1232" w:rsidRPr="0023124B" w:rsidRDefault="00CC1232" w:rsidP="00CC1232">
      <w:pPr>
        <w:pStyle w:val="NoSpacing"/>
      </w:pPr>
    </w:p>
    <w:p w14:paraId="42C9D612" w14:textId="77777777" w:rsidR="00CC1232" w:rsidRPr="0023124B" w:rsidRDefault="00CC1232" w:rsidP="00CC1232">
      <w:pPr>
        <w:pStyle w:val="NoSpacing"/>
      </w:pPr>
      <w:r w:rsidRPr="0023124B">
        <w:t xml:space="preserve">    if (x == -1)</w:t>
      </w:r>
    </w:p>
    <w:p w14:paraId="542657A4" w14:textId="77777777" w:rsidR="00CC1232" w:rsidRPr="0023124B" w:rsidRDefault="00CC1232" w:rsidP="00CC1232">
      <w:pPr>
        <w:pStyle w:val="NoSpacing"/>
      </w:pPr>
      <w:r w:rsidRPr="0023124B">
        <w:t xml:space="preserve">        </w:t>
      </w:r>
      <w:proofErr w:type="spellStart"/>
      <w:r w:rsidRPr="0023124B">
        <w:t>cout</w:t>
      </w:r>
      <w:proofErr w:type="spellEnd"/>
      <w:r w:rsidRPr="0023124B">
        <w:t xml:space="preserve"> &lt;&lt; "No negative cycle from " &lt;&lt; v;</w:t>
      </w:r>
    </w:p>
    <w:p w14:paraId="5DFD0605" w14:textId="77777777" w:rsidR="00CC1232" w:rsidRPr="0023124B" w:rsidRDefault="00CC1232" w:rsidP="00CC1232">
      <w:pPr>
        <w:pStyle w:val="NoSpacing"/>
      </w:pPr>
      <w:r w:rsidRPr="0023124B">
        <w:t xml:space="preserve">    else {</w:t>
      </w:r>
    </w:p>
    <w:p w14:paraId="4EDCC6AE" w14:textId="77777777" w:rsidR="00CC1232" w:rsidRPr="0023124B" w:rsidRDefault="00CC1232" w:rsidP="00CC1232">
      <w:pPr>
        <w:pStyle w:val="NoSpacing"/>
      </w:pPr>
      <w:r w:rsidRPr="0023124B">
        <w:t xml:space="preserve">        int y = x;</w:t>
      </w:r>
    </w:p>
    <w:p w14:paraId="06BEEB63" w14:textId="77777777" w:rsidR="00CC1232" w:rsidRPr="0023124B" w:rsidRDefault="00CC1232" w:rsidP="00CC1232">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w:t>
      </w:r>
    </w:p>
    <w:p w14:paraId="6558F733" w14:textId="77777777" w:rsidR="00CC1232" w:rsidRPr="0023124B" w:rsidRDefault="00CC1232" w:rsidP="00CC1232">
      <w:pPr>
        <w:pStyle w:val="NoSpacing"/>
      </w:pPr>
      <w:r w:rsidRPr="0023124B">
        <w:t xml:space="preserve">            y = p[y];</w:t>
      </w:r>
    </w:p>
    <w:p w14:paraId="21104F3F" w14:textId="77777777" w:rsidR="00CC1232" w:rsidRPr="0023124B" w:rsidRDefault="00CC1232" w:rsidP="00CC1232">
      <w:pPr>
        <w:pStyle w:val="NoSpacing"/>
      </w:pPr>
    </w:p>
    <w:p w14:paraId="09BCF710" w14:textId="77777777" w:rsidR="00CC1232" w:rsidRPr="0023124B" w:rsidRDefault="00CC1232" w:rsidP="00CC1232">
      <w:pPr>
        <w:pStyle w:val="NoSpacing"/>
      </w:pPr>
      <w:r w:rsidRPr="0023124B">
        <w:t xml:space="preserve">        vector&lt;int&gt; path;</w:t>
      </w:r>
    </w:p>
    <w:p w14:paraId="315EC5C1" w14:textId="77777777" w:rsidR="00CC1232" w:rsidRPr="0023124B" w:rsidRDefault="00CC1232" w:rsidP="00CC1232">
      <w:pPr>
        <w:pStyle w:val="NoSpacing"/>
      </w:pPr>
      <w:r w:rsidRPr="0023124B">
        <w:t xml:space="preserve">        for (int cur = y;; cur = p[cur]) {</w:t>
      </w:r>
    </w:p>
    <w:p w14:paraId="1BD545A5" w14:textId="77777777" w:rsidR="00CC1232" w:rsidRPr="0023124B" w:rsidRDefault="00CC1232" w:rsidP="00CC1232">
      <w:pPr>
        <w:pStyle w:val="NoSpacing"/>
      </w:pPr>
      <w:r w:rsidRPr="0023124B">
        <w:t xml:space="preserve">            </w:t>
      </w:r>
      <w:proofErr w:type="spellStart"/>
      <w:r w:rsidRPr="0023124B">
        <w:t>path.push_back</w:t>
      </w:r>
      <w:proofErr w:type="spellEnd"/>
      <w:r w:rsidRPr="0023124B">
        <w:t>(cur);</w:t>
      </w:r>
    </w:p>
    <w:p w14:paraId="5FDD9E2F" w14:textId="77777777" w:rsidR="00CC1232" w:rsidRPr="0023124B" w:rsidRDefault="00CC1232" w:rsidP="00CC1232">
      <w:pPr>
        <w:pStyle w:val="NoSpacing"/>
      </w:pPr>
      <w:r w:rsidRPr="0023124B">
        <w:t xml:space="preserve">            if (cur == y &amp;&amp; </w:t>
      </w:r>
      <w:proofErr w:type="spellStart"/>
      <w:r w:rsidRPr="0023124B">
        <w:t>path.size</w:t>
      </w:r>
      <w:proofErr w:type="spellEnd"/>
      <w:r w:rsidRPr="0023124B">
        <w:t>() &gt; 1)</w:t>
      </w:r>
    </w:p>
    <w:p w14:paraId="540A69B5" w14:textId="77777777" w:rsidR="00CC1232" w:rsidRPr="0023124B" w:rsidRDefault="00CC1232" w:rsidP="00CC1232">
      <w:pPr>
        <w:pStyle w:val="NoSpacing"/>
      </w:pPr>
      <w:r w:rsidRPr="0023124B">
        <w:t xml:space="preserve">                break;</w:t>
      </w:r>
    </w:p>
    <w:p w14:paraId="2E862F87" w14:textId="77777777" w:rsidR="00CC1232" w:rsidRPr="0023124B" w:rsidRDefault="00CC1232" w:rsidP="00CC1232">
      <w:pPr>
        <w:pStyle w:val="NoSpacing"/>
      </w:pPr>
      <w:r w:rsidRPr="0023124B">
        <w:t xml:space="preserve">        }</w:t>
      </w:r>
    </w:p>
    <w:p w14:paraId="6CDA21A9" w14:textId="77777777" w:rsidR="00CC1232" w:rsidRPr="0023124B" w:rsidRDefault="00CC1232" w:rsidP="00CC1232">
      <w:pPr>
        <w:pStyle w:val="NoSpacing"/>
      </w:pPr>
      <w:r w:rsidRPr="0023124B">
        <w:t xml:space="preserve">        reverse(</w:t>
      </w:r>
      <w:proofErr w:type="spellStart"/>
      <w:r w:rsidRPr="0023124B">
        <w:t>path.begin</w:t>
      </w:r>
      <w:proofErr w:type="spellEnd"/>
      <w:r w:rsidRPr="0023124B">
        <w:t xml:space="preserve">(), </w:t>
      </w:r>
      <w:proofErr w:type="spellStart"/>
      <w:r w:rsidRPr="0023124B">
        <w:t>path.end</w:t>
      </w:r>
      <w:proofErr w:type="spellEnd"/>
      <w:r w:rsidRPr="0023124B">
        <w:t>());</w:t>
      </w:r>
    </w:p>
    <w:p w14:paraId="074A4583" w14:textId="77777777" w:rsidR="00CC1232" w:rsidRPr="0023124B" w:rsidRDefault="00CC1232" w:rsidP="00CC1232">
      <w:pPr>
        <w:pStyle w:val="NoSpacing"/>
      </w:pPr>
    </w:p>
    <w:p w14:paraId="47596278" w14:textId="77777777" w:rsidR="00CC1232" w:rsidRPr="0023124B" w:rsidRDefault="00CC1232" w:rsidP="00CC1232">
      <w:pPr>
        <w:pStyle w:val="NoSpacing"/>
      </w:pPr>
      <w:r w:rsidRPr="0023124B">
        <w:t xml:space="preserve">        </w:t>
      </w:r>
      <w:proofErr w:type="spellStart"/>
      <w:r w:rsidRPr="0023124B">
        <w:t>cout</w:t>
      </w:r>
      <w:proofErr w:type="spellEnd"/>
      <w:r w:rsidRPr="0023124B">
        <w:t xml:space="preserve"> &lt;&lt; "Negative cycle: ";</w:t>
      </w:r>
    </w:p>
    <w:p w14:paraId="4B23720E" w14:textId="77777777" w:rsidR="00CC1232" w:rsidRPr="0023124B" w:rsidRDefault="00CC1232" w:rsidP="00CC1232">
      <w:pPr>
        <w:pStyle w:val="NoSpacing"/>
      </w:pPr>
      <w:r w:rsidRPr="0023124B">
        <w:t xml:space="preserve">        for (int u : path)</w:t>
      </w:r>
    </w:p>
    <w:p w14:paraId="29DB6279" w14:textId="77777777" w:rsidR="00CC1232" w:rsidRPr="0023124B" w:rsidRDefault="00CC1232" w:rsidP="00CC1232">
      <w:pPr>
        <w:pStyle w:val="NoSpacing"/>
      </w:pPr>
      <w:r w:rsidRPr="0023124B">
        <w:t xml:space="preserve">            </w:t>
      </w:r>
      <w:proofErr w:type="spellStart"/>
      <w:r w:rsidRPr="0023124B">
        <w:t>cout</w:t>
      </w:r>
      <w:proofErr w:type="spellEnd"/>
      <w:r w:rsidRPr="0023124B">
        <w:t xml:space="preserve"> &lt;&lt; u &lt;&lt; ' ';</w:t>
      </w:r>
    </w:p>
    <w:p w14:paraId="605D7833" w14:textId="77777777" w:rsidR="00CC1232" w:rsidRPr="0023124B" w:rsidRDefault="00CC1232" w:rsidP="00CC1232">
      <w:pPr>
        <w:pStyle w:val="NoSpacing"/>
      </w:pPr>
      <w:r w:rsidRPr="0023124B">
        <w:t xml:space="preserve">    }</w:t>
      </w:r>
    </w:p>
    <w:p w14:paraId="1F10009B" w14:textId="26D6EA16" w:rsidR="00CC1232" w:rsidRPr="00CC1232" w:rsidRDefault="00CC1232" w:rsidP="00CC1232">
      <w:pPr>
        <w:pStyle w:val="NoSpacing"/>
      </w:pPr>
      <w:r w:rsidRPr="0023124B">
        <w:t>}</w:t>
      </w:r>
    </w:p>
    <w:p w14:paraId="21987AFC" w14:textId="71B2D156" w:rsidR="000327AD" w:rsidRPr="000327AD" w:rsidRDefault="000327AD" w:rsidP="000327AD">
      <w:pPr>
        <w:pStyle w:val="Heading2"/>
      </w:pPr>
      <w:bookmarkStart w:id="56" w:name="_Toc160308600"/>
      <w:r>
        <w:t>Dijkstra</w:t>
      </w:r>
      <w:bookmarkEnd w:id="56"/>
    </w:p>
    <w:p w14:paraId="57005C09" w14:textId="77777777" w:rsidR="000327AD" w:rsidRDefault="000327AD" w:rsidP="000327AD">
      <w:pPr>
        <w:pStyle w:val="NoSpacing"/>
      </w:pPr>
      <w:r>
        <w:t xml:space="preserve">const </w:t>
      </w:r>
      <w:proofErr w:type="spellStart"/>
      <w:r>
        <w:t>ll</w:t>
      </w:r>
      <w:proofErr w:type="spellEnd"/>
      <w:r>
        <w:t xml:space="preserve"> OO = 1e18;</w:t>
      </w:r>
    </w:p>
    <w:p w14:paraId="43D797FE" w14:textId="77777777" w:rsidR="000327AD" w:rsidRDefault="000327AD" w:rsidP="000327AD">
      <w:pPr>
        <w:pStyle w:val="NoSpacing"/>
      </w:pPr>
      <w:r>
        <w:t>const int N = 1e5 + 5;</w:t>
      </w:r>
    </w:p>
    <w:p w14:paraId="40EEB321" w14:textId="77777777" w:rsidR="000327AD" w:rsidRDefault="000327AD" w:rsidP="000327AD">
      <w:pPr>
        <w:pStyle w:val="NoSpacing"/>
      </w:pPr>
    </w:p>
    <w:p w14:paraId="205ADA3F" w14:textId="77777777" w:rsidR="000327AD" w:rsidRDefault="000327AD" w:rsidP="000327AD">
      <w:pPr>
        <w:pStyle w:val="NoSpacing"/>
      </w:pPr>
      <w:r>
        <w:t xml:space="preserve">vector&lt;pair&lt;int, </w:t>
      </w:r>
      <w:proofErr w:type="spellStart"/>
      <w:r>
        <w:t>ll</w:t>
      </w:r>
      <w:proofErr w:type="spellEnd"/>
      <w:r>
        <w:t>&gt;&gt; adj[N];</w:t>
      </w:r>
    </w:p>
    <w:p w14:paraId="587373E2" w14:textId="77777777" w:rsidR="000327AD" w:rsidRPr="000327AD" w:rsidRDefault="000327AD" w:rsidP="000327AD">
      <w:pPr>
        <w:pStyle w:val="NoSpacing"/>
        <w:rPr>
          <w:lang w:val="de-DE"/>
        </w:rPr>
      </w:pPr>
      <w:r w:rsidRPr="000327AD">
        <w:rPr>
          <w:lang w:val="de-DE"/>
        </w:rPr>
        <w:t>ll dist[N];</w:t>
      </w:r>
    </w:p>
    <w:p w14:paraId="60318C80" w14:textId="77777777" w:rsidR="000327AD" w:rsidRPr="000327AD" w:rsidRDefault="000327AD" w:rsidP="000327AD">
      <w:pPr>
        <w:pStyle w:val="NoSpacing"/>
        <w:rPr>
          <w:lang w:val="de-DE"/>
        </w:rPr>
      </w:pPr>
      <w:r w:rsidRPr="000327AD">
        <w:rPr>
          <w:lang w:val="de-DE"/>
        </w:rPr>
        <w:t>int n, m;</w:t>
      </w:r>
    </w:p>
    <w:p w14:paraId="67E7FDD0" w14:textId="77777777" w:rsidR="000327AD" w:rsidRPr="000327AD" w:rsidRDefault="000327AD" w:rsidP="000327AD">
      <w:pPr>
        <w:pStyle w:val="NoSpacing"/>
        <w:rPr>
          <w:lang w:val="de-DE"/>
        </w:rPr>
      </w:pPr>
    </w:p>
    <w:p w14:paraId="4A01034E" w14:textId="77777777" w:rsidR="000327AD" w:rsidRDefault="000327AD" w:rsidP="000327AD">
      <w:pPr>
        <w:pStyle w:val="NoSpacing"/>
      </w:pPr>
      <w:r>
        <w:t xml:space="preserve">void </w:t>
      </w:r>
      <w:proofErr w:type="spellStart"/>
      <w:r>
        <w:t>dijkstra</w:t>
      </w:r>
      <w:proofErr w:type="spellEnd"/>
      <w:r>
        <w:t xml:space="preserve">(int </w:t>
      </w:r>
      <w:proofErr w:type="spellStart"/>
      <w:r>
        <w:t>src</w:t>
      </w:r>
      <w:proofErr w:type="spellEnd"/>
      <w:r>
        <w:t>) {</w:t>
      </w:r>
    </w:p>
    <w:p w14:paraId="23E8B303" w14:textId="77777777" w:rsidR="000327AD" w:rsidRDefault="000327AD" w:rsidP="000327AD">
      <w:pPr>
        <w:pStyle w:val="NoSpacing"/>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31282E3E" w14:textId="77777777" w:rsidR="000327AD" w:rsidRDefault="000327AD" w:rsidP="000327AD">
      <w:pPr>
        <w:pStyle w:val="NoSpacing"/>
      </w:pPr>
      <w:r>
        <w:t xml:space="preserve">        </w:t>
      </w:r>
      <w:proofErr w:type="spellStart"/>
      <w:r>
        <w:t>dist</w:t>
      </w:r>
      <w:proofErr w:type="spellEnd"/>
      <w:r>
        <w:t>[</w:t>
      </w:r>
      <w:proofErr w:type="spellStart"/>
      <w:r>
        <w:t>i</w:t>
      </w:r>
      <w:proofErr w:type="spellEnd"/>
      <w:r>
        <w:t>] = OO;</w:t>
      </w:r>
    </w:p>
    <w:p w14:paraId="6D82C42E" w14:textId="77777777" w:rsidR="000327AD" w:rsidRDefault="000327AD" w:rsidP="000327AD">
      <w:pPr>
        <w:pStyle w:val="NoSpacing"/>
      </w:pPr>
    </w:p>
    <w:p w14:paraId="4CAD19BD" w14:textId="77777777" w:rsidR="000327AD" w:rsidRDefault="000327AD" w:rsidP="000327AD">
      <w:pPr>
        <w:pStyle w:val="NoSpacing"/>
      </w:pPr>
      <w:r>
        <w:t xml:space="preserve">    </w:t>
      </w:r>
      <w:proofErr w:type="spellStart"/>
      <w:r>
        <w:t>priority_queue</w:t>
      </w:r>
      <w:proofErr w:type="spellEnd"/>
      <w:r>
        <w:t>&lt;pair&lt;</w:t>
      </w:r>
      <w:proofErr w:type="spellStart"/>
      <w:r>
        <w:t>ll</w:t>
      </w:r>
      <w:proofErr w:type="spellEnd"/>
      <w:r>
        <w:t>, int&gt;, vector&lt;pair&lt;</w:t>
      </w:r>
      <w:proofErr w:type="spellStart"/>
      <w:r>
        <w:t>ll</w:t>
      </w:r>
      <w:proofErr w:type="spellEnd"/>
      <w:r>
        <w:t>, int&gt;&gt;, greater&lt;pair&lt;</w:t>
      </w:r>
      <w:proofErr w:type="spellStart"/>
      <w:r>
        <w:t>ll,int</w:t>
      </w:r>
      <w:proofErr w:type="spellEnd"/>
      <w:r>
        <w:t xml:space="preserve">&gt;&gt;&gt; </w:t>
      </w:r>
      <w:proofErr w:type="spellStart"/>
      <w:r>
        <w:t>pq</w:t>
      </w:r>
      <w:proofErr w:type="spellEnd"/>
      <w:r>
        <w:t>;</w:t>
      </w:r>
    </w:p>
    <w:p w14:paraId="27C13969" w14:textId="77777777" w:rsidR="000327AD" w:rsidRDefault="000327AD" w:rsidP="000327AD">
      <w:pPr>
        <w:pStyle w:val="NoSpacing"/>
      </w:pPr>
      <w:r>
        <w:t xml:space="preserve">    </w:t>
      </w:r>
      <w:proofErr w:type="spellStart"/>
      <w:r>
        <w:t>dist</w:t>
      </w:r>
      <w:proofErr w:type="spellEnd"/>
      <w:r>
        <w:t>[</w:t>
      </w:r>
      <w:proofErr w:type="spellStart"/>
      <w:r>
        <w:t>src</w:t>
      </w:r>
      <w:proofErr w:type="spellEnd"/>
      <w:r>
        <w:t>] = 0;</w:t>
      </w:r>
    </w:p>
    <w:p w14:paraId="3AC42B24" w14:textId="77777777" w:rsidR="000327AD" w:rsidRDefault="000327AD" w:rsidP="000327AD">
      <w:pPr>
        <w:pStyle w:val="NoSpacing"/>
      </w:pPr>
      <w:r>
        <w:t xml:space="preserve">    </w:t>
      </w:r>
      <w:proofErr w:type="spellStart"/>
      <w:r>
        <w:t>pq.push</w:t>
      </w:r>
      <w:proofErr w:type="spellEnd"/>
      <w:r>
        <w:t xml:space="preserve">({0, </w:t>
      </w:r>
      <w:proofErr w:type="spellStart"/>
      <w:r>
        <w:t>src</w:t>
      </w:r>
      <w:proofErr w:type="spellEnd"/>
      <w:r>
        <w:t>});</w:t>
      </w:r>
    </w:p>
    <w:p w14:paraId="12B7CE2F" w14:textId="77777777" w:rsidR="000327AD" w:rsidRDefault="000327AD" w:rsidP="000327AD">
      <w:pPr>
        <w:pStyle w:val="NoSpacing"/>
      </w:pPr>
      <w:r>
        <w:t xml:space="preserve">    while(!</w:t>
      </w:r>
      <w:proofErr w:type="spellStart"/>
      <w:r>
        <w:t>pq.empty</w:t>
      </w:r>
      <w:proofErr w:type="spellEnd"/>
      <w:r>
        <w:t>()){</w:t>
      </w:r>
    </w:p>
    <w:p w14:paraId="306DAD34" w14:textId="77777777" w:rsidR="000327AD" w:rsidRDefault="000327AD" w:rsidP="000327AD">
      <w:pPr>
        <w:pStyle w:val="NoSpacing"/>
      </w:pPr>
      <w:r>
        <w:t xml:space="preserve">        int </w:t>
      </w:r>
      <w:proofErr w:type="spellStart"/>
      <w:r>
        <w:t>u;ll</w:t>
      </w:r>
      <w:proofErr w:type="spellEnd"/>
      <w:r>
        <w:t xml:space="preserve"> w;</w:t>
      </w:r>
    </w:p>
    <w:p w14:paraId="7A9A6C58" w14:textId="77777777" w:rsidR="000327AD" w:rsidRDefault="000327AD" w:rsidP="000327AD">
      <w:pPr>
        <w:pStyle w:val="NoSpacing"/>
      </w:pPr>
      <w:r>
        <w:t xml:space="preserve">        tie(w, u) = </w:t>
      </w:r>
      <w:proofErr w:type="spellStart"/>
      <w:r>
        <w:t>pq.top</w:t>
      </w:r>
      <w:proofErr w:type="spellEnd"/>
      <w:r>
        <w:t>();</w:t>
      </w:r>
    </w:p>
    <w:p w14:paraId="113B5E9D" w14:textId="77777777" w:rsidR="000327AD" w:rsidRDefault="000327AD" w:rsidP="000327AD">
      <w:pPr>
        <w:pStyle w:val="NoSpacing"/>
      </w:pPr>
      <w:r>
        <w:t xml:space="preserve">        </w:t>
      </w:r>
      <w:proofErr w:type="spellStart"/>
      <w:r>
        <w:t>pq.pop</w:t>
      </w:r>
      <w:proofErr w:type="spellEnd"/>
      <w:r>
        <w:t>();</w:t>
      </w:r>
    </w:p>
    <w:p w14:paraId="2DA95D37" w14:textId="77777777" w:rsidR="000327AD" w:rsidRDefault="000327AD" w:rsidP="000327AD">
      <w:pPr>
        <w:pStyle w:val="NoSpacing"/>
      </w:pPr>
      <w:r>
        <w:t xml:space="preserve">        if(</w:t>
      </w:r>
      <w:proofErr w:type="spellStart"/>
      <w:r>
        <w:t>dist</w:t>
      </w:r>
      <w:proofErr w:type="spellEnd"/>
      <w:r>
        <w:t>[u] &lt; w)</w:t>
      </w:r>
    </w:p>
    <w:p w14:paraId="5569D8F3" w14:textId="77777777" w:rsidR="000327AD" w:rsidRDefault="000327AD" w:rsidP="000327AD">
      <w:pPr>
        <w:pStyle w:val="NoSpacing"/>
      </w:pPr>
      <w:r>
        <w:t xml:space="preserve">            continue;</w:t>
      </w:r>
    </w:p>
    <w:p w14:paraId="58B4D78A" w14:textId="77777777" w:rsidR="000327AD" w:rsidRDefault="000327AD" w:rsidP="000327AD">
      <w:pPr>
        <w:pStyle w:val="NoSpacing"/>
      </w:pPr>
    </w:p>
    <w:p w14:paraId="2CBDAD3D" w14:textId="77777777" w:rsidR="000327AD" w:rsidRDefault="000327AD" w:rsidP="000327AD">
      <w:pPr>
        <w:pStyle w:val="NoSpacing"/>
      </w:pPr>
      <w:r>
        <w:t xml:space="preserve">        for(auto e:adj[u]){</w:t>
      </w:r>
    </w:p>
    <w:p w14:paraId="03ABCA6A" w14:textId="77777777" w:rsidR="000327AD" w:rsidRDefault="000327AD" w:rsidP="000327AD">
      <w:pPr>
        <w:pStyle w:val="NoSpacing"/>
      </w:pPr>
      <w:r>
        <w:t xml:space="preserve">            if(</w:t>
      </w:r>
      <w:proofErr w:type="spellStart"/>
      <w:r>
        <w:t>dist</w:t>
      </w:r>
      <w:proofErr w:type="spellEnd"/>
      <w:r>
        <w:t xml:space="preserve">[u] + </w:t>
      </w:r>
      <w:proofErr w:type="spellStart"/>
      <w:r>
        <w:t>e.S</w:t>
      </w:r>
      <w:proofErr w:type="spellEnd"/>
      <w:r>
        <w:t xml:space="preserve"> &lt; </w:t>
      </w:r>
      <w:proofErr w:type="spellStart"/>
      <w:r>
        <w:t>dist</w:t>
      </w:r>
      <w:proofErr w:type="spellEnd"/>
      <w:r>
        <w:t>[</w:t>
      </w:r>
      <w:proofErr w:type="spellStart"/>
      <w:r>
        <w:t>e.F</w:t>
      </w:r>
      <w:proofErr w:type="spellEnd"/>
      <w:r>
        <w:t>]){</w:t>
      </w:r>
    </w:p>
    <w:p w14:paraId="70810265" w14:textId="77777777" w:rsidR="000327AD" w:rsidRPr="000327AD" w:rsidRDefault="000327AD" w:rsidP="000327AD">
      <w:pPr>
        <w:pStyle w:val="NoSpacing"/>
        <w:rPr>
          <w:lang w:val="de-DE"/>
        </w:rPr>
      </w:pPr>
      <w:r>
        <w:t xml:space="preserve">                </w:t>
      </w:r>
      <w:r w:rsidRPr="000327AD">
        <w:rPr>
          <w:lang w:val="de-DE"/>
        </w:rPr>
        <w:t>dist[e.F] = dist[u] + e.S;</w:t>
      </w:r>
    </w:p>
    <w:p w14:paraId="2045DE3F" w14:textId="77777777" w:rsidR="000327AD" w:rsidRPr="000327AD" w:rsidRDefault="000327AD" w:rsidP="000327AD">
      <w:pPr>
        <w:pStyle w:val="NoSpacing"/>
        <w:rPr>
          <w:lang w:val="de-DE"/>
        </w:rPr>
      </w:pPr>
      <w:r w:rsidRPr="000327AD">
        <w:rPr>
          <w:lang w:val="de-DE"/>
        </w:rPr>
        <w:t xml:space="preserve">                pq.push({dist[e.F], e.F});</w:t>
      </w:r>
    </w:p>
    <w:p w14:paraId="336BCC9D" w14:textId="77777777" w:rsidR="000327AD" w:rsidRDefault="000327AD" w:rsidP="000327AD">
      <w:pPr>
        <w:pStyle w:val="NoSpacing"/>
      </w:pPr>
      <w:r w:rsidRPr="000327AD">
        <w:rPr>
          <w:lang w:val="de-DE"/>
        </w:rPr>
        <w:t xml:space="preserve">            </w:t>
      </w:r>
      <w:r>
        <w:t>}</w:t>
      </w:r>
    </w:p>
    <w:p w14:paraId="49955F94" w14:textId="77777777" w:rsidR="000327AD" w:rsidRDefault="000327AD" w:rsidP="000327AD">
      <w:pPr>
        <w:pStyle w:val="NoSpacing"/>
      </w:pPr>
      <w:r>
        <w:t xml:space="preserve">        }</w:t>
      </w:r>
    </w:p>
    <w:p w14:paraId="0280819E" w14:textId="77777777" w:rsidR="000327AD" w:rsidRDefault="000327AD" w:rsidP="000327AD">
      <w:pPr>
        <w:pStyle w:val="NoSpacing"/>
      </w:pPr>
      <w:r>
        <w:t xml:space="preserve">    }</w:t>
      </w:r>
    </w:p>
    <w:p w14:paraId="3E2EF840" w14:textId="16F93D81" w:rsidR="00D36ECA" w:rsidRPr="00D36ECA" w:rsidRDefault="000327AD" w:rsidP="000327AD">
      <w:pPr>
        <w:pStyle w:val="NoSpacing"/>
      </w:pPr>
      <w:r>
        <w:t>}</w:t>
      </w:r>
    </w:p>
    <w:p w14:paraId="2D9B1981" w14:textId="77777777" w:rsidR="00FF6DF3" w:rsidRDefault="00FF6DF3" w:rsidP="00D56D44">
      <w:pPr>
        <w:pStyle w:val="NoSpacing"/>
        <w:rPr>
          <w:lang w:bidi="ar-EG"/>
        </w:rPr>
      </w:pPr>
    </w:p>
    <w:p w14:paraId="13221DE9" w14:textId="21C137A4" w:rsidR="00CC1232" w:rsidRDefault="00CC1232" w:rsidP="00CC1232">
      <w:pPr>
        <w:pStyle w:val="Heading2"/>
        <w:rPr>
          <w:lang w:bidi="ar-EG"/>
        </w:rPr>
      </w:pPr>
      <w:bookmarkStart w:id="57" w:name="_Toc160308601"/>
      <w:r>
        <w:rPr>
          <w:lang w:bidi="ar-EG"/>
        </w:rPr>
        <w:t xml:space="preserve">Floyd </w:t>
      </w:r>
      <w:proofErr w:type="spellStart"/>
      <w:r>
        <w:rPr>
          <w:lang w:bidi="ar-EG"/>
        </w:rPr>
        <w:t>Warshall</w:t>
      </w:r>
      <w:bookmarkEnd w:id="57"/>
      <w:proofErr w:type="spellEnd"/>
    </w:p>
    <w:p w14:paraId="72B1A4FD" w14:textId="77777777" w:rsidR="00CC1232" w:rsidRPr="0023124B" w:rsidRDefault="00CC1232" w:rsidP="00CC1232">
      <w:pPr>
        <w:pStyle w:val="NoSpacing"/>
      </w:pPr>
      <w:r w:rsidRPr="0023124B">
        <w:t>for (int k = 0; k &lt; n; ++k) {</w:t>
      </w:r>
    </w:p>
    <w:p w14:paraId="24138083" w14:textId="77777777" w:rsidR="00CC1232" w:rsidRPr="0023124B" w:rsidRDefault="00CC1232" w:rsidP="00CC1232">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 {</w:t>
      </w:r>
    </w:p>
    <w:p w14:paraId="1B35EC25" w14:textId="77777777" w:rsidR="00CC1232" w:rsidRPr="0023124B" w:rsidRDefault="00CC1232" w:rsidP="00CC1232">
      <w:pPr>
        <w:pStyle w:val="NoSpacing"/>
      </w:pPr>
      <w:r w:rsidRPr="0023124B">
        <w:t xml:space="preserve">        for (int j = 0; j &lt; n; ++j) {</w:t>
      </w:r>
    </w:p>
    <w:p w14:paraId="7EB11703" w14:textId="77777777" w:rsidR="00CC1232" w:rsidRPr="0023124B" w:rsidRDefault="00CC1232" w:rsidP="00CC1232">
      <w:pPr>
        <w:pStyle w:val="NoSpacing"/>
      </w:pPr>
      <w:r w:rsidRPr="0023124B">
        <w:t xml:space="preserve">            if (d[</w:t>
      </w:r>
      <w:proofErr w:type="spellStart"/>
      <w:r w:rsidRPr="0023124B">
        <w:t>i</w:t>
      </w:r>
      <w:proofErr w:type="spellEnd"/>
      <w:r w:rsidRPr="0023124B">
        <w:t>][k] &lt; INF &amp;&amp; d[k][j] &lt; INF)</w:t>
      </w:r>
    </w:p>
    <w:p w14:paraId="6ACCCA8B" w14:textId="77777777" w:rsidR="00CC1232" w:rsidRPr="0023124B" w:rsidRDefault="00CC1232" w:rsidP="00CC1232">
      <w:pPr>
        <w:pStyle w:val="NoSpacing"/>
      </w:pPr>
      <w:r w:rsidRPr="0023124B">
        <w:t xml:space="preserve">                d[</w:t>
      </w:r>
      <w:proofErr w:type="spellStart"/>
      <w:r w:rsidRPr="0023124B">
        <w:t>i</w:t>
      </w:r>
      <w:proofErr w:type="spellEnd"/>
      <w:r w:rsidRPr="0023124B">
        <w:t>][j] = min(d[</w:t>
      </w:r>
      <w:proofErr w:type="spellStart"/>
      <w:r w:rsidRPr="0023124B">
        <w:t>i</w:t>
      </w:r>
      <w:proofErr w:type="spellEnd"/>
      <w:r w:rsidRPr="0023124B">
        <w:t>][j], d[</w:t>
      </w:r>
      <w:proofErr w:type="spellStart"/>
      <w:r w:rsidRPr="0023124B">
        <w:t>i</w:t>
      </w:r>
      <w:proofErr w:type="spellEnd"/>
      <w:r w:rsidRPr="0023124B">
        <w:t xml:space="preserve">][k] + d[k][j]); </w:t>
      </w:r>
    </w:p>
    <w:p w14:paraId="4D832B75" w14:textId="77777777" w:rsidR="00CC1232" w:rsidRPr="0023124B" w:rsidRDefault="00CC1232" w:rsidP="00CC1232">
      <w:pPr>
        <w:pStyle w:val="NoSpacing"/>
      </w:pPr>
      <w:r w:rsidRPr="0023124B">
        <w:t xml:space="preserve">        }</w:t>
      </w:r>
    </w:p>
    <w:p w14:paraId="3C27162C" w14:textId="77777777" w:rsidR="00CC1232" w:rsidRPr="0023124B" w:rsidRDefault="00CC1232" w:rsidP="00CC1232">
      <w:pPr>
        <w:pStyle w:val="NoSpacing"/>
      </w:pPr>
      <w:r w:rsidRPr="0023124B">
        <w:t xml:space="preserve">    }</w:t>
      </w:r>
    </w:p>
    <w:p w14:paraId="55919092" w14:textId="2599F5DA" w:rsidR="00CC1232" w:rsidRPr="0023124B" w:rsidRDefault="00CC1232" w:rsidP="00CC1232">
      <w:pPr>
        <w:pStyle w:val="NoSpacing"/>
      </w:pPr>
      <w:r w:rsidRPr="0023124B">
        <w:t>}</w:t>
      </w:r>
    </w:p>
    <w:p w14:paraId="4C641AB0" w14:textId="77777777" w:rsidR="00CC1232" w:rsidRPr="0023124B" w:rsidRDefault="00CC1232" w:rsidP="00CC1232">
      <w:pPr>
        <w:pStyle w:val="NoSpacing"/>
      </w:pPr>
    </w:p>
    <w:p w14:paraId="3760B020" w14:textId="77777777" w:rsidR="00CC1232" w:rsidRPr="0023124B" w:rsidRDefault="00CC1232" w:rsidP="00CC1232">
      <w:pPr>
        <w:pStyle w:val="NoSpacing"/>
      </w:pPr>
      <w:r w:rsidRPr="0023124B">
        <w:t>// can check for every pair if there is infinite path</w:t>
      </w:r>
    </w:p>
    <w:p w14:paraId="13517B78" w14:textId="77777777" w:rsidR="00CC1232" w:rsidRPr="0023124B" w:rsidRDefault="00CC1232" w:rsidP="00CC1232">
      <w:pPr>
        <w:pStyle w:val="NoSpacing"/>
      </w:pPr>
    </w:p>
    <w:p w14:paraId="37FA54C7" w14:textId="77777777" w:rsidR="00CC1232" w:rsidRPr="0023124B" w:rsidRDefault="00CC1232" w:rsidP="00CC1232">
      <w:pPr>
        <w:pStyle w:val="NoSpacing"/>
      </w:pPr>
      <w:r w:rsidRPr="0023124B">
        <w:t>// d[t][t] &lt; 0  t is in a negative cycle</w:t>
      </w:r>
    </w:p>
    <w:p w14:paraId="19933A40" w14:textId="77777777" w:rsidR="00CC1232" w:rsidRPr="0023124B" w:rsidRDefault="00CC1232" w:rsidP="00CC1232">
      <w:pPr>
        <w:pStyle w:val="NoSpacing"/>
      </w:pPr>
      <w:r w:rsidRPr="0023124B">
        <w:t xml:space="preserve">for (int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 {</w:t>
      </w:r>
    </w:p>
    <w:p w14:paraId="402E6891" w14:textId="77777777" w:rsidR="00CC1232" w:rsidRPr="0023124B" w:rsidRDefault="00CC1232" w:rsidP="00CC1232">
      <w:pPr>
        <w:pStyle w:val="NoSpacing"/>
      </w:pPr>
      <w:r w:rsidRPr="0023124B">
        <w:t xml:space="preserve">    for (int j = 0; j &lt; n; ++j) {</w:t>
      </w:r>
    </w:p>
    <w:p w14:paraId="4F6E48CF" w14:textId="77777777" w:rsidR="00CC1232" w:rsidRPr="00640E9E" w:rsidRDefault="00CC1232" w:rsidP="00CC1232">
      <w:pPr>
        <w:pStyle w:val="NoSpacing"/>
        <w:rPr>
          <w:lang w:val="de-DE"/>
        </w:rPr>
      </w:pPr>
      <w:r w:rsidRPr="0023124B">
        <w:t xml:space="preserve">        </w:t>
      </w:r>
      <w:r w:rsidRPr="00640E9E">
        <w:rPr>
          <w:lang w:val="de-DE"/>
        </w:rPr>
        <w:t>for (int t = 0; t &lt; n; ++t) {</w:t>
      </w:r>
    </w:p>
    <w:p w14:paraId="54EC07A3" w14:textId="77777777" w:rsidR="00CC1232" w:rsidRPr="00640E9E" w:rsidRDefault="00CC1232" w:rsidP="00CC1232">
      <w:pPr>
        <w:pStyle w:val="NoSpacing"/>
        <w:rPr>
          <w:lang w:val="de-DE"/>
        </w:rPr>
      </w:pPr>
      <w:r w:rsidRPr="00640E9E">
        <w:rPr>
          <w:lang w:val="de-DE"/>
        </w:rPr>
        <w:t xml:space="preserve">            if (d[i][t] &lt; INF &amp;&amp; d[t][t] &lt; 0 &amp;&amp; d[t][j] &lt; INF)</w:t>
      </w:r>
    </w:p>
    <w:p w14:paraId="7DEDDB44" w14:textId="77777777" w:rsidR="00CC1232" w:rsidRPr="0023124B" w:rsidRDefault="00CC1232" w:rsidP="00CC1232">
      <w:pPr>
        <w:pStyle w:val="NoSpacing"/>
      </w:pPr>
      <w:r w:rsidRPr="00640E9E">
        <w:rPr>
          <w:lang w:val="de-DE"/>
        </w:rPr>
        <w:t xml:space="preserve">                </w:t>
      </w:r>
      <w:r w:rsidRPr="0023124B">
        <w:t>d[</w:t>
      </w:r>
      <w:proofErr w:type="spellStart"/>
      <w:r w:rsidRPr="0023124B">
        <w:t>i</w:t>
      </w:r>
      <w:proofErr w:type="spellEnd"/>
      <w:r w:rsidRPr="0023124B">
        <w:t xml:space="preserve">][j] = - INF; </w:t>
      </w:r>
    </w:p>
    <w:p w14:paraId="2901C4DA" w14:textId="77777777" w:rsidR="00CC1232" w:rsidRPr="0023124B" w:rsidRDefault="00CC1232" w:rsidP="00CC1232">
      <w:pPr>
        <w:pStyle w:val="NoSpacing"/>
      </w:pPr>
      <w:r w:rsidRPr="0023124B">
        <w:t xml:space="preserve">        }</w:t>
      </w:r>
    </w:p>
    <w:p w14:paraId="43E9B07E" w14:textId="77777777" w:rsidR="00CC1232" w:rsidRPr="0023124B" w:rsidRDefault="00CC1232" w:rsidP="00CC1232">
      <w:pPr>
        <w:pStyle w:val="NoSpacing"/>
      </w:pPr>
      <w:r w:rsidRPr="0023124B">
        <w:t xml:space="preserve">    }</w:t>
      </w:r>
    </w:p>
    <w:p w14:paraId="7724AEAE" w14:textId="77777777" w:rsidR="00CC1232" w:rsidRPr="0023124B" w:rsidRDefault="00CC1232" w:rsidP="00CC1232">
      <w:pPr>
        <w:pStyle w:val="NoSpacing"/>
      </w:pPr>
      <w:r w:rsidRPr="0023124B">
        <w:t>}</w:t>
      </w:r>
    </w:p>
    <w:p w14:paraId="3250A90A" w14:textId="5A480CF2" w:rsidR="00CC1232" w:rsidRDefault="00CC1232" w:rsidP="00CC1232">
      <w:pPr>
        <w:pStyle w:val="Heading2"/>
        <w:rPr>
          <w:lang w:bidi="ar-EG"/>
        </w:rPr>
      </w:pPr>
      <w:bookmarkStart w:id="58" w:name="_Toc160308602"/>
      <w:r>
        <w:rPr>
          <w:lang w:bidi="ar-EG"/>
        </w:rPr>
        <w:t>SPFA</w:t>
      </w:r>
      <w:bookmarkEnd w:id="58"/>
    </w:p>
    <w:p w14:paraId="6847A989" w14:textId="77777777" w:rsidR="00CC1232" w:rsidRDefault="00CC1232" w:rsidP="00CC1232">
      <w:pPr>
        <w:pStyle w:val="NoSpacing"/>
        <w:rPr>
          <w:lang w:bidi="ar-EG"/>
        </w:rPr>
      </w:pPr>
      <w:r>
        <w:rPr>
          <w:lang w:bidi="ar-EG"/>
        </w:rPr>
        <w:t xml:space="preserve">const </w:t>
      </w:r>
      <w:proofErr w:type="spellStart"/>
      <w:r>
        <w:rPr>
          <w:lang w:bidi="ar-EG"/>
        </w:rPr>
        <w:t>ll</w:t>
      </w:r>
      <w:proofErr w:type="spellEnd"/>
      <w:r>
        <w:rPr>
          <w:lang w:bidi="ar-EG"/>
        </w:rPr>
        <w:t xml:space="preserve"> OO = 1e15;</w:t>
      </w:r>
    </w:p>
    <w:p w14:paraId="203FD226" w14:textId="77777777" w:rsidR="00CC1232" w:rsidRDefault="00CC1232" w:rsidP="00CC1232">
      <w:pPr>
        <w:pStyle w:val="NoSpacing"/>
        <w:rPr>
          <w:lang w:bidi="ar-EG"/>
        </w:rPr>
      </w:pPr>
      <w:r>
        <w:rPr>
          <w:lang w:bidi="ar-EG"/>
        </w:rPr>
        <w:t>const int N = 2500 + 5;</w:t>
      </w:r>
    </w:p>
    <w:p w14:paraId="4B6DCC6D" w14:textId="77777777" w:rsidR="00CC1232" w:rsidRDefault="00CC1232" w:rsidP="00CC1232">
      <w:pPr>
        <w:pStyle w:val="NoSpacing"/>
        <w:rPr>
          <w:lang w:bidi="ar-EG"/>
        </w:rPr>
      </w:pPr>
      <w:r>
        <w:rPr>
          <w:lang w:bidi="ar-EG"/>
        </w:rPr>
        <w:t>vector&lt;pair&lt;</w:t>
      </w:r>
      <w:proofErr w:type="spellStart"/>
      <w:r>
        <w:rPr>
          <w:lang w:bidi="ar-EG"/>
        </w:rPr>
        <w:t>int,ll</w:t>
      </w:r>
      <w:proofErr w:type="spellEnd"/>
      <w:r>
        <w:rPr>
          <w:lang w:bidi="ar-EG"/>
        </w:rPr>
        <w:t>&gt;&gt; adj[N];</w:t>
      </w:r>
    </w:p>
    <w:p w14:paraId="4E485C85" w14:textId="77777777" w:rsidR="00CC1232" w:rsidRDefault="00CC1232" w:rsidP="00CC1232">
      <w:pPr>
        <w:pStyle w:val="NoSpacing"/>
        <w:rPr>
          <w:lang w:bidi="ar-EG"/>
        </w:rPr>
      </w:pPr>
      <w:r>
        <w:rPr>
          <w:lang w:bidi="ar-EG"/>
        </w:rPr>
        <w:t>//</w:t>
      </w:r>
      <w:proofErr w:type="spellStart"/>
      <w:r>
        <w:rPr>
          <w:lang w:bidi="ar-EG"/>
        </w:rPr>
        <w:t>st</w:t>
      </w:r>
      <w:proofErr w:type="spellEnd"/>
      <w:r>
        <w:rPr>
          <w:lang w:bidi="ar-EG"/>
        </w:rPr>
        <w:t xml:space="preserve"> and par are optional, just for finding negative cycles</w:t>
      </w:r>
    </w:p>
    <w:p w14:paraId="49123BDF" w14:textId="77777777" w:rsidR="00CC1232" w:rsidRDefault="00CC1232" w:rsidP="00CC1232">
      <w:pPr>
        <w:pStyle w:val="NoSpacing"/>
        <w:rPr>
          <w:lang w:bidi="ar-EG"/>
        </w:rPr>
      </w:pPr>
      <w:r>
        <w:rPr>
          <w:lang w:bidi="ar-EG"/>
        </w:rPr>
        <w:t xml:space="preserve">vi </w:t>
      </w:r>
      <w:proofErr w:type="spellStart"/>
      <w:r>
        <w:rPr>
          <w:lang w:bidi="ar-EG"/>
        </w:rPr>
        <w:t>st</w:t>
      </w:r>
      <w:proofErr w:type="spellEnd"/>
      <w:r>
        <w:rPr>
          <w:lang w:bidi="ar-EG"/>
        </w:rPr>
        <w:t>;</w:t>
      </w:r>
    </w:p>
    <w:p w14:paraId="5B8FC6E2" w14:textId="77777777" w:rsidR="00CC1232" w:rsidRDefault="00CC1232" w:rsidP="00CC1232">
      <w:pPr>
        <w:pStyle w:val="NoSpacing"/>
        <w:rPr>
          <w:lang w:bidi="ar-EG"/>
        </w:rPr>
      </w:pPr>
      <w:r>
        <w:rPr>
          <w:lang w:bidi="ar-EG"/>
        </w:rPr>
        <w:t>int n;</w:t>
      </w:r>
    </w:p>
    <w:p w14:paraId="35CDA305" w14:textId="77777777" w:rsidR="00CC1232" w:rsidRDefault="00CC1232" w:rsidP="00CC1232">
      <w:pPr>
        <w:pStyle w:val="NoSpacing"/>
        <w:rPr>
          <w:lang w:bidi="ar-EG"/>
        </w:rPr>
      </w:pPr>
      <w:r>
        <w:rPr>
          <w:lang w:bidi="ar-EG"/>
        </w:rPr>
        <w:t xml:space="preserve">bool SPFA(int </w:t>
      </w:r>
      <w:proofErr w:type="spellStart"/>
      <w:r>
        <w:rPr>
          <w:lang w:bidi="ar-EG"/>
        </w:rPr>
        <w:t>src</w:t>
      </w:r>
      <w:proofErr w:type="spellEnd"/>
      <w:r>
        <w:rPr>
          <w:lang w:bidi="ar-EG"/>
        </w:rPr>
        <w:t>, vector&lt;</w:t>
      </w:r>
      <w:proofErr w:type="spellStart"/>
      <w:r>
        <w:rPr>
          <w:lang w:bidi="ar-EG"/>
        </w:rPr>
        <w:t>ll</w:t>
      </w:r>
      <w:proofErr w:type="spellEnd"/>
      <w:r>
        <w:rPr>
          <w:lang w:bidi="ar-EG"/>
        </w:rPr>
        <w:t>&gt;&amp; d){</w:t>
      </w:r>
    </w:p>
    <w:p w14:paraId="2CF3C545" w14:textId="77777777" w:rsidR="00CC1232" w:rsidRDefault="00CC1232" w:rsidP="00CC1232">
      <w:pPr>
        <w:pStyle w:val="NoSpacing"/>
        <w:rPr>
          <w:lang w:bidi="ar-EG"/>
        </w:rPr>
      </w:pPr>
      <w:r>
        <w:rPr>
          <w:lang w:bidi="ar-EG"/>
        </w:rPr>
        <w:t xml:space="preserve">    fill(</w:t>
      </w:r>
      <w:proofErr w:type="spellStart"/>
      <w:r>
        <w:rPr>
          <w:lang w:bidi="ar-EG"/>
        </w:rPr>
        <w:t>d.begin</w:t>
      </w:r>
      <w:proofErr w:type="spellEnd"/>
      <w:r>
        <w:rPr>
          <w:lang w:bidi="ar-EG"/>
        </w:rPr>
        <w:t xml:space="preserve">(), </w:t>
      </w:r>
      <w:proofErr w:type="spellStart"/>
      <w:r>
        <w:rPr>
          <w:lang w:bidi="ar-EG"/>
        </w:rPr>
        <w:t>d.end</w:t>
      </w:r>
      <w:proofErr w:type="spellEnd"/>
      <w:r>
        <w:rPr>
          <w:lang w:bidi="ar-EG"/>
        </w:rPr>
        <w:t>(), OO);</w:t>
      </w:r>
    </w:p>
    <w:p w14:paraId="1EE3A25D" w14:textId="77777777" w:rsidR="00CC1232" w:rsidRPr="00CC1232" w:rsidRDefault="00CC1232" w:rsidP="00CC1232">
      <w:pPr>
        <w:pStyle w:val="NoSpacing"/>
        <w:rPr>
          <w:lang w:val="de-DE" w:bidi="ar-EG"/>
        </w:rPr>
      </w:pPr>
      <w:r>
        <w:rPr>
          <w:lang w:bidi="ar-EG"/>
        </w:rPr>
        <w:t xml:space="preserve">    </w:t>
      </w:r>
      <w:r w:rsidRPr="00CC1232">
        <w:rPr>
          <w:lang w:val="de-DE" w:bidi="ar-EG"/>
        </w:rPr>
        <w:t>vi cnt(n+1), par(n+1, -1);</w:t>
      </w:r>
    </w:p>
    <w:p w14:paraId="1DD88967" w14:textId="77777777" w:rsidR="00CC1232" w:rsidRDefault="00CC1232" w:rsidP="00CC1232">
      <w:pPr>
        <w:pStyle w:val="NoSpacing"/>
        <w:rPr>
          <w:lang w:bidi="ar-EG"/>
        </w:rPr>
      </w:pPr>
      <w:r w:rsidRPr="00CC1232">
        <w:rPr>
          <w:lang w:val="de-DE" w:bidi="ar-EG"/>
        </w:rPr>
        <w:t xml:space="preserve">    </w:t>
      </w:r>
      <w:r>
        <w:rPr>
          <w:lang w:bidi="ar-EG"/>
        </w:rPr>
        <w:t xml:space="preserve">vector&lt;bool&gt; </w:t>
      </w:r>
      <w:proofErr w:type="spellStart"/>
      <w:r>
        <w:rPr>
          <w:lang w:bidi="ar-EG"/>
        </w:rPr>
        <w:t>inQ</w:t>
      </w:r>
      <w:proofErr w:type="spellEnd"/>
      <w:r>
        <w:rPr>
          <w:lang w:bidi="ar-EG"/>
        </w:rPr>
        <w:t>(n+1, false);</w:t>
      </w:r>
    </w:p>
    <w:p w14:paraId="171BF010" w14:textId="77777777" w:rsidR="00CC1232" w:rsidRDefault="00CC1232" w:rsidP="00CC1232">
      <w:pPr>
        <w:pStyle w:val="NoSpacing"/>
        <w:rPr>
          <w:lang w:bidi="ar-EG"/>
        </w:rPr>
      </w:pPr>
      <w:r>
        <w:rPr>
          <w:lang w:bidi="ar-EG"/>
        </w:rPr>
        <w:t xml:space="preserve">    queue&lt;int&gt; q;</w:t>
      </w:r>
    </w:p>
    <w:p w14:paraId="25D55FC5" w14:textId="77777777" w:rsidR="00CC1232" w:rsidRDefault="00CC1232" w:rsidP="00CC1232">
      <w:pPr>
        <w:pStyle w:val="NoSpacing"/>
        <w:rPr>
          <w:lang w:bidi="ar-EG"/>
        </w:rPr>
      </w:pPr>
    </w:p>
    <w:p w14:paraId="05C7C6C3" w14:textId="77777777" w:rsidR="00CC1232" w:rsidRDefault="00CC1232" w:rsidP="00CC1232">
      <w:pPr>
        <w:pStyle w:val="NoSpacing"/>
        <w:rPr>
          <w:lang w:bidi="ar-EG"/>
        </w:rPr>
      </w:pPr>
      <w:r>
        <w:rPr>
          <w:lang w:bidi="ar-EG"/>
        </w:rPr>
        <w:t xml:space="preserve">    d[</w:t>
      </w:r>
      <w:proofErr w:type="spellStart"/>
      <w:r>
        <w:rPr>
          <w:lang w:bidi="ar-EG"/>
        </w:rPr>
        <w:t>src</w:t>
      </w:r>
      <w:proofErr w:type="spellEnd"/>
      <w:r>
        <w:rPr>
          <w:lang w:bidi="ar-EG"/>
        </w:rPr>
        <w:t>] = 0;</w:t>
      </w:r>
    </w:p>
    <w:p w14:paraId="5C20D12C" w14:textId="77777777" w:rsidR="00CC1232" w:rsidRDefault="00CC1232" w:rsidP="00CC1232">
      <w:pPr>
        <w:pStyle w:val="NoSpacing"/>
        <w:rPr>
          <w:lang w:bidi="ar-EG"/>
        </w:rPr>
      </w:pPr>
      <w:r>
        <w:rPr>
          <w:lang w:bidi="ar-EG"/>
        </w:rPr>
        <w:t xml:space="preserve">    </w:t>
      </w:r>
      <w:proofErr w:type="spellStart"/>
      <w:r>
        <w:rPr>
          <w:lang w:bidi="ar-EG"/>
        </w:rPr>
        <w:t>q.push</w:t>
      </w:r>
      <w:proofErr w:type="spellEnd"/>
      <w:r>
        <w:rPr>
          <w:lang w:bidi="ar-EG"/>
        </w:rPr>
        <w:t>(</w:t>
      </w:r>
      <w:proofErr w:type="spellStart"/>
      <w:r>
        <w:rPr>
          <w:lang w:bidi="ar-EG"/>
        </w:rPr>
        <w:t>src</w:t>
      </w:r>
      <w:proofErr w:type="spellEnd"/>
      <w:r>
        <w:rPr>
          <w:lang w:bidi="ar-EG"/>
        </w:rPr>
        <w:t>);</w:t>
      </w:r>
    </w:p>
    <w:p w14:paraId="720576DF" w14:textId="77777777" w:rsidR="00CC1232" w:rsidRDefault="00CC1232" w:rsidP="00CC1232">
      <w:pPr>
        <w:pStyle w:val="NoSpacing"/>
        <w:rPr>
          <w:lang w:bidi="ar-EG"/>
        </w:rPr>
      </w:pPr>
      <w:r>
        <w:rPr>
          <w:lang w:bidi="ar-EG"/>
        </w:rPr>
        <w:t xml:space="preserve">    </w:t>
      </w:r>
      <w:proofErr w:type="spellStart"/>
      <w:r>
        <w:rPr>
          <w:lang w:bidi="ar-EG"/>
        </w:rPr>
        <w:t>inQ</w:t>
      </w:r>
      <w:proofErr w:type="spellEnd"/>
      <w:r>
        <w:rPr>
          <w:lang w:bidi="ar-EG"/>
        </w:rPr>
        <w:t>[</w:t>
      </w:r>
      <w:proofErr w:type="spellStart"/>
      <w:r>
        <w:rPr>
          <w:lang w:bidi="ar-EG"/>
        </w:rPr>
        <w:t>src</w:t>
      </w:r>
      <w:proofErr w:type="spellEnd"/>
      <w:r>
        <w:rPr>
          <w:lang w:bidi="ar-EG"/>
        </w:rPr>
        <w:t>] = true;</w:t>
      </w:r>
    </w:p>
    <w:p w14:paraId="56AE4CCF" w14:textId="77777777" w:rsidR="00CC1232" w:rsidRDefault="00CC1232" w:rsidP="00CC1232">
      <w:pPr>
        <w:pStyle w:val="NoSpacing"/>
        <w:rPr>
          <w:lang w:bidi="ar-EG"/>
        </w:rPr>
      </w:pPr>
      <w:r>
        <w:rPr>
          <w:lang w:bidi="ar-EG"/>
        </w:rPr>
        <w:t xml:space="preserve">    while(!</w:t>
      </w:r>
      <w:proofErr w:type="spellStart"/>
      <w:r>
        <w:rPr>
          <w:lang w:bidi="ar-EG"/>
        </w:rPr>
        <w:t>q.empty</w:t>
      </w:r>
      <w:proofErr w:type="spellEnd"/>
      <w:r>
        <w:rPr>
          <w:lang w:bidi="ar-EG"/>
        </w:rPr>
        <w:t>()){</w:t>
      </w:r>
    </w:p>
    <w:p w14:paraId="77C58E84" w14:textId="77777777" w:rsidR="00CC1232" w:rsidRDefault="00CC1232" w:rsidP="00CC1232">
      <w:pPr>
        <w:pStyle w:val="NoSpacing"/>
        <w:rPr>
          <w:lang w:bidi="ar-EG"/>
        </w:rPr>
      </w:pPr>
      <w:r>
        <w:rPr>
          <w:lang w:bidi="ar-EG"/>
        </w:rPr>
        <w:t xml:space="preserve">        int p = </w:t>
      </w:r>
      <w:proofErr w:type="spellStart"/>
      <w:r>
        <w:rPr>
          <w:lang w:bidi="ar-EG"/>
        </w:rPr>
        <w:t>q.front</w:t>
      </w:r>
      <w:proofErr w:type="spellEnd"/>
      <w:r>
        <w:rPr>
          <w:lang w:bidi="ar-EG"/>
        </w:rPr>
        <w:t xml:space="preserve">(); </w:t>
      </w:r>
      <w:proofErr w:type="spellStart"/>
      <w:r>
        <w:rPr>
          <w:lang w:bidi="ar-EG"/>
        </w:rPr>
        <w:t>q.pop</w:t>
      </w:r>
      <w:proofErr w:type="spellEnd"/>
      <w:r>
        <w:rPr>
          <w:lang w:bidi="ar-EG"/>
        </w:rPr>
        <w:t>();</w:t>
      </w:r>
    </w:p>
    <w:p w14:paraId="70F95EAD" w14:textId="77777777" w:rsidR="00CC1232" w:rsidRDefault="00CC1232" w:rsidP="00CC1232">
      <w:pPr>
        <w:pStyle w:val="NoSpacing"/>
        <w:rPr>
          <w:lang w:bidi="ar-EG"/>
        </w:rPr>
      </w:pPr>
      <w:r>
        <w:rPr>
          <w:lang w:bidi="ar-EG"/>
        </w:rPr>
        <w:t xml:space="preserve">        </w:t>
      </w:r>
      <w:proofErr w:type="spellStart"/>
      <w:r>
        <w:rPr>
          <w:lang w:bidi="ar-EG"/>
        </w:rPr>
        <w:t>inQ</w:t>
      </w:r>
      <w:proofErr w:type="spellEnd"/>
      <w:r>
        <w:rPr>
          <w:lang w:bidi="ar-EG"/>
        </w:rPr>
        <w:t>[p] = false;</w:t>
      </w:r>
    </w:p>
    <w:p w14:paraId="29B21573" w14:textId="77777777" w:rsidR="00CC1232" w:rsidRDefault="00CC1232" w:rsidP="00CC1232">
      <w:pPr>
        <w:pStyle w:val="NoSpacing"/>
        <w:rPr>
          <w:lang w:bidi="ar-EG"/>
        </w:rPr>
      </w:pPr>
    </w:p>
    <w:p w14:paraId="2FEDA755" w14:textId="77777777" w:rsidR="00CC1232" w:rsidRDefault="00CC1232" w:rsidP="00CC1232">
      <w:pPr>
        <w:pStyle w:val="NoSpacing"/>
        <w:rPr>
          <w:lang w:bidi="ar-EG"/>
        </w:rPr>
      </w:pPr>
      <w:r>
        <w:rPr>
          <w:lang w:bidi="ar-EG"/>
        </w:rPr>
        <w:t xml:space="preserve">        for(auto e:adj[p]){</w:t>
      </w:r>
    </w:p>
    <w:p w14:paraId="4B393774" w14:textId="77777777" w:rsidR="00CC1232" w:rsidRDefault="00CC1232" w:rsidP="00CC1232">
      <w:pPr>
        <w:pStyle w:val="NoSpacing"/>
        <w:rPr>
          <w:lang w:bidi="ar-EG"/>
        </w:rPr>
      </w:pPr>
      <w:r>
        <w:rPr>
          <w:lang w:bidi="ar-EG"/>
        </w:rPr>
        <w:t xml:space="preserve">            int to = </w:t>
      </w:r>
      <w:proofErr w:type="spellStart"/>
      <w:r>
        <w:rPr>
          <w:lang w:bidi="ar-EG"/>
        </w:rPr>
        <w:t>e.F;ll</w:t>
      </w:r>
      <w:proofErr w:type="spellEnd"/>
      <w:r>
        <w:rPr>
          <w:lang w:bidi="ar-EG"/>
        </w:rPr>
        <w:t xml:space="preserve"> w = </w:t>
      </w:r>
      <w:proofErr w:type="spellStart"/>
      <w:r>
        <w:rPr>
          <w:lang w:bidi="ar-EG"/>
        </w:rPr>
        <w:t>e.S</w:t>
      </w:r>
      <w:proofErr w:type="spellEnd"/>
      <w:r>
        <w:rPr>
          <w:lang w:bidi="ar-EG"/>
        </w:rPr>
        <w:t>;</w:t>
      </w:r>
    </w:p>
    <w:p w14:paraId="6D11333B" w14:textId="77777777" w:rsidR="00CC1232" w:rsidRDefault="00CC1232" w:rsidP="00CC1232">
      <w:pPr>
        <w:pStyle w:val="NoSpacing"/>
        <w:rPr>
          <w:lang w:bidi="ar-EG"/>
        </w:rPr>
      </w:pPr>
      <w:r>
        <w:rPr>
          <w:lang w:bidi="ar-EG"/>
        </w:rPr>
        <w:t xml:space="preserve">            if(d[p] + w &lt; d[to]){</w:t>
      </w:r>
    </w:p>
    <w:p w14:paraId="47E75352" w14:textId="77777777" w:rsidR="00CC1232" w:rsidRDefault="00CC1232" w:rsidP="00CC1232">
      <w:pPr>
        <w:pStyle w:val="NoSpacing"/>
        <w:rPr>
          <w:lang w:bidi="ar-EG"/>
        </w:rPr>
      </w:pPr>
      <w:r>
        <w:rPr>
          <w:lang w:bidi="ar-EG"/>
        </w:rPr>
        <w:t xml:space="preserve">                d[to] = max(-OO, d[p] + w);</w:t>
      </w:r>
    </w:p>
    <w:p w14:paraId="1074586B" w14:textId="77777777" w:rsidR="00CC1232" w:rsidRDefault="00CC1232" w:rsidP="00CC1232">
      <w:pPr>
        <w:pStyle w:val="NoSpacing"/>
        <w:rPr>
          <w:lang w:bidi="ar-EG"/>
        </w:rPr>
      </w:pPr>
      <w:r>
        <w:rPr>
          <w:lang w:bidi="ar-EG"/>
        </w:rPr>
        <w:t xml:space="preserve">                par[to] = p;</w:t>
      </w:r>
    </w:p>
    <w:p w14:paraId="5A70BC5D" w14:textId="77777777" w:rsidR="00CC1232" w:rsidRDefault="00CC1232" w:rsidP="00CC1232">
      <w:pPr>
        <w:pStyle w:val="NoSpacing"/>
        <w:rPr>
          <w:lang w:bidi="ar-EG"/>
        </w:rPr>
      </w:pPr>
      <w:r>
        <w:rPr>
          <w:lang w:bidi="ar-EG"/>
        </w:rPr>
        <w:t xml:space="preserve">                if(!</w:t>
      </w:r>
      <w:proofErr w:type="spellStart"/>
      <w:r>
        <w:rPr>
          <w:lang w:bidi="ar-EG"/>
        </w:rPr>
        <w:t>inQ</w:t>
      </w:r>
      <w:proofErr w:type="spellEnd"/>
      <w:r>
        <w:rPr>
          <w:lang w:bidi="ar-EG"/>
        </w:rPr>
        <w:t>[to]){</w:t>
      </w:r>
    </w:p>
    <w:p w14:paraId="31F71E2B" w14:textId="77777777" w:rsidR="00CC1232" w:rsidRDefault="00CC1232" w:rsidP="00CC1232">
      <w:pPr>
        <w:pStyle w:val="NoSpacing"/>
        <w:rPr>
          <w:lang w:bidi="ar-EG"/>
        </w:rPr>
      </w:pPr>
      <w:r>
        <w:rPr>
          <w:lang w:bidi="ar-EG"/>
        </w:rPr>
        <w:t xml:space="preserve">                    </w:t>
      </w:r>
      <w:proofErr w:type="spellStart"/>
      <w:r>
        <w:rPr>
          <w:lang w:bidi="ar-EG"/>
        </w:rPr>
        <w:t>inQ</w:t>
      </w:r>
      <w:proofErr w:type="spellEnd"/>
      <w:r>
        <w:rPr>
          <w:lang w:bidi="ar-EG"/>
        </w:rPr>
        <w:t>[to] = true;</w:t>
      </w:r>
    </w:p>
    <w:p w14:paraId="704D1E0D" w14:textId="77777777" w:rsidR="00CC1232" w:rsidRDefault="00CC1232" w:rsidP="00CC1232">
      <w:pPr>
        <w:pStyle w:val="NoSpacing"/>
        <w:rPr>
          <w:lang w:bidi="ar-EG"/>
        </w:rPr>
      </w:pPr>
      <w:r>
        <w:rPr>
          <w:lang w:bidi="ar-EG"/>
        </w:rPr>
        <w:t xml:space="preserve">                    if(++</w:t>
      </w:r>
      <w:proofErr w:type="spellStart"/>
      <w:r>
        <w:rPr>
          <w:lang w:bidi="ar-EG"/>
        </w:rPr>
        <w:t>cnt</w:t>
      </w:r>
      <w:proofErr w:type="spellEnd"/>
      <w:r>
        <w:rPr>
          <w:lang w:bidi="ar-EG"/>
        </w:rPr>
        <w:t>[to] &gt; n)</w:t>
      </w:r>
    </w:p>
    <w:p w14:paraId="5986CF08" w14:textId="77777777" w:rsidR="00CC1232" w:rsidRDefault="00CC1232" w:rsidP="00CC1232">
      <w:pPr>
        <w:pStyle w:val="NoSpacing"/>
        <w:rPr>
          <w:lang w:bidi="ar-EG"/>
        </w:rPr>
      </w:pPr>
      <w:r>
        <w:rPr>
          <w:lang w:bidi="ar-EG"/>
        </w:rPr>
        <w:t xml:space="preserve">                        </w:t>
      </w:r>
      <w:proofErr w:type="spellStart"/>
      <w:r>
        <w:rPr>
          <w:lang w:bidi="ar-EG"/>
        </w:rPr>
        <w:t>st.pb</w:t>
      </w:r>
      <w:proofErr w:type="spellEnd"/>
      <w:r>
        <w:rPr>
          <w:lang w:bidi="ar-EG"/>
        </w:rPr>
        <w:t>(to);</w:t>
      </w:r>
    </w:p>
    <w:p w14:paraId="23C15EEB" w14:textId="77777777" w:rsidR="00CC1232" w:rsidRDefault="00CC1232" w:rsidP="00CC1232">
      <w:pPr>
        <w:pStyle w:val="NoSpacing"/>
        <w:rPr>
          <w:lang w:bidi="ar-EG"/>
        </w:rPr>
      </w:pPr>
      <w:r>
        <w:rPr>
          <w:lang w:bidi="ar-EG"/>
        </w:rPr>
        <w:t xml:space="preserve">                    else</w:t>
      </w:r>
    </w:p>
    <w:p w14:paraId="4C631E42" w14:textId="77777777" w:rsidR="00CC1232" w:rsidRDefault="00CC1232" w:rsidP="00CC1232">
      <w:pPr>
        <w:pStyle w:val="NoSpacing"/>
        <w:rPr>
          <w:lang w:bidi="ar-EG"/>
        </w:rPr>
      </w:pPr>
      <w:r>
        <w:rPr>
          <w:lang w:bidi="ar-EG"/>
        </w:rPr>
        <w:t xml:space="preserve">                        </w:t>
      </w:r>
      <w:proofErr w:type="spellStart"/>
      <w:r>
        <w:rPr>
          <w:lang w:bidi="ar-EG"/>
        </w:rPr>
        <w:t>q.push</w:t>
      </w:r>
      <w:proofErr w:type="spellEnd"/>
      <w:r>
        <w:rPr>
          <w:lang w:bidi="ar-EG"/>
        </w:rPr>
        <w:t>(to);</w:t>
      </w:r>
    </w:p>
    <w:p w14:paraId="118CAF5C" w14:textId="77777777" w:rsidR="00CC1232" w:rsidRDefault="00CC1232" w:rsidP="00CC1232">
      <w:pPr>
        <w:pStyle w:val="NoSpacing"/>
        <w:rPr>
          <w:lang w:bidi="ar-EG"/>
        </w:rPr>
      </w:pPr>
      <w:r>
        <w:rPr>
          <w:lang w:bidi="ar-EG"/>
        </w:rPr>
        <w:t xml:space="preserve">                }</w:t>
      </w:r>
    </w:p>
    <w:p w14:paraId="5D3006AE" w14:textId="77777777" w:rsidR="00CC1232" w:rsidRDefault="00CC1232" w:rsidP="00CC1232">
      <w:pPr>
        <w:pStyle w:val="NoSpacing"/>
        <w:rPr>
          <w:lang w:bidi="ar-EG"/>
        </w:rPr>
      </w:pPr>
      <w:r>
        <w:rPr>
          <w:lang w:bidi="ar-EG"/>
        </w:rPr>
        <w:t xml:space="preserve">            }</w:t>
      </w:r>
    </w:p>
    <w:p w14:paraId="167D2C23" w14:textId="77777777" w:rsidR="00CC1232" w:rsidRDefault="00CC1232" w:rsidP="00CC1232">
      <w:pPr>
        <w:pStyle w:val="NoSpacing"/>
        <w:rPr>
          <w:lang w:bidi="ar-EG"/>
        </w:rPr>
      </w:pPr>
      <w:r>
        <w:rPr>
          <w:lang w:bidi="ar-EG"/>
        </w:rPr>
        <w:t xml:space="preserve">        }</w:t>
      </w:r>
    </w:p>
    <w:p w14:paraId="5B12F5E8" w14:textId="77777777" w:rsidR="00CC1232" w:rsidRDefault="00CC1232" w:rsidP="00CC1232">
      <w:pPr>
        <w:pStyle w:val="NoSpacing"/>
        <w:rPr>
          <w:lang w:bidi="ar-EG"/>
        </w:rPr>
      </w:pPr>
      <w:r>
        <w:rPr>
          <w:lang w:bidi="ar-EG"/>
        </w:rPr>
        <w:t xml:space="preserve">    }</w:t>
      </w:r>
    </w:p>
    <w:p w14:paraId="0170B228" w14:textId="77777777" w:rsidR="00CC1232" w:rsidRDefault="00CC1232" w:rsidP="00CC1232">
      <w:pPr>
        <w:pStyle w:val="NoSpacing"/>
        <w:rPr>
          <w:lang w:bidi="ar-EG"/>
        </w:rPr>
      </w:pPr>
    </w:p>
    <w:p w14:paraId="5B6F5915" w14:textId="77777777" w:rsidR="00CC1232" w:rsidRDefault="00CC1232" w:rsidP="00CC1232">
      <w:pPr>
        <w:pStyle w:val="NoSpacing"/>
        <w:rPr>
          <w:lang w:bidi="ar-EG"/>
        </w:rPr>
      </w:pPr>
      <w:r>
        <w:rPr>
          <w:lang w:bidi="ar-EG"/>
        </w:rPr>
        <w:t xml:space="preserve">    sort(</w:t>
      </w:r>
      <w:proofErr w:type="spellStart"/>
      <w:r>
        <w:rPr>
          <w:lang w:bidi="ar-EG"/>
        </w:rPr>
        <w:t>st.begin</w:t>
      </w:r>
      <w:proofErr w:type="spellEnd"/>
      <w:r>
        <w:rPr>
          <w:lang w:bidi="ar-EG"/>
        </w:rPr>
        <w:t xml:space="preserve">(), </w:t>
      </w:r>
      <w:proofErr w:type="spellStart"/>
      <w:r>
        <w:rPr>
          <w:lang w:bidi="ar-EG"/>
        </w:rPr>
        <w:t>st.end</w:t>
      </w:r>
      <w:proofErr w:type="spellEnd"/>
      <w:r>
        <w:rPr>
          <w:lang w:bidi="ar-EG"/>
        </w:rPr>
        <w:t>());</w:t>
      </w:r>
    </w:p>
    <w:p w14:paraId="59B96F71" w14:textId="77777777" w:rsidR="00CC1232" w:rsidRDefault="00CC1232" w:rsidP="00CC1232">
      <w:pPr>
        <w:pStyle w:val="NoSpacing"/>
        <w:rPr>
          <w:lang w:bidi="ar-EG"/>
        </w:rPr>
      </w:pPr>
      <w:r>
        <w:rPr>
          <w:lang w:bidi="ar-EG"/>
        </w:rPr>
        <w:t xml:space="preserve">    </w:t>
      </w:r>
      <w:proofErr w:type="spellStart"/>
      <w:r>
        <w:rPr>
          <w:lang w:bidi="ar-EG"/>
        </w:rPr>
        <w:t>st.erase</w:t>
      </w:r>
      <w:proofErr w:type="spellEnd"/>
      <w:r>
        <w:rPr>
          <w:lang w:bidi="ar-EG"/>
        </w:rPr>
        <w:t>(unique(</w:t>
      </w:r>
      <w:proofErr w:type="spellStart"/>
      <w:r>
        <w:rPr>
          <w:lang w:bidi="ar-EG"/>
        </w:rPr>
        <w:t>st.begin</w:t>
      </w:r>
      <w:proofErr w:type="spellEnd"/>
      <w:r>
        <w:rPr>
          <w:lang w:bidi="ar-EG"/>
        </w:rPr>
        <w:t xml:space="preserve">(), </w:t>
      </w:r>
      <w:proofErr w:type="spellStart"/>
      <w:r>
        <w:rPr>
          <w:lang w:bidi="ar-EG"/>
        </w:rPr>
        <w:t>st.end</w:t>
      </w:r>
      <w:proofErr w:type="spellEnd"/>
      <w:r>
        <w:rPr>
          <w:lang w:bidi="ar-EG"/>
        </w:rPr>
        <w:t xml:space="preserve">()), </w:t>
      </w:r>
      <w:proofErr w:type="spellStart"/>
      <w:r>
        <w:rPr>
          <w:lang w:bidi="ar-EG"/>
        </w:rPr>
        <w:t>st.end</w:t>
      </w:r>
      <w:proofErr w:type="spellEnd"/>
      <w:r>
        <w:rPr>
          <w:lang w:bidi="ar-EG"/>
        </w:rPr>
        <w:t>());</w:t>
      </w:r>
    </w:p>
    <w:p w14:paraId="39F52E2C" w14:textId="77777777" w:rsidR="00CC1232" w:rsidRDefault="00CC1232" w:rsidP="00CC1232">
      <w:pPr>
        <w:pStyle w:val="NoSpacing"/>
        <w:rPr>
          <w:lang w:bidi="ar-EG"/>
        </w:rPr>
      </w:pPr>
      <w:r>
        <w:rPr>
          <w:lang w:bidi="ar-EG"/>
        </w:rPr>
        <w:t xml:space="preserve">    for(auto &amp;</w:t>
      </w:r>
      <w:proofErr w:type="spellStart"/>
      <w:r>
        <w:rPr>
          <w:lang w:bidi="ar-EG"/>
        </w:rPr>
        <w:t>e:st</w:t>
      </w:r>
      <w:proofErr w:type="spellEnd"/>
      <w:r>
        <w:rPr>
          <w:lang w:bidi="ar-EG"/>
        </w:rPr>
        <w:t xml:space="preserve">)for(int </w:t>
      </w:r>
      <w:proofErr w:type="spellStart"/>
      <w:r>
        <w:rPr>
          <w:lang w:bidi="ar-EG"/>
        </w:rPr>
        <w:t>i</w:t>
      </w:r>
      <w:proofErr w:type="spellEnd"/>
      <w:r>
        <w:rPr>
          <w:lang w:bidi="ar-EG"/>
        </w:rPr>
        <w:t xml:space="preserve">=0; </w:t>
      </w:r>
      <w:proofErr w:type="spellStart"/>
      <w:r>
        <w:rPr>
          <w:lang w:bidi="ar-EG"/>
        </w:rPr>
        <w:t>i</w:t>
      </w:r>
      <w:proofErr w:type="spellEnd"/>
      <w:r>
        <w:rPr>
          <w:lang w:bidi="ar-EG"/>
        </w:rPr>
        <w:t xml:space="preserve">&lt;n; </w:t>
      </w:r>
      <w:proofErr w:type="spellStart"/>
      <w:r>
        <w:rPr>
          <w:lang w:bidi="ar-EG"/>
        </w:rPr>
        <w:t>i</w:t>
      </w:r>
      <w:proofErr w:type="spellEnd"/>
      <w:r>
        <w:rPr>
          <w:lang w:bidi="ar-EG"/>
        </w:rPr>
        <w:t>++)e = par[e];</w:t>
      </w:r>
    </w:p>
    <w:p w14:paraId="0DF92BF3" w14:textId="77777777" w:rsidR="00CC1232" w:rsidRDefault="00CC1232" w:rsidP="00CC1232">
      <w:pPr>
        <w:pStyle w:val="NoSpacing"/>
        <w:rPr>
          <w:lang w:bidi="ar-EG"/>
        </w:rPr>
      </w:pPr>
    </w:p>
    <w:p w14:paraId="2B17B436" w14:textId="77777777" w:rsidR="00CC1232" w:rsidRDefault="00CC1232" w:rsidP="00CC1232">
      <w:pPr>
        <w:pStyle w:val="NoSpacing"/>
        <w:rPr>
          <w:lang w:bidi="ar-EG"/>
        </w:rPr>
      </w:pPr>
      <w:r>
        <w:rPr>
          <w:lang w:bidi="ar-EG"/>
        </w:rPr>
        <w:t xml:space="preserve">    return </w:t>
      </w:r>
      <w:proofErr w:type="spellStart"/>
      <w:r>
        <w:rPr>
          <w:lang w:bidi="ar-EG"/>
        </w:rPr>
        <w:t>st.empty</w:t>
      </w:r>
      <w:proofErr w:type="spellEnd"/>
      <w:r>
        <w:rPr>
          <w:lang w:bidi="ar-EG"/>
        </w:rPr>
        <w:t>();</w:t>
      </w:r>
    </w:p>
    <w:p w14:paraId="6031FC41" w14:textId="5639CDC0" w:rsidR="00CC1232" w:rsidRDefault="00CC1232" w:rsidP="00E906D9">
      <w:pPr>
        <w:pStyle w:val="NoSpacing"/>
        <w:rPr>
          <w:lang w:bidi="ar-EG"/>
        </w:rPr>
      </w:pPr>
      <w:r>
        <w:rPr>
          <w:lang w:bidi="ar-EG"/>
        </w:rPr>
        <w:t>}</w:t>
      </w:r>
    </w:p>
    <w:p w14:paraId="65713C86" w14:textId="25F14CD8" w:rsidR="00B00866" w:rsidRDefault="00B00866" w:rsidP="00B00866">
      <w:pPr>
        <w:pStyle w:val="Heading2"/>
        <w:rPr>
          <w:lang w:bidi="ar-EG"/>
        </w:rPr>
      </w:pPr>
      <w:bookmarkStart w:id="59" w:name="_Toc160308603"/>
      <w:r>
        <w:rPr>
          <w:lang w:bidi="ar-EG"/>
        </w:rPr>
        <w:t>Kosaraju</w:t>
      </w:r>
      <w:bookmarkEnd w:id="59"/>
    </w:p>
    <w:p w14:paraId="60DFBE2C" w14:textId="77777777" w:rsidR="00B00866" w:rsidRPr="0023124B" w:rsidRDefault="00B00866" w:rsidP="00B00866">
      <w:pPr>
        <w:pStyle w:val="NoSpacing"/>
      </w:pPr>
      <w:r w:rsidRPr="0023124B">
        <w:t xml:space="preserve">vector&lt;int&gt; adj[N], </w:t>
      </w:r>
      <w:proofErr w:type="spellStart"/>
      <w:r w:rsidRPr="0023124B">
        <w:t>adjr</w:t>
      </w:r>
      <w:proofErr w:type="spellEnd"/>
      <w:r w:rsidRPr="0023124B">
        <w:t xml:space="preserve">[N], </w:t>
      </w:r>
      <w:proofErr w:type="spellStart"/>
      <w:r w:rsidRPr="0023124B">
        <w:t>scc</w:t>
      </w:r>
      <w:proofErr w:type="spellEnd"/>
      <w:r w:rsidRPr="0023124B">
        <w:t>[N];</w:t>
      </w:r>
    </w:p>
    <w:p w14:paraId="028F8C22" w14:textId="77777777" w:rsidR="00B00866" w:rsidRPr="0023124B" w:rsidRDefault="00B00866" w:rsidP="00B00866">
      <w:pPr>
        <w:pStyle w:val="NoSpacing"/>
      </w:pPr>
      <w:r w:rsidRPr="0023124B">
        <w:t>int vis[N], head[N], n;</w:t>
      </w:r>
    </w:p>
    <w:p w14:paraId="57FFA847" w14:textId="77777777" w:rsidR="00B00866" w:rsidRPr="0023124B" w:rsidRDefault="00B00866" w:rsidP="00B00866">
      <w:pPr>
        <w:pStyle w:val="NoSpacing"/>
      </w:pPr>
      <w:r w:rsidRPr="0023124B">
        <w:lastRenderedPageBreak/>
        <w:t>stack&lt;int&gt; topo;</w:t>
      </w:r>
    </w:p>
    <w:p w14:paraId="05E780EB" w14:textId="77777777" w:rsidR="00B00866" w:rsidRPr="0023124B" w:rsidRDefault="00B00866" w:rsidP="00B00866">
      <w:pPr>
        <w:pStyle w:val="NoSpacing"/>
      </w:pPr>
    </w:p>
    <w:p w14:paraId="1D4968AD" w14:textId="77777777" w:rsidR="00B00866" w:rsidRPr="0023124B" w:rsidRDefault="00B00866" w:rsidP="00B00866">
      <w:pPr>
        <w:pStyle w:val="NoSpacing"/>
      </w:pPr>
      <w:r w:rsidRPr="0023124B">
        <w:t xml:space="preserve">void </w:t>
      </w:r>
      <w:proofErr w:type="spellStart"/>
      <w:r w:rsidRPr="0023124B">
        <w:t>dfs</w:t>
      </w:r>
      <w:proofErr w:type="spellEnd"/>
      <w:r w:rsidRPr="0023124B">
        <w:t>(int u) {</w:t>
      </w:r>
    </w:p>
    <w:p w14:paraId="24417C42" w14:textId="77777777" w:rsidR="00B00866" w:rsidRPr="0023124B" w:rsidRDefault="00B00866" w:rsidP="00B00866">
      <w:pPr>
        <w:pStyle w:val="NoSpacing"/>
      </w:pPr>
      <w:r w:rsidRPr="0023124B">
        <w:t xml:space="preserve">    vis[u] = 1;</w:t>
      </w:r>
    </w:p>
    <w:p w14:paraId="7F48A76C" w14:textId="77777777" w:rsidR="00B00866" w:rsidRPr="0023124B" w:rsidRDefault="00B00866" w:rsidP="00B00866">
      <w:pPr>
        <w:pStyle w:val="NoSpacing"/>
      </w:pPr>
      <w:r w:rsidRPr="0023124B">
        <w:t xml:space="preserve">    for (auto v: adj[u]) if (!vis[v]) </w:t>
      </w:r>
      <w:proofErr w:type="spellStart"/>
      <w:r w:rsidRPr="0023124B">
        <w:t>dfs</w:t>
      </w:r>
      <w:proofErr w:type="spellEnd"/>
      <w:r w:rsidRPr="0023124B">
        <w:t>(v);</w:t>
      </w:r>
    </w:p>
    <w:p w14:paraId="214BC3F6" w14:textId="77777777" w:rsidR="00B00866" w:rsidRPr="0023124B" w:rsidRDefault="00B00866" w:rsidP="00B00866">
      <w:pPr>
        <w:pStyle w:val="NoSpacing"/>
      </w:pPr>
      <w:r w:rsidRPr="0023124B">
        <w:t xml:space="preserve">    </w:t>
      </w:r>
      <w:proofErr w:type="spellStart"/>
      <w:r w:rsidRPr="0023124B">
        <w:t>topo.push</w:t>
      </w:r>
      <w:proofErr w:type="spellEnd"/>
      <w:r w:rsidRPr="0023124B">
        <w:t>(u);</w:t>
      </w:r>
    </w:p>
    <w:p w14:paraId="72A9733B" w14:textId="77777777" w:rsidR="00B00866" w:rsidRPr="0023124B" w:rsidRDefault="00B00866" w:rsidP="00B00866">
      <w:pPr>
        <w:pStyle w:val="NoSpacing"/>
      </w:pPr>
      <w:r w:rsidRPr="0023124B">
        <w:t>}</w:t>
      </w:r>
    </w:p>
    <w:p w14:paraId="69B6877B" w14:textId="77777777" w:rsidR="00B00866" w:rsidRPr="0023124B" w:rsidRDefault="00B00866" w:rsidP="00B00866">
      <w:pPr>
        <w:pStyle w:val="NoSpacing"/>
      </w:pPr>
    </w:p>
    <w:p w14:paraId="1A786D00" w14:textId="77777777" w:rsidR="00B00866" w:rsidRPr="0023124B" w:rsidRDefault="00B00866" w:rsidP="00B00866">
      <w:pPr>
        <w:pStyle w:val="NoSpacing"/>
      </w:pPr>
      <w:r w:rsidRPr="0023124B">
        <w:t>void dfs2(int u, int g) {</w:t>
      </w:r>
    </w:p>
    <w:p w14:paraId="18FA6162" w14:textId="77777777" w:rsidR="00B00866" w:rsidRPr="0023124B" w:rsidRDefault="00B00866" w:rsidP="00B00866">
      <w:pPr>
        <w:pStyle w:val="NoSpacing"/>
      </w:pPr>
      <w:r w:rsidRPr="0023124B">
        <w:t xml:space="preserve">    if (~head[u]) return;</w:t>
      </w:r>
    </w:p>
    <w:p w14:paraId="5876B1E9" w14:textId="77777777" w:rsidR="00B00866" w:rsidRPr="0023124B" w:rsidRDefault="00B00866" w:rsidP="00B00866">
      <w:pPr>
        <w:pStyle w:val="NoSpacing"/>
      </w:pPr>
      <w:r w:rsidRPr="0023124B">
        <w:t xml:space="preserve">    head[u] = g;</w:t>
      </w:r>
    </w:p>
    <w:p w14:paraId="5C941228" w14:textId="77777777" w:rsidR="00B00866" w:rsidRPr="0023124B" w:rsidRDefault="00B00866" w:rsidP="00B00866">
      <w:pPr>
        <w:pStyle w:val="NoSpacing"/>
      </w:pPr>
      <w:r w:rsidRPr="0023124B">
        <w:t xml:space="preserve">    for (auto v: </w:t>
      </w:r>
      <w:proofErr w:type="spellStart"/>
      <w:r w:rsidRPr="0023124B">
        <w:t>adjr</w:t>
      </w:r>
      <w:proofErr w:type="spellEnd"/>
      <w:r w:rsidRPr="0023124B">
        <w:t>[u]) dfs2(v, g);</w:t>
      </w:r>
    </w:p>
    <w:p w14:paraId="3789728E" w14:textId="77777777" w:rsidR="00B00866" w:rsidRPr="0023124B" w:rsidRDefault="00B00866" w:rsidP="00B00866">
      <w:pPr>
        <w:pStyle w:val="NoSpacing"/>
      </w:pPr>
      <w:r w:rsidRPr="0023124B">
        <w:t>}</w:t>
      </w:r>
    </w:p>
    <w:p w14:paraId="2EFC8C40" w14:textId="77777777" w:rsidR="00B00866" w:rsidRPr="0023124B" w:rsidRDefault="00B00866" w:rsidP="00B00866">
      <w:pPr>
        <w:pStyle w:val="NoSpacing"/>
      </w:pPr>
    </w:p>
    <w:p w14:paraId="299D44D9" w14:textId="77777777" w:rsidR="00B00866" w:rsidRPr="0023124B" w:rsidRDefault="00B00866" w:rsidP="00B00866">
      <w:pPr>
        <w:pStyle w:val="NoSpacing"/>
      </w:pPr>
      <w:r w:rsidRPr="0023124B">
        <w:t xml:space="preserve">void </w:t>
      </w:r>
      <w:proofErr w:type="spellStart"/>
      <w:r w:rsidRPr="0023124B">
        <w:t>kosaraju</w:t>
      </w:r>
      <w:proofErr w:type="spellEnd"/>
      <w:r w:rsidRPr="0023124B">
        <w:t>() {</w:t>
      </w:r>
    </w:p>
    <w:p w14:paraId="11670B42" w14:textId="77777777" w:rsidR="00B00866" w:rsidRPr="0023124B" w:rsidRDefault="00B00866" w:rsidP="00B00866">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 {</w:t>
      </w:r>
    </w:p>
    <w:p w14:paraId="39278EF6" w14:textId="77777777" w:rsidR="00B00866" w:rsidRPr="0023124B" w:rsidRDefault="00B00866" w:rsidP="00B00866">
      <w:pPr>
        <w:pStyle w:val="NoSpacing"/>
      </w:pPr>
      <w:r w:rsidRPr="0023124B">
        <w:t xml:space="preserve">        vis[</w:t>
      </w:r>
      <w:proofErr w:type="spellStart"/>
      <w:r w:rsidRPr="0023124B">
        <w:t>i</w:t>
      </w:r>
      <w:proofErr w:type="spellEnd"/>
      <w:r w:rsidRPr="0023124B">
        <w:t>] = false;</w:t>
      </w:r>
    </w:p>
    <w:p w14:paraId="3DA43EBF" w14:textId="77777777" w:rsidR="00B00866" w:rsidRPr="0023124B" w:rsidRDefault="00B00866" w:rsidP="00B00866">
      <w:pPr>
        <w:pStyle w:val="NoSpacing"/>
      </w:pPr>
      <w:r w:rsidRPr="0023124B">
        <w:t xml:space="preserve">        head[</w:t>
      </w:r>
      <w:proofErr w:type="spellStart"/>
      <w:r w:rsidRPr="0023124B">
        <w:t>i</w:t>
      </w:r>
      <w:proofErr w:type="spellEnd"/>
      <w:r w:rsidRPr="0023124B">
        <w:t>] = -1;</w:t>
      </w:r>
    </w:p>
    <w:p w14:paraId="6107F4E2" w14:textId="77777777" w:rsidR="00B00866" w:rsidRPr="0023124B" w:rsidRDefault="00B00866" w:rsidP="00B00866">
      <w:pPr>
        <w:pStyle w:val="NoSpacing"/>
      </w:pPr>
      <w:r w:rsidRPr="0023124B">
        <w:t xml:space="preserve">    }</w:t>
      </w:r>
    </w:p>
    <w:p w14:paraId="094A7798" w14:textId="77777777" w:rsidR="00B00866" w:rsidRPr="0023124B" w:rsidRDefault="00B00866" w:rsidP="00B00866">
      <w:pPr>
        <w:pStyle w:val="NoSpacing"/>
      </w:pPr>
      <w:r w:rsidRPr="0023124B">
        <w:t xml:space="preserve">    int comps = 0;</w:t>
      </w:r>
    </w:p>
    <w:p w14:paraId="08DAAE81" w14:textId="77777777" w:rsidR="00B00866" w:rsidRPr="0023124B" w:rsidRDefault="00B00866" w:rsidP="00B00866">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++)if (!vis[</w:t>
      </w:r>
      <w:proofErr w:type="spellStart"/>
      <w:r w:rsidRPr="0023124B">
        <w:t>i</w:t>
      </w:r>
      <w:proofErr w:type="spellEnd"/>
      <w:r w:rsidRPr="0023124B">
        <w:t xml:space="preserve">]) </w:t>
      </w:r>
      <w:proofErr w:type="spellStart"/>
      <w:r w:rsidRPr="0023124B">
        <w:t>dfs</w:t>
      </w:r>
      <w:proofErr w:type="spellEnd"/>
      <w:r w:rsidRPr="0023124B">
        <w:t>(</w:t>
      </w:r>
      <w:proofErr w:type="spellStart"/>
      <w:r w:rsidRPr="0023124B">
        <w:t>i</w:t>
      </w:r>
      <w:proofErr w:type="spellEnd"/>
      <w:r w:rsidRPr="0023124B">
        <w:t>);</w:t>
      </w:r>
    </w:p>
    <w:p w14:paraId="48654BC0" w14:textId="77777777" w:rsidR="00B00866" w:rsidRPr="0023124B" w:rsidRDefault="00B00866" w:rsidP="00B00866">
      <w:pPr>
        <w:pStyle w:val="NoSpacing"/>
      </w:pPr>
    </w:p>
    <w:p w14:paraId="7117EA20" w14:textId="77777777" w:rsidR="00B00866" w:rsidRPr="0023124B" w:rsidRDefault="00B00866" w:rsidP="00B00866">
      <w:pPr>
        <w:pStyle w:val="NoSpacing"/>
      </w:pPr>
      <w:r w:rsidRPr="0023124B">
        <w:t xml:space="preserve">    while (!</w:t>
      </w:r>
      <w:proofErr w:type="spellStart"/>
      <w:r w:rsidRPr="0023124B">
        <w:t>topo.empty</w:t>
      </w:r>
      <w:proofErr w:type="spellEnd"/>
      <w:r w:rsidRPr="0023124B">
        <w:t>()) dfs2(</w:t>
      </w:r>
      <w:proofErr w:type="spellStart"/>
      <w:r w:rsidRPr="0023124B">
        <w:t>topo.top</w:t>
      </w:r>
      <w:proofErr w:type="spellEnd"/>
      <w:r w:rsidRPr="0023124B">
        <w:t xml:space="preserve">(), comps++), </w:t>
      </w:r>
      <w:proofErr w:type="spellStart"/>
      <w:r w:rsidRPr="0023124B">
        <w:t>topo.pop</w:t>
      </w:r>
      <w:proofErr w:type="spellEnd"/>
      <w:r w:rsidRPr="0023124B">
        <w:t>();</w:t>
      </w:r>
    </w:p>
    <w:p w14:paraId="3D7DC49D" w14:textId="77777777" w:rsidR="00B00866" w:rsidRPr="0023124B" w:rsidRDefault="00B00866" w:rsidP="00B00866">
      <w:pPr>
        <w:pStyle w:val="NoSpacing"/>
      </w:pPr>
    </w:p>
    <w:p w14:paraId="1CEC7F99" w14:textId="77777777" w:rsidR="00B00866" w:rsidRPr="0023124B" w:rsidRDefault="00B00866" w:rsidP="00B00866">
      <w:pPr>
        <w:pStyle w:val="NoSpacing"/>
      </w:pPr>
      <w:r w:rsidRPr="0023124B">
        <w:t xml:space="preserve">    for (int u = 0; u &lt; n; ++u) {</w:t>
      </w:r>
    </w:p>
    <w:p w14:paraId="37E7CBC7" w14:textId="77777777" w:rsidR="00B00866" w:rsidRPr="0023124B" w:rsidRDefault="00B00866" w:rsidP="00B00866">
      <w:pPr>
        <w:pStyle w:val="NoSpacing"/>
      </w:pPr>
      <w:r w:rsidRPr="0023124B">
        <w:t xml:space="preserve">        for(auto v:adj[u]){</w:t>
      </w:r>
    </w:p>
    <w:p w14:paraId="528157CD" w14:textId="77777777" w:rsidR="00B00866" w:rsidRPr="0023124B" w:rsidRDefault="00B00866" w:rsidP="00B00866">
      <w:pPr>
        <w:pStyle w:val="NoSpacing"/>
      </w:pPr>
      <w:r w:rsidRPr="0023124B">
        <w:t xml:space="preserve">            if(head[u] == head[v])continue;</w:t>
      </w:r>
    </w:p>
    <w:p w14:paraId="47122A64" w14:textId="77777777" w:rsidR="00B00866" w:rsidRPr="0023124B" w:rsidRDefault="00B00866" w:rsidP="00B00866">
      <w:pPr>
        <w:pStyle w:val="NoSpacing"/>
      </w:pPr>
      <w:r w:rsidRPr="0023124B">
        <w:t xml:space="preserve">            </w:t>
      </w:r>
      <w:proofErr w:type="spellStart"/>
      <w:r w:rsidRPr="0023124B">
        <w:t>scc</w:t>
      </w:r>
      <w:proofErr w:type="spellEnd"/>
      <w:r w:rsidRPr="0023124B">
        <w:t>[head[u]].</w:t>
      </w:r>
      <w:proofErr w:type="spellStart"/>
      <w:r w:rsidRPr="0023124B">
        <w:t>push_back</w:t>
      </w:r>
      <w:proofErr w:type="spellEnd"/>
      <w:r w:rsidRPr="0023124B">
        <w:t>(head[v]);</w:t>
      </w:r>
    </w:p>
    <w:p w14:paraId="1EF10CC8" w14:textId="77777777" w:rsidR="00B00866" w:rsidRPr="0023124B" w:rsidRDefault="00B00866" w:rsidP="00B00866">
      <w:pPr>
        <w:pStyle w:val="NoSpacing"/>
      </w:pPr>
      <w:r w:rsidRPr="0023124B">
        <w:t xml:space="preserve">        }</w:t>
      </w:r>
    </w:p>
    <w:p w14:paraId="20840EF4" w14:textId="77777777" w:rsidR="00B00866" w:rsidRPr="0023124B" w:rsidRDefault="00B00866" w:rsidP="00B00866">
      <w:pPr>
        <w:pStyle w:val="NoSpacing"/>
      </w:pPr>
      <w:r w:rsidRPr="0023124B">
        <w:t xml:space="preserve">    }    </w:t>
      </w:r>
    </w:p>
    <w:p w14:paraId="51E88915" w14:textId="6BD12F08" w:rsidR="00B00866" w:rsidRPr="00B00866" w:rsidRDefault="00B00866" w:rsidP="00B00866">
      <w:pPr>
        <w:pStyle w:val="NoSpacing"/>
      </w:pPr>
      <w:r w:rsidRPr="0023124B">
        <w:t>}</w:t>
      </w:r>
    </w:p>
    <w:p w14:paraId="768DB223" w14:textId="5CA315F5" w:rsidR="00F12644" w:rsidRDefault="00F12644" w:rsidP="00F12644">
      <w:pPr>
        <w:pStyle w:val="Heading2"/>
        <w:rPr>
          <w:lang w:bidi="ar-EG"/>
        </w:rPr>
      </w:pPr>
      <w:bookmarkStart w:id="60" w:name="_Toc160308604"/>
      <w:r>
        <w:rPr>
          <w:lang w:bidi="ar-EG"/>
        </w:rPr>
        <w:t xml:space="preserve">SCC and </w:t>
      </w:r>
      <w:proofErr w:type="spellStart"/>
      <w:r>
        <w:rPr>
          <w:lang w:bidi="ar-EG"/>
        </w:rPr>
        <w:t>TwoSat</w:t>
      </w:r>
      <w:bookmarkEnd w:id="60"/>
      <w:proofErr w:type="spellEnd"/>
    </w:p>
    <w:p w14:paraId="70E68114" w14:textId="77777777" w:rsidR="00F12644" w:rsidRDefault="00F12644" w:rsidP="00F12644">
      <w:pPr>
        <w:pStyle w:val="NoSpacing"/>
        <w:rPr>
          <w:lang w:bidi="ar-EG"/>
        </w:rPr>
      </w:pPr>
      <w:r>
        <w:rPr>
          <w:lang w:bidi="ar-EG"/>
        </w:rPr>
        <w:t>#include &lt;bits/</w:t>
      </w:r>
      <w:proofErr w:type="spellStart"/>
      <w:r>
        <w:rPr>
          <w:lang w:bidi="ar-EG"/>
        </w:rPr>
        <w:t>stdc</w:t>
      </w:r>
      <w:proofErr w:type="spellEnd"/>
      <w:r>
        <w:rPr>
          <w:lang w:bidi="ar-EG"/>
        </w:rPr>
        <w:t>++.h&gt;</w:t>
      </w:r>
    </w:p>
    <w:p w14:paraId="55F2D19A" w14:textId="77777777" w:rsidR="00F12644" w:rsidRDefault="00F12644" w:rsidP="00F12644">
      <w:pPr>
        <w:pStyle w:val="NoSpacing"/>
        <w:rPr>
          <w:lang w:bidi="ar-EG"/>
        </w:rPr>
      </w:pPr>
    </w:p>
    <w:p w14:paraId="5F5FEC2B" w14:textId="6C2CF12A" w:rsidR="00F12644" w:rsidRDefault="00F12644" w:rsidP="00F12644">
      <w:pPr>
        <w:pStyle w:val="NoSpacing"/>
        <w:rPr>
          <w:lang w:bidi="ar-EG"/>
        </w:rPr>
      </w:pPr>
      <w:r>
        <w:rPr>
          <w:lang w:bidi="ar-EG"/>
        </w:rPr>
        <w:t xml:space="preserve">#define pb </w:t>
      </w:r>
      <w:proofErr w:type="spellStart"/>
      <w:r>
        <w:rPr>
          <w:lang w:bidi="ar-EG"/>
        </w:rPr>
        <w:t>push_back</w:t>
      </w:r>
      <w:proofErr w:type="spellEnd"/>
    </w:p>
    <w:p w14:paraId="7DF404AF" w14:textId="77777777" w:rsidR="00F12644" w:rsidRDefault="00F12644" w:rsidP="00F12644">
      <w:pPr>
        <w:pStyle w:val="NoSpacing"/>
        <w:rPr>
          <w:lang w:bidi="ar-EG"/>
        </w:rPr>
      </w:pPr>
      <w:r>
        <w:rPr>
          <w:lang w:bidi="ar-EG"/>
        </w:rPr>
        <w:t>#define F first</w:t>
      </w:r>
    </w:p>
    <w:p w14:paraId="1564B054" w14:textId="77777777" w:rsidR="00F12644" w:rsidRDefault="00F12644" w:rsidP="00F12644">
      <w:pPr>
        <w:pStyle w:val="NoSpacing"/>
        <w:rPr>
          <w:lang w:bidi="ar-EG"/>
        </w:rPr>
      </w:pPr>
      <w:r>
        <w:rPr>
          <w:lang w:bidi="ar-EG"/>
        </w:rPr>
        <w:t>#define S second</w:t>
      </w:r>
    </w:p>
    <w:p w14:paraId="52CD38A4" w14:textId="77777777" w:rsidR="00F12644" w:rsidRDefault="00F12644" w:rsidP="00F12644">
      <w:pPr>
        <w:pStyle w:val="NoSpacing"/>
        <w:rPr>
          <w:lang w:bidi="ar-EG"/>
        </w:rPr>
      </w:pPr>
      <w:r>
        <w:rPr>
          <w:lang w:bidi="ar-EG"/>
        </w:rPr>
        <w:t xml:space="preserve">#define MP </w:t>
      </w:r>
      <w:proofErr w:type="spellStart"/>
      <w:r>
        <w:rPr>
          <w:lang w:bidi="ar-EG"/>
        </w:rPr>
        <w:t>make_pair</w:t>
      </w:r>
      <w:proofErr w:type="spellEnd"/>
    </w:p>
    <w:p w14:paraId="2602D946" w14:textId="77777777" w:rsidR="00F12644" w:rsidRDefault="00F12644" w:rsidP="00F12644">
      <w:pPr>
        <w:pStyle w:val="NoSpacing"/>
        <w:rPr>
          <w:lang w:bidi="ar-EG"/>
        </w:rPr>
      </w:pPr>
      <w:r>
        <w:rPr>
          <w:lang w:bidi="ar-EG"/>
        </w:rPr>
        <w:t xml:space="preserve">#define all(x) </w:t>
      </w:r>
      <w:proofErr w:type="spellStart"/>
      <w:r>
        <w:rPr>
          <w:lang w:bidi="ar-EG"/>
        </w:rPr>
        <w:t>x.begin</w:t>
      </w:r>
      <w:proofErr w:type="spellEnd"/>
      <w:r>
        <w:rPr>
          <w:lang w:bidi="ar-EG"/>
        </w:rPr>
        <w:t>(),</w:t>
      </w:r>
      <w:proofErr w:type="spellStart"/>
      <w:r>
        <w:rPr>
          <w:lang w:bidi="ar-EG"/>
        </w:rPr>
        <w:t>x.end</w:t>
      </w:r>
      <w:proofErr w:type="spellEnd"/>
      <w:r>
        <w:rPr>
          <w:lang w:bidi="ar-EG"/>
        </w:rPr>
        <w:t>()</w:t>
      </w:r>
    </w:p>
    <w:p w14:paraId="56562945" w14:textId="77777777" w:rsidR="00F12644" w:rsidRDefault="00F12644" w:rsidP="00F12644">
      <w:pPr>
        <w:pStyle w:val="NoSpacing"/>
        <w:rPr>
          <w:lang w:bidi="ar-EG"/>
        </w:rPr>
      </w:pPr>
      <w:r>
        <w:rPr>
          <w:lang w:bidi="ar-EG"/>
        </w:rPr>
        <w:t xml:space="preserve">#define </w:t>
      </w:r>
      <w:proofErr w:type="spellStart"/>
      <w:r>
        <w:rPr>
          <w:lang w:bidi="ar-EG"/>
        </w:rPr>
        <w:t>Hagry</w:t>
      </w:r>
      <w:proofErr w:type="spellEnd"/>
      <w:r>
        <w:rPr>
          <w:lang w:bidi="ar-EG"/>
        </w:rPr>
        <w:t xml:space="preserve"> </w:t>
      </w:r>
      <w:proofErr w:type="spellStart"/>
      <w:r>
        <w:rPr>
          <w:lang w:bidi="ar-EG"/>
        </w:rPr>
        <w:t>ios</w:t>
      </w:r>
      <w:proofErr w:type="spellEnd"/>
      <w:r>
        <w:rPr>
          <w:lang w:bidi="ar-EG"/>
        </w:rPr>
        <w:t>::</w:t>
      </w:r>
      <w:proofErr w:type="spellStart"/>
      <w:r>
        <w:rPr>
          <w:lang w:bidi="ar-EG"/>
        </w:rPr>
        <w:t>sync_with_stdio</w:t>
      </w:r>
      <w:proofErr w:type="spellEnd"/>
      <w:r>
        <w:rPr>
          <w:lang w:bidi="ar-EG"/>
        </w:rPr>
        <w:t>(false);</w:t>
      </w:r>
      <w:proofErr w:type="spellStart"/>
      <w:r>
        <w:rPr>
          <w:lang w:bidi="ar-EG"/>
        </w:rPr>
        <w:t>cout.tie</w:t>
      </w:r>
      <w:proofErr w:type="spellEnd"/>
      <w:r>
        <w:rPr>
          <w:lang w:bidi="ar-EG"/>
        </w:rPr>
        <w:t>(NULL);</w:t>
      </w:r>
      <w:proofErr w:type="spellStart"/>
      <w:r>
        <w:rPr>
          <w:lang w:bidi="ar-EG"/>
        </w:rPr>
        <w:t>cin.tie</w:t>
      </w:r>
      <w:proofErr w:type="spellEnd"/>
      <w:r>
        <w:rPr>
          <w:lang w:bidi="ar-EG"/>
        </w:rPr>
        <w:t>(NULL);</w:t>
      </w:r>
    </w:p>
    <w:p w14:paraId="427A29E9" w14:textId="77777777" w:rsidR="00F12644" w:rsidRDefault="00F12644" w:rsidP="00F12644">
      <w:pPr>
        <w:pStyle w:val="NoSpacing"/>
        <w:rPr>
          <w:lang w:bidi="ar-EG"/>
        </w:rPr>
      </w:pPr>
    </w:p>
    <w:p w14:paraId="63A6B46C" w14:textId="77777777" w:rsidR="00F12644" w:rsidRDefault="00F12644" w:rsidP="00F12644">
      <w:pPr>
        <w:pStyle w:val="NoSpacing"/>
        <w:rPr>
          <w:lang w:bidi="ar-EG"/>
        </w:rPr>
      </w:pPr>
      <w:r>
        <w:rPr>
          <w:lang w:bidi="ar-EG"/>
        </w:rPr>
        <w:t>using namespace std;</w:t>
      </w:r>
    </w:p>
    <w:p w14:paraId="0D6478D7" w14:textId="77777777" w:rsidR="00F12644" w:rsidRDefault="00F12644" w:rsidP="00F12644">
      <w:pPr>
        <w:pStyle w:val="NoSpacing"/>
        <w:rPr>
          <w:lang w:bidi="ar-EG"/>
        </w:rPr>
      </w:pPr>
      <w:r>
        <w:rPr>
          <w:lang w:bidi="ar-EG"/>
        </w:rPr>
        <w:t xml:space="preserve">using </w:t>
      </w:r>
      <w:proofErr w:type="spellStart"/>
      <w:r>
        <w:rPr>
          <w:lang w:bidi="ar-EG"/>
        </w:rPr>
        <w:t>ll</w:t>
      </w:r>
      <w:proofErr w:type="spellEnd"/>
      <w:r>
        <w:rPr>
          <w:lang w:bidi="ar-EG"/>
        </w:rPr>
        <w:t xml:space="preserve"> = long </w:t>
      </w:r>
      <w:proofErr w:type="spellStart"/>
      <w:r>
        <w:rPr>
          <w:lang w:bidi="ar-EG"/>
        </w:rPr>
        <w:t>long</w:t>
      </w:r>
      <w:proofErr w:type="spellEnd"/>
      <w:r>
        <w:rPr>
          <w:lang w:bidi="ar-EG"/>
        </w:rPr>
        <w:t>;</w:t>
      </w:r>
    </w:p>
    <w:p w14:paraId="627C8F45" w14:textId="77777777" w:rsidR="00F12644" w:rsidRDefault="00F12644" w:rsidP="00F12644">
      <w:pPr>
        <w:pStyle w:val="NoSpacing"/>
        <w:rPr>
          <w:lang w:bidi="ar-EG"/>
        </w:rPr>
      </w:pPr>
      <w:r>
        <w:rPr>
          <w:lang w:bidi="ar-EG"/>
        </w:rPr>
        <w:t>using pi = pair&lt;int, int&gt;;</w:t>
      </w:r>
    </w:p>
    <w:p w14:paraId="5F9128A0" w14:textId="77777777" w:rsidR="00F12644" w:rsidRDefault="00F12644" w:rsidP="00F12644">
      <w:pPr>
        <w:pStyle w:val="NoSpacing"/>
        <w:rPr>
          <w:lang w:bidi="ar-EG"/>
        </w:rPr>
      </w:pPr>
      <w:r>
        <w:rPr>
          <w:lang w:bidi="ar-EG"/>
        </w:rPr>
        <w:t>using vi = vector&lt;int&gt;;</w:t>
      </w:r>
    </w:p>
    <w:p w14:paraId="5ED064CE" w14:textId="77777777" w:rsidR="00F12644" w:rsidRDefault="00F12644" w:rsidP="00F12644">
      <w:pPr>
        <w:pStyle w:val="NoSpacing"/>
        <w:rPr>
          <w:lang w:bidi="ar-EG"/>
        </w:rPr>
      </w:pPr>
      <w:r>
        <w:rPr>
          <w:lang w:bidi="ar-EG"/>
        </w:rPr>
        <w:t xml:space="preserve">using </w:t>
      </w:r>
      <w:proofErr w:type="spellStart"/>
      <w:r>
        <w:rPr>
          <w:lang w:bidi="ar-EG"/>
        </w:rPr>
        <w:t>vb</w:t>
      </w:r>
      <w:proofErr w:type="spellEnd"/>
      <w:r>
        <w:rPr>
          <w:lang w:bidi="ar-EG"/>
        </w:rPr>
        <w:t xml:space="preserve"> = vector&lt;bool&gt;;</w:t>
      </w:r>
    </w:p>
    <w:p w14:paraId="7BB81523" w14:textId="77777777" w:rsidR="00F12644" w:rsidRDefault="00F12644" w:rsidP="00F12644">
      <w:pPr>
        <w:pStyle w:val="NoSpacing"/>
        <w:rPr>
          <w:lang w:bidi="ar-EG"/>
        </w:rPr>
      </w:pPr>
      <w:r>
        <w:rPr>
          <w:lang w:bidi="ar-EG"/>
        </w:rPr>
        <w:t xml:space="preserve">using </w:t>
      </w:r>
      <w:proofErr w:type="spellStart"/>
      <w:r>
        <w:rPr>
          <w:lang w:bidi="ar-EG"/>
        </w:rPr>
        <w:t>vll</w:t>
      </w:r>
      <w:proofErr w:type="spellEnd"/>
      <w:r>
        <w:rPr>
          <w:lang w:bidi="ar-EG"/>
        </w:rPr>
        <w:t xml:space="preserve"> = vector&lt;</w:t>
      </w:r>
      <w:proofErr w:type="spellStart"/>
      <w:r>
        <w:rPr>
          <w:lang w:bidi="ar-EG"/>
        </w:rPr>
        <w:t>ll</w:t>
      </w:r>
      <w:proofErr w:type="spellEnd"/>
      <w:r>
        <w:rPr>
          <w:lang w:bidi="ar-EG"/>
        </w:rPr>
        <w:t>&gt;;</w:t>
      </w:r>
    </w:p>
    <w:p w14:paraId="600FEBE7" w14:textId="77777777" w:rsidR="00F12644" w:rsidRDefault="00F12644" w:rsidP="00F12644">
      <w:pPr>
        <w:pStyle w:val="NoSpacing"/>
        <w:rPr>
          <w:lang w:bidi="ar-EG"/>
        </w:rPr>
      </w:pPr>
      <w:r>
        <w:rPr>
          <w:lang w:bidi="ar-EG"/>
        </w:rPr>
        <w:t xml:space="preserve">using </w:t>
      </w:r>
      <w:proofErr w:type="spellStart"/>
      <w:r>
        <w:rPr>
          <w:lang w:bidi="ar-EG"/>
        </w:rPr>
        <w:t>vpi</w:t>
      </w:r>
      <w:proofErr w:type="spellEnd"/>
      <w:r>
        <w:rPr>
          <w:lang w:bidi="ar-EG"/>
        </w:rPr>
        <w:t xml:space="preserve"> = vector&lt;pair&lt;int, int&gt;&gt;;</w:t>
      </w:r>
    </w:p>
    <w:p w14:paraId="5DD9F76D" w14:textId="77777777" w:rsidR="00F12644" w:rsidRDefault="00F12644" w:rsidP="00F12644">
      <w:pPr>
        <w:pStyle w:val="NoSpacing"/>
        <w:rPr>
          <w:lang w:bidi="ar-EG"/>
        </w:rPr>
      </w:pPr>
      <w:r>
        <w:rPr>
          <w:lang w:bidi="ar-EG"/>
        </w:rPr>
        <w:t xml:space="preserve">using </w:t>
      </w:r>
      <w:proofErr w:type="spellStart"/>
      <w:r>
        <w:rPr>
          <w:lang w:bidi="ar-EG"/>
        </w:rPr>
        <w:t>vvi</w:t>
      </w:r>
      <w:proofErr w:type="spellEnd"/>
      <w:r>
        <w:rPr>
          <w:lang w:bidi="ar-EG"/>
        </w:rPr>
        <w:t xml:space="preserve"> = vector&lt;vector&lt;int&gt;&gt;;</w:t>
      </w:r>
    </w:p>
    <w:p w14:paraId="0DF5E9C4" w14:textId="77777777" w:rsidR="00F12644" w:rsidRDefault="00F12644" w:rsidP="00F12644">
      <w:pPr>
        <w:pStyle w:val="NoSpacing"/>
        <w:rPr>
          <w:lang w:bidi="ar-EG"/>
        </w:rPr>
      </w:pPr>
    </w:p>
    <w:p w14:paraId="2E15BD86" w14:textId="77777777" w:rsidR="00F12644" w:rsidRDefault="00F12644" w:rsidP="00F12644">
      <w:pPr>
        <w:pStyle w:val="NoSpacing"/>
        <w:rPr>
          <w:lang w:bidi="ar-EG"/>
        </w:rPr>
      </w:pPr>
      <w:r>
        <w:rPr>
          <w:lang w:bidi="ar-EG"/>
        </w:rPr>
        <w:t>// assuming nodes are zero based</w:t>
      </w:r>
    </w:p>
    <w:p w14:paraId="131495CC" w14:textId="77777777" w:rsidR="00F12644" w:rsidRDefault="00F12644" w:rsidP="00F12644">
      <w:pPr>
        <w:pStyle w:val="NoSpacing"/>
        <w:rPr>
          <w:lang w:bidi="ar-EG"/>
        </w:rPr>
      </w:pPr>
      <w:r>
        <w:rPr>
          <w:lang w:bidi="ar-EG"/>
        </w:rPr>
        <w:t>struct SCC {</w:t>
      </w:r>
    </w:p>
    <w:p w14:paraId="17C37DF7" w14:textId="77777777" w:rsidR="00F12644" w:rsidRDefault="00F12644" w:rsidP="00F12644">
      <w:pPr>
        <w:pStyle w:val="NoSpacing"/>
        <w:rPr>
          <w:lang w:bidi="ar-EG"/>
        </w:rPr>
      </w:pPr>
      <w:r>
        <w:rPr>
          <w:lang w:bidi="ar-EG"/>
        </w:rPr>
        <w:t xml:space="preserve">    </w:t>
      </w:r>
      <w:proofErr w:type="spellStart"/>
      <w:r>
        <w:rPr>
          <w:lang w:bidi="ar-EG"/>
        </w:rPr>
        <w:t>vvi</w:t>
      </w:r>
      <w:proofErr w:type="spellEnd"/>
      <w:r>
        <w:rPr>
          <w:lang w:bidi="ar-EG"/>
        </w:rPr>
        <w:t xml:space="preserve"> adj, </w:t>
      </w:r>
      <w:proofErr w:type="spellStart"/>
      <w:r>
        <w:rPr>
          <w:lang w:bidi="ar-EG"/>
        </w:rPr>
        <w:t>adjRev</w:t>
      </w:r>
      <w:proofErr w:type="spellEnd"/>
      <w:r>
        <w:rPr>
          <w:lang w:bidi="ar-EG"/>
        </w:rPr>
        <w:t>, comps;</w:t>
      </w:r>
    </w:p>
    <w:p w14:paraId="41C431D1" w14:textId="77777777" w:rsidR="00F12644" w:rsidRDefault="00F12644" w:rsidP="00F12644">
      <w:pPr>
        <w:pStyle w:val="NoSpacing"/>
        <w:rPr>
          <w:lang w:bidi="ar-EG"/>
        </w:rPr>
      </w:pPr>
      <w:r>
        <w:rPr>
          <w:lang w:bidi="ar-EG"/>
        </w:rPr>
        <w:t xml:space="preserve">    </w:t>
      </w:r>
      <w:proofErr w:type="spellStart"/>
      <w:r>
        <w:rPr>
          <w:lang w:bidi="ar-EG"/>
        </w:rPr>
        <w:t>vpi</w:t>
      </w:r>
      <w:proofErr w:type="spellEnd"/>
      <w:r>
        <w:rPr>
          <w:lang w:bidi="ar-EG"/>
        </w:rPr>
        <w:t xml:space="preserve"> edges;</w:t>
      </w:r>
    </w:p>
    <w:p w14:paraId="1EB7E489" w14:textId="77777777" w:rsidR="00F12644" w:rsidRDefault="00F12644" w:rsidP="00F12644">
      <w:pPr>
        <w:pStyle w:val="NoSpacing"/>
        <w:rPr>
          <w:lang w:bidi="ar-EG"/>
        </w:rPr>
      </w:pPr>
      <w:r>
        <w:rPr>
          <w:lang w:bidi="ar-EG"/>
        </w:rPr>
        <w:t xml:space="preserve">    vi </w:t>
      </w:r>
      <w:proofErr w:type="spellStart"/>
      <w:r>
        <w:rPr>
          <w:lang w:bidi="ar-EG"/>
        </w:rPr>
        <w:t>revOut</w:t>
      </w:r>
      <w:proofErr w:type="spellEnd"/>
      <w:r>
        <w:rPr>
          <w:lang w:bidi="ar-EG"/>
        </w:rPr>
        <w:t xml:space="preserve">, </w:t>
      </w:r>
      <w:proofErr w:type="spellStart"/>
      <w:r>
        <w:rPr>
          <w:lang w:bidi="ar-EG"/>
        </w:rPr>
        <w:t>compOf</w:t>
      </w:r>
      <w:proofErr w:type="spellEnd"/>
      <w:r>
        <w:rPr>
          <w:lang w:bidi="ar-EG"/>
        </w:rPr>
        <w:t>;</w:t>
      </w:r>
    </w:p>
    <w:p w14:paraId="0FC72BCC" w14:textId="77777777" w:rsidR="00F12644" w:rsidRDefault="00F12644" w:rsidP="00F12644">
      <w:pPr>
        <w:pStyle w:val="NoSpacing"/>
        <w:rPr>
          <w:lang w:bidi="ar-EG"/>
        </w:rPr>
      </w:pPr>
      <w:r>
        <w:rPr>
          <w:lang w:bidi="ar-EG"/>
        </w:rPr>
        <w:t xml:space="preserve">    </w:t>
      </w:r>
      <w:proofErr w:type="spellStart"/>
      <w:r>
        <w:rPr>
          <w:lang w:bidi="ar-EG"/>
        </w:rPr>
        <w:t>vb</w:t>
      </w:r>
      <w:proofErr w:type="spellEnd"/>
      <w:r>
        <w:rPr>
          <w:lang w:bidi="ar-EG"/>
        </w:rPr>
        <w:t xml:space="preserve"> vis;</w:t>
      </w:r>
    </w:p>
    <w:p w14:paraId="66E7E449" w14:textId="77777777" w:rsidR="00F12644" w:rsidRDefault="00F12644" w:rsidP="00F12644">
      <w:pPr>
        <w:pStyle w:val="NoSpacing"/>
        <w:rPr>
          <w:lang w:bidi="ar-EG"/>
        </w:rPr>
      </w:pPr>
      <w:r>
        <w:rPr>
          <w:lang w:bidi="ar-EG"/>
        </w:rPr>
        <w:t xml:space="preserve">    int N;</w:t>
      </w:r>
    </w:p>
    <w:p w14:paraId="692DA0AE" w14:textId="77777777" w:rsidR="00F12644" w:rsidRDefault="00F12644" w:rsidP="00F12644">
      <w:pPr>
        <w:pStyle w:val="NoSpacing"/>
        <w:rPr>
          <w:lang w:bidi="ar-EG"/>
        </w:rPr>
      </w:pPr>
    </w:p>
    <w:p w14:paraId="167A1D16" w14:textId="77777777" w:rsidR="00F12644" w:rsidRDefault="00F12644" w:rsidP="00F12644">
      <w:pPr>
        <w:pStyle w:val="NoSpacing"/>
        <w:rPr>
          <w:lang w:bidi="ar-EG"/>
        </w:rPr>
      </w:pPr>
      <w:r>
        <w:rPr>
          <w:lang w:bidi="ar-EG"/>
        </w:rPr>
        <w:t xml:space="preserve">    void </w:t>
      </w:r>
      <w:proofErr w:type="spellStart"/>
      <w:r>
        <w:rPr>
          <w:lang w:bidi="ar-EG"/>
        </w:rPr>
        <w:t>init</w:t>
      </w:r>
      <w:proofErr w:type="spellEnd"/>
      <w:r>
        <w:rPr>
          <w:lang w:bidi="ar-EG"/>
        </w:rPr>
        <w:t>(int n) {</w:t>
      </w:r>
    </w:p>
    <w:p w14:paraId="65BAA1B7" w14:textId="77777777" w:rsidR="00F12644" w:rsidRDefault="00F12644" w:rsidP="00F12644">
      <w:pPr>
        <w:pStyle w:val="NoSpacing"/>
        <w:rPr>
          <w:lang w:bidi="ar-EG"/>
        </w:rPr>
      </w:pPr>
      <w:r>
        <w:rPr>
          <w:lang w:bidi="ar-EG"/>
        </w:rPr>
        <w:t xml:space="preserve">        N = n;</w:t>
      </w:r>
    </w:p>
    <w:p w14:paraId="43DAE9AF" w14:textId="77777777" w:rsidR="00F12644" w:rsidRDefault="00F12644" w:rsidP="00F12644">
      <w:pPr>
        <w:pStyle w:val="NoSpacing"/>
        <w:rPr>
          <w:lang w:bidi="ar-EG"/>
        </w:rPr>
      </w:pPr>
      <w:r>
        <w:rPr>
          <w:lang w:bidi="ar-EG"/>
        </w:rPr>
        <w:t xml:space="preserve">        </w:t>
      </w:r>
      <w:proofErr w:type="spellStart"/>
      <w:r>
        <w:rPr>
          <w:lang w:bidi="ar-EG"/>
        </w:rPr>
        <w:t>adj.resize</w:t>
      </w:r>
      <w:proofErr w:type="spellEnd"/>
      <w:r>
        <w:rPr>
          <w:lang w:bidi="ar-EG"/>
        </w:rPr>
        <w:t>(n);</w:t>
      </w:r>
    </w:p>
    <w:p w14:paraId="4043B03F" w14:textId="77777777" w:rsidR="00F12644" w:rsidRDefault="00F12644" w:rsidP="00F12644">
      <w:pPr>
        <w:pStyle w:val="NoSpacing"/>
        <w:rPr>
          <w:lang w:bidi="ar-EG"/>
        </w:rPr>
      </w:pPr>
      <w:r>
        <w:rPr>
          <w:lang w:bidi="ar-EG"/>
        </w:rPr>
        <w:t xml:space="preserve">        </w:t>
      </w:r>
      <w:proofErr w:type="spellStart"/>
      <w:r>
        <w:rPr>
          <w:lang w:bidi="ar-EG"/>
        </w:rPr>
        <w:t>adjRev.resize</w:t>
      </w:r>
      <w:proofErr w:type="spellEnd"/>
      <w:r>
        <w:rPr>
          <w:lang w:bidi="ar-EG"/>
        </w:rPr>
        <w:t>(n);</w:t>
      </w:r>
    </w:p>
    <w:p w14:paraId="7FCD3A46" w14:textId="77777777" w:rsidR="00F12644" w:rsidRDefault="00F12644" w:rsidP="00F12644">
      <w:pPr>
        <w:pStyle w:val="NoSpacing"/>
        <w:rPr>
          <w:lang w:bidi="ar-EG"/>
        </w:rPr>
      </w:pPr>
      <w:r>
        <w:rPr>
          <w:lang w:bidi="ar-EG"/>
        </w:rPr>
        <w:t xml:space="preserve">        </w:t>
      </w:r>
      <w:proofErr w:type="spellStart"/>
      <w:r>
        <w:rPr>
          <w:lang w:bidi="ar-EG"/>
        </w:rPr>
        <w:t>vis.resize</w:t>
      </w:r>
      <w:proofErr w:type="spellEnd"/>
      <w:r>
        <w:rPr>
          <w:lang w:bidi="ar-EG"/>
        </w:rPr>
        <w:t>(n);</w:t>
      </w:r>
    </w:p>
    <w:p w14:paraId="7F418404" w14:textId="77777777" w:rsidR="00F12644" w:rsidRDefault="00F12644" w:rsidP="00F12644">
      <w:pPr>
        <w:pStyle w:val="NoSpacing"/>
        <w:rPr>
          <w:lang w:bidi="ar-EG"/>
        </w:rPr>
      </w:pPr>
      <w:r>
        <w:rPr>
          <w:lang w:bidi="ar-EG"/>
        </w:rPr>
        <w:t xml:space="preserve">        </w:t>
      </w:r>
      <w:proofErr w:type="spellStart"/>
      <w:r>
        <w:rPr>
          <w:lang w:bidi="ar-EG"/>
        </w:rPr>
        <w:t>compOf.resize</w:t>
      </w:r>
      <w:proofErr w:type="spellEnd"/>
      <w:r>
        <w:rPr>
          <w:lang w:bidi="ar-EG"/>
        </w:rPr>
        <w:t>(n);</w:t>
      </w:r>
    </w:p>
    <w:p w14:paraId="0F727F92" w14:textId="77777777" w:rsidR="00F12644" w:rsidRDefault="00F12644" w:rsidP="00F12644">
      <w:pPr>
        <w:pStyle w:val="NoSpacing"/>
        <w:rPr>
          <w:lang w:bidi="ar-EG"/>
        </w:rPr>
      </w:pPr>
      <w:r>
        <w:rPr>
          <w:lang w:bidi="ar-EG"/>
        </w:rPr>
        <w:t xml:space="preserve">    }</w:t>
      </w:r>
    </w:p>
    <w:p w14:paraId="3694D018" w14:textId="77777777" w:rsidR="00F12644" w:rsidRDefault="00F12644" w:rsidP="00F12644">
      <w:pPr>
        <w:pStyle w:val="NoSpacing"/>
        <w:rPr>
          <w:lang w:bidi="ar-EG"/>
        </w:rPr>
      </w:pPr>
    </w:p>
    <w:p w14:paraId="05FFEA36" w14:textId="77777777" w:rsidR="00F12644" w:rsidRDefault="00F12644" w:rsidP="00F12644">
      <w:pPr>
        <w:pStyle w:val="NoSpacing"/>
        <w:rPr>
          <w:lang w:bidi="ar-EG"/>
        </w:rPr>
      </w:pPr>
      <w:r>
        <w:rPr>
          <w:lang w:bidi="ar-EG"/>
        </w:rPr>
        <w:t xml:space="preserve">    void </w:t>
      </w:r>
      <w:proofErr w:type="spellStart"/>
      <w:r>
        <w:rPr>
          <w:lang w:bidi="ar-EG"/>
        </w:rPr>
        <w:t>addEdge</w:t>
      </w:r>
      <w:proofErr w:type="spellEnd"/>
      <w:r>
        <w:rPr>
          <w:lang w:bidi="ar-EG"/>
        </w:rPr>
        <w:t>(int u, int v) {</w:t>
      </w:r>
    </w:p>
    <w:p w14:paraId="45C8C3A7" w14:textId="77777777" w:rsidR="00F12644" w:rsidRDefault="00F12644" w:rsidP="00F12644">
      <w:pPr>
        <w:pStyle w:val="NoSpacing"/>
        <w:rPr>
          <w:lang w:bidi="ar-EG"/>
        </w:rPr>
      </w:pPr>
      <w:r>
        <w:rPr>
          <w:lang w:bidi="ar-EG"/>
        </w:rPr>
        <w:t xml:space="preserve">        </w:t>
      </w:r>
      <w:proofErr w:type="spellStart"/>
      <w:r>
        <w:rPr>
          <w:lang w:bidi="ar-EG"/>
        </w:rPr>
        <w:t>edges.pb</w:t>
      </w:r>
      <w:proofErr w:type="spellEnd"/>
      <w:r>
        <w:rPr>
          <w:lang w:bidi="ar-EG"/>
        </w:rPr>
        <w:t>(</w:t>
      </w:r>
      <w:proofErr w:type="spellStart"/>
      <w:r>
        <w:rPr>
          <w:lang w:bidi="ar-EG"/>
        </w:rPr>
        <w:t>make_pair</w:t>
      </w:r>
      <w:proofErr w:type="spellEnd"/>
      <w:r>
        <w:rPr>
          <w:lang w:bidi="ar-EG"/>
        </w:rPr>
        <w:t>(u, v));</w:t>
      </w:r>
    </w:p>
    <w:p w14:paraId="4206B3B0" w14:textId="77777777" w:rsidR="00F12644" w:rsidRDefault="00F12644" w:rsidP="00F12644">
      <w:pPr>
        <w:pStyle w:val="NoSpacing"/>
        <w:rPr>
          <w:lang w:bidi="ar-EG"/>
        </w:rPr>
      </w:pPr>
      <w:r>
        <w:rPr>
          <w:lang w:bidi="ar-EG"/>
        </w:rPr>
        <w:t xml:space="preserve">        adj[u].pb(v);</w:t>
      </w:r>
    </w:p>
    <w:p w14:paraId="16282E7F" w14:textId="77777777" w:rsidR="00F12644" w:rsidRDefault="00F12644" w:rsidP="00F12644">
      <w:pPr>
        <w:pStyle w:val="NoSpacing"/>
        <w:rPr>
          <w:lang w:bidi="ar-EG"/>
        </w:rPr>
      </w:pPr>
      <w:r>
        <w:rPr>
          <w:lang w:bidi="ar-EG"/>
        </w:rPr>
        <w:t xml:space="preserve">        </w:t>
      </w:r>
      <w:proofErr w:type="spellStart"/>
      <w:r>
        <w:rPr>
          <w:lang w:bidi="ar-EG"/>
        </w:rPr>
        <w:t>adjRev</w:t>
      </w:r>
      <w:proofErr w:type="spellEnd"/>
      <w:r>
        <w:rPr>
          <w:lang w:bidi="ar-EG"/>
        </w:rPr>
        <w:t>[v].pb(u);</w:t>
      </w:r>
    </w:p>
    <w:p w14:paraId="1E8C8386" w14:textId="77777777" w:rsidR="00F12644" w:rsidRDefault="00F12644" w:rsidP="00F12644">
      <w:pPr>
        <w:pStyle w:val="NoSpacing"/>
        <w:rPr>
          <w:lang w:bidi="ar-EG"/>
        </w:rPr>
      </w:pPr>
      <w:r>
        <w:rPr>
          <w:lang w:bidi="ar-EG"/>
        </w:rPr>
        <w:t xml:space="preserve">    }</w:t>
      </w:r>
    </w:p>
    <w:p w14:paraId="0F9E66CD" w14:textId="77777777" w:rsidR="00F12644" w:rsidRDefault="00F12644" w:rsidP="00F12644">
      <w:pPr>
        <w:pStyle w:val="NoSpacing"/>
        <w:rPr>
          <w:lang w:bidi="ar-EG"/>
        </w:rPr>
      </w:pPr>
    </w:p>
    <w:p w14:paraId="4ADA8603" w14:textId="77777777" w:rsidR="00F12644" w:rsidRDefault="00F12644" w:rsidP="00F12644">
      <w:pPr>
        <w:pStyle w:val="NoSpacing"/>
        <w:rPr>
          <w:lang w:bidi="ar-EG"/>
        </w:rPr>
      </w:pPr>
      <w:r>
        <w:rPr>
          <w:lang w:bidi="ar-EG"/>
        </w:rPr>
        <w:t xml:space="preserve">    void dfs1(int u) {</w:t>
      </w:r>
    </w:p>
    <w:p w14:paraId="3C53FC21" w14:textId="77777777" w:rsidR="00F12644" w:rsidRDefault="00F12644" w:rsidP="00F12644">
      <w:pPr>
        <w:pStyle w:val="NoSpacing"/>
        <w:rPr>
          <w:lang w:bidi="ar-EG"/>
        </w:rPr>
      </w:pPr>
      <w:r>
        <w:rPr>
          <w:lang w:bidi="ar-EG"/>
        </w:rPr>
        <w:t xml:space="preserve">        vis[u] = true;</w:t>
      </w:r>
    </w:p>
    <w:p w14:paraId="7CFC4C0F" w14:textId="77777777" w:rsidR="00F12644" w:rsidRDefault="00F12644" w:rsidP="00F12644">
      <w:pPr>
        <w:pStyle w:val="NoSpacing"/>
        <w:rPr>
          <w:lang w:bidi="ar-EG"/>
        </w:rPr>
      </w:pPr>
      <w:r>
        <w:rPr>
          <w:lang w:bidi="ar-EG"/>
        </w:rPr>
        <w:t xml:space="preserve">        for (auto v:adj[u])</w:t>
      </w:r>
    </w:p>
    <w:p w14:paraId="75FEE5FD" w14:textId="77777777" w:rsidR="00F12644" w:rsidRDefault="00F12644" w:rsidP="00F12644">
      <w:pPr>
        <w:pStyle w:val="NoSpacing"/>
        <w:rPr>
          <w:lang w:bidi="ar-EG"/>
        </w:rPr>
      </w:pPr>
      <w:r>
        <w:rPr>
          <w:lang w:bidi="ar-EG"/>
        </w:rPr>
        <w:t xml:space="preserve">            if (!vis[v])</w:t>
      </w:r>
    </w:p>
    <w:p w14:paraId="4ECA1591" w14:textId="77777777" w:rsidR="00F12644" w:rsidRDefault="00F12644" w:rsidP="00F12644">
      <w:pPr>
        <w:pStyle w:val="NoSpacing"/>
        <w:rPr>
          <w:lang w:bidi="ar-EG"/>
        </w:rPr>
      </w:pPr>
      <w:r>
        <w:rPr>
          <w:lang w:bidi="ar-EG"/>
        </w:rPr>
        <w:t xml:space="preserve">                dfs1(v);</w:t>
      </w:r>
    </w:p>
    <w:p w14:paraId="39AA42DA" w14:textId="77777777" w:rsidR="00F12644" w:rsidRDefault="00F12644" w:rsidP="00F12644">
      <w:pPr>
        <w:pStyle w:val="NoSpacing"/>
        <w:rPr>
          <w:lang w:bidi="ar-EG"/>
        </w:rPr>
      </w:pPr>
      <w:r>
        <w:rPr>
          <w:lang w:bidi="ar-EG"/>
        </w:rPr>
        <w:t xml:space="preserve">        </w:t>
      </w:r>
      <w:proofErr w:type="spellStart"/>
      <w:r>
        <w:rPr>
          <w:lang w:bidi="ar-EG"/>
        </w:rPr>
        <w:t>revOut.pb</w:t>
      </w:r>
      <w:proofErr w:type="spellEnd"/>
      <w:r>
        <w:rPr>
          <w:lang w:bidi="ar-EG"/>
        </w:rPr>
        <w:t>(u);</w:t>
      </w:r>
    </w:p>
    <w:p w14:paraId="53D3839B" w14:textId="77777777" w:rsidR="00F12644" w:rsidRDefault="00F12644" w:rsidP="00F12644">
      <w:pPr>
        <w:pStyle w:val="NoSpacing"/>
        <w:rPr>
          <w:lang w:bidi="ar-EG"/>
        </w:rPr>
      </w:pPr>
      <w:r>
        <w:rPr>
          <w:lang w:bidi="ar-EG"/>
        </w:rPr>
        <w:t xml:space="preserve">    }</w:t>
      </w:r>
    </w:p>
    <w:p w14:paraId="746CA60D" w14:textId="77777777" w:rsidR="00F12644" w:rsidRDefault="00F12644" w:rsidP="00F12644">
      <w:pPr>
        <w:pStyle w:val="NoSpacing"/>
        <w:rPr>
          <w:lang w:bidi="ar-EG"/>
        </w:rPr>
      </w:pPr>
    </w:p>
    <w:p w14:paraId="072B2B46" w14:textId="77777777" w:rsidR="00F12644" w:rsidRDefault="00F12644" w:rsidP="00F12644">
      <w:pPr>
        <w:pStyle w:val="NoSpacing"/>
        <w:rPr>
          <w:lang w:bidi="ar-EG"/>
        </w:rPr>
      </w:pPr>
      <w:r>
        <w:rPr>
          <w:lang w:bidi="ar-EG"/>
        </w:rPr>
        <w:t xml:space="preserve">    void dfs2(int u) {</w:t>
      </w:r>
    </w:p>
    <w:p w14:paraId="1E27DB4C" w14:textId="77777777" w:rsidR="00F12644" w:rsidRDefault="00F12644" w:rsidP="00F12644">
      <w:pPr>
        <w:pStyle w:val="NoSpacing"/>
        <w:rPr>
          <w:lang w:bidi="ar-EG"/>
        </w:rPr>
      </w:pPr>
      <w:r>
        <w:rPr>
          <w:lang w:bidi="ar-EG"/>
        </w:rPr>
        <w:t xml:space="preserve">        vis[u] = true;</w:t>
      </w:r>
    </w:p>
    <w:p w14:paraId="7A14B54B" w14:textId="77777777" w:rsidR="00F12644" w:rsidRDefault="00F12644" w:rsidP="00F12644">
      <w:pPr>
        <w:pStyle w:val="NoSpacing"/>
        <w:rPr>
          <w:lang w:bidi="ar-EG"/>
        </w:rPr>
      </w:pPr>
      <w:r>
        <w:rPr>
          <w:lang w:bidi="ar-EG"/>
        </w:rPr>
        <w:t xml:space="preserve">        </w:t>
      </w:r>
      <w:proofErr w:type="spellStart"/>
      <w:r>
        <w:rPr>
          <w:lang w:bidi="ar-EG"/>
        </w:rPr>
        <w:t>comps.back</w:t>
      </w:r>
      <w:proofErr w:type="spellEnd"/>
      <w:r>
        <w:rPr>
          <w:lang w:bidi="ar-EG"/>
        </w:rPr>
        <w:t>().pb(u);</w:t>
      </w:r>
    </w:p>
    <w:p w14:paraId="077BF16A" w14:textId="77777777" w:rsidR="00F12644" w:rsidRDefault="00F12644" w:rsidP="00F12644">
      <w:pPr>
        <w:pStyle w:val="NoSpacing"/>
        <w:rPr>
          <w:lang w:bidi="ar-EG"/>
        </w:rPr>
      </w:pPr>
      <w:r>
        <w:rPr>
          <w:lang w:bidi="ar-EG"/>
        </w:rPr>
        <w:t xml:space="preserve">        </w:t>
      </w:r>
      <w:proofErr w:type="spellStart"/>
      <w:r>
        <w:rPr>
          <w:lang w:bidi="ar-EG"/>
        </w:rPr>
        <w:t>compOf</w:t>
      </w:r>
      <w:proofErr w:type="spellEnd"/>
      <w:r>
        <w:rPr>
          <w:lang w:bidi="ar-EG"/>
        </w:rPr>
        <w:t xml:space="preserve">[u] = </w:t>
      </w:r>
      <w:proofErr w:type="spellStart"/>
      <w:r>
        <w:rPr>
          <w:lang w:bidi="ar-EG"/>
        </w:rPr>
        <w:t>comps.size</w:t>
      </w:r>
      <w:proofErr w:type="spellEnd"/>
      <w:r>
        <w:rPr>
          <w:lang w:bidi="ar-EG"/>
        </w:rPr>
        <w:t>() - 1;</w:t>
      </w:r>
    </w:p>
    <w:p w14:paraId="38E92A07" w14:textId="77777777" w:rsidR="00F12644" w:rsidRDefault="00F12644" w:rsidP="00F12644">
      <w:pPr>
        <w:pStyle w:val="NoSpacing"/>
        <w:rPr>
          <w:lang w:bidi="ar-EG"/>
        </w:rPr>
      </w:pPr>
      <w:r>
        <w:rPr>
          <w:lang w:bidi="ar-EG"/>
        </w:rPr>
        <w:t xml:space="preserve">        for (auto v:adjRev[u])</w:t>
      </w:r>
    </w:p>
    <w:p w14:paraId="63FE230F" w14:textId="77777777" w:rsidR="00F12644" w:rsidRDefault="00F12644" w:rsidP="00F12644">
      <w:pPr>
        <w:pStyle w:val="NoSpacing"/>
        <w:rPr>
          <w:lang w:bidi="ar-EG"/>
        </w:rPr>
      </w:pPr>
      <w:r>
        <w:rPr>
          <w:lang w:bidi="ar-EG"/>
        </w:rPr>
        <w:t xml:space="preserve">            if (!vis[v])dfs2(v);</w:t>
      </w:r>
    </w:p>
    <w:p w14:paraId="2793F275" w14:textId="77777777" w:rsidR="00F12644" w:rsidRDefault="00F12644" w:rsidP="00F12644">
      <w:pPr>
        <w:pStyle w:val="NoSpacing"/>
        <w:rPr>
          <w:lang w:bidi="ar-EG"/>
        </w:rPr>
      </w:pPr>
      <w:r>
        <w:rPr>
          <w:lang w:bidi="ar-EG"/>
        </w:rPr>
        <w:t xml:space="preserve">    }</w:t>
      </w:r>
    </w:p>
    <w:p w14:paraId="71C93D94" w14:textId="77777777" w:rsidR="00F12644" w:rsidRDefault="00F12644" w:rsidP="00F12644">
      <w:pPr>
        <w:pStyle w:val="NoSpacing"/>
        <w:rPr>
          <w:lang w:bidi="ar-EG"/>
        </w:rPr>
      </w:pPr>
    </w:p>
    <w:p w14:paraId="504C571E" w14:textId="77777777" w:rsidR="00F12644" w:rsidRDefault="00F12644" w:rsidP="00F12644">
      <w:pPr>
        <w:pStyle w:val="NoSpacing"/>
        <w:rPr>
          <w:lang w:bidi="ar-EG"/>
        </w:rPr>
      </w:pPr>
      <w:r>
        <w:rPr>
          <w:lang w:bidi="ar-EG"/>
        </w:rPr>
        <w:t xml:space="preserve">    void gen() {</w:t>
      </w:r>
    </w:p>
    <w:p w14:paraId="1BB6F996" w14:textId="77777777" w:rsidR="00F12644" w:rsidRDefault="00F12644" w:rsidP="00F12644">
      <w:pPr>
        <w:pStyle w:val="NoSpacing"/>
        <w:rPr>
          <w:lang w:bidi="ar-EG"/>
        </w:rPr>
      </w:pPr>
      <w:r>
        <w:rPr>
          <w:lang w:bidi="ar-EG"/>
        </w:rPr>
        <w:t xml:space="preserve">        fill(all(vis), false);</w:t>
      </w:r>
    </w:p>
    <w:p w14:paraId="5591A13E" w14:textId="77777777" w:rsidR="00F12644" w:rsidRDefault="00F12644" w:rsidP="00F12644">
      <w:pPr>
        <w:pStyle w:val="NoSpacing"/>
        <w:rPr>
          <w:lang w:bidi="ar-EG"/>
        </w:rPr>
      </w:pPr>
      <w:r>
        <w:rPr>
          <w:lang w:bidi="ar-EG"/>
        </w:rPr>
        <w:t xml:space="preserve">        for (int </w:t>
      </w:r>
      <w:proofErr w:type="spellStart"/>
      <w:r>
        <w:rPr>
          <w:lang w:bidi="ar-EG"/>
        </w:rPr>
        <w:t>i</w:t>
      </w:r>
      <w:proofErr w:type="spellEnd"/>
      <w:r>
        <w:rPr>
          <w:lang w:bidi="ar-EG"/>
        </w:rPr>
        <w:t xml:space="preserve"> = 0; </w:t>
      </w:r>
      <w:proofErr w:type="spellStart"/>
      <w:r>
        <w:rPr>
          <w:lang w:bidi="ar-EG"/>
        </w:rPr>
        <w:t>i</w:t>
      </w:r>
      <w:proofErr w:type="spellEnd"/>
      <w:r>
        <w:rPr>
          <w:lang w:bidi="ar-EG"/>
        </w:rPr>
        <w:t xml:space="preserve"> &lt; N; ++</w:t>
      </w:r>
      <w:proofErr w:type="spellStart"/>
      <w:r>
        <w:rPr>
          <w:lang w:bidi="ar-EG"/>
        </w:rPr>
        <w:t>i</w:t>
      </w:r>
      <w:proofErr w:type="spellEnd"/>
      <w:r>
        <w:rPr>
          <w:lang w:bidi="ar-EG"/>
        </w:rPr>
        <w:t>) {</w:t>
      </w:r>
    </w:p>
    <w:p w14:paraId="4EE3B8BD" w14:textId="77777777" w:rsidR="00F12644" w:rsidRDefault="00F12644" w:rsidP="00F12644">
      <w:pPr>
        <w:pStyle w:val="NoSpacing"/>
        <w:rPr>
          <w:lang w:bidi="ar-EG"/>
        </w:rPr>
      </w:pPr>
      <w:r>
        <w:rPr>
          <w:lang w:bidi="ar-EG"/>
        </w:rPr>
        <w:t xml:space="preserve">            if (!vis[</w:t>
      </w:r>
      <w:proofErr w:type="spellStart"/>
      <w:r>
        <w:rPr>
          <w:lang w:bidi="ar-EG"/>
        </w:rPr>
        <w:t>i</w:t>
      </w:r>
      <w:proofErr w:type="spellEnd"/>
      <w:r>
        <w:rPr>
          <w:lang w:bidi="ar-EG"/>
        </w:rPr>
        <w:t>])</w:t>
      </w:r>
    </w:p>
    <w:p w14:paraId="1133161C" w14:textId="77777777" w:rsidR="00F12644" w:rsidRDefault="00F12644" w:rsidP="00F12644">
      <w:pPr>
        <w:pStyle w:val="NoSpacing"/>
        <w:rPr>
          <w:lang w:bidi="ar-EG"/>
        </w:rPr>
      </w:pPr>
      <w:r>
        <w:rPr>
          <w:lang w:bidi="ar-EG"/>
        </w:rPr>
        <w:t xml:space="preserve">                dfs1(</w:t>
      </w:r>
      <w:proofErr w:type="spellStart"/>
      <w:r>
        <w:rPr>
          <w:lang w:bidi="ar-EG"/>
        </w:rPr>
        <w:t>i</w:t>
      </w:r>
      <w:proofErr w:type="spellEnd"/>
      <w:r>
        <w:rPr>
          <w:lang w:bidi="ar-EG"/>
        </w:rPr>
        <w:t>);</w:t>
      </w:r>
    </w:p>
    <w:p w14:paraId="6FE3F5C7" w14:textId="77777777" w:rsidR="00F12644" w:rsidRDefault="00F12644" w:rsidP="00F12644">
      <w:pPr>
        <w:pStyle w:val="NoSpacing"/>
        <w:rPr>
          <w:lang w:bidi="ar-EG"/>
        </w:rPr>
      </w:pPr>
      <w:r>
        <w:rPr>
          <w:lang w:bidi="ar-EG"/>
        </w:rPr>
        <w:t xml:space="preserve">        }</w:t>
      </w:r>
    </w:p>
    <w:p w14:paraId="1758C9AF" w14:textId="77777777" w:rsidR="00F12644" w:rsidRDefault="00F12644" w:rsidP="00F12644">
      <w:pPr>
        <w:pStyle w:val="NoSpacing"/>
        <w:rPr>
          <w:lang w:bidi="ar-EG"/>
        </w:rPr>
      </w:pPr>
      <w:r>
        <w:rPr>
          <w:lang w:bidi="ar-EG"/>
        </w:rPr>
        <w:t xml:space="preserve">        reverse(all(</w:t>
      </w:r>
      <w:proofErr w:type="spellStart"/>
      <w:r>
        <w:rPr>
          <w:lang w:bidi="ar-EG"/>
        </w:rPr>
        <w:t>revOut</w:t>
      </w:r>
      <w:proofErr w:type="spellEnd"/>
      <w:r>
        <w:rPr>
          <w:lang w:bidi="ar-EG"/>
        </w:rPr>
        <w:t>));</w:t>
      </w:r>
    </w:p>
    <w:p w14:paraId="443DF1C0" w14:textId="77777777" w:rsidR="00F12644" w:rsidRDefault="00F12644" w:rsidP="00F12644">
      <w:pPr>
        <w:pStyle w:val="NoSpacing"/>
        <w:rPr>
          <w:lang w:bidi="ar-EG"/>
        </w:rPr>
      </w:pPr>
      <w:r>
        <w:rPr>
          <w:lang w:bidi="ar-EG"/>
        </w:rPr>
        <w:t xml:space="preserve">        fill(all(vis), false);</w:t>
      </w:r>
    </w:p>
    <w:p w14:paraId="17702EEA" w14:textId="77777777" w:rsidR="00F12644" w:rsidRDefault="00F12644" w:rsidP="00F12644">
      <w:pPr>
        <w:pStyle w:val="NoSpacing"/>
        <w:rPr>
          <w:lang w:bidi="ar-EG"/>
        </w:rPr>
      </w:pPr>
      <w:r>
        <w:rPr>
          <w:lang w:bidi="ar-EG"/>
        </w:rPr>
        <w:t xml:space="preserve">        for (auto </w:t>
      </w:r>
      <w:proofErr w:type="spellStart"/>
      <w:r>
        <w:rPr>
          <w:lang w:bidi="ar-EG"/>
        </w:rPr>
        <w:t>node:revOut</w:t>
      </w:r>
      <w:proofErr w:type="spellEnd"/>
      <w:r>
        <w:rPr>
          <w:lang w:bidi="ar-EG"/>
        </w:rPr>
        <w:t>) {</w:t>
      </w:r>
    </w:p>
    <w:p w14:paraId="45C48A85" w14:textId="77777777" w:rsidR="00F12644" w:rsidRDefault="00F12644" w:rsidP="00F12644">
      <w:pPr>
        <w:pStyle w:val="NoSpacing"/>
        <w:rPr>
          <w:lang w:bidi="ar-EG"/>
        </w:rPr>
      </w:pPr>
      <w:r>
        <w:rPr>
          <w:lang w:bidi="ar-EG"/>
        </w:rPr>
        <w:t xml:space="preserve">            if (vis[node])continue;</w:t>
      </w:r>
    </w:p>
    <w:p w14:paraId="2002DD0C" w14:textId="77777777" w:rsidR="00F12644" w:rsidRDefault="00F12644" w:rsidP="00F12644">
      <w:pPr>
        <w:pStyle w:val="NoSpacing"/>
        <w:rPr>
          <w:lang w:bidi="ar-EG"/>
        </w:rPr>
      </w:pPr>
      <w:r>
        <w:rPr>
          <w:lang w:bidi="ar-EG"/>
        </w:rPr>
        <w:t xml:space="preserve">            </w:t>
      </w:r>
      <w:proofErr w:type="spellStart"/>
      <w:r>
        <w:rPr>
          <w:lang w:bidi="ar-EG"/>
        </w:rPr>
        <w:t>comps.pb</w:t>
      </w:r>
      <w:proofErr w:type="spellEnd"/>
      <w:r>
        <w:rPr>
          <w:lang w:bidi="ar-EG"/>
        </w:rPr>
        <w:t>(vi());</w:t>
      </w:r>
    </w:p>
    <w:p w14:paraId="28E6C8D6" w14:textId="77777777" w:rsidR="00F12644" w:rsidRDefault="00F12644" w:rsidP="00F12644">
      <w:pPr>
        <w:pStyle w:val="NoSpacing"/>
        <w:rPr>
          <w:lang w:bidi="ar-EG"/>
        </w:rPr>
      </w:pPr>
      <w:r>
        <w:rPr>
          <w:lang w:bidi="ar-EG"/>
        </w:rPr>
        <w:t xml:space="preserve">            dfs2(node);</w:t>
      </w:r>
    </w:p>
    <w:p w14:paraId="38B38B6A" w14:textId="77777777" w:rsidR="00F12644" w:rsidRDefault="00F12644" w:rsidP="00F12644">
      <w:pPr>
        <w:pStyle w:val="NoSpacing"/>
        <w:rPr>
          <w:lang w:bidi="ar-EG"/>
        </w:rPr>
      </w:pPr>
      <w:r>
        <w:rPr>
          <w:lang w:bidi="ar-EG"/>
        </w:rPr>
        <w:t xml:space="preserve">        }</w:t>
      </w:r>
    </w:p>
    <w:p w14:paraId="5AF83AE5" w14:textId="77777777" w:rsidR="00F12644" w:rsidRDefault="00F12644" w:rsidP="00F12644">
      <w:pPr>
        <w:pStyle w:val="NoSpacing"/>
        <w:rPr>
          <w:lang w:bidi="ar-EG"/>
        </w:rPr>
      </w:pPr>
      <w:r>
        <w:rPr>
          <w:lang w:bidi="ar-EG"/>
        </w:rPr>
        <w:t xml:space="preserve">    }</w:t>
      </w:r>
    </w:p>
    <w:p w14:paraId="7FF857C7" w14:textId="77777777" w:rsidR="00F12644" w:rsidRDefault="00F12644" w:rsidP="00F12644">
      <w:pPr>
        <w:pStyle w:val="NoSpacing"/>
        <w:rPr>
          <w:lang w:bidi="ar-EG"/>
        </w:rPr>
      </w:pPr>
    </w:p>
    <w:p w14:paraId="754C5F68" w14:textId="77777777" w:rsidR="00F12644" w:rsidRDefault="00F12644" w:rsidP="00F12644">
      <w:pPr>
        <w:pStyle w:val="NoSpacing"/>
        <w:rPr>
          <w:lang w:bidi="ar-EG"/>
        </w:rPr>
      </w:pPr>
      <w:r>
        <w:rPr>
          <w:lang w:bidi="ar-EG"/>
        </w:rPr>
        <w:t xml:space="preserve">    </w:t>
      </w:r>
      <w:proofErr w:type="spellStart"/>
      <w:r>
        <w:rPr>
          <w:lang w:bidi="ar-EG"/>
        </w:rPr>
        <w:t>vvi</w:t>
      </w:r>
      <w:proofErr w:type="spellEnd"/>
      <w:r>
        <w:rPr>
          <w:lang w:bidi="ar-EG"/>
        </w:rPr>
        <w:t xml:space="preserve"> </w:t>
      </w:r>
      <w:proofErr w:type="spellStart"/>
      <w:r>
        <w:rPr>
          <w:lang w:bidi="ar-EG"/>
        </w:rPr>
        <w:t>generateCondensedGraph</w:t>
      </w:r>
      <w:proofErr w:type="spellEnd"/>
      <w:r>
        <w:rPr>
          <w:lang w:bidi="ar-EG"/>
        </w:rPr>
        <w:t>() {</w:t>
      </w:r>
    </w:p>
    <w:p w14:paraId="0DF50B33" w14:textId="77777777" w:rsidR="00F12644" w:rsidRDefault="00F12644" w:rsidP="00F12644">
      <w:pPr>
        <w:pStyle w:val="NoSpacing"/>
        <w:rPr>
          <w:lang w:bidi="ar-EG"/>
        </w:rPr>
      </w:pPr>
      <w:r>
        <w:rPr>
          <w:lang w:bidi="ar-EG"/>
        </w:rPr>
        <w:t xml:space="preserve">        </w:t>
      </w:r>
      <w:proofErr w:type="spellStart"/>
      <w:r>
        <w:rPr>
          <w:lang w:bidi="ar-EG"/>
        </w:rPr>
        <w:t>vvi</w:t>
      </w:r>
      <w:proofErr w:type="spellEnd"/>
      <w:r>
        <w:rPr>
          <w:lang w:bidi="ar-EG"/>
        </w:rPr>
        <w:t xml:space="preserve"> </w:t>
      </w:r>
      <w:proofErr w:type="spellStart"/>
      <w:r>
        <w:rPr>
          <w:lang w:bidi="ar-EG"/>
        </w:rPr>
        <w:t>adjCon</w:t>
      </w:r>
      <w:proofErr w:type="spellEnd"/>
      <w:r>
        <w:rPr>
          <w:lang w:bidi="ar-EG"/>
        </w:rPr>
        <w:t>(</w:t>
      </w:r>
      <w:proofErr w:type="spellStart"/>
      <w:r>
        <w:rPr>
          <w:lang w:bidi="ar-EG"/>
        </w:rPr>
        <w:t>comps.size</w:t>
      </w:r>
      <w:proofErr w:type="spellEnd"/>
      <w:r>
        <w:rPr>
          <w:lang w:bidi="ar-EG"/>
        </w:rPr>
        <w:t>());</w:t>
      </w:r>
    </w:p>
    <w:p w14:paraId="0CBB6518" w14:textId="77777777" w:rsidR="00F12644" w:rsidRDefault="00F12644" w:rsidP="00F12644">
      <w:pPr>
        <w:pStyle w:val="NoSpacing"/>
        <w:rPr>
          <w:lang w:bidi="ar-EG"/>
        </w:rPr>
      </w:pPr>
      <w:r>
        <w:rPr>
          <w:lang w:bidi="ar-EG"/>
        </w:rPr>
        <w:t xml:space="preserve">        for (auto </w:t>
      </w:r>
      <w:proofErr w:type="spellStart"/>
      <w:r>
        <w:rPr>
          <w:lang w:bidi="ar-EG"/>
        </w:rPr>
        <w:t>edge:edges</w:t>
      </w:r>
      <w:proofErr w:type="spellEnd"/>
      <w:r>
        <w:rPr>
          <w:lang w:bidi="ar-EG"/>
        </w:rPr>
        <w:t>)</w:t>
      </w:r>
    </w:p>
    <w:p w14:paraId="0C21FABA" w14:textId="77777777" w:rsidR="00F12644" w:rsidRDefault="00F12644" w:rsidP="00F12644">
      <w:pPr>
        <w:pStyle w:val="NoSpacing"/>
        <w:rPr>
          <w:lang w:bidi="ar-EG"/>
        </w:rPr>
      </w:pPr>
      <w:r>
        <w:rPr>
          <w:lang w:bidi="ar-EG"/>
        </w:rPr>
        <w:t xml:space="preserve">            if (</w:t>
      </w:r>
      <w:proofErr w:type="spellStart"/>
      <w:r>
        <w:rPr>
          <w:lang w:bidi="ar-EG"/>
        </w:rPr>
        <w:t>compOf</w:t>
      </w:r>
      <w:proofErr w:type="spellEnd"/>
      <w:r>
        <w:rPr>
          <w:lang w:bidi="ar-EG"/>
        </w:rPr>
        <w:t>[</w:t>
      </w:r>
      <w:proofErr w:type="spellStart"/>
      <w:r>
        <w:rPr>
          <w:lang w:bidi="ar-EG"/>
        </w:rPr>
        <w:t>edge.F</w:t>
      </w:r>
      <w:proofErr w:type="spellEnd"/>
      <w:r>
        <w:rPr>
          <w:lang w:bidi="ar-EG"/>
        </w:rPr>
        <w:t xml:space="preserve">] != </w:t>
      </w:r>
      <w:proofErr w:type="spellStart"/>
      <w:r>
        <w:rPr>
          <w:lang w:bidi="ar-EG"/>
        </w:rPr>
        <w:t>compOf</w:t>
      </w:r>
      <w:proofErr w:type="spellEnd"/>
      <w:r>
        <w:rPr>
          <w:lang w:bidi="ar-EG"/>
        </w:rPr>
        <w:t>[</w:t>
      </w:r>
      <w:proofErr w:type="spellStart"/>
      <w:r>
        <w:rPr>
          <w:lang w:bidi="ar-EG"/>
        </w:rPr>
        <w:t>edge.S</w:t>
      </w:r>
      <w:proofErr w:type="spellEnd"/>
      <w:r>
        <w:rPr>
          <w:lang w:bidi="ar-EG"/>
        </w:rPr>
        <w:t>])</w:t>
      </w:r>
    </w:p>
    <w:p w14:paraId="0E9C5D1B" w14:textId="77777777" w:rsidR="00F12644" w:rsidRDefault="00F12644" w:rsidP="00F12644">
      <w:pPr>
        <w:pStyle w:val="NoSpacing"/>
        <w:rPr>
          <w:lang w:bidi="ar-EG"/>
        </w:rPr>
      </w:pPr>
      <w:r>
        <w:rPr>
          <w:lang w:bidi="ar-EG"/>
        </w:rPr>
        <w:t xml:space="preserve">                </w:t>
      </w:r>
      <w:proofErr w:type="spellStart"/>
      <w:r>
        <w:rPr>
          <w:lang w:bidi="ar-EG"/>
        </w:rPr>
        <w:t>adjCon</w:t>
      </w:r>
      <w:proofErr w:type="spellEnd"/>
      <w:r>
        <w:rPr>
          <w:lang w:bidi="ar-EG"/>
        </w:rPr>
        <w:t>[</w:t>
      </w:r>
      <w:proofErr w:type="spellStart"/>
      <w:r>
        <w:rPr>
          <w:lang w:bidi="ar-EG"/>
        </w:rPr>
        <w:t>compOf</w:t>
      </w:r>
      <w:proofErr w:type="spellEnd"/>
      <w:r>
        <w:rPr>
          <w:lang w:bidi="ar-EG"/>
        </w:rPr>
        <w:t>[</w:t>
      </w:r>
      <w:proofErr w:type="spellStart"/>
      <w:r>
        <w:rPr>
          <w:lang w:bidi="ar-EG"/>
        </w:rPr>
        <w:t>edge.F</w:t>
      </w:r>
      <w:proofErr w:type="spellEnd"/>
      <w:r>
        <w:rPr>
          <w:lang w:bidi="ar-EG"/>
        </w:rPr>
        <w:t>]].pb(</w:t>
      </w:r>
      <w:proofErr w:type="spellStart"/>
      <w:r>
        <w:rPr>
          <w:lang w:bidi="ar-EG"/>
        </w:rPr>
        <w:t>compOf</w:t>
      </w:r>
      <w:proofErr w:type="spellEnd"/>
      <w:r>
        <w:rPr>
          <w:lang w:bidi="ar-EG"/>
        </w:rPr>
        <w:t>[</w:t>
      </w:r>
      <w:proofErr w:type="spellStart"/>
      <w:r>
        <w:rPr>
          <w:lang w:bidi="ar-EG"/>
        </w:rPr>
        <w:t>edge.S</w:t>
      </w:r>
      <w:proofErr w:type="spellEnd"/>
      <w:r>
        <w:rPr>
          <w:lang w:bidi="ar-EG"/>
        </w:rPr>
        <w:t>]);</w:t>
      </w:r>
    </w:p>
    <w:p w14:paraId="1FAC9CBE" w14:textId="77777777" w:rsidR="00F12644" w:rsidRDefault="00F12644" w:rsidP="00F12644">
      <w:pPr>
        <w:pStyle w:val="NoSpacing"/>
        <w:rPr>
          <w:lang w:bidi="ar-EG"/>
        </w:rPr>
      </w:pPr>
      <w:r>
        <w:rPr>
          <w:lang w:bidi="ar-EG"/>
        </w:rPr>
        <w:t xml:space="preserve">        return </w:t>
      </w:r>
      <w:proofErr w:type="spellStart"/>
      <w:r>
        <w:rPr>
          <w:lang w:bidi="ar-EG"/>
        </w:rPr>
        <w:t>adjCon</w:t>
      </w:r>
      <w:proofErr w:type="spellEnd"/>
      <w:r>
        <w:rPr>
          <w:lang w:bidi="ar-EG"/>
        </w:rPr>
        <w:t>;</w:t>
      </w:r>
    </w:p>
    <w:p w14:paraId="3C05E6E3" w14:textId="77777777" w:rsidR="00F12644" w:rsidRDefault="00F12644" w:rsidP="00F12644">
      <w:pPr>
        <w:pStyle w:val="NoSpacing"/>
        <w:rPr>
          <w:lang w:bidi="ar-EG"/>
        </w:rPr>
      </w:pPr>
      <w:r>
        <w:rPr>
          <w:lang w:bidi="ar-EG"/>
        </w:rPr>
        <w:t xml:space="preserve">    }</w:t>
      </w:r>
    </w:p>
    <w:p w14:paraId="49775F57" w14:textId="77777777" w:rsidR="00F12644" w:rsidRDefault="00F12644" w:rsidP="00F12644">
      <w:pPr>
        <w:pStyle w:val="NoSpacing"/>
        <w:rPr>
          <w:lang w:bidi="ar-EG"/>
        </w:rPr>
      </w:pPr>
      <w:r>
        <w:rPr>
          <w:lang w:bidi="ar-EG"/>
        </w:rPr>
        <w:t>};</w:t>
      </w:r>
    </w:p>
    <w:p w14:paraId="03917463" w14:textId="77777777" w:rsidR="00F12644" w:rsidRDefault="00F12644" w:rsidP="00F12644">
      <w:pPr>
        <w:pStyle w:val="NoSpacing"/>
        <w:rPr>
          <w:lang w:bidi="ar-EG"/>
        </w:rPr>
      </w:pPr>
    </w:p>
    <w:p w14:paraId="7E2A9D07" w14:textId="77777777" w:rsidR="00F12644" w:rsidRDefault="00F12644" w:rsidP="00F12644">
      <w:pPr>
        <w:pStyle w:val="NoSpacing"/>
        <w:rPr>
          <w:lang w:bidi="ar-EG"/>
        </w:rPr>
      </w:pPr>
      <w:r>
        <w:rPr>
          <w:lang w:bidi="ar-EG"/>
        </w:rPr>
        <w:t xml:space="preserve">// usage: for negating </w:t>
      </w:r>
      <w:proofErr w:type="spellStart"/>
      <w:r>
        <w:rPr>
          <w:lang w:bidi="ar-EG"/>
        </w:rPr>
        <w:t>varaibles</w:t>
      </w:r>
      <w:proofErr w:type="spellEnd"/>
      <w:r>
        <w:rPr>
          <w:lang w:bidi="ar-EG"/>
        </w:rPr>
        <w:t xml:space="preserve"> pass ~x</w:t>
      </w:r>
    </w:p>
    <w:p w14:paraId="43D7160C" w14:textId="77777777" w:rsidR="00F12644" w:rsidRDefault="00F12644" w:rsidP="00F12644">
      <w:pPr>
        <w:pStyle w:val="NoSpacing"/>
        <w:rPr>
          <w:lang w:bidi="ar-EG"/>
        </w:rPr>
      </w:pPr>
      <w:r>
        <w:rPr>
          <w:lang w:bidi="ar-EG"/>
        </w:rPr>
        <w:t>// -1-2*x transforms ~x into 2*x + 1</w:t>
      </w:r>
    </w:p>
    <w:p w14:paraId="2D75919E" w14:textId="77777777" w:rsidR="00F12644" w:rsidRDefault="00F12644" w:rsidP="00F12644">
      <w:pPr>
        <w:pStyle w:val="NoSpacing"/>
        <w:rPr>
          <w:lang w:bidi="ar-EG"/>
        </w:rPr>
      </w:pPr>
      <w:r>
        <w:rPr>
          <w:lang w:bidi="ar-EG"/>
        </w:rPr>
        <w:t xml:space="preserve">struct </w:t>
      </w:r>
      <w:proofErr w:type="spellStart"/>
      <w:r>
        <w:rPr>
          <w:lang w:bidi="ar-EG"/>
        </w:rPr>
        <w:t>TwoSat</w:t>
      </w:r>
      <w:proofErr w:type="spellEnd"/>
      <w:r>
        <w:rPr>
          <w:lang w:bidi="ar-EG"/>
        </w:rPr>
        <w:t xml:space="preserve"> {</w:t>
      </w:r>
    </w:p>
    <w:p w14:paraId="12602A46" w14:textId="77777777" w:rsidR="00F12644" w:rsidRDefault="00F12644" w:rsidP="00F12644">
      <w:pPr>
        <w:pStyle w:val="NoSpacing"/>
        <w:rPr>
          <w:lang w:bidi="ar-EG"/>
        </w:rPr>
      </w:pPr>
      <w:r>
        <w:rPr>
          <w:lang w:bidi="ar-EG"/>
        </w:rPr>
        <w:t xml:space="preserve">    int N;</w:t>
      </w:r>
    </w:p>
    <w:p w14:paraId="0E428B09" w14:textId="77777777" w:rsidR="00F12644" w:rsidRDefault="00F12644" w:rsidP="00F12644">
      <w:pPr>
        <w:pStyle w:val="NoSpacing"/>
        <w:rPr>
          <w:lang w:bidi="ar-EG"/>
        </w:rPr>
      </w:pPr>
      <w:r>
        <w:rPr>
          <w:lang w:bidi="ar-EG"/>
        </w:rPr>
        <w:t xml:space="preserve">    </w:t>
      </w:r>
      <w:proofErr w:type="spellStart"/>
      <w:r>
        <w:rPr>
          <w:lang w:bidi="ar-EG"/>
        </w:rPr>
        <w:t>vpi</w:t>
      </w:r>
      <w:proofErr w:type="spellEnd"/>
      <w:r>
        <w:rPr>
          <w:lang w:bidi="ar-EG"/>
        </w:rPr>
        <w:t xml:space="preserve"> edges;</w:t>
      </w:r>
    </w:p>
    <w:p w14:paraId="29DC9650" w14:textId="77777777" w:rsidR="00F12644" w:rsidRDefault="00F12644" w:rsidP="00F12644">
      <w:pPr>
        <w:pStyle w:val="NoSpacing"/>
        <w:rPr>
          <w:lang w:bidi="ar-EG"/>
        </w:rPr>
      </w:pPr>
      <w:r>
        <w:rPr>
          <w:lang w:bidi="ar-EG"/>
        </w:rPr>
        <w:t xml:space="preserve"> </w:t>
      </w:r>
    </w:p>
    <w:p w14:paraId="0E7F3DD4" w14:textId="77777777" w:rsidR="00F12644" w:rsidRDefault="00F12644" w:rsidP="00F12644">
      <w:pPr>
        <w:pStyle w:val="NoSpacing"/>
        <w:rPr>
          <w:lang w:bidi="ar-EG"/>
        </w:rPr>
      </w:pPr>
      <w:r>
        <w:rPr>
          <w:lang w:bidi="ar-EG"/>
        </w:rPr>
        <w:t xml:space="preserve">    void </w:t>
      </w:r>
      <w:proofErr w:type="spellStart"/>
      <w:r>
        <w:rPr>
          <w:lang w:bidi="ar-EG"/>
        </w:rPr>
        <w:t>init</w:t>
      </w:r>
      <w:proofErr w:type="spellEnd"/>
      <w:r>
        <w:rPr>
          <w:lang w:bidi="ar-EG"/>
        </w:rPr>
        <w:t>(int _N) {</w:t>
      </w:r>
    </w:p>
    <w:p w14:paraId="42739B6C" w14:textId="77777777" w:rsidR="00F12644" w:rsidRDefault="00F12644" w:rsidP="00F12644">
      <w:pPr>
        <w:pStyle w:val="NoSpacing"/>
        <w:rPr>
          <w:lang w:bidi="ar-EG"/>
        </w:rPr>
      </w:pPr>
      <w:r>
        <w:rPr>
          <w:lang w:bidi="ar-EG"/>
        </w:rPr>
        <w:t xml:space="preserve">        N = _N;</w:t>
      </w:r>
    </w:p>
    <w:p w14:paraId="681E5AEB" w14:textId="77777777" w:rsidR="00F12644" w:rsidRDefault="00F12644" w:rsidP="00F12644">
      <w:pPr>
        <w:pStyle w:val="NoSpacing"/>
        <w:rPr>
          <w:lang w:bidi="ar-EG"/>
        </w:rPr>
      </w:pPr>
      <w:r>
        <w:rPr>
          <w:lang w:bidi="ar-EG"/>
        </w:rPr>
        <w:t xml:space="preserve">    }</w:t>
      </w:r>
    </w:p>
    <w:p w14:paraId="6F92DDA8" w14:textId="77777777" w:rsidR="00F12644" w:rsidRDefault="00F12644" w:rsidP="00F12644">
      <w:pPr>
        <w:pStyle w:val="NoSpacing"/>
        <w:rPr>
          <w:lang w:bidi="ar-EG"/>
        </w:rPr>
      </w:pPr>
      <w:r>
        <w:rPr>
          <w:lang w:bidi="ar-EG"/>
        </w:rPr>
        <w:t xml:space="preserve"> </w:t>
      </w:r>
    </w:p>
    <w:p w14:paraId="704E72A2" w14:textId="77777777" w:rsidR="00F12644" w:rsidRDefault="00F12644" w:rsidP="00F12644">
      <w:pPr>
        <w:pStyle w:val="NoSpacing"/>
        <w:rPr>
          <w:lang w:bidi="ar-EG"/>
        </w:rPr>
      </w:pPr>
      <w:r>
        <w:rPr>
          <w:lang w:bidi="ar-EG"/>
        </w:rPr>
        <w:t xml:space="preserve">    int </w:t>
      </w:r>
      <w:proofErr w:type="spellStart"/>
      <w:r>
        <w:rPr>
          <w:lang w:bidi="ar-EG"/>
        </w:rPr>
        <w:t>addVar</w:t>
      </w:r>
      <w:proofErr w:type="spellEnd"/>
      <w:r>
        <w:rPr>
          <w:lang w:bidi="ar-EG"/>
        </w:rPr>
        <w:t>() { return N++; }</w:t>
      </w:r>
    </w:p>
    <w:p w14:paraId="0C90B3C1" w14:textId="77777777" w:rsidR="00F12644" w:rsidRDefault="00F12644" w:rsidP="00F12644">
      <w:pPr>
        <w:pStyle w:val="NoSpacing"/>
        <w:rPr>
          <w:lang w:bidi="ar-EG"/>
        </w:rPr>
      </w:pPr>
      <w:r>
        <w:rPr>
          <w:lang w:bidi="ar-EG"/>
        </w:rPr>
        <w:t xml:space="preserve"> </w:t>
      </w:r>
    </w:p>
    <w:p w14:paraId="264CB32E" w14:textId="77777777" w:rsidR="00F12644" w:rsidRDefault="00F12644" w:rsidP="00F12644">
      <w:pPr>
        <w:pStyle w:val="NoSpacing"/>
        <w:rPr>
          <w:lang w:bidi="ar-EG"/>
        </w:rPr>
      </w:pPr>
      <w:r>
        <w:rPr>
          <w:lang w:bidi="ar-EG"/>
        </w:rPr>
        <w:t xml:space="preserve">    // x or y, edges will be refined in the end</w:t>
      </w:r>
    </w:p>
    <w:p w14:paraId="6782AACC" w14:textId="77777777" w:rsidR="00F12644" w:rsidRDefault="00F12644" w:rsidP="00F12644">
      <w:pPr>
        <w:pStyle w:val="NoSpacing"/>
        <w:rPr>
          <w:lang w:bidi="ar-EG"/>
        </w:rPr>
      </w:pPr>
      <w:r>
        <w:rPr>
          <w:lang w:bidi="ar-EG"/>
        </w:rPr>
        <w:t xml:space="preserve">    void either(int x, int y) {</w:t>
      </w:r>
    </w:p>
    <w:p w14:paraId="1ADF5211" w14:textId="77777777" w:rsidR="00F12644" w:rsidRDefault="00F12644" w:rsidP="00F12644">
      <w:pPr>
        <w:pStyle w:val="NoSpacing"/>
        <w:rPr>
          <w:lang w:bidi="ar-EG"/>
        </w:rPr>
      </w:pPr>
      <w:r>
        <w:rPr>
          <w:lang w:bidi="ar-EG"/>
        </w:rPr>
        <w:t xml:space="preserve">        x = max(2 * x, -1 - 2 * x);</w:t>
      </w:r>
    </w:p>
    <w:p w14:paraId="045C169E" w14:textId="77777777" w:rsidR="00F12644" w:rsidRDefault="00F12644" w:rsidP="00F12644">
      <w:pPr>
        <w:pStyle w:val="NoSpacing"/>
        <w:rPr>
          <w:lang w:bidi="ar-EG"/>
        </w:rPr>
      </w:pPr>
      <w:r>
        <w:rPr>
          <w:lang w:bidi="ar-EG"/>
        </w:rPr>
        <w:t xml:space="preserve">        y = max(2 * y, -1 - 2 * y);</w:t>
      </w:r>
    </w:p>
    <w:p w14:paraId="5BDC66F7" w14:textId="77777777" w:rsidR="00F12644" w:rsidRDefault="00F12644" w:rsidP="00F12644">
      <w:pPr>
        <w:pStyle w:val="NoSpacing"/>
        <w:rPr>
          <w:lang w:bidi="ar-EG"/>
        </w:rPr>
      </w:pPr>
      <w:r>
        <w:rPr>
          <w:lang w:bidi="ar-EG"/>
        </w:rPr>
        <w:t xml:space="preserve">        </w:t>
      </w:r>
      <w:proofErr w:type="spellStart"/>
      <w:r>
        <w:rPr>
          <w:lang w:bidi="ar-EG"/>
        </w:rPr>
        <w:t>edges.pb</w:t>
      </w:r>
      <w:proofErr w:type="spellEnd"/>
      <w:r>
        <w:rPr>
          <w:lang w:bidi="ar-EG"/>
        </w:rPr>
        <w:t>({x, y});</w:t>
      </w:r>
    </w:p>
    <w:p w14:paraId="3166FB15" w14:textId="77777777" w:rsidR="00F12644" w:rsidRDefault="00F12644" w:rsidP="00F12644">
      <w:pPr>
        <w:pStyle w:val="NoSpacing"/>
        <w:rPr>
          <w:lang w:bidi="ar-EG"/>
        </w:rPr>
      </w:pPr>
      <w:r>
        <w:rPr>
          <w:lang w:bidi="ar-EG"/>
        </w:rPr>
        <w:t xml:space="preserve">    }</w:t>
      </w:r>
    </w:p>
    <w:p w14:paraId="56BB16F0" w14:textId="77777777" w:rsidR="00F12644" w:rsidRDefault="00F12644" w:rsidP="00F12644">
      <w:pPr>
        <w:pStyle w:val="NoSpacing"/>
        <w:rPr>
          <w:lang w:bidi="ar-EG"/>
        </w:rPr>
      </w:pPr>
      <w:r>
        <w:rPr>
          <w:lang w:bidi="ar-EG"/>
        </w:rPr>
        <w:t xml:space="preserve"> </w:t>
      </w:r>
    </w:p>
    <w:p w14:paraId="626BEBDF" w14:textId="77777777" w:rsidR="00F12644" w:rsidRDefault="00F12644" w:rsidP="00F12644">
      <w:pPr>
        <w:pStyle w:val="NoSpacing"/>
        <w:rPr>
          <w:lang w:bidi="ar-EG"/>
        </w:rPr>
      </w:pPr>
      <w:r>
        <w:rPr>
          <w:lang w:bidi="ar-EG"/>
        </w:rPr>
        <w:t xml:space="preserve">    void implies(int x, int y) {</w:t>
      </w:r>
    </w:p>
    <w:p w14:paraId="6144BF6C" w14:textId="77777777" w:rsidR="00F12644" w:rsidRDefault="00F12644" w:rsidP="00F12644">
      <w:pPr>
        <w:pStyle w:val="NoSpacing"/>
        <w:rPr>
          <w:lang w:bidi="ar-EG"/>
        </w:rPr>
      </w:pPr>
      <w:r>
        <w:rPr>
          <w:lang w:bidi="ar-EG"/>
        </w:rPr>
        <w:t xml:space="preserve">        either(~x, y);</w:t>
      </w:r>
    </w:p>
    <w:p w14:paraId="25708447" w14:textId="77777777" w:rsidR="00F12644" w:rsidRDefault="00F12644" w:rsidP="00F12644">
      <w:pPr>
        <w:pStyle w:val="NoSpacing"/>
        <w:rPr>
          <w:lang w:bidi="ar-EG"/>
        </w:rPr>
      </w:pPr>
      <w:r>
        <w:rPr>
          <w:lang w:bidi="ar-EG"/>
        </w:rPr>
        <w:lastRenderedPageBreak/>
        <w:t xml:space="preserve">    }</w:t>
      </w:r>
    </w:p>
    <w:p w14:paraId="688F5CCD" w14:textId="77777777" w:rsidR="00F12644" w:rsidRDefault="00F12644" w:rsidP="00F12644">
      <w:pPr>
        <w:pStyle w:val="NoSpacing"/>
        <w:rPr>
          <w:lang w:bidi="ar-EG"/>
        </w:rPr>
      </w:pPr>
      <w:r>
        <w:rPr>
          <w:lang w:bidi="ar-EG"/>
        </w:rPr>
        <w:t xml:space="preserve"> </w:t>
      </w:r>
    </w:p>
    <w:p w14:paraId="5EE80979" w14:textId="77777777" w:rsidR="00F12644" w:rsidRDefault="00F12644" w:rsidP="00F12644">
      <w:pPr>
        <w:pStyle w:val="NoSpacing"/>
        <w:rPr>
          <w:lang w:bidi="ar-EG"/>
        </w:rPr>
      </w:pPr>
      <w:r>
        <w:rPr>
          <w:lang w:bidi="ar-EG"/>
        </w:rPr>
        <w:t xml:space="preserve">    void must(int x) {</w:t>
      </w:r>
    </w:p>
    <w:p w14:paraId="06C06178" w14:textId="77777777" w:rsidR="00F12644" w:rsidRDefault="00F12644" w:rsidP="00F12644">
      <w:pPr>
        <w:pStyle w:val="NoSpacing"/>
        <w:rPr>
          <w:lang w:bidi="ar-EG"/>
        </w:rPr>
      </w:pPr>
      <w:r>
        <w:rPr>
          <w:lang w:bidi="ar-EG"/>
        </w:rPr>
        <w:t xml:space="preserve">        either(x, x);</w:t>
      </w:r>
    </w:p>
    <w:p w14:paraId="1D67EB66" w14:textId="77777777" w:rsidR="00F12644" w:rsidRDefault="00F12644" w:rsidP="00F12644">
      <w:pPr>
        <w:pStyle w:val="NoSpacing"/>
        <w:rPr>
          <w:lang w:bidi="ar-EG"/>
        </w:rPr>
      </w:pPr>
      <w:r>
        <w:rPr>
          <w:lang w:bidi="ar-EG"/>
        </w:rPr>
        <w:t xml:space="preserve">    }</w:t>
      </w:r>
    </w:p>
    <w:p w14:paraId="36BE6160" w14:textId="77777777" w:rsidR="00F12644" w:rsidRDefault="00F12644" w:rsidP="00F12644">
      <w:pPr>
        <w:pStyle w:val="NoSpacing"/>
        <w:rPr>
          <w:lang w:bidi="ar-EG"/>
        </w:rPr>
      </w:pPr>
      <w:r>
        <w:rPr>
          <w:lang w:bidi="ar-EG"/>
        </w:rPr>
        <w:t xml:space="preserve"> </w:t>
      </w:r>
    </w:p>
    <w:p w14:paraId="40AA77FE" w14:textId="77777777" w:rsidR="00F12644" w:rsidRDefault="00F12644" w:rsidP="00F12644">
      <w:pPr>
        <w:pStyle w:val="NoSpacing"/>
        <w:rPr>
          <w:lang w:bidi="ar-EG"/>
        </w:rPr>
      </w:pPr>
      <w:r>
        <w:rPr>
          <w:lang w:bidi="ar-EG"/>
        </w:rPr>
        <w:t xml:space="preserve">    void XOR(int x, int y) {</w:t>
      </w:r>
    </w:p>
    <w:p w14:paraId="66CA1620" w14:textId="77777777" w:rsidR="00F12644" w:rsidRDefault="00F12644" w:rsidP="00F12644">
      <w:pPr>
        <w:pStyle w:val="NoSpacing"/>
        <w:rPr>
          <w:lang w:bidi="ar-EG"/>
        </w:rPr>
      </w:pPr>
      <w:r>
        <w:rPr>
          <w:lang w:bidi="ar-EG"/>
        </w:rPr>
        <w:t xml:space="preserve">        either(x, y);</w:t>
      </w:r>
    </w:p>
    <w:p w14:paraId="71BFB512" w14:textId="77777777" w:rsidR="00F12644" w:rsidRDefault="00F12644" w:rsidP="00F12644">
      <w:pPr>
        <w:pStyle w:val="NoSpacing"/>
        <w:rPr>
          <w:lang w:bidi="ar-EG"/>
        </w:rPr>
      </w:pPr>
      <w:r>
        <w:rPr>
          <w:lang w:bidi="ar-EG"/>
        </w:rPr>
        <w:t xml:space="preserve">        either(~x, ~y);</w:t>
      </w:r>
    </w:p>
    <w:p w14:paraId="62925F82" w14:textId="77777777" w:rsidR="00F12644" w:rsidRDefault="00F12644" w:rsidP="00F12644">
      <w:pPr>
        <w:pStyle w:val="NoSpacing"/>
        <w:rPr>
          <w:lang w:bidi="ar-EG"/>
        </w:rPr>
      </w:pPr>
      <w:r>
        <w:rPr>
          <w:lang w:bidi="ar-EG"/>
        </w:rPr>
        <w:t xml:space="preserve">    }</w:t>
      </w:r>
    </w:p>
    <w:p w14:paraId="2466F4B1" w14:textId="77777777" w:rsidR="00F12644" w:rsidRDefault="00F12644" w:rsidP="00F12644">
      <w:pPr>
        <w:pStyle w:val="NoSpacing"/>
        <w:rPr>
          <w:lang w:bidi="ar-EG"/>
        </w:rPr>
      </w:pPr>
      <w:r>
        <w:rPr>
          <w:lang w:bidi="ar-EG"/>
        </w:rPr>
        <w:t xml:space="preserve"> </w:t>
      </w:r>
    </w:p>
    <w:p w14:paraId="1CC5E473" w14:textId="77777777" w:rsidR="00F12644" w:rsidRDefault="00F12644" w:rsidP="00F12644">
      <w:pPr>
        <w:pStyle w:val="NoSpacing"/>
        <w:rPr>
          <w:lang w:bidi="ar-EG"/>
        </w:rPr>
      </w:pPr>
      <w:r>
        <w:rPr>
          <w:lang w:bidi="ar-EG"/>
        </w:rPr>
        <w:t xml:space="preserve">    // void </w:t>
      </w:r>
      <w:proofErr w:type="spellStart"/>
      <w:r>
        <w:rPr>
          <w:lang w:bidi="ar-EG"/>
        </w:rPr>
        <w:t>atMostOne</w:t>
      </w:r>
      <w:proofErr w:type="spellEnd"/>
      <w:r>
        <w:rPr>
          <w:lang w:bidi="ar-EG"/>
        </w:rPr>
        <w:t xml:space="preserve"> exists in </w:t>
      </w:r>
      <w:proofErr w:type="spellStart"/>
      <w:r>
        <w:rPr>
          <w:lang w:bidi="ar-EG"/>
        </w:rPr>
        <w:t>kactl</w:t>
      </w:r>
      <w:proofErr w:type="spellEnd"/>
    </w:p>
    <w:p w14:paraId="6ED9C174" w14:textId="77777777" w:rsidR="00F12644" w:rsidRDefault="00F12644" w:rsidP="00F12644">
      <w:pPr>
        <w:pStyle w:val="NoSpacing"/>
        <w:rPr>
          <w:lang w:bidi="ar-EG"/>
        </w:rPr>
      </w:pPr>
      <w:r>
        <w:rPr>
          <w:lang w:bidi="ar-EG"/>
        </w:rPr>
        <w:t xml:space="preserve">    </w:t>
      </w:r>
      <w:proofErr w:type="spellStart"/>
      <w:r>
        <w:rPr>
          <w:lang w:bidi="ar-EG"/>
        </w:rPr>
        <w:t>vb</w:t>
      </w:r>
      <w:proofErr w:type="spellEnd"/>
      <w:r>
        <w:rPr>
          <w:lang w:bidi="ar-EG"/>
        </w:rPr>
        <w:t xml:space="preserve"> solve(int _N = -1) {</w:t>
      </w:r>
    </w:p>
    <w:p w14:paraId="32DF6964" w14:textId="77777777" w:rsidR="00F12644" w:rsidRDefault="00F12644" w:rsidP="00F12644">
      <w:pPr>
        <w:pStyle w:val="NoSpacing"/>
        <w:rPr>
          <w:lang w:bidi="ar-EG"/>
        </w:rPr>
      </w:pPr>
      <w:r>
        <w:rPr>
          <w:lang w:bidi="ar-EG"/>
        </w:rPr>
        <w:t xml:space="preserve">        if (_N != -1) N = _N;</w:t>
      </w:r>
    </w:p>
    <w:p w14:paraId="3FDAEAAF" w14:textId="77777777" w:rsidR="00F12644" w:rsidRDefault="00F12644" w:rsidP="00F12644">
      <w:pPr>
        <w:pStyle w:val="NoSpacing"/>
        <w:rPr>
          <w:lang w:bidi="ar-EG"/>
        </w:rPr>
      </w:pPr>
      <w:r>
        <w:rPr>
          <w:lang w:bidi="ar-EG"/>
        </w:rPr>
        <w:t xml:space="preserve">        SCC </w:t>
      </w:r>
      <w:proofErr w:type="spellStart"/>
      <w:r>
        <w:rPr>
          <w:lang w:bidi="ar-EG"/>
        </w:rPr>
        <w:t>scc</w:t>
      </w:r>
      <w:proofErr w:type="spellEnd"/>
      <w:r>
        <w:rPr>
          <w:lang w:bidi="ar-EG"/>
        </w:rPr>
        <w:t>;</w:t>
      </w:r>
    </w:p>
    <w:p w14:paraId="4C6A0EBF" w14:textId="77777777" w:rsidR="00F12644" w:rsidRDefault="00F12644" w:rsidP="00F12644">
      <w:pPr>
        <w:pStyle w:val="NoSpacing"/>
        <w:rPr>
          <w:lang w:bidi="ar-EG"/>
        </w:rPr>
      </w:pPr>
      <w:r>
        <w:rPr>
          <w:lang w:bidi="ar-EG"/>
        </w:rPr>
        <w:t xml:space="preserve">        </w:t>
      </w:r>
      <w:proofErr w:type="spellStart"/>
      <w:r>
        <w:rPr>
          <w:lang w:bidi="ar-EG"/>
        </w:rPr>
        <w:t>scc.init</w:t>
      </w:r>
      <w:proofErr w:type="spellEnd"/>
      <w:r>
        <w:rPr>
          <w:lang w:bidi="ar-EG"/>
        </w:rPr>
        <w:t>(2 * N);</w:t>
      </w:r>
    </w:p>
    <w:p w14:paraId="1BC480B1" w14:textId="77777777" w:rsidR="00F12644" w:rsidRDefault="00F12644" w:rsidP="00F12644">
      <w:pPr>
        <w:pStyle w:val="NoSpacing"/>
        <w:rPr>
          <w:lang w:bidi="ar-EG"/>
        </w:rPr>
      </w:pPr>
      <w:r>
        <w:rPr>
          <w:lang w:bidi="ar-EG"/>
        </w:rPr>
        <w:t xml:space="preserve">        for (auto e:edges) {</w:t>
      </w:r>
    </w:p>
    <w:p w14:paraId="5C89CED4" w14:textId="77777777" w:rsidR="00F12644" w:rsidRDefault="00F12644" w:rsidP="00F12644">
      <w:pPr>
        <w:pStyle w:val="NoSpacing"/>
        <w:rPr>
          <w:lang w:bidi="ar-EG"/>
        </w:rPr>
      </w:pPr>
      <w:r>
        <w:rPr>
          <w:lang w:bidi="ar-EG"/>
        </w:rPr>
        <w:t xml:space="preserve">            </w:t>
      </w:r>
      <w:proofErr w:type="spellStart"/>
      <w:r>
        <w:rPr>
          <w:lang w:bidi="ar-EG"/>
        </w:rPr>
        <w:t>scc.addEdge</w:t>
      </w:r>
      <w:proofErr w:type="spellEnd"/>
      <w:r>
        <w:rPr>
          <w:lang w:bidi="ar-EG"/>
        </w:rPr>
        <w:t>(</w:t>
      </w:r>
      <w:proofErr w:type="spellStart"/>
      <w:r>
        <w:rPr>
          <w:lang w:bidi="ar-EG"/>
        </w:rPr>
        <w:t>e.F</w:t>
      </w:r>
      <w:proofErr w:type="spellEnd"/>
      <w:r>
        <w:rPr>
          <w:lang w:bidi="ar-EG"/>
        </w:rPr>
        <w:t xml:space="preserve"> ^ 1, </w:t>
      </w:r>
      <w:proofErr w:type="spellStart"/>
      <w:r>
        <w:rPr>
          <w:lang w:bidi="ar-EG"/>
        </w:rPr>
        <w:t>e.S</w:t>
      </w:r>
      <w:proofErr w:type="spellEnd"/>
      <w:r>
        <w:rPr>
          <w:lang w:bidi="ar-EG"/>
        </w:rPr>
        <w:t>);</w:t>
      </w:r>
    </w:p>
    <w:p w14:paraId="2DD094A0" w14:textId="77777777" w:rsidR="00F12644" w:rsidRDefault="00F12644" w:rsidP="00F12644">
      <w:pPr>
        <w:pStyle w:val="NoSpacing"/>
        <w:rPr>
          <w:lang w:bidi="ar-EG"/>
        </w:rPr>
      </w:pPr>
      <w:r>
        <w:rPr>
          <w:lang w:bidi="ar-EG"/>
        </w:rPr>
        <w:t xml:space="preserve">            </w:t>
      </w:r>
      <w:proofErr w:type="spellStart"/>
      <w:r>
        <w:rPr>
          <w:lang w:bidi="ar-EG"/>
        </w:rPr>
        <w:t>scc.addEdge</w:t>
      </w:r>
      <w:proofErr w:type="spellEnd"/>
      <w:r>
        <w:rPr>
          <w:lang w:bidi="ar-EG"/>
        </w:rPr>
        <w:t>(</w:t>
      </w:r>
      <w:proofErr w:type="spellStart"/>
      <w:r>
        <w:rPr>
          <w:lang w:bidi="ar-EG"/>
        </w:rPr>
        <w:t>e.S</w:t>
      </w:r>
      <w:proofErr w:type="spellEnd"/>
      <w:r>
        <w:rPr>
          <w:lang w:bidi="ar-EG"/>
        </w:rPr>
        <w:t xml:space="preserve"> ^ 1, </w:t>
      </w:r>
      <w:proofErr w:type="spellStart"/>
      <w:r>
        <w:rPr>
          <w:lang w:bidi="ar-EG"/>
        </w:rPr>
        <w:t>e.F</w:t>
      </w:r>
      <w:proofErr w:type="spellEnd"/>
      <w:r>
        <w:rPr>
          <w:lang w:bidi="ar-EG"/>
        </w:rPr>
        <w:t>);</w:t>
      </w:r>
    </w:p>
    <w:p w14:paraId="35E29066" w14:textId="77777777" w:rsidR="00F12644" w:rsidRDefault="00F12644" w:rsidP="00F12644">
      <w:pPr>
        <w:pStyle w:val="NoSpacing"/>
        <w:rPr>
          <w:lang w:bidi="ar-EG"/>
        </w:rPr>
      </w:pPr>
      <w:r>
        <w:rPr>
          <w:lang w:bidi="ar-EG"/>
        </w:rPr>
        <w:t xml:space="preserve">        }</w:t>
      </w:r>
    </w:p>
    <w:p w14:paraId="4FCA5D77" w14:textId="77777777" w:rsidR="00F12644" w:rsidRDefault="00F12644" w:rsidP="00F12644">
      <w:pPr>
        <w:pStyle w:val="NoSpacing"/>
        <w:rPr>
          <w:lang w:bidi="ar-EG"/>
        </w:rPr>
      </w:pPr>
      <w:r>
        <w:rPr>
          <w:lang w:bidi="ar-EG"/>
        </w:rPr>
        <w:t xml:space="preserve">        </w:t>
      </w:r>
      <w:proofErr w:type="spellStart"/>
      <w:r>
        <w:rPr>
          <w:lang w:bidi="ar-EG"/>
        </w:rPr>
        <w:t>scc.gen</w:t>
      </w:r>
      <w:proofErr w:type="spellEnd"/>
      <w:r>
        <w:rPr>
          <w:lang w:bidi="ar-EG"/>
        </w:rPr>
        <w:t>();</w:t>
      </w:r>
    </w:p>
    <w:p w14:paraId="217071DA" w14:textId="77777777" w:rsidR="00F12644" w:rsidRDefault="00F12644" w:rsidP="00F12644">
      <w:pPr>
        <w:pStyle w:val="NoSpacing"/>
        <w:rPr>
          <w:lang w:bidi="ar-EG"/>
        </w:rPr>
      </w:pPr>
      <w:r>
        <w:rPr>
          <w:lang w:bidi="ar-EG"/>
        </w:rPr>
        <w:t xml:space="preserve">        for (int </w:t>
      </w:r>
      <w:proofErr w:type="spellStart"/>
      <w:r>
        <w:rPr>
          <w:lang w:bidi="ar-EG"/>
        </w:rPr>
        <w:t>i</w:t>
      </w:r>
      <w:proofErr w:type="spellEnd"/>
      <w:r>
        <w:rPr>
          <w:lang w:bidi="ar-EG"/>
        </w:rPr>
        <w:t xml:space="preserve"> = 0; </w:t>
      </w:r>
      <w:proofErr w:type="spellStart"/>
      <w:r>
        <w:rPr>
          <w:lang w:bidi="ar-EG"/>
        </w:rPr>
        <w:t>i</w:t>
      </w:r>
      <w:proofErr w:type="spellEnd"/>
      <w:r>
        <w:rPr>
          <w:lang w:bidi="ar-EG"/>
        </w:rPr>
        <w:t xml:space="preserve"> &lt; 2 * N; ++</w:t>
      </w:r>
      <w:proofErr w:type="spellStart"/>
      <w:r>
        <w:rPr>
          <w:lang w:bidi="ar-EG"/>
        </w:rPr>
        <w:t>i</w:t>
      </w:r>
      <w:proofErr w:type="spellEnd"/>
      <w:r>
        <w:rPr>
          <w:lang w:bidi="ar-EG"/>
        </w:rPr>
        <w:t>) {</w:t>
      </w:r>
    </w:p>
    <w:p w14:paraId="71CC86F1" w14:textId="77777777" w:rsidR="00F12644" w:rsidRDefault="00F12644" w:rsidP="00F12644">
      <w:pPr>
        <w:pStyle w:val="NoSpacing"/>
        <w:rPr>
          <w:lang w:bidi="ar-EG"/>
        </w:rPr>
      </w:pPr>
      <w:r>
        <w:rPr>
          <w:lang w:bidi="ar-EG"/>
        </w:rPr>
        <w:t xml:space="preserve">            if (</w:t>
      </w:r>
      <w:proofErr w:type="spellStart"/>
      <w:r>
        <w:rPr>
          <w:lang w:bidi="ar-EG"/>
        </w:rPr>
        <w:t>scc.compOf</w:t>
      </w:r>
      <w:proofErr w:type="spellEnd"/>
      <w:r>
        <w:rPr>
          <w:lang w:bidi="ar-EG"/>
        </w:rPr>
        <w:t>[</w:t>
      </w:r>
      <w:proofErr w:type="spellStart"/>
      <w:r>
        <w:rPr>
          <w:lang w:bidi="ar-EG"/>
        </w:rPr>
        <w:t>i</w:t>
      </w:r>
      <w:proofErr w:type="spellEnd"/>
      <w:r>
        <w:rPr>
          <w:lang w:bidi="ar-EG"/>
        </w:rPr>
        <w:t xml:space="preserve">] == </w:t>
      </w:r>
      <w:proofErr w:type="spellStart"/>
      <w:r>
        <w:rPr>
          <w:lang w:bidi="ar-EG"/>
        </w:rPr>
        <w:t>scc.compOf</w:t>
      </w:r>
      <w:proofErr w:type="spellEnd"/>
      <w:r>
        <w:rPr>
          <w:lang w:bidi="ar-EG"/>
        </w:rPr>
        <w:t>[</w:t>
      </w:r>
      <w:proofErr w:type="spellStart"/>
      <w:r>
        <w:rPr>
          <w:lang w:bidi="ar-EG"/>
        </w:rPr>
        <w:t>i</w:t>
      </w:r>
      <w:proofErr w:type="spellEnd"/>
      <w:r>
        <w:rPr>
          <w:lang w:bidi="ar-EG"/>
        </w:rPr>
        <w:t xml:space="preserve"> ^ 1])return {};</w:t>
      </w:r>
    </w:p>
    <w:p w14:paraId="4E61C815" w14:textId="77777777" w:rsidR="00F12644" w:rsidRDefault="00F12644" w:rsidP="00F12644">
      <w:pPr>
        <w:pStyle w:val="NoSpacing"/>
        <w:rPr>
          <w:lang w:bidi="ar-EG"/>
        </w:rPr>
      </w:pPr>
      <w:r>
        <w:rPr>
          <w:lang w:bidi="ar-EG"/>
        </w:rPr>
        <w:t xml:space="preserve">        }</w:t>
      </w:r>
    </w:p>
    <w:p w14:paraId="1845A346" w14:textId="77777777" w:rsidR="00F12644" w:rsidRDefault="00F12644" w:rsidP="00F12644">
      <w:pPr>
        <w:pStyle w:val="NoSpacing"/>
        <w:rPr>
          <w:lang w:bidi="ar-EG"/>
        </w:rPr>
      </w:pPr>
      <w:r>
        <w:rPr>
          <w:lang w:bidi="ar-EG"/>
        </w:rPr>
        <w:t xml:space="preserve">        </w:t>
      </w:r>
      <w:proofErr w:type="spellStart"/>
      <w:r>
        <w:rPr>
          <w:lang w:bidi="ar-EG"/>
        </w:rPr>
        <w:t>vvi</w:t>
      </w:r>
      <w:proofErr w:type="spellEnd"/>
      <w:r>
        <w:rPr>
          <w:lang w:bidi="ar-EG"/>
        </w:rPr>
        <w:t xml:space="preserve"> &amp;comps = </w:t>
      </w:r>
      <w:proofErr w:type="spellStart"/>
      <w:r>
        <w:rPr>
          <w:lang w:bidi="ar-EG"/>
        </w:rPr>
        <w:t>scc.comps</w:t>
      </w:r>
      <w:proofErr w:type="spellEnd"/>
      <w:r>
        <w:rPr>
          <w:lang w:bidi="ar-EG"/>
        </w:rPr>
        <w:t>;</w:t>
      </w:r>
    </w:p>
    <w:p w14:paraId="42957F82" w14:textId="77777777" w:rsidR="00F12644" w:rsidRDefault="00F12644" w:rsidP="00F12644">
      <w:pPr>
        <w:pStyle w:val="NoSpacing"/>
        <w:rPr>
          <w:lang w:bidi="ar-EG"/>
        </w:rPr>
      </w:pPr>
      <w:r>
        <w:rPr>
          <w:lang w:bidi="ar-EG"/>
        </w:rPr>
        <w:t xml:space="preserve">        vi &amp;</w:t>
      </w:r>
      <w:proofErr w:type="spellStart"/>
      <w:r>
        <w:rPr>
          <w:lang w:bidi="ar-EG"/>
        </w:rPr>
        <w:t>compOf</w:t>
      </w:r>
      <w:proofErr w:type="spellEnd"/>
      <w:r>
        <w:rPr>
          <w:lang w:bidi="ar-EG"/>
        </w:rPr>
        <w:t xml:space="preserve"> = </w:t>
      </w:r>
      <w:proofErr w:type="spellStart"/>
      <w:r>
        <w:rPr>
          <w:lang w:bidi="ar-EG"/>
        </w:rPr>
        <w:t>scc.compOf</w:t>
      </w:r>
      <w:proofErr w:type="spellEnd"/>
      <w:r>
        <w:rPr>
          <w:lang w:bidi="ar-EG"/>
        </w:rPr>
        <w:t>;</w:t>
      </w:r>
    </w:p>
    <w:p w14:paraId="7C497836" w14:textId="77777777" w:rsidR="00F12644" w:rsidRDefault="00F12644" w:rsidP="00F12644">
      <w:pPr>
        <w:pStyle w:val="NoSpacing"/>
        <w:rPr>
          <w:lang w:bidi="ar-EG"/>
        </w:rPr>
      </w:pPr>
      <w:r>
        <w:rPr>
          <w:lang w:bidi="ar-EG"/>
        </w:rPr>
        <w:t xml:space="preserve">        vi </w:t>
      </w:r>
      <w:proofErr w:type="spellStart"/>
      <w:r>
        <w:rPr>
          <w:lang w:bidi="ar-EG"/>
        </w:rPr>
        <w:t>tmp</w:t>
      </w:r>
      <w:proofErr w:type="spellEnd"/>
      <w:r>
        <w:rPr>
          <w:lang w:bidi="ar-EG"/>
        </w:rPr>
        <w:t>(</w:t>
      </w:r>
      <w:proofErr w:type="spellStart"/>
      <w:r>
        <w:rPr>
          <w:lang w:bidi="ar-EG"/>
        </w:rPr>
        <w:t>comps.size</w:t>
      </w:r>
      <w:proofErr w:type="spellEnd"/>
      <w:r>
        <w:rPr>
          <w:lang w:bidi="ar-EG"/>
        </w:rPr>
        <w:t>());</w:t>
      </w:r>
    </w:p>
    <w:p w14:paraId="2995B597" w14:textId="77777777" w:rsidR="00F12644" w:rsidRDefault="00F12644" w:rsidP="00F12644">
      <w:pPr>
        <w:pStyle w:val="NoSpacing"/>
        <w:rPr>
          <w:lang w:bidi="ar-EG"/>
        </w:rPr>
      </w:pPr>
      <w:r>
        <w:rPr>
          <w:lang w:bidi="ar-EG"/>
        </w:rPr>
        <w:t xml:space="preserve">        for (int </w:t>
      </w:r>
      <w:proofErr w:type="spellStart"/>
      <w:r>
        <w:rPr>
          <w:lang w:bidi="ar-EG"/>
        </w:rPr>
        <w:t>i</w:t>
      </w:r>
      <w:proofErr w:type="spellEnd"/>
      <w:r>
        <w:rPr>
          <w:lang w:bidi="ar-EG"/>
        </w:rPr>
        <w:t xml:space="preserve"> = </w:t>
      </w:r>
      <w:proofErr w:type="spellStart"/>
      <w:r>
        <w:rPr>
          <w:lang w:bidi="ar-EG"/>
        </w:rPr>
        <w:t>comps.size</w:t>
      </w:r>
      <w:proofErr w:type="spellEnd"/>
      <w:r>
        <w:rPr>
          <w:lang w:bidi="ar-EG"/>
        </w:rPr>
        <w:t>()-1; ~</w:t>
      </w:r>
      <w:proofErr w:type="spellStart"/>
      <w:r>
        <w:rPr>
          <w:lang w:bidi="ar-EG"/>
        </w:rPr>
        <w:t>i</w:t>
      </w:r>
      <w:proofErr w:type="spellEnd"/>
      <w:r>
        <w:rPr>
          <w:lang w:bidi="ar-EG"/>
        </w:rPr>
        <w:t>; --</w:t>
      </w:r>
      <w:proofErr w:type="spellStart"/>
      <w:r>
        <w:rPr>
          <w:lang w:bidi="ar-EG"/>
        </w:rPr>
        <w:t>i</w:t>
      </w:r>
      <w:proofErr w:type="spellEnd"/>
      <w:r>
        <w:rPr>
          <w:lang w:bidi="ar-EG"/>
        </w:rPr>
        <w:t>) {</w:t>
      </w:r>
    </w:p>
    <w:p w14:paraId="6F643300" w14:textId="77777777" w:rsidR="00F12644" w:rsidRDefault="00F12644" w:rsidP="00F12644">
      <w:pPr>
        <w:pStyle w:val="NoSpacing"/>
        <w:rPr>
          <w:lang w:bidi="ar-EG"/>
        </w:rPr>
      </w:pPr>
      <w:r>
        <w:rPr>
          <w:lang w:bidi="ar-EG"/>
        </w:rPr>
        <w:t xml:space="preserve">            if (!</w:t>
      </w:r>
      <w:proofErr w:type="spellStart"/>
      <w:r>
        <w:rPr>
          <w:lang w:bidi="ar-EG"/>
        </w:rPr>
        <w:t>tmp</w:t>
      </w:r>
      <w:proofErr w:type="spellEnd"/>
      <w:r>
        <w:rPr>
          <w:lang w:bidi="ar-EG"/>
        </w:rPr>
        <w:t>[</w:t>
      </w:r>
      <w:proofErr w:type="spellStart"/>
      <w:r>
        <w:rPr>
          <w:lang w:bidi="ar-EG"/>
        </w:rPr>
        <w:t>i</w:t>
      </w:r>
      <w:proofErr w:type="spellEnd"/>
      <w:r>
        <w:rPr>
          <w:lang w:bidi="ar-EG"/>
        </w:rPr>
        <w:t>]) {</w:t>
      </w:r>
    </w:p>
    <w:p w14:paraId="72057C56" w14:textId="77777777" w:rsidR="00F12644" w:rsidRDefault="00F12644" w:rsidP="00F12644">
      <w:pPr>
        <w:pStyle w:val="NoSpacing"/>
        <w:rPr>
          <w:lang w:bidi="ar-EG"/>
        </w:rPr>
      </w:pPr>
      <w:r>
        <w:rPr>
          <w:lang w:bidi="ar-EG"/>
        </w:rPr>
        <w:t xml:space="preserve">                </w:t>
      </w:r>
      <w:proofErr w:type="spellStart"/>
      <w:r>
        <w:rPr>
          <w:lang w:bidi="ar-EG"/>
        </w:rPr>
        <w:t>tmp</w:t>
      </w:r>
      <w:proofErr w:type="spellEnd"/>
      <w:r>
        <w:rPr>
          <w:lang w:bidi="ar-EG"/>
        </w:rPr>
        <w:t>[</w:t>
      </w:r>
      <w:proofErr w:type="spellStart"/>
      <w:r>
        <w:rPr>
          <w:lang w:bidi="ar-EG"/>
        </w:rPr>
        <w:t>i</w:t>
      </w:r>
      <w:proofErr w:type="spellEnd"/>
      <w:r>
        <w:rPr>
          <w:lang w:bidi="ar-EG"/>
        </w:rPr>
        <w:t>] = 1;</w:t>
      </w:r>
    </w:p>
    <w:p w14:paraId="577FDA77" w14:textId="77777777" w:rsidR="00F12644" w:rsidRDefault="00F12644" w:rsidP="00F12644">
      <w:pPr>
        <w:pStyle w:val="NoSpacing"/>
        <w:rPr>
          <w:lang w:bidi="ar-EG"/>
        </w:rPr>
      </w:pPr>
      <w:r>
        <w:rPr>
          <w:lang w:bidi="ar-EG"/>
        </w:rPr>
        <w:t xml:space="preserve">                for (auto e:comps[i])</w:t>
      </w:r>
    </w:p>
    <w:p w14:paraId="5EECDE5F" w14:textId="77777777" w:rsidR="00F12644" w:rsidRDefault="00F12644" w:rsidP="00F12644">
      <w:pPr>
        <w:pStyle w:val="NoSpacing"/>
        <w:rPr>
          <w:lang w:bidi="ar-EG"/>
        </w:rPr>
      </w:pPr>
      <w:r>
        <w:rPr>
          <w:lang w:bidi="ar-EG"/>
        </w:rPr>
        <w:t xml:space="preserve">                    </w:t>
      </w:r>
      <w:proofErr w:type="spellStart"/>
      <w:r>
        <w:rPr>
          <w:lang w:bidi="ar-EG"/>
        </w:rPr>
        <w:t>tmp</w:t>
      </w:r>
      <w:proofErr w:type="spellEnd"/>
      <w:r>
        <w:rPr>
          <w:lang w:bidi="ar-EG"/>
        </w:rPr>
        <w:t>[</w:t>
      </w:r>
      <w:proofErr w:type="spellStart"/>
      <w:r>
        <w:rPr>
          <w:lang w:bidi="ar-EG"/>
        </w:rPr>
        <w:t>compOf</w:t>
      </w:r>
      <w:proofErr w:type="spellEnd"/>
      <w:r>
        <w:rPr>
          <w:lang w:bidi="ar-EG"/>
        </w:rPr>
        <w:t>[e ^ 1]] = -1;</w:t>
      </w:r>
    </w:p>
    <w:p w14:paraId="401BC5DE" w14:textId="77777777" w:rsidR="00F12644" w:rsidRDefault="00F12644" w:rsidP="00F12644">
      <w:pPr>
        <w:pStyle w:val="NoSpacing"/>
        <w:rPr>
          <w:lang w:bidi="ar-EG"/>
        </w:rPr>
      </w:pPr>
      <w:r>
        <w:rPr>
          <w:lang w:bidi="ar-EG"/>
        </w:rPr>
        <w:t xml:space="preserve">            }</w:t>
      </w:r>
    </w:p>
    <w:p w14:paraId="0482A9F2" w14:textId="77777777" w:rsidR="00F12644" w:rsidRDefault="00F12644" w:rsidP="00F12644">
      <w:pPr>
        <w:pStyle w:val="NoSpacing"/>
        <w:rPr>
          <w:lang w:bidi="ar-EG"/>
        </w:rPr>
      </w:pPr>
      <w:r>
        <w:rPr>
          <w:lang w:bidi="ar-EG"/>
        </w:rPr>
        <w:t xml:space="preserve">        }</w:t>
      </w:r>
    </w:p>
    <w:p w14:paraId="23BE69A7" w14:textId="77777777" w:rsidR="00F12644" w:rsidRDefault="00F12644" w:rsidP="00F12644">
      <w:pPr>
        <w:pStyle w:val="NoSpacing"/>
        <w:rPr>
          <w:lang w:bidi="ar-EG"/>
        </w:rPr>
      </w:pPr>
      <w:r>
        <w:rPr>
          <w:lang w:bidi="ar-EG"/>
        </w:rPr>
        <w:t xml:space="preserve">        </w:t>
      </w:r>
      <w:proofErr w:type="spellStart"/>
      <w:r>
        <w:rPr>
          <w:lang w:bidi="ar-EG"/>
        </w:rPr>
        <w:t>vb</w:t>
      </w:r>
      <w:proofErr w:type="spellEnd"/>
      <w:r>
        <w:rPr>
          <w:lang w:bidi="ar-EG"/>
        </w:rPr>
        <w:t xml:space="preserve"> ans(N);</w:t>
      </w:r>
    </w:p>
    <w:p w14:paraId="5AE8031C" w14:textId="77777777" w:rsidR="00F12644" w:rsidRDefault="00F12644" w:rsidP="00F12644">
      <w:pPr>
        <w:pStyle w:val="NoSpacing"/>
        <w:rPr>
          <w:lang w:bidi="ar-EG"/>
        </w:rPr>
      </w:pPr>
      <w:r>
        <w:rPr>
          <w:lang w:bidi="ar-EG"/>
        </w:rPr>
        <w:t xml:space="preserve">        for (int </w:t>
      </w:r>
      <w:proofErr w:type="spellStart"/>
      <w:r>
        <w:rPr>
          <w:lang w:bidi="ar-EG"/>
        </w:rPr>
        <w:t>i</w:t>
      </w:r>
      <w:proofErr w:type="spellEnd"/>
      <w:r>
        <w:rPr>
          <w:lang w:bidi="ar-EG"/>
        </w:rPr>
        <w:t xml:space="preserve"> = 0; </w:t>
      </w:r>
      <w:proofErr w:type="spellStart"/>
      <w:r>
        <w:rPr>
          <w:lang w:bidi="ar-EG"/>
        </w:rPr>
        <w:t>i</w:t>
      </w:r>
      <w:proofErr w:type="spellEnd"/>
      <w:r>
        <w:rPr>
          <w:lang w:bidi="ar-EG"/>
        </w:rPr>
        <w:t xml:space="preserve"> &lt; N; ++</w:t>
      </w:r>
      <w:proofErr w:type="spellStart"/>
      <w:r>
        <w:rPr>
          <w:lang w:bidi="ar-EG"/>
        </w:rPr>
        <w:t>i</w:t>
      </w:r>
      <w:proofErr w:type="spellEnd"/>
      <w:r>
        <w:rPr>
          <w:lang w:bidi="ar-EG"/>
        </w:rPr>
        <w:t>)</w:t>
      </w:r>
    </w:p>
    <w:p w14:paraId="11CC220A" w14:textId="77777777" w:rsidR="00F12644" w:rsidRDefault="00F12644" w:rsidP="00F12644">
      <w:pPr>
        <w:pStyle w:val="NoSpacing"/>
        <w:rPr>
          <w:lang w:bidi="ar-EG"/>
        </w:rPr>
      </w:pPr>
      <w:r>
        <w:rPr>
          <w:lang w:bidi="ar-EG"/>
        </w:rPr>
        <w:t xml:space="preserve">            ans[</w:t>
      </w:r>
      <w:proofErr w:type="spellStart"/>
      <w:r>
        <w:rPr>
          <w:lang w:bidi="ar-EG"/>
        </w:rPr>
        <w:t>i</w:t>
      </w:r>
      <w:proofErr w:type="spellEnd"/>
      <w:r>
        <w:rPr>
          <w:lang w:bidi="ar-EG"/>
        </w:rPr>
        <w:t xml:space="preserve">] = </w:t>
      </w:r>
      <w:proofErr w:type="spellStart"/>
      <w:r>
        <w:rPr>
          <w:lang w:bidi="ar-EG"/>
        </w:rPr>
        <w:t>tmp</w:t>
      </w:r>
      <w:proofErr w:type="spellEnd"/>
      <w:r>
        <w:rPr>
          <w:lang w:bidi="ar-EG"/>
        </w:rPr>
        <w:t>[</w:t>
      </w:r>
      <w:proofErr w:type="spellStart"/>
      <w:r>
        <w:rPr>
          <w:lang w:bidi="ar-EG"/>
        </w:rPr>
        <w:t>compOf</w:t>
      </w:r>
      <w:proofErr w:type="spellEnd"/>
      <w:r>
        <w:rPr>
          <w:lang w:bidi="ar-EG"/>
        </w:rPr>
        <w:t xml:space="preserve">[2 * </w:t>
      </w:r>
      <w:proofErr w:type="spellStart"/>
      <w:r>
        <w:rPr>
          <w:lang w:bidi="ar-EG"/>
        </w:rPr>
        <w:t>i</w:t>
      </w:r>
      <w:proofErr w:type="spellEnd"/>
      <w:r>
        <w:rPr>
          <w:lang w:bidi="ar-EG"/>
        </w:rPr>
        <w:t>]] == 1;</w:t>
      </w:r>
    </w:p>
    <w:p w14:paraId="5F429D71" w14:textId="77777777" w:rsidR="00F12644" w:rsidRDefault="00F12644" w:rsidP="00F12644">
      <w:pPr>
        <w:pStyle w:val="NoSpacing"/>
        <w:rPr>
          <w:lang w:bidi="ar-EG"/>
        </w:rPr>
      </w:pPr>
      <w:r>
        <w:rPr>
          <w:lang w:bidi="ar-EG"/>
        </w:rPr>
        <w:t xml:space="preserve">        return ans;</w:t>
      </w:r>
    </w:p>
    <w:p w14:paraId="199EE0A7" w14:textId="77777777" w:rsidR="00F12644" w:rsidRDefault="00F12644" w:rsidP="00F12644">
      <w:pPr>
        <w:pStyle w:val="NoSpacing"/>
        <w:rPr>
          <w:lang w:bidi="ar-EG"/>
        </w:rPr>
      </w:pPr>
      <w:r>
        <w:rPr>
          <w:lang w:bidi="ar-EG"/>
        </w:rPr>
        <w:t xml:space="preserve">    }</w:t>
      </w:r>
    </w:p>
    <w:p w14:paraId="290BEFC0" w14:textId="7F1D3005" w:rsidR="00F12644" w:rsidRDefault="00F12644" w:rsidP="00F12644">
      <w:pPr>
        <w:pStyle w:val="NoSpacing"/>
        <w:rPr>
          <w:lang w:bidi="ar-EG"/>
        </w:rPr>
      </w:pPr>
      <w:r>
        <w:rPr>
          <w:lang w:bidi="ar-EG"/>
        </w:rPr>
        <w:t>};</w:t>
      </w:r>
    </w:p>
    <w:p w14:paraId="163FDE61" w14:textId="77777777" w:rsidR="00914976" w:rsidRDefault="00914976" w:rsidP="00F12644">
      <w:pPr>
        <w:pStyle w:val="NoSpacing"/>
        <w:rPr>
          <w:lang w:bidi="ar-EG"/>
        </w:rPr>
      </w:pPr>
    </w:p>
    <w:p w14:paraId="414DC927" w14:textId="4932519B" w:rsidR="00914976" w:rsidRDefault="00914976" w:rsidP="00914976">
      <w:pPr>
        <w:pStyle w:val="Heading2"/>
      </w:pPr>
      <w:bookmarkStart w:id="61" w:name="_Toc160308605"/>
      <w:proofErr w:type="spellStart"/>
      <w:r>
        <w:t>Dinic</w:t>
      </w:r>
      <w:bookmarkEnd w:id="61"/>
      <w:proofErr w:type="spellEnd"/>
    </w:p>
    <w:p w14:paraId="79936A44" w14:textId="77777777" w:rsidR="00914976" w:rsidRDefault="00914976" w:rsidP="00914976">
      <w:pPr>
        <w:pStyle w:val="NoSpacing"/>
      </w:pPr>
      <w:r>
        <w:t xml:space="preserve">#define rep(aa, bb, cc) for(int aa = bb; aa &lt; </w:t>
      </w:r>
      <w:proofErr w:type="spellStart"/>
      <w:r>
        <w:t>cc;aa</w:t>
      </w:r>
      <w:proofErr w:type="spellEnd"/>
      <w:r>
        <w:t xml:space="preserve">++) </w:t>
      </w:r>
    </w:p>
    <w:p w14:paraId="2760B023" w14:textId="77777777" w:rsidR="00914976" w:rsidRDefault="00914976" w:rsidP="00914976">
      <w:pPr>
        <w:pStyle w:val="NoSpacing"/>
      </w:pPr>
      <w:r>
        <w:t xml:space="preserve">struct </w:t>
      </w:r>
      <w:proofErr w:type="spellStart"/>
      <w:r>
        <w:t>Dinic</w:t>
      </w:r>
      <w:proofErr w:type="spellEnd"/>
      <w:r>
        <w:t xml:space="preserve"> {</w:t>
      </w:r>
    </w:p>
    <w:p w14:paraId="4351E4E3" w14:textId="77777777" w:rsidR="00914976" w:rsidRDefault="00914976" w:rsidP="00914976">
      <w:pPr>
        <w:pStyle w:val="NoSpacing"/>
      </w:pPr>
      <w:r>
        <w:t xml:space="preserve">    struct Edge {</w:t>
      </w:r>
    </w:p>
    <w:p w14:paraId="37C6BED1" w14:textId="77777777" w:rsidR="00914976" w:rsidRDefault="00914976" w:rsidP="00914976">
      <w:pPr>
        <w:pStyle w:val="NoSpacing"/>
      </w:pPr>
      <w:r>
        <w:t xml:space="preserve">        int to, </w:t>
      </w:r>
      <w:proofErr w:type="spellStart"/>
      <w:r>
        <w:t>rev,idx</w:t>
      </w:r>
      <w:proofErr w:type="spellEnd"/>
      <w:r>
        <w:t>;</w:t>
      </w:r>
    </w:p>
    <w:p w14:paraId="5E933669" w14:textId="77777777" w:rsidR="00914976" w:rsidRDefault="00914976" w:rsidP="00914976">
      <w:pPr>
        <w:pStyle w:val="NoSpacing"/>
      </w:pPr>
      <w:r>
        <w:t xml:space="preserve">        </w:t>
      </w:r>
      <w:proofErr w:type="spellStart"/>
      <w:r>
        <w:t>ll</w:t>
      </w:r>
      <w:proofErr w:type="spellEnd"/>
      <w:r>
        <w:t xml:space="preserve"> c, </w:t>
      </w:r>
      <w:proofErr w:type="spellStart"/>
      <w:r>
        <w:t>oc</w:t>
      </w:r>
      <w:proofErr w:type="spellEnd"/>
      <w:r>
        <w:t>;</w:t>
      </w:r>
    </w:p>
    <w:p w14:paraId="509B35DB" w14:textId="77777777" w:rsidR="00914976" w:rsidRDefault="00914976" w:rsidP="00914976">
      <w:pPr>
        <w:pStyle w:val="NoSpacing"/>
      </w:pPr>
      <w:r>
        <w:t xml:space="preserve">        </w:t>
      </w:r>
      <w:proofErr w:type="spellStart"/>
      <w:r>
        <w:t>ll</w:t>
      </w:r>
      <w:proofErr w:type="spellEnd"/>
      <w:r>
        <w:t xml:space="preserve"> flow() { return max(</w:t>
      </w:r>
      <w:proofErr w:type="spellStart"/>
      <w:r>
        <w:t>oc</w:t>
      </w:r>
      <w:proofErr w:type="spellEnd"/>
      <w:r>
        <w:t xml:space="preserve"> - c, 0LL); } // if you need flows</w:t>
      </w:r>
    </w:p>
    <w:p w14:paraId="6D6DF8FC" w14:textId="77777777" w:rsidR="00914976" w:rsidRDefault="00914976" w:rsidP="00914976">
      <w:pPr>
        <w:pStyle w:val="NoSpacing"/>
      </w:pPr>
      <w:r>
        <w:t xml:space="preserve">    };</w:t>
      </w:r>
    </w:p>
    <w:p w14:paraId="2EF5C100" w14:textId="77777777" w:rsidR="00914976" w:rsidRDefault="00914976" w:rsidP="00914976">
      <w:pPr>
        <w:pStyle w:val="NoSpacing"/>
      </w:pPr>
      <w:r>
        <w:t xml:space="preserve">    vi </w:t>
      </w:r>
      <w:proofErr w:type="spellStart"/>
      <w:r>
        <w:t>lvl</w:t>
      </w:r>
      <w:proofErr w:type="spellEnd"/>
      <w:r>
        <w:t xml:space="preserve">, </w:t>
      </w:r>
      <w:proofErr w:type="spellStart"/>
      <w:r>
        <w:t>ptr</w:t>
      </w:r>
      <w:proofErr w:type="spellEnd"/>
      <w:r>
        <w:t>, q;</w:t>
      </w:r>
    </w:p>
    <w:p w14:paraId="24F9F4BE" w14:textId="77777777" w:rsidR="00914976" w:rsidRDefault="00914976" w:rsidP="00914976">
      <w:pPr>
        <w:pStyle w:val="NoSpacing"/>
      </w:pPr>
      <w:r>
        <w:t xml:space="preserve">    vector&lt;vector&lt;Edge&gt;&gt; adj;</w:t>
      </w:r>
    </w:p>
    <w:p w14:paraId="242EEB67" w14:textId="77777777" w:rsidR="00914976" w:rsidRDefault="00914976" w:rsidP="00914976">
      <w:pPr>
        <w:pStyle w:val="NoSpacing"/>
      </w:pPr>
      <w:r>
        <w:t xml:space="preserve">    </w:t>
      </w:r>
      <w:proofErr w:type="spellStart"/>
      <w:r>
        <w:t>Dinic</w:t>
      </w:r>
      <w:proofErr w:type="spellEnd"/>
      <w:r>
        <w:t xml:space="preserve">(int n) : </w:t>
      </w:r>
      <w:proofErr w:type="spellStart"/>
      <w:r>
        <w:t>lvl</w:t>
      </w:r>
      <w:proofErr w:type="spellEnd"/>
      <w:r>
        <w:t xml:space="preserve">(n), </w:t>
      </w:r>
      <w:proofErr w:type="spellStart"/>
      <w:r>
        <w:t>ptr</w:t>
      </w:r>
      <w:proofErr w:type="spellEnd"/>
      <w:r>
        <w:t>(n), q(n), adj(n) {}</w:t>
      </w:r>
    </w:p>
    <w:p w14:paraId="370981BF" w14:textId="77777777" w:rsidR="00914976" w:rsidRDefault="00914976" w:rsidP="00914976">
      <w:pPr>
        <w:pStyle w:val="NoSpacing"/>
      </w:pPr>
      <w:r>
        <w:t xml:space="preserve">    void </w:t>
      </w:r>
      <w:proofErr w:type="spellStart"/>
      <w:r>
        <w:t>addEdge</w:t>
      </w:r>
      <w:proofErr w:type="spellEnd"/>
      <w:r>
        <w:t xml:space="preserve">(int a, int b, </w:t>
      </w:r>
      <w:proofErr w:type="spellStart"/>
      <w:r>
        <w:t>ll</w:t>
      </w:r>
      <w:proofErr w:type="spellEnd"/>
      <w:r>
        <w:t xml:space="preserve"> c, </w:t>
      </w:r>
      <w:proofErr w:type="spellStart"/>
      <w:r>
        <w:t>ll</w:t>
      </w:r>
      <w:proofErr w:type="spellEnd"/>
      <w:r>
        <w:t xml:space="preserve"> </w:t>
      </w:r>
      <w:proofErr w:type="spellStart"/>
      <w:r>
        <w:t>rcap</w:t>
      </w:r>
      <w:proofErr w:type="spellEnd"/>
      <w:r>
        <w:t xml:space="preserve"> = 0) {</w:t>
      </w:r>
    </w:p>
    <w:p w14:paraId="02C34020" w14:textId="77777777" w:rsidR="00914976" w:rsidRDefault="00914976" w:rsidP="00914976">
      <w:pPr>
        <w:pStyle w:val="NoSpacing"/>
      </w:pPr>
      <w:r>
        <w:t xml:space="preserve">        adj[a].</w:t>
      </w:r>
      <w:proofErr w:type="spellStart"/>
      <w:r>
        <w:t>push_back</w:t>
      </w:r>
      <w:proofErr w:type="spellEnd"/>
      <w:r>
        <w:t>({b, (int)adj[b].size(),1, c, c});</w:t>
      </w:r>
    </w:p>
    <w:p w14:paraId="177FC6E5" w14:textId="77777777" w:rsidR="00914976" w:rsidRDefault="00914976" w:rsidP="00914976">
      <w:pPr>
        <w:pStyle w:val="NoSpacing"/>
      </w:pPr>
      <w:r>
        <w:t xml:space="preserve">        adj[b].</w:t>
      </w:r>
      <w:proofErr w:type="spellStart"/>
      <w:r>
        <w:t>push_back</w:t>
      </w:r>
      <w:proofErr w:type="spellEnd"/>
      <w:r>
        <w:t xml:space="preserve">({a, (int)adj[a].size() - 1,-1, </w:t>
      </w:r>
      <w:proofErr w:type="spellStart"/>
      <w:r>
        <w:t>rcap</w:t>
      </w:r>
      <w:proofErr w:type="spellEnd"/>
      <w:r>
        <w:t xml:space="preserve">, </w:t>
      </w:r>
      <w:proofErr w:type="spellStart"/>
      <w:r>
        <w:t>rcap</w:t>
      </w:r>
      <w:proofErr w:type="spellEnd"/>
      <w:r>
        <w:t>});</w:t>
      </w:r>
    </w:p>
    <w:p w14:paraId="1BFE0CAC" w14:textId="77777777" w:rsidR="00914976" w:rsidRPr="00914976" w:rsidRDefault="00914976" w:rsidP="00914976">
      <w:pPr>
        <w:pStyle w:val="NoSpacing"/>
        <w:rPr>
          <w:lang w:val="de-DE"/>
        </w:rPr>
      </w:pPr>
      <w:r>
        <w:t xml:space="preserve">    </w:t>
      </w:r>
      <w:r w:rsidRPr="00914976">
        <w:rPr>
          <w:lang w:val="de-DE"/>
        </w:rPr>
        <w:t>}</w:t>
      </w:r>
    </w:p>
    <w:p w14:paraId="7C38E5EB" w14:textId="77777777" w:rsidR="00914976" w:rsidRPr="00914976" w:rsidRDefault="00914976" w:rsidP="00914976">
      <w:pPr>
        <w:pStyle w:val="NoSpacing"/>
        <w:rPr>
          <w:lang w:val="de-DE"/>
        </w:rPr>
      </w:pPr>
      <w:r w:rsidRPr="00914976">
        <w:rPr>
          <w:lang w:val="de-DE"/>
        </w:rPr>
        <w:t xml:space="preserve">    ll dfs(int v, int t, ll f) {</w:t>
      </w:r>
    </w:p>
    <w:p w14:paraId="2DD9547E" w14:textId="77777777" w:rsidR="00914976" w:rsidRDefault="00914976" w:rsidP="00914976">
      <w:pPr>
        <w:pStyle w:val="NoSpacing"/>
      </w:pPr>
      <w:r w:rsidRPr="00914976">
        <w:rPr>
          <w:lang w:val="de-DE"/>
        </w:rPr>
        <w:t xml:space="preserve">        </w:t>
      </w:r>
      <w:r>
        <w:t>if (v == t || !f) return f;</w:t>
      </w:r>
    </w:p>
    <w:p w14:paraId="058B43D0" w14:textId="77777777" w:rsidR="00914976" w:rsidRDefault="00914976" w:rsidP="00914976">
      <w:pPr>
        <w:pStyle w:val="NoSpacing"/>
      </w:pPr>
      <w:r>
        <w:t xml:space="preserve">        for (int&amp; </w:t>
      </w:r>
      <w:proofErr w:type="spellStart"/>
      <w:r>
        <w:t>i</w:t>
      </w:r>
      <w:proofErr w:type="spellEnd"/>
      <w:r>
        <w:t xml:space="preserve"> = </w:t>
      </w:r>
      <w:proofErr w:type="spellStart"/>
      <w:r>
        <w:t>ptr</w:t>
      </w:r>
      <w:proofErr w:type="spellEnd"/>
      <w:r>
        <w:t xml:space="preserve">[v]; </w:t>
      </w:r>
      <w:proofErr w:type="spellStart"/>
      <w:r>
        <w:t>i</w:t>
      </w:r>
      <w:proofErr w:type="spellEnd"/>
      <w:r>
        <w:t xml:space="preserve"> &lt; (int)adj[v].size(); </w:t>
      </w:r>
      <w:proofErr w:type="spellStart"/>
      <w:r>
        <w:t>i</w:t>
      </w:r>
      <w:proofErr w:type="spellEnd"/>
      <w:r>
        <w:t>++) {</w:t>
      </w:r>
    </w:p>
    <w:p w14:paraId="4AB53477" w14:textId="77777777" w:rsidR="00914976" w:rsidRDefault="00914976" w:rsidP="00914976">
      <w:pPr>
        <w:pStyle w:val="NoSpacing"/>
      </w:pPr>
      <w:r>
        <w:t xml:space="preserve">            Edge&amp; e = adj[v][</w:t>
      </w:r>
      <w:proofErr w:type="spellStart"/>
      <w:r>
        <w:t>i</w:t>
      </w:r>
      <w:proofErr w:type="spellEnd"/>
      <w:r>
        <w:t>];</w:t>
      </w:r>
    </w:p>
    <w:p w14:paraId="24AA9206" w14:textId="77777777" w:rsidR="00914976" w:rsidRDefault="00914976" w:rsidP="00914976">
      <w:pPr>
        <w:pStyle w:val="NoSpacing"/>
      </w:pPr>
      <w:r>
        <w:t xml:space="preserve">            if (</w:t>
      </w:r>
      <w:proofErr w:type="spellStart"/>
      <w:r>
        <w:t>lvl</w:t>
      </w:r>
      <w:proofErr w:type="spellEnd"/>
      <w:r>
        <w:t xml:space="preserve">[e.to] == </w:t>
      </w:r>
      <w:proofErr w:type="spellStart"/>
      <w:r>
        <w:t>lvl</w:t>
      </w:r>
      <w:proofErr w:type="spellEnd"/>
      <w:r>
        <w:t>[v] + 1)</w:t>
      </w:r>
    </w:p>
    <w:p w14:paraId="3EB0AD06" w14:textId="77777777" w:rsidR="00914976" w:rsidRDefault="00914976" w:rsidP="00914976">
      <w:pPr>
        <w:pStyle w:val="NoSpacing"/>
      </w:pPr>
      <w:r>
        <w:t xml:space="preserve">                if (</w:t>
      </w:r>
      <w:proofErr w:type="spellStart"/>
      <w:r>
        <w:t>ll</w:t>
      </w:r>
      <w:proofErr w:type="spellEnd"/>
      <w:r>
        <w:t xml:space="preserve"> p = </w:t>
      </w:r>
      <w:proofErr w:type="spellStart"/>
      <w:r>
        <w:t>dfs</w:t>
      </w:r>
      <w:proofErr w:type="spellEnd"/>
      <w:r>
        <w:t xml:space="preserve">(e.to, t, min(f, </w:t>
      </w:r>
      <w:proofErr w:type="spellStart"/>
      <w:r>
        <w:t>e.c</w:t>
      </w:r>
      <w:proofErr w:type="spellEnd"/>
      <w:r>
        <w:t>))) {</w:t>
      </w:r>
    </w:p>
    <w:p w14:paraId="1AEA858A" w14:textId="77777777" w:rsidR="00914976" w:rsidRDefault="00914976" w:rsidP="00914976">
      <w:pPr>
        <w:pStyle w:val="NoSpacing"/>
      </w:pPr>
      <w:r>
        <w:t xml:space="preserve">                    </w:t>
      </w:r>
      <w:proofErr w:type="spellStart"/>
      <w:r>
        <w:t>e.c</w:t>
      </w:r>
      <w:proofErr w:type="spellEnd"/>
      <w:r>
        <w:t xml:space="preserve"> -= p, adj[e.to][</w:t>
      </w:r>
      <w:proofErr w:type="spellStart"/>
      <w:r>
        <w:t>e.rev</w:t>
      </w:r>
      <w:proofErr w:type="spellEnd"/>
      <w:r>
        <w:t>].c += p;</w:t>
      </w:r>
    </w:p>
    <w:p w14:paraId="3211C81D" w14:textId="77777777" w:rsidR="00914976" w:rsidRDefault="00914976" w:rsidP="00914976">
      <w:pPr>
        <w:pStyle w:val="NoSpacing"/>
      </w:pPr>
      <w:r>
        <w:t xml:space="preserve">                    return p;</w:t>
      </w:r>
    </w:p>
    <w:p w14:paraId="6F36D73A" w14:textId="77777777" w:rsidR="00914976" w:rsidRDefault="00914976" w:rsidP="00914976">
      <w:pPr>
        <w:pStyle w:val="NoSpacing"/>
      </w:pPr>
      <w:r>
        <w:t xml:space="preserve">                }</w:t>
      </w:r>
    </w:p>
    <w:p w14:paraId="25EBABFB" w14:textId="77777777" w:rsidR="00914976" w:rsidRDefault="00914976" w:rsidP="00914976">
      <w:pPr>
        <w:pStyle w:val="NoSpacing"/>
      </w:pPr>
      <w:r>
        <w:t xml:space="preserve">        }</w:t>
      </w:r>
    </w:p>
    <w:p w14:paraId="5D3182D7" w14:textId="77777777" w:rsidR="00914976" w:rsidRDefault="00914976" w:rsidP="00914976">
      <w:pPr>
        <w:pStyle w:val="NoSpacing"/>
      </w:pPr>
      <w:r>
        <w:t xml:space="preserve">        return 0;</w:t>
      </w:r>
    </w:p>
    <w:p w14:paraId="4F7556F5" w14:textId="77777777" w:rsidR="00914976" w:rsidRDefault="00914976" w:rsidP="00914976">
      <w:pPr>
        <w:pStyle w:val="NoSpacing"/>
      </w:pPr>
      <w:r>
        <w:t xml:space="preserve">    }</w:t>
      </w:r>
    </w:p>
    <w:p w14:paraId="6395E193" w14:textId="77777777" w:rsidR="00914976" w:rsidRDefault="00914976" w:rsidP="00914976">
      <w:pPr>
        <w:pStyle w:val="NoSpacing"/>
      </w:pPr>
      <w:r>
        <w:t xml:space="preserve">    </w:t>
      </w:r>
      <w:proofErr w:type="spellStart"/>
      <w:r>
        <w:t>ll</w:t>
      </w:r>
      <w:proofErr w:type="spellEnd"/>
      <w:r>
        <w:t xml:space="preserve"> calc(int s, int t) {</w:t>
      </w:r>
    </w:p>
    <w:p w14:paraId="07FBA5D0" w14:textId="77777777" w:rsidR="00914976" w:rsidRDefault="00914976" w:rsidP="00914976">
      <w:pPr>
        <w:pStyle w:val="NoSpacing"/>
      </w:pPr>
      <w:r>
        <w:t xml:space="preserve">        </w:t>
      </w:r>
      <w:proofErr w:type="spellStart"/>
      <w:r>
        <w:t>ll</w:t>
      </w:r>
      <w:proofErr w:type="spellEnd"/>
      <w:r>
        <w:t xml:space="preserve"> flow = 0; q[0] = s;</w:t>
      </w:r>
    </w:p>
    <w:p w14:paraId="5C14D522" w14:textId="77777777" w:rsidR="00914976" w:rsidRDefault="00914976" w:rsidP="00914976">
      <w:pPr>
        <w:pStyle w:val="NoSpacing"/>
      </w:pPr>
      <w:r>
        <w:t xml:space="preserve">        rep(L,0,31) do { // 'int L=30' maybe faster for random data</w:t>
      </w:r>
    </w:p>
    <w:p w14:paraId="26415883" w14:textId="77777777" w:rsidR="00914976" w:rsidRDefault="00914976" w:rsidP="00914976">
      <w:pPr>
        <w:pStyle w:val="NoSpacing"/>
      </w:pPr>
      <w:r>
        <w:t xml:space="preserve">                </w:t>
      </w:r>
      <w:proofErr w:type="spellStart"/>
      <w:r>
        <w:t>lvl</w:t>
      </w:r>
      <w:proofErr w:type="spellEnd"/>
      <w:r>
        <w:t xml:space="preserve"> = </w:t>
      </w:r>
      <w:proofErr w:type="spellStart"/>
      <w:r>
        <w:t>ptr</w:t>
      </w:r>
      <w:proofErr w:type="spellEnd"/>
      <w:r>
        <w:t xml:space="preserve"> = vi((int)</w:t>
      </w:r>
      <w:proofErr w:type="spellStart"/>
      <w:r>
        <w:t>q.size</w:t>
      </w:r>
      <w:proofErr w:type="spellEnd"/>
      <w:r>
        <w:t>());</w:t>
      </w:r>
    </w:p>
    <w:p w14:paraId="33ED674B" w14:textId="77777777" w:rsidR="00914976" w:rsidRDefault="00914976" w:rsidP="00914976">
      <w:pPr>
        <w:pStyle w:val="NoSpacing"/>
      </w:pPr>
      <w:r>
        <w:t xml:space="preserve">                int qi = 0, </w:t>
      </w:r>
      <w:proofErr w:type="spellStart"/>
      <w:r>
        <w:t>qe</w:t>
      </w:r>
      <w:proofErr w:type="spellEnd"/>
      <w:r>
        <w:t xml:space="preserve"> = </w:t>
      </w:r>
      <w:proofErr w:type="spellStart"/>
      <w:r>
        <w:t>lvl</w:t>
      </w:r>
      <w:proofErr w:type="spellEnd"/>
      <w:r>
        <w:t>[s] = 1;</w:t>
      </w:r>
    </w:p>
    <w:p w14:paraId="35A06996" w14:textId="77777777" w:rsidR="00914976" w:rsidRDefault="00914976" w:rsidP="00914976">
      <w:pPr>
        <w:pStyle w:val="NoSpacing"/>
      </w:pPr>
      <w:r>
        <w:t xml:space="preserve">                while (qi &lt; </w:t>
      </w:r>
      <w:proofErr w:type="spellStart"/>
      <w:r>
        <w:t>qe</w:t>
      </w:r>
      <w:proofErr w:type="spellEnd"/>
      <w:r>
        <w:t xml:space="preserve"> &amp;&amp; !</w:t>
      </w:r>
      <w:proofErr w:type="spellStart"/>
      <w:r>
        <w:t>lvl</w:t>
      </w:r>
      <w:proofErr w:type="spellEnd"/>
      <w:r>
        <w:t>[t]) {</w:t>
      </w:r>
    </w:p>
    <w:p w14:paraId="65FF61F4" w14:textId="77777777" w:rsidR="00914976" w:rsidRDefault="00914976" w:rsidP="00914976">
      <w:pPr>
        <w:pStyle w:val="NoSpacing"/>
      </w:pPr>
      <w:r>
        <w:t xml:space="preserve">                    int v = q[qi++];</w:t>
      </w:r>
    </w:p>
    <w:p w14:paraId="115DABE7" w14:textId="77777777" w:rsidR="00914976" w:rsidRDefault="00914976" w:rsidP="00914976">
      <w:pPr>
        <w:pStyle w:val="NoSpacing"/>
      </w:pPr>
      <w:r>
        <w:t xml:space="preserve">                    for (Edge e : adj[v])</w:t>
      </w:r>
    </w:p>
    <w:p w14:paraId="519883B9" w14:textId="77777777" w:rsidR="00914976" w:rsidRDefault="00914976" w:rsidP="00914976">
      <w:pPr>
        <w:pStyle w:val="NoSpacing"/>
      </w:pPr>
      <w:r>
        <w:t xml:space="preserve">                        if (!</w:t>
      </w:r>
      <w:proofErr w:type="spellStart"/>
      <w:r>
        <w:t>lvl</w:t>
      </w:r>
      <w:proofErr w:type="spellEnd"/>
      <w:r>
        <w:t xml:space="preserve">[e.to] &amp;&amp; </w:t>
      </w:r>
      <w:proofErr w:type="spellStart"/>
      <w:r>
        <w:t>e.c</w:t>
      </w:r>
      <w:proofErr w:type="spellEnd"/>
      <w:r>
        <w:t xml:space="preserve"> &gt;&gt; (30 - L))</w:t>
      </w:r>
    </w:p>
    <w:p w14:paraId="630242FF" w14:textId="77777777" w:rsidR="00914976" w:rsidRDefault="00914976" w:rsidP="00914976">
      <w:pPr>
        <w:pStyle w:val="NoSpacing"/>
      </w:pPr>
      <w:r>
        <w:t xml:space="preserve">                            q[</w:t>
      </w:r>
      <w:proofErr w:type="spellStart"/>
      <w:r>
        <w:t>qe</w:t>
      </w:r>
      <w:proofErr w:type="spellEnd"/>
      <w:r>
        <w:t xml:space="preserve">++] = e.to, </w:t>
      </w:r>
      <w:proofErr w:type="spellStart"/>
      <w:r>
        <w:t>lvl</w:t>
      </w:r>
      <w:proofErr w:type="spellEnd"/>
      <w:r>
        <w:t xml:space="preserve">[e.to] = </w:t>
      </w:r>
      <w:proofErr w:type="spellStart"/>
      <w:r>
        <w:t>lvl</w:t>
      </w:r>
      <w:proofErr w:type="spellEnd"/>
      <w:r>
        <w:t>[v] + 1;</w:t>
      </w:r>
    </w:p>
    <w:p w14:paraId="68D114F7" w14:textId="77777777" w:rsidR="00914976" w:rsidRDefault="00914976" w:rsidP="00914976">
      <w:pPr>
        <w:pStyle w:val="NoSpacing"/>
      </w:pPr>
      <w:r>
        <w:t xml:space="preserve">                }</w:t>
      </w:r>
    </w:p>
    <w:p w14:paraId="381E29E3" w14:textId="77777777" w:rsidR="00914976" w:rsidRDefault="00914976" w:rsidP="00914976">
      <w:pPr>
        <w:pStyle w:val="NoSpacing"/>
      </w:pPr>
      <w:r>
        <w:t xml:space="preserve">                while (</w:t>
      </w:r>
      <w:proofErr w:type="spellStart"/>
      <w:r>
        <w:t>ll</w:t>
      </w:r>
      <w:proofErr w:type="spellEnd"/>
      <w:r>
        <w:t xml:space="preserve"> p = </w:t>
      </w:r>
      <w:proofErr w:type="spellStart"/>
      <w:r>
        <w:t>dfs</w:t>
      </w:r>
      <w:proofErr w:type="spellEnd"/>
      <w:r>
        <w:t>(s, t, LLONG_MAX)) flow += p;</w:t>
      </w:r>
    </w:p>
    <w:p w14:paraId="7839C15A" w14:textId="77777777" w:rsidR="00914976" w:rsidRDefault="00914976" w:rsidP="00914976">
      <w:pPr>
        <w:pStyle w:val="NoSpacing"/>
      </w:pPr>
      <w:r>
        <w:t xml:space="preserve">            } while (</w:t>
      </w:r>
      <w:proofErr w:type="spellStart"/>
      <w:r>
        <w:t>lvl</w:t>
      </w:r>
      <w:proofErr w:type="spellEnd"/>
      <w:r>
        <w:t>[t]);</w:t>
      </w:r>
    </w:p>
    <w:p w14:paraId="5ABB9C5E" w14:textId="77777777" w:rsidR="00914976" w:rsidRDefault="00914976" w:rsidP="00914976">
      <w:pPr>
        <w:pStyle w:val="NoSpacing"/>
      </w:pPr>
      <w:r>
        <w:t xml:space="preserve">        return flow;</w:t>
      </w:r>
    </w:p>
    <w:p w14:paraId="6A6AB9F5" w14:textId="77777777" w:rsidR="00914976" w:rsidRDefault="00914976" w:rsidP="00914976">
      <w:pPr>
        <w:pStyle w:val="NoSpacing"/>
      </w:pPr>
      <w:r>
        <w:t xml:space="preserve">    }</w:t>
      </w:r>
    </w:p>
    <w:p w14:paraId="1B6CD6DB" w14:textId="77777777" w:rsidR="00914976" w:rsidRDefault="00914976" w:rsidP="00914976">
      <w:pPr>
        <w:pStyle w:val="NoSpacing"/>
      </w:pPr>
      <w:r>
        <w:t xml:space="preserve">    bool </w:t>
      </w:r>
      <w:proofErr w:type="spellStart"/>
      <w:r>
        <w:t>leftOfMinCut</w:t>
      </w:r>
      <w:proofErr w:type="spellEnd"/>
      <w:r>
        <w:t xml:space="preserve">(int a) { return </w:t>
      </w:r>
      <w:proofErr w:type="spellStart"/>
      <w:r>
        <w:t>lvl</w:t>
      </w:r>
      <w:proofErr w:type="spellEnd"/>
      <w:r>
        <w:t>[a] != 0; }</w:t>
      </w:r>
    </w:p>
    <w:p w14:paraId="62851D2B" w14:textId="397B43C9" w:rsidR="00914976" w:rsidRDefault="00914976" w:rsidP="00914976">
      <w:pPr>
        <w:pStyle w:val="NoSpacing"/>
      </w:pPr>
      <w:r>
        <w:t>};</w:t>
      </w:r>
    </w:p>
    <w:p w14:paraId="07EFA6A5" w14:textId="21D9F687" w:rsidR="00972BBB" w:rsidRDefault="00972BBB" w:rsidP="00972BBB">
      <w:pPr>
        <w:pStyle w:val="Heading2"/>
      </w:pPr>
      <w:bookmarkStart w:id="62" w:name="_Toc160308606"/>
      <w:proofErr w:type="spellStart"/>
      <w:r>
        <w:t>MinCost-MaxFlow</w:t>
      </w:r>
      <w:bookmarkEnd w:id="62"/>
      <w:proofErr w:type="spellEnd"/>
    </w:p>
    <w:p w14:paraId="55C2E03D" w14:textId="77777777" w:rsidR="00972BBB" w:rsidRPr="0023124B" w:rsidRDefault="00972BBB" w:rsidP="00972BBB">
      <w:pPr>
        <w:pStyle w:val="NoSpacing"/>
      </w:pPr>
      <w:r w:rsidRPr="0023124B">
        <w:t>struct Edge {</w:t>
      </w:r>
    </w:p>
    <w:p w14:paraId="302174DB" w14:textId="77777777" w:rsidR="00972BBB" w:rsidRPr="0023124B" w:rsidRDefault="00972BBB" w:rsidP="00972BBB">
      <w:pPr>
        <w:pStyle w:val="NoSpacing"/>
      </w:pPr>
      <w:r w:rsidRPr="0023124B">
        <w:t xml:space="preserve">    int to;</w:t>
      </w:r>
    </w:p>
    <w:p w14:paraId="0E8CB03B" w14:textId="77777777" w:rsidR="00972BBB" w:rsidRPr="0023124B" w:rsidRDefault="00972BBB" w:rsidP="00972BBB">
      <w:pPr>
        <w:pStyle w:val="NoSpacing"/>
      </w:pPr>
      <w:r w:rsidRPr="0023124B">
        <w:t xml:space="preserve">    int cost;</w:t>
      </w:r>
    </w:p>
    <w:p w14:paraId="46518387" w14:textId="77777777" w:rsidR="00972BBB" w:rsidRPr="0023124B" w:rsidRDefault="00972BBB" w:rsidP="00972BBB">
      <w:pPr>
        <w:pStyle w:val="NoSpacing"/>
      </w:pPr>
      <w:r w:rsidRPr="0023124B">
        <w:t xml:space="preserve">    int cap, flow, </w:t>
      </w:r>
      <w:proofErr w:type="spellStart"/>
      <w:r w:rsidRPr="0023124B">
        <w:t>backEdge</w:t>
      </w:r>
      <w:proofErr w:type="spellEnd"/>
      <w:r w:rsidRPr="0023124B">
        <w:t>;</w:t>
      </w:r>
    </w:p>
    <w:p w14:paraId="402F9F72" w14:textId="77777777" w:rsidR="00972BBB" w:rsidRPr="0023124B" w:rsidRDefault="00972BBB" w:rsidP="00972BBB">
      <w:pPr>
        <w:pStyle w:val="NoSpacing"/>
      </w:pPr>
      <w:r w:rsidRPr="0023124B">
        <w:t>};</w:t>
      </w:r>
    </w:p>
    <w:p w14:paraId="7E04A43D" w14:textId="77777777" w:rsidR="00972BBB" w:rsidRPr="0023124B" w:rsidRDefault="00972BBB" w:rsidP="00972BBB">
      <w:pPr>
        <w:pStyle w:val="NoSpacing"/>
      </w:pPr>
      <w:r w:rsidRPr="0023124B">
        <w:t xml:space="preserve"> </w:t>
      </w:r>
    </w:p>
    <w:p w14:paraId="131DB179" w14:textId="77777777" w:rsidR="00972BBB" w:rsidRPr="0023124B" w:rsidRDefault="00972BBB" w:rsidP="00972BBB">
      <w:pPr>
        <w:pStyle w:val="NoSpacing"/>
      </w:pPr>
      <w:r w:rsidRPr="0023124B">
        <w:t xml:space="preserve">struct MCMF </w:t>
      </w:r>
    </w:p>
    <w:p w14:paraId="752E256D" w14:textId="77777777" w:rsidR="00972BBB" w:rsidRPr="0023124B" w:rsidRDefault="00972BBB" w:rsidP="00972BBB">
      <w:pPr>
        <w:pStyle w:val="NoSpacing"/>
      </w:pPr>
      <w:r w:rsidRPr="0023124B">
        <w:t>{</w:t>
      </w:r>
    </w:p>
    <w:p w14:paraId="065EC8D4" w14:textId="77777777" w:rsidR="00972BBB" w:rsidRPr="0023124B" w:rsidRDefault="00972BBB" w:rsidP="00972BBB">
      <w:pPr>
        <w:pStyle w:val="NoSpacing"/>
      </w:pPr>
      <w:r w:rsidRPr="0023124B">
        <w:t xml:space="preserve"> </w:t>
      </w:r>
    </w:p>
    <w:p w14:paraId="7D4B14CD" w14:textId="77777777" w:rsidR="00972BBB" w:rsidRPr="0023124B" w:rsidRDefault="00972BBB" w:rsidP="00972BBB">
      <w:pPr>
        <w:pStyle w:val="NoSpacing"/>
      </w:pPr>
      <w:r w:rsidRPr="0023124B">
        <w:t xml:space="preserve">    const int inf = 1000000010;</w:t>
      </w:r>
    </w:p>
    <w:p w14:paraId="4469E79F" w14:textId="77777777" w:rsidR="00972BBB" w:rsidRPr="0023124B" w:rsidRDefault="00972BBB" w:rsidP="00972BBB">
      <w:pPr>
        <w:pStyle w:val="NoSpacing"/>
      </w:pPr>
      <w:r w:rsidRPr="0023124B">
        <w:t xml:space="preserve">    int n;</w:t>
      </w:r>
    </w:p>
    <w:p w14:paraId="2DE78F03" w14:textId="77777777" w:rsidR="00972BBB" w:rsidRPr="0023124B" w:rsidRDefault="00972BBB" w:rsidP="00972BBB">
      <w:pPr>
        <w:pStyle w:val="NoSpacing"/>
      </w:pPr>
      <w:r w:rsidRPr="0023124B">
        <w:t xml:space="preserve">    vector&lt;vector&lt;Edge&gt;&gt; g;</w:t>
      </w:r>
    </w:p>
    <w:p w14:paraId="27662E2C" w14:textId="77777777" w:rsidR="00972BBB" w:rsidRPr="0023124B" w:rsidRDefault="00972BBB" w:rsidP="00972BBB">
      <w:pPr>
        <w:pStyle w:val="NoSpacing"/>
      </w:pPr>
      <w:r w:rsidRPr="0023124B">
        <w:t xml:space="preserve"> </w:t>
      </w:r>
    </w:p>
    <w:p w14:paraId="16061DC9" w14:textId="77777777" w:rsidR="00972BBB" w:rsidRPr="000420BC" w:rsidRDefault="00972BBB" w:rsidP="00972BBB">
      <w:pPr>
        <w:pStyle w:val="NoSpacing"/>
        <w:rPr>
          <w:lang w:val="de-DE"/>
        </w:rPr>
      </w:pPr>
      <w:r w:rsidRPr="0023124B">
        <w:t xml:space="preserve">    </w:t>
      </w:r>
      <w:r w:rsidRPr="000420BC">
        <w:rPr>
          <w:lang w:val="de-DE"/>
        </w:rPr>
        <w:t>MCMF(int _n) {</w:t>
      </w:r>
    </w:p>
    <w:p w14:paraId="03B16CA8" w14:textId="77777777" w:rsidR="00972BBB" w:rsidRPr="000420BC" w:rsidRDefault="00972BBB" w:rsidP="00972BBB">
      <w:pPr>
        <w:pStyle w:val="NoSpacing"/>
        <w:rPr>
          <w:lang w:val="de-DE"/>
        </w:rPr>
      </w:pPr>
      <w:r w:rsidRPr="000420BC">
        <w:rPr>
          <w:lang w:val="de-DE"/>
        </w:rPr>
        <w:t xml:space="preserve">        n = _n + 1;</w:t>
      </w:r>
    </w:p>
    <w:p w14:paraId="48A22B31" w14:textId="77777777" w:rsidR="00972BBB" w:rsidRPr="0023124B" w:rsidRDefault="00972BBB" w:rsidP="00972BBB">
      <w:pPr>
        <w:pStyle w:val="NoSpacing"/>
      </w:pPr>
      <w:r w:rsidRPr="000420BC">
        <w:rPr>
          <w:lang w:val="de-DE"/>
        </w:rPr>
        <w:t xml:space="preserve">        </w:t>
      </w:r>
      <w:proofErr w:type="spellStart"/>
      <w:r w:rsidRPr="0023124B">
        <w:t>g.resize</w:t>
      </w:r>
      <w:proofErr w:type="spellEnd"/>
      <w:r w:rsidRPr="0023124B">
        <w:t>(n);</w:t>
      </w:r>
    </w:p>
    <w:p w14:paraId="105FDF8E" w14:textId="77777777" w:rsidR="00972BBB" w:rsidRPr="0023124B" w:rsidRDefault="00972BBB" w:rsidP="00972BBB">
      <w:pPr>
        <w:pStyle w:val="NoSpacing"/>
      </w:pPr>
      <w:r w:rsidRPr="0023124B">
        <w:t xml:space="preserve">    }</w:t>
      </w:r>
    </w:p>
    <w:p w14:paraId="490FFB84" w14:textId="77777777" w:rsidR="00972BBB" w:rsidRPr="0023124B" w:rsidRDefault="00972BBB" w:rsidP="00972BBB">
      <w:pPr>
        <w:pStyle w:val="NoSpacing"/>
      </w:pPr>
      <w:r w:rsidRPr="0023124B">
        <w:t xml:space="preserve"> </w:t>
      </w:r>
    </w:p>
    <w:p w14:paraId="0530C1E3" w14:textId="77777777" w:rsidR="00972BBB" w:rsidRPr="0023124B" w:rsidRDefault="00972BBB" w:rsidP="00972BBB">
      <w:pPr>
        <w:pStyle w:val="NoSpacing"/>
      </w:pPr>
      <w:r w:rsidRPr="0023124B">
        <w:t xml:space="preserve">    void </w:t>
      </w:r>
      <w:proofErr w:type="spellStart"/>
      <w:r w:rsidRPr="0023124B">
        <w:t>addEdge</w:t>
      </w:r>
      <w:proofErr w:type="spellEnd"/>
      <w:r w:rsidRPr="0023124B">
        <w:t>(int u, int v, int cap, int cost) {</w:t>
      </w:r>
    </w:p>
    <w:p w14:paraId="3A8AC728" w14:textId="77777777" w:rsidR="00972BBB" w:rsidRPr="0023124B" w:rsidRDefault="00972BBB" w:rsidP="00972BBB">
      <w:pPr>
        <w:pStyle w:val="NoSpacing"/>
      </w:pPr>
      <w:r w:rsidRPr="0023124B">
        <w:t xml:space="preserve">        Edge e1 = {v, cost, cap, 0, (int) g[v].size()};</w:t>
      </w:r>
    </w:p>
    <w:p w14:paraId="79070B04" w14:textId="77777777" w:rsidR="00972BBB" w:rsidRPr="0023124B" w:rsidRDefault="00972BBB" w:rsidP="00972BBB">
      <w:pPr>
        <w:pStyle w:val="NoSpacing"/>
      </w:pPr>
      <w:r w:rsidRPr="0023124B">
        <w:t xml:space="preserve">        Edge e2 = {u, -cost, 0, 0, (int) g[u].size()};</w:t>
      </w:r>
    </w:p>
    <w:p w14:paraId="1E3E8F38" w14:textId="77777777" w:rsidR="00972BBB" w:rsidRPr="0023124B" w:rsidRDefault="00972BBB" w:rsidP="00972BBB">
      <w:pPr>
        <w:pStyle w:val="NoSpacing"/>
      </w:pPr>
      <w:r w:rsidRPr="0023124B">
        <w:t xml:space="preserve">        g[u].</w:t>
      </w:r>
      <w:proofErr w:type="spellStart"/>
      <w:r w:rsidRPr="0023124B">
        <w:t>push_back</w:t>
      </w:r>
      <w:proofErr w:type="spellEnd"/>
      <w:r w:rsidRPr="0023124B">
        <w:t>(e1);</w:t>
      </w:r>
    </w:p>
    <w:p w14:paraId="61090712" w14:textId="77777777" w:rsidR="00972BBB" w:rsidRPr="0023124B" w:rsidRDefault="00972BBB" w:rsidP="00972BBB">
      <w:pPr>
        <w:pStyle w:val="NoSpacing"/>
      </w:pPr>
      <w:r w:rsidRPr="0023124B">
        <w:t xml:space="preserve">        g[v].</w:t>
      </w:r>
      <w:proofErr w:type="spellStart"/>
      <w:r w:rsidRPr="0023124B">
        <w:t>push_back</w:t>
      </w:r>
      <w:proofErr w:type="spellEnd"/>
      <w:r w:rsidRPr="0023124B">
        <w:t>(e2);</w:t>
      </w:r>
    </w:p>
    <w:p w14:paraId="3261326E" w14:textId="77777777" w:rsidR="00972BBB" w:rsidRPr="0023124B" w:rsidRDefault="00972BBB" w:rsidP="00972BBB">
      <w:pPr>
        <w:pStyle w:val="NoSpacing"/>
      </w:pPr>
      <w:r w:rsidRPr="0023124B">
        <w:t xml:space="preserve">    }</w:t>
      </w:r>
    </w:p>
    <w:p w14:paraId="55D86739" w14:textId="77777777" w:rsidR="00972BBB" w:rsidRPr="0023124B" w:rsidRDefault="00972BBB" w:rsidP="00972BBB">
      <w:pPr>
        <w:pStyle w:val="NoSpacing"/>
      </w:pPr>
      <w:r w:rsidRPr="0023124B">
        <w:t xml:space="preserve"> </w:t>
      </w:r>
    </w:p>
    <w:p w14:paraId="69FCD790" w14:textId="77777777" w:rsidR="00972BBB" w:rsidRPr="0023124B" w:rsidRDefault="00972BBB" w:rsidP="00972BBB">
      <w:pPr>
        <w:pStyle w:val="NoSpacing"/>
      </w:pPr>
      <w:r w:rsidRPr="0023124B">
        <w:t xml:space="preserve">    pair&lt;int, int&gt; </w:t>
      </w:r>
      <w:proofErr w:type="spellStart"/>
      <w:r w:rsidRPr="0023124B">
        <w:t>minCostMaxFlow</w:t>
      </w:r>
      <w:proofErr w:type="spellEnd"/>
      <w:r w:rsidRPr="0023124B">
        <w:t>(int s, int t) {</w:t>
      </w:r>
    </w:p>
    <w:p w14:paraId="23E691B2" w14:textId="77777777" w:rsidR="00972BBB" w:rsidRPr="0023124B" w:rsidRDefault="00972BBB" w:rsidP="00972BBB">
      <w:pPr>
        <w:pStyle w:val="NoSpacing"/>
      </w:pPr>
      <w:r w:rsidRPr="0023124B">
        <w:t xml:space="preserve">        int flow = 0;</w:t>
      </w:r>
    </w:p>
    <w:p w14:paraId="5F702018" w14:textId="77777777" w:rsidR="00972BBB" w:rsidRPr="0023124B" w:rsidRDefault="00972BBB" w:rsidP="00972BBB">
      <w:pPr>
        <w:pStyle w:val="NoSpacing"/>
      </w:pPr>
      <w:r w:rsidRPr="0023124B">
        <w:t xml:space="preserve">        int cost = 0;</w:t>
      </w:r>
    </w:p>
    <w:p w14:paraId="6B8C2F07" w14:textId="77777777" w:rsidR="00972BBB" w:rsidRPr="0023124B" w:rsidRDefault="00972BBB" w:rsidP="00972BBB">
      <w:pPr>
        <w:pStyle w:val="NoSpacing"/>
      </w:pPr>
      <w:r w:rsidRPr="0023124B">
        <w:t xml:space="preserve">        vector&lt;int&gt; state(n), from(n), </w:t>
      </w:r>
      <w:proofErr w:type="spellStart"/>
      <w:r w:rsidRPr="0023124B">
        <w:t>from_edge</w:t>
      </w:r>
      <w:proofErr w:type="spellEnd"/>
      <w:r w:rsidRPr="0023124B">
        <w:t>(n);</w:t>
      </w:r>
    </w:p>
    <w:p w14:paraId="7BF51879" w14:textId="77777777" w:rsidR="00972BBB" w:rsidRPr="0023124B" w:rsidRDefault="00972BBB" w:rsidP="00972BBB">
      <w:pPr>
        <w:pStyle w:val="NoSpacing"/>
      </w:pPr>
      <w:r w:rsidRPr="0023124B">
        <w:t xml:space="preserve">        vector&lt;int&gt; d(n);</w:t>
      </w:r>
    </w:p>
    <w:p w14:paraId="04B8E0C2" w14:textId="77777777" w:rsidR="00972BBB" w:rsidRPr="0023124B" w:rsidRDefault="00972BBB" w:rsidP="00972BBB">
      <w:pPr>
        <w:pStyle w:val="NoSpacing"/>
      </w:pPr>
      <w:r w:rsidRPr="0023124B">
        <w:t xml:space="preserve">        deque&lt;int&gt; q;</w:t>
      </w:r>
    </w:p>
    <w:p w14:paraId="43931D43" w14:textId="77777777" w:rsidR="00972BBB" w:rsidRPr="0023124B" w:rsidRDefault="00972BBB" w:rsidP="00972BBB">
      <w:pPr>
        <w:pStyle w:val="NoSpacing"/>
      </w:pPr>
      <w:r w:rsidRPr="0023124B">
        <w:t xml:space="preserve">        while (true) {</w:t>
      </w:r>
    </w:p>
    <w:p w14:paraId="7DD66250" w14:textId="77777777" w:rsidR="00972BBB" w:rsidRPr="0023124B" w:rsidRDefault="00972BBB" w:rsidP="00972BBB">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w:t>
      </w:r>
    </w:p>
    <w:p w14:paraId="24868223" w14:textId="77777777" w:rsidR="00972BBB" w:rsidRPr="0023124B" w:rsidRDefault="00972BBB" w:rsidP="00972BBB">
      <w:pPr>
        <w:pStyle w:val="NoSpacing"/>
      </w:pPr>
      <w:r w:rsidRPr="0023124B">
        <w:t xml:space="preserve">                state[</w:t>
      </w:r>
      <w:proofErr w:type="spellStart"/>
      <w:r w:rsidRPr="0023124B">
        <w:t>i</w:t>
      </w:r>
      <w:proofErr w:type="spellEnd"/>
      <w:r w:rsidRPr="0023124B">
        <w:t>] = 2, d[</w:t>
      </w:r>
      <w:proofErr w:type="spellStart"/>
      <w:r w:rsidRPr="0023124B">
        <w:t>i</w:t>
      </w:r>
      <w:proofErr w:type="spellEnd"/>
      <w:r w:rsidRPr="0023124B">
        <w:t>] = inf, from[</w:t>
      </w:r>
      <w:proofErr w:type="spellStart"/>
      <w:r w:rsidRPr="0023124B">
        <w:t>i</w:t>
      </w:r>
      <w:proofErr w:type="spellEnd"/>
      <w:r w:rsidRPr="0023124B">
        <w:t>] = -1;</w:t>
      </w:r>
    </w:p>
    <w:p w14:paraId="573B41EB" w14:textId="77777777" w:rsidR="00972BBB" w:rsidRPr="0023124B" w:rsidRDefault="00972BBB" w:rsidP="00972BBB">
      <w:pPr>
        <w:pStyle w:val="NoSpacing"/>
      </w:pPr>
      <w:r w:rsidRPr="0023124B">
        <w:t xml:space="preserve">            state[s] = 1;</w:t>
      </w:r>
    </w:p>
    <w:p w14:paraId="175CBFF9" w14:textId="77777777" w:rsidR="00972BBB" w:rsidRPr="0023124B" w:rsidRDefault="00972BBB" w:rsidP="00972BBB">
      <w:pPr>
        <w:pStyle w:val="NoSpacing"/>
      </w:pPr>
      <w:r w:rsidRPr="0023124B">
        <w:t xml:space="preserve">            </w:t>
      </w:r>
      <w:proofErr w:type="spellStart"/>
      <w:r w:rsidRPr="0023124B">
        <w:t>q.clear</w:t>
      </w:r>
      <w:proofErr w:type="spellEnd"/>
      <w:r w:rsidRPr="0023124B">
        <w:t>();</w:t>
      </w:r>
    </w:p>
    <w:p w14:paraId="5C3D60A3" w14:textId="77777777" w:rsidR="00972BBB" w:rsidRPr="0023124B" w:rsidRDefault="00972BBB" w:rsidP="00972BBB">
      <w:pPr>
        <w:pStyle w:val="NoSpacing"/>
      </w:pPr>
      <w:r w:rsidRPr="0023124B">
        <w:t xml:space="preserve">            </w:t>
      </w:r>
      <w:proofErr w:type="spellStart"/>
      <w:r w:rsidRPr="0023124B">
        <w:t>q.push_back</w:t>
      </w:r>
      <w:proofErr w:type="spellEnd"/>
      <w:r w:rsidRPr="0023124B">
        <w:t>(s);</w:t>
      </w:r>
    </w:p>
    <w:p w14:paraId="39B13B5C" w14:textId="77777777" w:rsidR="00972BBB" w:rsidRPr="0023124B" w:rsidRDefault="00972BBB" w:rsidP="00972BBB">
      <w:pPr>
        <w:pStyle w:val="NoSpacing"/>
      </w:pPr>
      <w:r w:rsidRPr="0023124B">
        <w:t xml:space="preserve">            d[s] = 0;</w:t>
      </w:r>
    </w:p>
    <w:p w14:paraId="5F3F12B5" w14:textId="77777777" w:rsidR="00972BBB" w:rsidRPr="0023124B" w:rsidRDefault="00972BBB" w:rsidP="00972BBB">
      <w:pPr>
        <w:pStyle w:val="NoSpacing"/>
      </w:pPr>
      <w:r w:rsidRPr="0023124B">
        <w:t xml:space="preserve">            while (!</w:t>
      </w:r>
      <w:proofErr w:type="spellStart"/>
      <w:r w:rsidRPr="0023124B">
        <w:t>q.empty</w:t>
      </w:r>
      <w:proofErr w:type="spellEnd"/>
      <w:r w:rsidRPr="0023124B">
        <w:t>()) {</w:t>
      </w:r>
    </w:p>
    <w:p w14:paraId="11BDA53D" w14:textId="77777777" w:rsidR="00972BBB" w:rsidRPr="0023124B" w:rsidRDefault="00972BBB" w:rsidP="00972BBB">
      <w:pPr>
        <w:pStyle w:val="NoSpacing"/>
      </w:pPr>
      <w:r w:rsidRPr="0023124B">
        <w:t xml:space="preserve">                int v = </w:t>
      </w:r>
      <w:proofErr w:type="spellStart"/>
      <w:r w:rsidRPr="0023124B">
        <w:t>q.front</w:t>
      </w:r>
      <w:proofErr w:type="spellEnd"/>
      <w:r w:rsidRPr="0023124B">
        <w:t>();</w:t>
      </w:r>
    </w:p>
    <w:p w14:paraId="3378D5D3" w14:textId="77777777" w:rsidR="00972BBB" w:rsidRPr="0023124B" w:rsidRDefault="00972BBB" w:rsidP="00972BBB">
      <w:pPr>
        <w:pStyle w:val="NoSpacing"/>
      </w:pPr>
      <w:r w:rsidRPr="0023124B">
        <w:t xml:space="preserve">                </w:t>
      </w:r>
      <w:proofErr w:type="spellStart"/>
      <w:r w:rsidRPr="0023124B">
        <w:t>q.pop_front</w:t>
      </w:r>
      <w:proofErr w:type="spellEnd"/>
      <w:r w:rsidRPr="0023124B">
        <w:t>();</w:t>
      </w:r>
    </w:p>
    <w:p w14:paraId="3DAFD020" w14:textId="77777777" w:rsidR="00972BBB" w:rsidRPr="0023124B" w:rsidRDefault="00972BBB" w:rsidP="00972BBB">
      <w:pPr>
        <w:pStyle w:val="NoSpacing"/>
      </w:pPr>
      <w:r w:rsidRPr="0023124B">
        <w:lastRenderedPageBreak/>
        <w:t xml:space="preserve">                state[v] = 0;</w:t>
      </w:r>
    </w:p>
    <w:p w14:paraId="1CD0389D" w14:textId="77777777" w:rsidR="00972BBB" w:rsidRPr="0023124B" w:rsidRDefault="00972BBB" w:rsidP="00972BBB">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(int) g[v].size(); </w:t>
      </w:r>
      <w:proofErr w:type="spellStart"/>
      <w:r w:rsidRPr="0023124B">
        <w:t>i</w:t>
      </w:r>
      <w:proofErr w:type="spellEnd"/>
      <w:r w:rsidRPr="0023124B">
        <w:t>++) {</w:t>
      </w:r>
    </w:p>
    <w:p w14:paraId="7B18A278" w14:textId="77777777" w:rsidR="00972BBB" w:rsidRPr="0023124B" w:rsidRDefault="00972BBB" w:rsidP="00972BBB">
      <w:pPr>
        <w:pStyle w:val="NoSpacing"/>
      </w:pPr>
      <w:r w:rsidRPr="0023124B">
        <w:t xml:space="preserve">                    Edge e = g[v][</w:t>
      </w:r>
      <w:proofErr w:type="spellStart"/>
      <w:r w:rsidRPr="0023124B">
        <w:t>i</w:t>
      </w:r>
      <w:proofErr w:type="spellEnd"/>
      <w:r w:rsidRPr="0023124B">
        <w:t>];</w:t>
      </w:r>
    </w:p>
    <w:p w14:paraId="7B1DC1B6" w14:textId="77777777" w:rsidR="00972BBB" w:rsidRPr="0023124B" w:rsidRDefault="00972BBB" w:rsidP="00972BBB">
      <w:pPr>
        <w:pStyle w:val="NoSpacing"/>
      </w:pPr>
      <w:r w:rsidRPr="0023124B">
        <w:t xml:space="preserve">                    if (</w:t>
      </w:r>
      <w:proofErr w:type="spellStart"/>
      <w:r w:rsidRPr="0023124B">
        <w:t>e.flow</w:t>
      </w:r>
      <w:proofErr w:type="spellEnd"/>
      <w:r w:rsidRPr="0023124B">
        <w:t xml:space="preserve"> &gt;= </w:t>
      </w:r>
      <w:proofErr w:type="spellStart"/>
      <w:r w:rsidRPr="0023124B">
        <w:t>e.cap</w:t>
      </w:r>
      <w:proofErr w:type="spellEnd"/>
      <w:r w:rsidRPr="0023124B">
        <w:t xml:space="preserve"> || (d[e.to] &lt;= d[v] + </w:t>
      </w:r>
      <w:proofErr w:type="spellStart"/>
      <w:r w:rsidRPr="0023124B">
        <w:t>e.cost</w:t>
      </w:r>
      <w:proofErr w:type="spellEnd"/>
      <w:r w:rsidRPr="0023124B">
        <w:t>))</w:t>
      </w:r>
    </w:p>
    <w:p w14:paraId="3F9D6784" w14:textId="77777777" w:rsidR="00972BBB" w:rsidRPr="0023124B" w:rsidRDefault="00972BBB" w:rsidP="00972BBB">
      <w:pPr>
        <w:pStyle w:val="NoSpacing"/>
      </w:pPr>
      <w:r w:rsidRPr="0023124B">
        <w:t xml:space="preserve">                        continue;</w:t>
      </w:r>
    </w:p>
    <w:p w14:paraId="14990B4C" w14:textId="77777777" w:rsidR="00972BBB" w:rsidRPr="0023124B" w:rsidRDefault="00972BBB" w:rsidP="00972BBB">
      <w:pPr>
        <w:pStyle w:val="NoSpacing"/>
      </w:pPr>
      <w:r w:rsidRPr="0023124B">
        <w:t xml:space="preserve">                    int to = e.to;</w:t>
      </w:r>
    </w:p>
    <w:p w14:paraId="4E531C01" w14:textId="77777777" w:rsidR="00972BBB" w:rsidRPr="0023124B" w:rsidRDefault="00972BBB" w:rsidP="00972BBB">
      <w:pPr>
        <w:pStyle w:val="NoSpacing"/>
      </w:pPr>
      <w:r w:rsidRPr="0023124B">
        <w:t xml:space="preserve">                    d[to] = d[v] + </w:t>
      </w:r>
      <w:proofErr w:type="spellStart"/>
      <w:r w:rsidRPr="0023124B">
        <w:t>e.cost</w:t>
      </w:r>
      <w:proofErr w:type="spellEnd"/>
      <w:r w:rsidRPr="0023124B">
        <w:t>;</w:t>
      </w:r>
    </w:p>
    <w:p w14:paraId="65663172" w14:textId="77777777" w:rsidR="00972BBB" w:rsidRPr="0023124B" w:rsidRDefault="00972BBB" w:rsidP="00972BBB">
      <w:pPr>
        <w:pStyle w:val="NoSpacing"/>
      </w:pPr>
      <w:r w:rsidRPr="0023124B">
        <w:t xml:space="preserve">                    from[to] = v;</w:t>
      </w:r>
    </w:p>
    <w:p w14:paraId="1C83CF83" w14:textId="77777777" w:rsidR="00972BBB" w:rsidRPr="0023124B" w:rsidRDefault="00972BBB" w:rsidP="00972BBB">
      <w:pPr>
        <w:pStyle w:val="NoSpacing"/>
      </w:pPr>
      <w:r w:rsidRPr="0023124B">
        <w:t xml:space="preserve">                    </w:t>
      </w:r>
      <w:proofErr w:type="spellStart"/>
      <w:r w:rsidRPr="0023124B">
        <w:t>from_edge</w:t>
      </w:r>
      <w:proofErr w:type="spellEnd"/>
      <w:r w:rsidRPr="0023124B">
        <w:t xml:space="preserve">[to] = </w:t>
      </w:r>
      <w:proofErr w:type="spellStart"/>
      <w:r w:rsidRPr="0023124B">
        <w:t>i</w:t>
      </w:r>
      <w:proofErr w:type="spellEnd"/>
      <w:r w:rsidRPr="0023124B">
        <w:t>;</w:t>
      </w:r>
    </w:p>
    <w:p w14:paraId="07BC9A0D" w14:textId="77777777" w:rsidR="00972BBB" w:rsidRPr="0023124B" w:rsidRDefault="00972BBB" w:rsidP="00972BBB">
      <w:pPr>
        <w:pStyle w:val="NoSpacing"/>
      </w:pPr>
      <w:r w:rsidRPr="0023124B">
        <w:t xml:space="preserve">                    if (state[to] == 1) continue;</w:t>
      </w:r>
    </w:p>
    <w:p w14:paraId="696EA6CF" w14:textId="77777777" w:rsidR="00972BBB" w:rsidRPr="0023124B" w:rsidRDefault="00972BBB" w:rsidP="00972BBB">
      <w:pPr>
        <w:pStyle w:val="NoSpacing"/>
      </w:pPr>
      <w:r w:rsidRPr="0023124B">
        <w:t xml:space="preserve">                    if (!state[to] || (!</w:t>
      </w:r>
      <w:proofErr w:type="spellStart"/>
      <w:r w:rsidRPr="0023124B">
        <w:t>q.empty</w:t>
      </w:r>
      <w:proofErr w:type="spellEnd"/>
      <w:r w:rsidRPr="0023124B">
        <w:t>() &amp;&amp; d[</w:t>
      </w:r>
      <w:proofErr w:type="spellStart"/>
      <w:r w:rsidRPr="0023124B">
        <w:t>q.front</w:t>
      </w:r>
      <w:proofErr w:type="spellEnd"/>
      <w:r w:rsidRPr="0023124B">
        <w:t>()] &gt; d[to]))</w:t>
      </w:r>
    </w:p>
    <w:p w14:paraId="550234FB" w14:textId="77777777" w:rsidR="00972BBB" w:rsidRPr="0023124B" w:rsidRDefault="00972BBB" w:rsidP="00972BBB">
      <w:pPr>
        <w:pStyle w:val="NoSpacing"/>
      </w:pPr>
      <w:r w:rsidRPr="0023124B">
        <w:t xml:space="preserve">                        </w:t>
      </w:r>
      <w:proofErr w:type="spellStart"/>
      <w:r w:rsidRPr="0023124B">
        <w:t>q.push_front</w:t>
      </w:r>
      <w:proofErr w:type="spellEnd"/>
      <w:r w:rsidRPr="0023124B">
        <w:t>(to);</w:t>
      </w:r>
    </w:p>
    <w:p w14:paraId="50B75C98" w14:textId="77777777" w:rsidR="00972BBB" w:rsidRPr="0023124B" w:rsidRDefault="00972BBB" w:rsidP="00972BBB">
      <w:pPr>
        <w:pStyle w:val="NoSpacing"/>
      </w:pPr>
      <w:r w:rsidRPr="0023124B">
        <w:t xml:space="preserve">                    else </w:t>
      </w:r>
      <w:proofErr w:type="spellStart"/>
      <w:r w:rsidRPr="0023124B">
        <w:t>q.push_back</w:t>
      </w:r>
      <w:proofErr w:type="spellEnd"/>
      <w:r w:rsidRPr="0023124B">
        <w:t>(to);</w:t>
      </w:r>
    </w:p>
    <w:p w14:paraId="25682423" w14:textId="77777777" w:rsidR="00972BBB" w:rsidRPr="0023124B" w:rsidRDefault="00972BBB" w:rsidP="00972BBB">
      <w:pPr>
        <w:pStyle w:val="NoSpacing"/>
      </w:pPr>
      <w:r w:rsidRPr="0023124B">
        <w:t xml:space="preserve">                    state[to] = 1;</w:t>
      </w:r>
    </w:p>
    <w:p w14:paraId="273F224A" w14:textId="77777777" w:rsidR="00972BBB" w:rsidRPr="0023124B" w:rsidRDefault="00972BBB" w:rsidP="00972BBB">
      <w:pPr>
        <w:pStyle w:val="NoSpacing"/>
      </w:pPr>
      <w:r w:rsidRPr="0023124B">
        <w:t xml:space="preserve">                }</w:t>
      </w:r>
    </w:p>
    <w:p w14:paraId="3C1346FA" w14:textId="77777777" w:rsidR="00972BBB" w:rsidRPr="0023124B" w:rsidRDefault="00972BBB" w:rsidP="00972BBB">
      <w:pPr>
        <w:pStyle w:val="NoSpacing"/>
      </w:pPr>
      <w:r w:rsidRPr="0023124B">
        <w:t xml:space="preserve">            }</w:t>
      </w:r>
    </w:p>
    <w:p w14:paraId="4A96B358" w14:textId="77777777" w:rsidR="00972BBB" w:rsidRPr="0023124B" w:rsidRDefault="00972BBB" w:rsidP="00972BBB">
      <w:pPr>
        <w:pStyle w:val="NoSpacing"/>
      </w:pPr>
      <w:r w:rsidRPr="0023124B">
        <w:t xml:space="preserve">            if (d[t] == inf) break;</w:t>
      </w:r>
    </w:p>
    <w:p w14:paraId="126B1E99" w14:textId="77777777" w:rsidR="00972BBB" w:rsidRPr="0023124B" w:rsidRDefault="00972BBB" w:rsidP="00972BBB">
      <w:pPr>
        <w:pStyle w:val="NoSpacing"/>
      </w:pPr>
      <w:r w:rsidRPr="0023124B">
        <w:t xml:space="preserve">            int it = t, </w:t>
      </w:r>
      <w:proofErr w:type="spellStart"/>
      <w:r w:rsidRPr="0023124B">
        <w:t>addflow</w:t>
      </w:r>
      <w:proofErr w:type="spellEnd"/>
      <w:r w:rsidRPr="0023124B">
        <w:t xml:space="preserve"> = inf;</w:t>
      </w:r>
    </w:p>
    <w:p w14:paraId="32818F14" w14:textId="77777777" w:rsidR="00972BBB" w:rsidRPr="0023124B" w:rsidRDefault="00972BBB" w:rsidP="00972BBB">
      <w:pPr>
        <w:pStyle w:val="NoSpacing"/>
      </w:pPr>
      <w:r w:rsidRPr="0023124B">
        <w:t xml:space="preserve">            while (it != s) {</w:t>
      </w:r>
    </w:p>
    <w:p w14:paraId="2F5AAE49" w14:textId="77777777" w:rsidR="00972BBB" w:rsidRPr="0023124B" w:rsidRDefault="00972BBB" w:rsidP="00972BBB">
      <w:pPr>
        <w:pStyle w:val="NoSpacing"/>
      </w:pPr>
      <w:r w:rsidRPr="0023124B">
        <w:t xml:space="preserve">                </w:t>
      </w:r>
      <w:proofErr w:type="spellStart"/>
      <w:r w:rsidRPr="0023124B">
        <w:t>addflow</w:t>
      </w:r>
      <w:proofErr w:type="spellEnd"/>
      <w:r w:rsidRPr="0023124B">
        <w:t xml:space="preserve"> = min(</w:t>
      </w:r>
      <w:proofErr w:type="spellStart"/>
      <w:r w:rsidRPr="0023124B">
        <w:t>addflow</w:t>
      </w:r>
      <w:proofErr w:type="spellEnd"/>
      <w:r w:rsidRPr="0023124B">
        <w:t>,</w:t>
      </w:r>
    </w:p>
    <w:p w14:paraId="44DCECF4" w14:textId="77777777" w:rsidR="00972BBB" w:rsidRPr="0023124B" w:rsidRDefault="00972BBB" w:rsidP="00972BBB">
      <w:pPr>
        <w:pStyle w:val="NoSpacing"/>
      </w:pPr>
      <w:r w:rsidRPr="0023124B">
        <w:t xml:space="preserve">                              g[from[it]][</w:t>
      </w:r>
      <w:proofErr w:type="spellStart"/>
      <w:r w:rsidRPr="0023124B">
        <w:t>from_edge</w:t>
      </w:r>
      <w:proofErr w:type="spellEnd"/>
      <w:r w:rsidRPr="0023124B">
        <w:t>[it]].cap</w:t>
      </w:r>
    </w:p>
    <w:p w14:paraId="6A7B1C96" w14:textId="77777777" w:rsidR="00972BBB" w:rsidRPr="0023124B" w:rsidRDefault="00972BBB" w:rsidP="00972BBB">
      <w:pPr>
        <w:pStyle w:val="NoSpacing"/>
      </w:pPr>
      <w:r w:rsidRPr="0023124B">
        <w:t xml:space="preserve">                              - g[from[it]][</w:t>
      </w:r>
      <w:proofErr w:type="spellStart"/>
      <w:r w:rsidRPr="0023124B">
        <w:t>from_edge</w:t>
      </w:r>
      <w:proofErr w:type="spellEnd"/>
      <w:r w:rsidRPr="0023124B">
        <w:t>[it]].flow);</w:t>
      </w:r>
    </w:p>
    <w:p w14:paraId="10049F6E" w14:textId="77777777" w:rsidR="00972BBB" w:rsidRPr="0023124B" w:rsidRDefault="00972BBB" w:rsidP="00972BBB">
      <w:pPr>
        <w:pStyle w:val="NoSpacing"/>
      </w:pPr>
      <w:r w:rsidRPr="0023124B">
        <w:t xml:space="preserve">                it = from[it];</w:t>
      </w:r>
    </w:p>
    <w:p w14:paraId="1C64F8E2" w14:textId="77777777" w:rsidR="00972BBB" w:rsidRPr="0023124B" w:rsidRDefault="00972BBB" w:rsidP="00972BBB">
      <w:pPr>
        <w:pStyle w:val="NoSpacing"/>
      </w:pPr>
      <w:r w:rsidRPr="0023124B">
        <w:t xml:space="preserve">            }</w:t>
      </w:r>
    </w:p>
    <w:p w14:paraId="68ACB93C" w14:textId="77777777" w:rsidR="00972BBB" w:rsidRPr="0023124B" w:rsidRDefault="00972BBB" w:rsidP="00972BBB">
      <w:pPr>
        <w:pStyle w:val="NoSpacing"/>
      </w:pPr>
      <w:r w:rsidRPr="0023124B">
        <w:t xml:space="preserve">            it = t;</w:t>
      </w:r>
    </w:p>
    <w:p w14:paraId="454B2969" w14:textId="77777777" w:rsidR="00972BBB" w:rsidRPr="0023124B" w:rsidRDefault="00972BBB" w:rsidP="00972BBB">
      <w:pPr>
        <w:pStyle w:val="NoSpacing"/>
      </w:pPr>
      <w:r w:rsidRPr="0023124B">
        <w:t xml:space="preserve">            while (it != s) {</w:t>
      </w:r>
    </w:p>
    <w:p w14:paraId="6F806939" w14:textId="77777777" w:rsidR="00972BBB" w:rsidRPr="0023124B" w:rsidRDefault="00972BBB" w:rsidP="00972BBB">
      <w:pPr>
        <w:pStyle w:val="NoSpacing"/>
      </w:pPr>
      <w:r w:rsidRPr="0023124B">
        <w:t xml:space="preserve">                g[from[it]][</w:t>
      </w:r>
      <w:proofErr w:type="spellStart"/>
      <w:r w:rsidRPr="0023124B">
        <w:t>from_edge</w:t>
      </w:r>
      <w:proofErr w:type="spellEnd"/>
      <w:r w:rsidRPr="0023124B">
        <w:t xml:space="preserve">[it]].flow += </w:t>
      </w:r>
      <w:proofErr w:type="spellStart"/>
      <w:r w:rsidRPr="0023124B">
        <w:t>addflow</w:t>
      </w:r>
      <w:proofErr w:type="spellEnd"/>
      <w:r w:rsidRPr="0023124B">
        <w:t>;</w:t>
      </w:r>
    </w:p>
    <w:p w14:paraId="2C51A5DF" w14:textId="77777777" w:rsidR="00972BBB" w:rsidRPr="0023124B" w:rsidRDefault="00972BBB" w:rsidP="00972BBB">
      <w:pPr>
        <w:pStyle w:val="NoSpacing"/>
      </w:pPr>
      <w:r w:rsidRPr="0023124B">
        <w:t xml:space="preserve">                g[it][g[from[it]][</w:t>
      </w:r>
      <w:proofErr w:type="spellStart"/>
      <w:r w:rsidRPr="0023124B">
        <w:t>from_edge</w:t>
      </w:r>
      <w:proofErr w:type="spellEnd"/>
      <w:r w:rsidRPr="0023124B">
        <w:t>[it]].</w:t>
      </w:r>
      <w:proofErr w:type="spellStart"/>
      <w:r w:rsidRPr="0023124B">
        <w:t>backEdge</w:t>
      </w:r>
      <w:proofErr w:type="spellEnd"/>
      <w:r w:rsidRPr="0023124B">
        <w:t xml:space="preserve">].flow -= </w:t>
      </w:r>
      <w:proofErr w:type="spellStart"/>
      <w:r w:rsidRPr="0023124B">
        <w:t>addflow</w:t>
      </w:r>
      <w:proofErr w:type="spellEnd"/>
      <w:r w:rsidRPr="0023124B">
        <w:t>;</w:t>
      </w:r>
    </w:p>
    <w:p w14:paraId="535520B8" w14:textId="77777777" w:rsidR="00972BBB" w:rsidRPr="0023124B" w:rsidRDefault="00972BBB" w:rsidP="00972BBB">
      <w:pPr>
        <w:pStyle w:val="NoSpacing"/>
      </w:pPr>
      <w:r w:rsidRPr="0023124B">
        <w:t xml:space="preserve">                cost += g[from[it]][</w:t>
      </w:r>
      <w:proofErr w:type="spellStart"/>
      <w:r w:rsidRPr="0023124B">
        <w:t>from_edge</w:t>
      </w:r>
      <w:proofErr w:type="spellEnd"/>
      <w:r w:rsidRPr="0023124B">
        <w:t xml:space="preserve">[it]].cost * </w:t>
      </w:r>
      <w:proofErr w:type="spellStart"/>
      <w:r w:rsidRPr="0023124B">
        <w:t>addflow</w:t>
      </w:r>
      <w:proofErr w:type="spellEnd"/>
      <w:r w:rsidRPr="0023124B">
        <w:t>;</w:t>
      </w:r>
    </w:p>
    <w:p w14:paraId="03D52257" w14:textId="77777777" w:rsidR="00972BBB" w:rsidRPr="0023124B" w:rsidRDefault="00972BBB" w:rsidP="00972BBB">
      <w:pPr>
        <w:pStyle w:val="NoSpacing"/>
      </w:pPr>
      <w:r w:rsidRPr="0023124B">
        <w:t xml:space="preserve">                it = from[it];</w:t>
      </w:r>
    </w:p>
    <w:p w14:paraId="229321DF" w14:textId="77777777" w:rsidR="00972BBB" w:rsidRPr="0023124B" w:rsidRDefault="00972BBB" w:rsidP="00972BBB">
      <w:pPr>
        <w:pStyle w:val="NoSpacing"/>
      </w:pPr>
      <w:r w:rsidRPr="0023124B">
        <w:t xml:space="preserve">            }</w:t>
      </w:r>
    </w:p>
    <w:p w14:paraId="01873FAF" w14:textId="77777777" w:rsidR="00972BBB" w:rsidRPr="0023124B" w:rsidRDefault="00972BBB" w:rsidP="00972BBB">
      <w:pPr>
        <w:pStyle w:val="NoSpacing"/>
      </w:pPr>
      <w:r w:rsidRPr="0023124B">
        <w:t xml:space="preserve">            flow += </w:t>
      </w:r>
      <w:proofErr w:type="spellStart"/>
      <w:r w:rsidRPr="0023124B">
        <w:t>addflow</w:t>
      </w:r>
      <w:proofErr w:type="spellEnd"/>
      <w:r w:rsidRPr="0023124B">
        <w:t>;</w:t>
      </w:r>
    </w:p>
    <w:p w14:paraId="3CA2BD9E" w14:textId="77777777" w:rsidR="00972BBB" w:rsidRPr="0023124B" w:rsidRDefault="00972BBB" w:rsidP="00972BBB">
      <w:pPr>
        <w:pStyle w:val="NoSpacing"/>
      </w:pPr>
      <w:r w:rsidRPr="0023124B">
        <w:t xml:space="preserve">        }</w:t>
      </w:r>
    </w:p>
    <w:p w14:paraId="4A513436" w14:textId="77777777" w:rsidR="00972BBB" w:rsidRPr="0023124B" w:rsidRDefault="00972BBB" w:rsidP="00972BBB">
      <w:pPr>
        <w:pStyle w:val="NoSpacing"/>
      </w:pPr>
      <w:r w:rsidRPr="0023124B">
        <w:t xml:space="preserve">        return {cost, flow};</w:t>
      </w:r>
    </w:p>
    <w:p w14:paraId="284CCA72" w14:textId="77777777" w:rsidR="00972BBB" w:rsidRPr="0023124B" w:rsidRDefault="00972BBB" w:rsidP="00972BBB">
      <w:pPr>
        <w:pStyle w:val="NoSpacing"/>
      </w:pPr>
      <w:r w:rsidRPr="0023124B">
        <w:t xml:space="preserve">    }</w:t>
      </w:r>
    </w:p>
    <w:p w14:paraId="6333D017" w14:textId="03B4FB0E" w:rsidR="00972BBB" w:rsidRDefault="00972BBB" w:rsidP="00972BBB">
      <w:pPr>
        <w:pStyle w:val="NoSpacing"/>
      </w:pPr>
      <w:r w:rsidRPr="0023124B">
        <w:t>};</w:t>
      </w:r>
    </w:p>
    <w:p w14:paraId="731112D5" w14:textId="547D6AAE" w:rsidR="00972BBB" w:rsidRDefault="00972BBB" w:rsidP="00972BBB">
      <w:pPr>
        <w:pStyle w:val="Heading2"/>
      </w:pPr>
      <w:bookmarkStart w:id="63" w:name="_Toc160308607"/>
      <w:proofErr w:type="spellStart"/>
      <w:r>
        <w:t>MinCost-MaxFlow</w:t>
      </w:r>
      <w:proofErr w:type="spellEnd"/>
      <w:r>
        <w:t xml:space="preserve"> with Negative Cycles</w:t>
      </w:r>
      <w:bookmarkEnd w:id="63"/>
    </w:p>
    <w:p w14:paraId="5B67B543" w14:textId="77777777" w:rsidR="00972BBB" w:rsidRPr="0023124B" w:rsidRDefault="00972BBB" w:rsidP="00972BBB">
      <w:pPr>
        <w:pStyle w:val="NoSpacing"/>
      </w:pPr>
      <w:r w:rsidRPr="0023124B">
        <w:t>template&lt;</w:t>
      </w:r>
      <w:proofErr w:type="spellStart"/>
      <w:r w:rsidRPr="0023124B">
        <w:t>typename</w:t>
      </w:r>
      <w:proofErr w:type="spellEnd"/>
      <w:r w:rsidRPr="0023124B">
        <w:t xml:space="preserve"> </w:t>
      </w:r>
      <w:proofErr w:type="spellStart"/>
      <w:r w:rsidRPr="0023124B">
        <w:t>flow_t</w:t>
      </w:r>
      <w:proofErr w:type="spellEnd"/>
      <w:r w:rsidRPr="0023124B">
        <w:t xml:space="preserve"> = int, </w:t>
      </w:r>
      <w:proofErr w:type="spellStart"/>
      <w:r w:rsidRPr="0023124B">
        <w:t>typename</w:t>
      </w:r>
      <w:proofErr w:type="spellEnd"/>
      <w:r w:rsidRPr="0023124B">
        <w:t xml:space="preserve"> </w:t>
      </w:r>
      <w:proofErr w:type="spellStart"/>
      <w:r w:rsidRPr="0023124B">
        <w:t>cost_t</w:t>
      </w:r>
      <w:proofErr w:type="spellEnd"/>
      <w:r w:rsidRPr="0023124B">
        <w:t xml:space="preserve"> = int&gt;</w:t>
      </w:r>
    </w:p>
    <w:p w14:paraId="34A1B9DC" w14:textId="77777777" w:rsidR="00972BBB" w:rsidRPr="0023124B" w:rsidRDefault="00972BBB" w:rsidP="00972BBB">
      <w:pPr>
        <w:pStyle w:val="NoSpacing"/>
      </w:pPr>
      <w:r w:rsidRPr="0023124B">
        <w:t xml:space="preserve">struct </w:t>
      </w:r>
      <w:proofErr w:type="spellStart"/>
      <w:r w:rsidRPr="0023124B">
        <w:t>mcSFlow</w:t>
      </w:r>
      <w:proofErr w:type="spellEnd"/>
      <w:r w:rsidRPr="0023124B">
        <w:t xml:space="preserve"> {</w:t>
      </w:r>
    </w:p>
    <w:p w14:paraId="3B6403B0" w14:textId="77777777" w:rsidR="00972BBB" w:rsidRPr="0023124B" w:rsidRDefault="00972BBB" w:rsidP="00972BBB">
      <w:pPr>
        <w:pStyle w:val="NoSpacing"/>
      </w:pPr>
      <w:r w:rsidRPr="0023124B">
        <w:t xml:space="preserve">  struct Edge {</w:t>
      </w:r>
    </w:p>
    <w:p w14:paraId="06EE5DD1" w14:textId="77777777" w:rsidR="00972BBB" w:rsidRPr="0023124B" w:rsidRDefault="00972BBB" w:rsidP="00972BBB">
      <w:pPr>
        <w:pStyle w:val="NoSpacing"/>
      </w:pPr>
      <w:r w:rsidRPr="0023124B">
        <w:t xml:space="preserve">    </w:t>
      </w:r>
      <w:proofErr w:type="spellStart"/>
      <w:r w:rsidRPr="0023124B">
        <w:t>cost_t</w:t>
      </w:r>
      <w:proofErr w:type="spellEnd"/>
      <w:r w:rsidRPr="0023124B">
        <w:t xml:space="preserve"> c;</w:t>
      </w:r>
    </w:p>
    <w:p w14:paraId="0191DD77" w14:textId="77777777" w:rsidR="00972BBB" w:rsidRPr="0023124B" w:rsidRDefault="00972BBB" w:rsidP="00972BBB">
      <w:pPr>
        <w:pStyle w:val="NoSpacing"/>
      </w:pPr>
      <w:r w:rsidRPr="0023124B">
        <w:t xml:space="preserve">    </w:t>
      </w:r>
      <w:proofErr w:type="spellStart"/>
      <w:r w:rsidRPr="0023124B">
        <w:t>flow_t</w:t>
      </w:r>
      <w:proofErr w:type="spellEnd"/>
      <w:r w:rsidRPr="0023124B">
        <w:t xml:space="preserve"> f;</w:t>
      </w:r>
    </w:p>
    <w:p w14:paraId="53E9DD18" w14:textId="77777777" w:rsidR="00972BBB" w:rsidRPr="0023124B" w:rsidRDefault="00972BBB" w:rsidP="00972BBB">
      <w:pPr>
        <w:pStyle w:val="NoSpacing"/>
      </w:pPr>
      <w:r w:rsidRPr="0023124B">
        <w:t xml:space="preserve">    int to, rev;</w:t>
      </w:r>
    </w:p>
    <w:p w14:paraId="4DD3CAC5" w14:textId="77777777" w:rsidR="00972BBB" w:rsidRPr="0023124B" w:rsidRDefault="00972BBB" w:rsidP="00972BBB">
      <w:pPr>
        <w:pStyle w:val="NoSpacing"/>
      </w:pPr>
      <w:r w:rsidRPr="0023124B">
        <w:t xml:space="preserve">    Edge(int _to, </w:t>
      </w:r>
      <w:proofErr w:type="spellStart"/>
      <w:r w:rsidRPr="0023124B">
        <w:t>cost_t</w:t>
      </w:r>
      <w:proofErr w:type="spellEnd"/>
      <w:r w:rsidRPr="0023124B">
        <w:t xml:space="preserve"> _c, </w:t>
      </w:r>
      <w:proofErr w:type="spellStart"/>
      <w:r w:rsidRPr="0023124B">
        <w:t>flow_t</w:t>
      </w:r>
      <w:proofErr w:type="spellEnd"/>
      <w:r w:rsidRPr="0023124B">
        <w:t xml:space="preserve"> _f, int _rev): c(_c), f(_f), to(_to), rev(_rev) {}</w:t>
      </w:r>
    </w:p>
    <w:p w14:paraId="5116BFD5" w14:textId="77777777" w:rsidR="00972BBB" w:rsidRPr="0023124B" w:rsidRDefault="00972BBB" w:rsidP="00972BBB">
      <w:pPr>
        <w:pStyle w:val="NoSpacing"/>
      </w:pPr>
      <w:r w:rsidRPr="0023124B">
        <w:t xml:space="preserve">  };</w:t>
      </w:r>
    </w:p>
    <w:p w14:paraId="70CA272B" w14:textId="77777777" w:rsidR="00972BBB" w:rsidRPr="0023124B" w:rsidRDefault="00972BBB" w:rsidP="00972BBB">
      <w:pPr>
        <w:pStyle w:val="NoSpacing"/>
      </w:pPr>
      <w:r w:rsidRPr="0023124B">
        <w:t xml:space="preserve">  static </w:t>
      </w:r>
      <w:proofErr w:type="spellStart"/>
      <w:r w:rsidRPr="0023124B">
        <w:t>constexpr</w:t>
      </w:r>
      <w:proofErr w:type="spellEnd"/>
      <w:r w:rsidRPr="0023124B">
        <w:t xml:space="preserve"> </w:t>
      </w:r>
      <w:proofErr w:type="spellStart"/>
      <w:r w:rsidRPr="0023124B">
        <w:t>cost_t</w:t>
      </w:r>
      <w:proofErr w:type="spellEnd"/>
      <w:r w:rsidRPr="0023124B">
        <w:t xml:space="preserve"> INFCOST = </w:t>
      </w:r>
      <w:proofErr w:type="spellStart"/>
      <w:r w:rsidRPr="0023124B">
        <w:t>numeric_limits</w:t>
      </w:r>
      <w:proofErr w:type="spellEnd"/>
      <w:r w:rsidRPr="0023124B">
        <w:t>&lt;</w:t>
      </w:r>
      <w:proofErr w:type="spellStart"/>
      <w:r w:rsidRPr="0023124B">
        <w:t>cost_t</w:t>
      </w:r>
      <w:proofErr w:type="spellEnd"/>
      <w:r w:rsidRPr="0023124B">
        <w:t>&gt;::max() / 2;</w:t>
      </w:r>
    </w:p>
    <w:p w14:paraId="164D7FD4" w14:textId="77777777" w:rsidR="00972BBB" w:rsidRPr="0023124B" w:rsidRDefault="00972BBB" w:rsidP="00972BBB">
      <w:pPr>
        <w:pStyle w:val="NoSpacing"/>
      </w:pPr>
      <w:r w:rsidRPr="0023124B">
        <w:t xml:space="preserve">  </w:t>
      </w:r>
      <w:proofErr w:type="spellStart"/>
      <w:r w:rsidRPr="0023124B">
        <w:t>cost_t</w:t>
      </w:r>
      <w:proofErr w:type="spellEnd"/>
      <w:r w:rsidRPr="0023124B">
        <w:t xml:space="preserve"> eps;</w:t>
      </w:r>
    </w:p>
    <w:p w14:paraId="362DAE60" w14:textId="77777777" w:rsidR="00972BBB" w:rsidRPr="0023124B" w:rsidRDefault="00972BBB" w:rsidP="00972BBB">
      <w:pPr>
        <w:pStyle w:val="NoSpacing"/>
      </w:pPr>
      <w:r w:rsidRPr="0023124B">
        <w:t xml:space="preserve">  int N, S, T;</w:t>
      </w:r>
    </w:p>
    <w:p w14:paraId="118761DC" w14:textId="77777777" w:rsidR="00972BBB" w:rsidRPr="0023124B" w:rsidRDefault="00972BBB" w:rsidP="00972BBB">
      <w:pPr>
        <w:pStyle w:val="NoSpacing"/>
      </w:pPr>
      <w:r w:rsidRPr="0023124B">
        <w:t xml:space="preserve">  vector&lt;vector&lt;Edge&gt; &gt; G;</w:t>
      </w:r>
    </w:p>
    <w:p w14:paraId="11C1E541" w14:textId="77777777" w:rsidR="00972BBB" w:rsidRPr="0023124B" w:rsidRDefault="00972BBB" w:rsidP="00972BBB">
      <w:pPr>
        <w:pStyle w:val="NoSpacing"/>
      </w:pPr>
      <w:r w:rsidRPr="0023124B">
        <w:t xml:space="preserve">  vector&lt;unsigned int&gt; </w:t>
      </w:r>
      <w:proofErr w:type="spellStart"/>
      <w:r w:rsidRPr="0023124B">
        <w:t>isq</w:t>
      </w:r>
      <w:proofErr w:type="spellEnd"/>
      <w:r w:rsidRPr="0023124B">
        <w:t>, cur;</w:t>
      </w:r>
    </w:p>
    <w:p w14:paraId="5684A828" w14:textId="77777777" w:rsidR="00972BBB" w:rsidRPr="0023124B" w:rsidRDefault="00972BBB" w:rsidP="00972BBB">
      <w:pPr>
        <w:pStyle w:val="NoSpacing"/>
      </w:pPr>
      <w:r w:rsidRPr="0023124B">
        <w:t xml:space="preserve">  vector&lt;</w:t>
      </w:r>
      <w:proofErr w:type="spellStart"/>
      <w:r w:rsidRPr="0023124B">
        <w:t>flow_t</w:t>
      </w:r>
      <w:proofErr w:type="spellEnd"/>
      <w:r w:rsidRPr="0023124B">
        <w:t>&gt; ex;</w:t>
      </w:r>
    </w:p>
    <w:p w14:paraId="3A33F38D" w14:textId="77777777" w:rsidR="00972BBB" w:rsidRPr="0023124B" w:rsidRDefault="00972BBB" w:rsidP="00972BBB">
      <w:pPr>
        <w:pStyle w:val="NoSpacing"/>
      </w:pPr>
      <w:r w:rsidRPr="0023124B">
        <w:t xml:space="preserve">  vector&lt;</w:t>
      </w:r>
      <w:proofErr w:type="spellStart"/>
      <w:r w:rsidRPr="0023124B">
        <w:t>cost_t</w:t>
      </w:r>
      <w:proofErr w:type="spellEnd"/>
      <w:r w:rsidRPr="0023124B">
        <w:t>&gt; h;</w:t>
      </w:r>
    </w:p>
    <w:p w14:paraId="76134D13" w14:textId="77777777" w:rsidR="00972BBB" w:rsidRPr="0023124B" w:rsidRDefault="00972BBB" w:rsidP="00972BBB">
      <w:pPr>
        <w:pStyle w:val="NoSpacing"/>
      </w:pPr>
      <w:r w:rsidRPr="0023124B">
        <w:t xml:space="preserve">  </w:t>
      </w:r>
      <w:proofErr w:type="spellStart"/>
      <w:r w:rsidRPr="0023124B">
        <w:t>mcSFlow</w:t>
      </w:r>
      <w:proofErr w:type="spellEnd"/>
      <w:r w:rsidRPr="0023124B">
        <w:t>(int _N, int _S, int _T): eps(0), N(_N), S(_S), T(_T), G(_N) {}</w:t>
      </w:r>
    </w:p>
    <w:p w14:paraId="5D80BE79" w14:textId="77777777" w:rsidR="00972BBB" w:rsidRPr="0023124B" w:rsidRDefault="00972BBB" w:rsidP="00972BBB">
      <w:pPr>
        <w:pStyle w:val="NoSpacing"/>
      </w:pPr>
      <w:r w:rsidRPr="0023124B">
        <w:t xml:space="preserve">  void </w:t>
      </w:r>
      <w:proofErr w:type="spellStart"/>
      <w:r w:rsidRPr="0023124B">
        <w:t>add_edge</w:t>
      </w:r>
      <w:proofErr w:type="spellEnd"/>
      <w:r w:rsidRPr="0023124B">
        <w:t xml:space="preserve">(int a, int b, </w:t>
      </w:r>
      <w:proofErr w:type="spellStart"/>
      <w:r w:rsidRPr="0023124B">
        <w:t>cost_t</w:t>
      </w:r>
      <w:proofErr w:type="spellEnd"/>
      <w:r w:rsidRPr="0023124B">
        <w:t xml:space="preserve"> cost, </w:t>
      </w:r>
      <w:proofErr w:type="spellStart"/>
      <w:r w:rsidRPr="0023124B">
        <w:t>flow_t</w:t>
      </w:r>
      <w:proofErr w:type="spellEnd"/>
      <w:r w:rsidRPr="0023124B">
        <w:t xml:space="preserve"> cap) {</w:t>
      </w:r>
    </w:p>
    <w:p w14:paraId="2F180971" w14:textId="77777777" w:rsidR="00972BBB" w:rsidRPr="0023124B" w:rsidRDefault="00972BBB" w:rsidP="00972BBB">
      <w:pPr>
        <w:pStyle w:val="NoSpacing"/>
      </w:pPr>
      <w:r w:rsidRPr="0023124B">
        <w:t xml:space="preserve">    assert(cap &gt;= 0);</w:t>
      </w:r>
    </w:p>
    <w:p w14:paraId="482EF397" w14:textId="77777777" w:rsidR="00972BBB" w:rsidRPr="0023124B" w:rsidRDefault="00972BBB" w:rsidP="00972BBB">
      <w:pPr>
        <w:pStyle w:val="NoSpacing"/>
      </w:pPr>
      <w:r w:rsidRPr="0023124B">
        <w:t xml:space="preserve">    assert(a &gt;= 0 &amp;&amp; a &lt; N &amp;&amp; b &gt;= 0 &amp;&amp; b &lt; N);</w:t>
      </w:r>
    </w:p>
    <w:p w14:paraId="4C43C2E5" w14:textId="77777777" w:rsidR="00972BBB" w:rsidRPr="0023124B" w:rsidRDefault="00972BBB" w:rsidP="00972BBB">
      <w:pPr>
        <w:pStyle w:val="NoSpacing"/>
      </w:pPr>
      <w:r w:rsidRPr="0023124B">
        <w:t xml:space="preserve">    if(a == b) {</w:t>
      </w:r>
    </w:p>
    <w:p w14:paraId="5E989944" w14:textId="77777777" w:rsidR="00972BBB" w:rsidRPr="0023124B" w:rsidRDefault="00972BBB" w:rsidP="00972BBB">
      <w:pPr>
        <w:pStyle w:val="NoSpacing"/>
      </w:pPr>
      <w:r w:rsidRPr="0023124B">
        <w:t xml:space="preserve">      assert(cost &gt;= 0);</w:t>
      </w:r>
    </w:p>
    <w:p w14:paraId="1F3CA9E2" w14:textId="77777777" w:rsidR="00972BBB" w:rsidRPr="0023124B" w:rsidRDefault="00972BBB" w:rsidP="00972BBB">
      <w:pPr>
        <w:pStyle w:val="NoSpacing"/>
      </w:pPr>
      <w:r w:rsidRPr="0023124B">
        <w:t xml:space="preserve">      return;</w:t>
      </w:r>
    </w:p>
    <w:p w14:paraId="754E1751" w14:textId="77777777" w:rsidR="00972BBB" w:rsidRPr="0023124B" w:rsidRDefault="00972BBB" w:rsidP="00972BBB">
      <w:pPr>
        <w:pStyle w:val="NoSpacing"/>
      </w:pPr>
      <w:r w:rsidRPr="0023124B">
        <w:t xml:space="preserve">    }</w:t>
      </w:r>
    </w:p>
    <w:p w14:paraId="4FE184EC" w14:textId="77777777" w:rsidR="00972BBB" w:rsidRPr="0023124B" w:rsidRDefault="00972BBB" w:rsidP="00972BBB">
      <w:pPr>
        <w:pStyle w:val="NoSpacing"/>
      </w:pPr>
      <w:r w:rsidRPr="0023124B">
        <w:t xml:space="preserve">    cost *= N;</w:t>
      </w:r>
    </w:p>
    <w:p w14:paraId="19B52D60" w14:textId="77777777" w:rsidR="00972BBB" w:rsidRPr="0023124B" w:rsidRDefault="00972BBB" w:rsidP="00972BBB">
      <w:pPr>
        <w:pStyle w:val="NoSpacing"/>
      </w:pPr>
      <w:r w:rsidRPr="0023124B">
        <w:t xml:space="preserve">    eps = max(eps, abs(cost));</w:t>
      </w:r>
    </w:p>
    <w:p w14:paraId="569A74F8" w14:textId="77777777" w:rsidR="00972BBB" w:rsidRPr="0023124B" w:rsidRDefault="00972BBB" w:rsidP="00972BBB">
      <w:pPr>
        <w:pStyle w:val="NoSpacing"/>
      </w:pPr>
      <w:r w:rsidRPr="0023124B">
        <w:t xml:space="preserve">    G[a].</w:t>
      </w:r>
      <w:proofErr w:type="spellStart"/>
      <w:r w:rsidRPr="0023124B">
        <w:t>emplace_back</w:t>
      </w:r>
      <w:proofErr w:type="spellEnd"/>
      <w:r w:rsidRPr="0023124B">
        <w:t>(b, cost, cap, G[b].size());</w:t>
      </w:r>
    </w:p>
    <w:p w14:paraId="7E8637AA" w14:textId="77777777" w:rsidR="00972BBB" w:rsidRPr="0023124B" w:rsidRDefault="00972BBB" w:rsidP="00972BBB">
      <w:pPr>
        <w:pStyle w:val="NoSpacing"/>
      </w:pPr>
      <w:r w:rsidRPr="0023124B">
        <w:t xml:space="preserve">    G[b].</w:t>
      </w:r>
      <w:proofErr w:type="spellStart"/>
      <w:r w:rsidRPr="0023124B">
        <w:t>emplace_back</w:t>
      </w:r>
      <w:proofErr w:type="spellEnd"/>
      <w:r w:rsidRPr="0023124B">
        <w:t>(a, -cost, 0, G[a].size() - 1);</w:t>
      </w:r>
    </w:p>
    <w:p w14:paraId="7E127256" w14:textId="77777777" w:rsidR="00972BBB" w:rsidRPr="0023124B" w:rsidRDefault="00972BBB" w:rsidP="00972BBB">
      <w:pPr>
        <w:pStyle w:val="NoSpacing"/>
      </w:pPr>
      <w:r w:rsidRPr="0023124B">
        <w:t xml:space="preserve">  }</w:t>
      </w:r>
    </w:p>
    <w:p w14:paraId="24B93791" w14:textId="77777777" w:rsidR="00972BBB" w:rsidRPr="0023124B" w:rsidRDefault="00972BBB" w:rsidP="00972BBB">
      <w:pPr>
        <w:pStyle w:val="NoSpacing"/>
      </w:pPr>
      <w:r w:rsidRPr="0023124B">
        <w:t xml:space="preserve">  void </w:t>
      </w:r>
      <w:proofErr w:type="spellStart"/>
      <w:r w:rsidRPr="0023124B">
        <w:t>add_flow</w:t>
      </w:r>
      <w:proofErr w:type="spellEnd"/>
      <w:r w:rsidRPr="0023124B">
        <w:t xml:space="preserve">(Edge&amp; e, </w:t>
      </w:r>
      <w:proofErr w:type="spellStart"/>
      <w:r w:rsidRPr="0023124B">
        <w:t>flow_t</w:t>
      </w:r>
      <w:proofErr w:type="spellEnd"/>
      <w:r w:rsidRPr="0023124B">
        <w:t xml:space="preserve"> f) {</w:t>
      </w:r>
    </w:p>
    <w:p w14:paraId="709585EC" w14:textId="77777777" w:rsidR="00972BBB" w:rsidRPr="0023124B" w:rsidRDefault="00972BBB" w:rsidP="00972BBB">
      <w:pPr>
        <w:pStyle w:val="NoSpacing"/>
      </w:pPr>
      <w:r w:rsidRPr="0023124B">
        <w:t xml:space="preserve">    Edge &amp;back = G[e.to][</w:t>
      </w:r>
      <w:proofErr w:type="spellStart"/>
      <w:r w:rsidRPr="0023124B">
        <w:t>e.rev</w:t>
      </w:r>
      <w:proofErr w:type="spellEnd"/>
      <w:r w:rsidRPr="0023124B">
        <w:t>];</w:t>
      </w:r>
    </w:p>
    <w:p w14:paraId="333F9D2E" w14:textId="77777777" w:rsidR="00972BBB" w:rsidRPr="0023124B" w:rsidRDefault="00972BBB" w:rsidP="00972BBB">
      <w:pPr>
        <w:pStyle w:val="NoSpacing"/>
      </w:pPr>
      <w:r w:rsidRPr="0023124B">
        <w:t xml:space="preserve">    if (!ex[e.to] &amp;&amp; f)</w:t>
      </w:r>
    </w:p>
    <w:p w14:paraId="2A7DBDA9" w14:textId="77777777" w:rsidR="00972BBB" w:rsidRPr="0023124B" w:rsidRDefault="00972BBB" w:rsidP="00972BBB">
      <w:pPr>
        <w:pStyle w:val="NoSpacing"/>
      </w:pPr>
      <w:r w:rsidRPr="0023124B">
        <w:t xml:space="preserve">      </w:t>
      </w:r>
      <w:proofErr w:type="spellStart"/>
      <w:r w:rsidRPr="0023124B">
        <w:t>hs</w:t>
      </w:r>
      <w:proofErr w:type="spellEnd"/>
      <w:r w:rsidRPr="0023124B">
        <w:t>[h[e.to]].</w:t>
      </w:r>
      <w:proofErr w:type="spellStart"/>
      <w:r w:rsidRPr="0023124B">
        <w:t>push_back</w:t>
      </w:r>
      <w:proofErr w:type="spellEnd"/>
      <w:r w:rsidRPr="0023124B">
        <w:t>(e.to);</w:t>
      </w:r>
    </w:p>
    <w:p w14:paraId="34E1CEF7" w14:textId="77777777" w:rsidR="00972BBB" w:rsidRPr="0023124B" w:rsidRDefault="00972BBB" w:rsidP="00972BBB">
      <w:pPr>
        <w:pStyle w:val="NoSpacing"/>
      </w:pPr>
      <w:r w:rsidRPr="0023124B">
        <w:t xml:space="preserve">    </w:t>
      </w:r>
      <w:proofErr w:type="spellStart"/>
      <w:r w:rsidRPr="0023124B">
        <w:t>e.f</w:t>
      </w:r>
      <w:proofErr w:type="spellEnd"/>
      <w:r w:rsidRPr="0023124B">
        <w:t xml:space="preserve"> -= f;</w:t>
      </w:r>
    </w:p>
    <w:p w14:paraId="55CDBA03" w14:textId="77777777" w:rsidR="00972BBB" w:rsidRPr="0023124B" w:rsidRDefault="00972BBB" w:rsidP="00972BBB">
      <w:pPr>
        <w:pStyle w:val="NoSpacing"/>
      </w:pPr>
      <w:r w:rsidRPr="0023124B">
        <w:t xml:space="preserve">    </w:t>
      </w:r>
      <w:proofErr w:type="spellStart"/>
      <w:r w:rsidRPr="0023124B">
        <w:t>ex</w:t>
      </w:r>
      <w:proofErr w:type="spellEnd"/>
      <w:r w:rsidRPr="0023124B">
        <w:t>[e.to] += f;</w:t>
      </w:r>
    </w:p>
    <w:p w14:paraId="5065EE97" w14:textId="77777777" w:rsidR="00972BBB" w:rsidRPr="0023124B" w:rsidRDefault="00972BBB" w:rsidP="00972BBB">
      <w:pPr>
        <w:pStyle w:val="NoSpacing"/>
      </w:pPr>
      <w:r w:rsidRPr="0023124B">
        <w:t xml:space="preserve">    </w:t>
      </w:r>
      <w:proofErr w:type="spellStart"/>
      <w:r w:rsidRPr="0023124B">
        <w:t>back.f</w:t>
      </w:r>
      <w:proofErr w:type="spellEnd"/>
      <w:r w:rsidRPr="0023124B">
        <w:t xml:space="preserve"> += f;</w:t>
      </w:r>
    </w:p>
    <w:p w14:paraId="717EE71A" w14:textId="77777777" w:rsidR="00972BBB" w:rsidRPr="0023124B" w:rsidRDefault="00972BBB" w:rsidP="00972BBB">
      <w:pPr>
        <w:pStyle w:val="NoSpacing"/>
      </w:pPr>
      <w:r w:rsidRPr="0023124B">
        <w:t xml:space="preserve">    </w:t>
      </w:r>
      <w:proofErr w:type="spellStart"/>
      <w:r w:rsidRPr="0023124B">
        <w:t>ex</w:t>
      </w:r>
      <w:proofErr w:type="spellEnd"/>
      <w:r w:rsidRPr="0023124B">
        <w:t>[back.to] -= f;</w:t>
      </w:r>
    </w:p>
    <w:p w14:paraId="2C74BEE4" w14:textId="77777777" w:rsidR="00972BBB" w:rsidRPr="0023124B" w:rsidRDefault="00972BBB" w:rsidP="00972BBB">
      <w:pPr>
        <w:pStyle w:val="NoSpacing"/>
      </w:pPr>
      <w:r w:rsidRPr="0023124B">
        <w:t xml:space="preserve">  }</w:t>
      </w:r>
    </w:p>
    <w:p w14:paraId="15CC00C8" w14:textId="77777777" w:rsidR="00972BBB" w:rsidRPr="0023124B" w:rsidRDefault="00972BBB" w:rsidP="00972BBB">
      <w:pPr>
        <w:pStyle w:val="NoSpacing"/>
      </w:pPr>
      <w:r w:rsidRPr="0023124B">
        <w:t xml:space="preserve">  vector&lt;vector&lt;int&gt; &gt; </w:t>
      </w:r>
      <w:proofErr w:type="spellStart"/>
      <w:r w:rsidRPr="0023124B">
        <w:t>hs</w:t>
      </w:r>
      <w:proofErr w:type="spellEnd"/>
      <w:r w:rsidRPr="0023124B">
        <w:t>;</w:t>
      </w:r>
    </w:p>
    <w:p w14:paraId="4E46A4DD" w14:textId="77777777" w:rsidR="00972BBB" w:rsidRPr="0023124B" w:rsidRDefault="00972BBB" w:rsidP="00972BBB">
      <w:pPr>
        <w:pStyle w:val="NoSpacing"/>
      </w:pPr>
      <w:r w:rsidRPr="0023124B">
        <w:t xml:space="preserve">  vector&lt;int&gt; co;</w:t>
      </w:r>
    </w:p>
    <w:p w14:paraId="072F9292" w14:textId="77777777" w:rsidR="00972BBB" w:rsidRPr="0023124B" w:rsidRDefault="00972BBB" w:rsidP="00972BBB">
      <w:pPr>
        <w:pStyle w:val="NoSpacing"/>
      </w:pPr>
      <w:r w:rsidRPr="0023124B">
        <w:t xml:space="preserve">  </w:t>
      </w:r>
      <w:proofErr w:type="spellStart"/>
      <w:r w:rsidRPr="0023124B">
        <w:t>flow_t</w:t>
      </w:r>
      <w:proofErr w:type="spellEnd"/>
      <w:r w:rsidRPr="0023124B">
        <w:t xml:space="preserve"> </w:t>
      </w:r>
      <w:proofErr w:type="spellStart"/>
      <w:r w:rsidRPr="0023124B">
        <w:t>max_flow</w:t>
      </w:r>
      <w:proofErr w:type="spellEnd"/>
      <w:r w:rsidRPr="0023124B">
        <w:t>() {</w:t>
      </w:r>
    </w:p>
    <w:p w14:paraId="4716AE2D" w14:textId="77777777" w:rsidR="00972BBB" w:rsidRPr="0023124B" w:rsidRDefault="00972BBB" w:rsidP="00972BBB">
      <w:pPr>
        <w:pStyle w:val="NoSpacing"/>
      </w:pPr>
      <w:r w:rsidRPr="0023124B">
        <w:t xml:space="preserve">    </w:t>
      </w:r>
      <w:proofErr w:type="spellStart"/>
      <w:r w:rsidRPr="0023124B">
        <w:t>ex.assign</w:t>
      </w:r>
      <w:proofErr w:type="spellEnd"/>
      <w:r w:rsidRPr="0023124B">
        <w:t>(N, 0);</w:t>
      </w:r>
    </w:p>
    <w:p w14:paraId="4C24C498" w14:textId="77777777" w:rsidR="00972BBB" w:rsidRPr="0023124B" w:rsidRDefault="00972BBB" w:rsidP="00972BBB">
      <w:pPr>
        <w:pStyle w:val="NoSpacing"/>
      </w:pPr>
      <w:r w:rsidRPr="0023124B">
        <w:t xml:space="preserve">    </w:t>
      </w:r>
      <w:proofErr w:type="spellStart"/>
      <w:r w:rsidRPr="0023124B">
        <w:t>h.assign</w:t>
      </w:r>
      <w:proofErr w:type="spellEnd"/>
      <w:r w:rsidRPr="0023124B">
        <w:t>(N, 0);</w:t>
      </w:r>
    </w:p>
    <w:p w14:paraId="3996E9AA" w14:textId="77777777" w:rsidR="00972BBB" w:rsidRPr="0023124B" w:rsidRDefault="00972BBB" w:rsidP="00972BBB">
      <w:pPr>
        <w:pStyle w:val="NoSpacing"/>
      </w:pPr>
      <w:r w:rsidRPr="0023124B">
        <w:t xml:space="preserve">    </w:t>
      </w:r>
      <w:proofErr w:type="spellStart"/>
      <w:r w:rsidRPr="0023124B">
        <w:t>hs.resize</w:t>
      </w:r>
      <w:proofErr w:type="spellEnd"/>
      <w:r w:rsidRPr="0023124B">
        <w:t>(2 * N);</w:t>
      </w:r>
    </w:p>
    <w:p w14:paraId="6D8EEE8E" w14:textId="77777777" w:rsidR="00972BBB" w:rsidRPr="0023124B" w:rsidRDefault="00972BBB" w:rsidP="00972BBB">
      <w:pPr>
        <w:pStyle w:val="NoSpacing"/>
      </w:pPr>
      <w:r w:rsidRPr="0023124B">
        <w:t xml:space="preserve">    </w:t>
      </w:r>
      <w:proofErr w:type="spellStart"/>
      <w:r w:rsidRPr="0023124B">
        <w:t>co.assign</w:t>
      </w:r>
      <w:proofErr w:type="spellEnd"/>
      <w:r w:rsidRPr="0023124B">
        <w:t>(2 * N, 0);</w:t>
      </w:r>
    </w:p>
    <w:p w14:paraId="1F62A896" w14:textId="77777777" w:rsidR="00972BBB" w:rsidRPr="0023124B" w:rsidRDefault="00972BBB" w:rsidP="00972BBB">
      <w:pPr>
        <w:pStyle w:val="NoSpacing"/>
      </w:pPr>
      <w:r w:rsidRPr="0023124B">
        <w:t xml:space="preserve">    </w:t>
      </w:r>
      <w:proofErr w:type="spellStart"/>
      <w:r w:rsidRPr="0023124B">
        <w:t>cur.assign</w:t>
      </w:r>
      <w:proofErr w:type="spellEnd"/>
      <w:r w:rsidRPr="0023124B">
        <w:t>(N, 0);</w:t>
      </w:r>
    </w:p>
    <w:p w14:paraId="26EA44A8" w14:textId="77777777" w:rsidR="00972BBB" w:rsidRPr="0023124B" w:rsidRDefault="00972BBB" w:rsidP="00972BBB">
      <w:pPr>
        <w:pStyle w:val="NoSpacing"/>
      </w:pPr>
      <w:r w:rsidRPr="0023124B">
        <w:t xml:space="preserve">    h[S] = N;</w:t>
      </w:r>
    </w:p>
    <w:p w14:paraId="0458A36C" w14:textId="77777777" w:rsidR="00972BBB" w:rsidRPr="0023124B" w:rsidRDefault="00972BBB" w:rsidP="00972BBB">
      <w:pPr>
        <w:pStyle w:val="NoSpacing"/>
      </w:pPr>
      <w:r w:rsidRPr="0023124B">
        <w:t xml:space="preserve">    </w:t>
      </w:r>
      <w:proofErr w:type="spellStart"/>
      <w:r w:rsidRPr="0023124B">
        <w:t>ex</w:t>
      </w:r>
      <w:proofErr w:type="spellEnd"/>
      <w:r w:rsidRPr="0023124B">
        <w:t>[T] = 1;</w:t>
      </w:r>
    </w:p>
    <w:p w14:paraId="57821729" w14:textId="77777777" w:rsidR="00972BBB" w:rsidRPr="0023124B" w:rsidRDefault="00972BBB" w:rsidP="00972BBB">
      <w:pPr>
        <w:pStyle w:val="NoSpacing"/>
      </w:pPr>
      <w:r w:rsidRPr="0023124B">
        <w:t xml:space="preserve">    co[0] = N - 1;</w:t>
      </w:r>
    </w:p>
    <w:p w14:paraId="34BF7130" w14:textId="77777777" w:rsidR="00972BBB" w:rsidRPr="0023124B" w:rsidRDefault="00972BBB" w:rsidP="00972BBB">
      <w:pPr>
        <w:pStyle w:val="NoSpacing"/>
      </w:pPr>
      <w:r w:rsidRPr="0023124B">
        <w:t xml:space="preserve">    for(auto &amp;e : G[S]) </w:t>
      </w:r>
      <w:proofErr w:type="spellStart"/>
      <w:r w:rsidRPr="0023124B">
        <w:t>add_flow</w:t>
      </w:r>
      <w:proofErr w:type="spellEnd"/>
      <w:r w:rsidRPr="0023124B">
        <w:t xml:space="preserve">(e, </w:t>
      </w:r>
      <w:proofErr w:type="spellStart"/>
      <w:r w:rsidRPr="0023124B">
        <w:t>e.f</w:t>
      </w:r>
      <w:proofErr w:type="spellEnd"/>
      <w:r w:rsidRPr="0023124B">
        <w:t>);</w:t>
      </w:r>
    </w:p>
    <w:p w14:paraId="2F660A7E" w14:textId="77777777" w:rsidR="00972BBB" w:rsidRPr="0023124B" w:rsidRDefault="00972BBB" w:rsidP="00972BBB">
      <w:pPr>
        <w:pStyle w:val="NoSpacing"/>
      </w:pPr>
      <w:r w:rsidRPr="0023124B">
        <w:t xml:space="preserve">    if(</w:t>
      </w:r>
      <w:proofErr w:type="spellStart"/>
      <w:r w:rsidRPr="0023124B">
        <w:t>hs</w:t>
      </w:r>
      <w:proofErr w:type="spellEnd"/>
      <w:r w:rsidRPr="0023124B">
        <w:t>[0].size())</w:t>
      </w:r>
    </w:p>
    <w:p w14:paraId="78AD4542" w14:textId="77777777" w:rsidR="00972BBB" w:rsidRPr="0023124B" w:rsidRDefault="00972BBB" w:rsidP="00972BBB">
      <w:pPr>
        <w:pStyle w:val="NoSpacing"/>
      </w:pPr>
      <w:r w:rsidRPr="0023124B">
        <w:t xml:space="preserve">      for (int hi = 0; hi &gt;= 0;) {</w:t>
      </w:r>
    </w:p>
    <w:p w14:paraId="2A46EBBD" w14:textId="77777777" w:rsidR="00972BBB" w:rsidRPr="0023124B" w:rsidRDefault="00972BBB" w:rsidP="00972BBB">
      <w:pPr>
        <w:pStyle w:val="NoSpacing"/>
      </w:pPr>
      <w:r w:rsidRPr="0023124B">
        <w:t xml:space="preserve">        int u = </w:t>
      </w:r>
      <w:proofErr w:type="spellStart"/>
      <w:r w:rsidRPr="0023124B">
        <w:t>hs</w:t>
      </w:r>
      <w:proofErr w:type="spellEnd"/>
      <w:r w:rsidRPr="0023124B">
        <w:t>[hi].back();</w:t>
      </w:r>
    </w:p>
    <w:p w14:paraId="7DCE87C0" w14:textId="77777777" w:rsidR="00972BBB" w:rsidRPr="0023124B" w:rsidRDefault="00972BBB" w:rsidP="00972BBB">
      <w:pPr>
        <w:pStyle w:val="NoSpacing"/>
      </w:pPr>
      <w:r w:rsidRPr="0023124B">
        <w:t xml:space="preserve">        </w:t>
      </w:r>
      <w:proofErr w:type="spellStart"/>
      <w:r w:rsidRPr="0023124B">
        <w:t>hs</w:t>
      </w:r>
      <w:proofErr w:type="spellEnd"/>
      <w:r w:rsidRPr="0023124B">
        <w:t>[hi].</w:t>
      </w:r>
      <w:proofErr w:type="spellStart"/>
      <w:r w:rsidRPr="0023124B">
        <w:t>pop_back</w:t>
      </w:r>
      <w:proofErr w:type="spellEnd"/>
      <w:r w:rsidRPr="0023124B">
        <w:t>();</w:t>
      </w:r>
    </w:p>
    <w:p w14:paraId="773AC5A3" w14:textId="77777777" w:rsidR="00972BBB" w:rsidRPr="0023124B" w:rsidRDefault="00972BBB" w:rsidP="00972BBB">
      <w:pPr>
        <w:pStyle w:val="NoSpacing"/>
      </w:pPr>
      <w:r w:rsidRPr="0023124B">
        <w:t xml:space="preserve">        while (ex[u] &gt; 0) { // discharge u</w:t>
      </w:r>
    </w:p>
    <w:p w14:paraId="24BCE5D8" w14:textId="77777777" w:rsidR="00972BBB" w:rsidRPr="0023124B" w:rsidRDefault="00972BBB" w:rsidP="00972BBB">
      <w:pPr>
        <w:pStyle w:val="NoSpacing"/>
      </w:pPr>
      <w:r w:rsidRPr="0023124B">
        <w:t xml:space="preserve">          if (cur[u] == G[u].size()) {</w:t>
      </w:r>
    </w:p>
    <w:p w14:paraId="7DCA4B09" w14:textId="77777777" w:rsidR="00972BBB" w:rsidRPr="0023124B" w:rsidRDefault="00972BBB" w:rsidP="00972BBB">
      <w:pPr>
        <w:pStyle w:val="NoSpacing"/>
      </w:pPr>
      <w:r w:rsidRPr="0023124B">
        <w:t xml:space="preserve">            h[u] = 1e9;</w:t>
      </w:r>
    </w:p>
    <w:p w14:paraId="54AD819E" w14:textId="77777777" w:rsidR="00972BBB" w:rsidRPr="0023124B" w:rsidRDefault="00972BBB" w:rsidP="00972BBB">
      <w:pPr>
        <w:pStyle w:val="NoSpacing"/>
      </w:pPr>
      <w:r w:rsidRPr="0023124B">
        <w:t xml:space="preserve">            for(unsigned int </w:t>
      </w:r>
      <w:proofErr w:type="spellStart"/>
      <w:r w:rsidRPr="0023124B">
        <w:t>i</w:t>
      </w:r>
      <w:proofErr w:type="spellEnd"/>
      <w:r w:rsidRPr="0023124B">
        <w:t xml:space="preserve"> = 0; </w:t>
      </w:r>
      <w:proofErr w:type="spellStart"/>
      <w:r w:rsidRPr="0023124B">
        <w:t>i</w:t>
      </w:r>
      <w:proofErr w:type="spellEnd"/>
      <w:r w:rsidRPr="0023124B">
        <w:t xml:space="preserve"> &lt; G[u].size(); ++</w:t>
      </w:r>
      <w:proofErr w:type="spellStart"/>
      <w:r w:rsidRPr="0023124B">
        <w:t>i</w:t>
      </w:r>
      <w:proofErr w:type="spellEnd"/>
      <w:r w:rsidRPr="0023124B">
        <w:t>) {</w:t>
      </w:r>
    </w:p>
    <w:p w14:paraId="1F52733A" w14:textId="77777777" w:rsidR="00972BBB" w:rsidRPr="0023124B" w:rsidRDefault="00972BBB" w:rsidP="00972BBB">
      <w:pPr>
        <w:pStyle w:val="NoSpacing"/>
      </w:pPr>
      <w:r w:rsidRPr="0023124B">
        <w:t xml:space="preserve">              auto &amp;e = G[u][</w:t>
      </w:r>
      <w:proofErr w:type="spellStart"/>
      <w:r w:rsidRPr="0023124B">
        <w:t>i</w:t>
      </w:r>
      <w:proofErr w:type="spellEnd"/>
      <w:r w:rsidRPr="0023124B">
        <w:t>];</w:t>
      </w:r>
    </w:p>
    <w:p w14:paraId="391B2FF8" w14:textId="77777777" w:rsidR="00972BBB" w:rsidRPr="0023124B" w:rsidRDefault="00972BBB" w:rsidP="00972BBB">
      <w:pPr>
        <w:pStyle w:val="NoSpacing"/>
      </w:pPr>
      <w:r w:rsidRPr="0023124B">
        <w:t xml:space="preserve">              if (</w:t>
      </w:r>
      <w:proofErr w:type="spellStart"/>
      <w:r w:rsidRPr="0023124B">
        <w:t>e.f</w:t>
      </w:r>
      <w:proofErr w:type="spellEnd"/>
      <w:r w:rsidRPr="0023124B">
        <w:t xml:space="preserve"> &amp;&amp; h[u] &gt; h[e.to] + 1) {</w:t>
      </w:r>
    </w:p>
    <w:p w14:paraId="630C03E6" w14:textId="77777777" w:rsidR="00972BBB" w:rsidRPr="0023124B" w:rsidRDefault="00972BBB" w:rsidP="00972BBB">
      <w:pPr>
        <w:pStyle w:val="NoSpacing"/>
      </w:pPr>
      <w:r w:rsidRPr="0023124B">
        <w:t xml:space="preserve">                h[u] = h[e.to] + 1, cur[u] = </w:t>
      </w:r>
      <w:proofErr w:type="spellStart"/>
      <w:r w:rsidRPr="0023124B">
        <w:t>i</w:t>
      </w:r>
      <w:proofErr w:type="spellEnd"/>
      <w:r w:rsidRPr="0023124B">
        <w:t>;</w:t>
      </w:r>
    </w:p>
    <w:p w14:paraId="5EFE8158" w14:textId="77777777" w:rsidR="00972BBB" w:rsidRPr="0023124B" w:rsidRDefault="00972BBB" w:rsidP="00972BBB">
      <w:pPr>
        <w:pStyle w:val="NoSpacing"/>
      </w:pPr>
      <w:r w:rsidRPr="0023124B">
        <w:t xml:space="preserve">              }</w:t>
      </w:r>
    </w:p>
    <w:p w14:paraId="64B4F14C" w14:textId="77777777" w:rsidR="00972BBB" w:rsidRPr="0023124B" w:rsidRDefault="00972BBB" w:rsidP="00972BBB">
      <w:pPr>
        <w:pStyle w:val="NoSpacing"/>
      </w:pPr>
      <w:r w:rsidRPr="0023124B">
        <w:t xml:space="preserve">            }</w:t>
      </w:r>
    </w:p>
    <w:p w14:paraId="0C99D2C5" w14:textId="77777777" w:rsidR="00972BBB" w:rsidRPr="0023124B" w:rsidRDefault="00972BBB" w:rsidP="00972BBB">
      <w:pPr>
        <w:pStyle w:val="NoSpacing"/>
      </w:pPr>
      <w:r w:rsidRPr="0023124B">
        <w:t xml:space="preserve">            if (++co[h[u]], !--co[hi] &amp;&amp; hi &lt; N)</w:t>
      </w:r>
    </w:p>
    <w:p w14:paraId="04378119" w14:textId="77777777" w:rsidR="00972BBB" w:rsidRPr="0023124B" w:rsidRDefault="00972BBB" w:rsidP="00972BBB">
      <w:pPr>
        <w:pStyle w:val="NoSpacing"/>
      </w:pPr>
      <w:r w:rsidRPr="0023124B">
        <w:t xml:space="preserve">              for(int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w:t>
      </w:r>
    </w:p>
    <w:p w14:paraId="60605207" w14:textId="77777777" w:rsidR="00972BBB" w:rsidRPr="0023124B" w:rsidRDefault="00972BBB" w:rsidP="00972BBB">
      <w:pPr>
        <w:pStyle w:val="NoSpacing"/>
      </w:pPr>
      <w:r w:rsidRPr="0023124B">
        <w:t xml:space="preserve">                if (hi &lt; h[</w:t>
      </w:r>
      <w:proofErr w:type="spellStart"/>
      <w:r w:rsidRPr="0023124B">
        <w:t>i</w:t>
      </w:r>
      <w:proofErr w:type="spellEnd"/>
      <w:r w:rsidRPr="0023124B">
        <w:t>] &amp;&amp; h[</w:t>
      </w:r>
      <w:proofErr w:type="spellStart"/>
      <w:r w:rsidRPr="0023124B">
        <w:t>i</w:t>
      </w:r>
      <w:proofErr w:type="spellEnd"/>
      <w:r w:rsidRPr="0023124B">
        <w:t>] &lt; N) {</w:t>
      </w:r>
    </w:p>
    <w:p w14:paraId="6A37CE5A" w14:textId="77777777" w:rsidR="00972BBB" w:rsidRPr="0023124B" w:rsidRDefault="00972BBB" w:rsidP="00972BBB">
      <w:pPr>
        <w:pStyle w:val="NoSpacing"/>
      </w:pPr>
      <w:r w:rsidRPr="0023124B">
        <w:t xml:space="preserve">                  --co[h[</w:t>
      </w:r>
      <w:proofErr w:type="spellStart"/>
      <w:r w:rsidRPr="0023124B">
        <w:t>i</w:t>
      </w:r>
      <w:proofErr w:type="spellEnd"/>
      <w:r w:rsidRPr="0023124B">
        <w:t>]];</w:t>
      </w:r>
    </w:p>
    <w:p w14:paraId="79F43D8A" w14:textId="77777777" w:rsidR="00972BBB" w:rsidRPr="0023124B" w:rsidRDefault="00972BBB" w:rsidP="00972BBB">
      <w:pPr>
        <w:pStyle w:val="NoSpacing"/>
      </w:pPr>
      <w:r w:rsidRPr="0023124B">
        <w:t xml:space="preserve">                  h[</w:t>
      </w:r>
      <w:proofErr w:type="spellStart"/>
      <w:r w:rsidRPr="0023124B">
        <w:t>i</w:t>
      </w:r>
      <w:proofErr w:type="spellEnd"/>
      <w:r w:rsidRPr="0023124B">
        <w:t>] = N + 1;</w:t>
      </w:r>
    </w:p>
    <w:p w14:paraId="29E9D816" w14:textId="77777777" w:rsidR="00972BBB" w:rsidRPr="0023124B" w:rsidRDefault="00972BBB" w:rsidP="00972BBB">
      <w:pPr>
        <w:pStyle w:val="NoSpacing"/>
      </w:pPr>
      <w:r w:rsidRPr="0023124B">
        <w:t xml:space="preserve">                }</w:t>
      </w:r>
    </w:p>
    <w:p w14:paraId="0B138EB3" w14:textId="77777777" w:rsidR="00972BBB" w:rsidRPr="0023124B" w:rsidRDefault="00972BBB" w:rsidP="00972BBB">
      <w:pPr>
        <w:pStyle w:val="NoSpacing"/>
      </w:pPr>
      <w:r w:rsidRPr="0023124B">
        <w:t xml:space="preserve">            hi = h[u];</w:t>
      </w:r>
    </w:p>
    <w:p w14:paraId="0856202E" w14:textId="77777777" w:rsidR="00972BBB" w:rsidRPr="0023124B" w:rsidRDefault="00972BBB" w:rsidP="00972BBB">
      <w:pPr>
        <w:pStyle w:val="NoSpacing"/>
      </w:pPr>
      <w:r w:rsidRPr="0023124B">
        <w:t xml:space="preserve">          } else if (G[u][cur[u]].f &amp;&amp; h[u] == h[G[u][cur[u]].to] + 1)</w:t>
      </w:r>
    </w:p>
    <w:p w14:paraId="6B1D2C32" w14:textId="77777777" w:rsidR="00972BBB" w:rsidRPr="0023124B" w:rsidRDefault="00972BBB" w:rsidP="00972BBB">
      <w:pPr>
        <w:pStyle w:val="NoSpacing"/>
      </w:pPr>
      <w:r w:rsidRPr="0023124B">
        <w:t xml:space="preserve">            </w:t>
      </w:r>
      <w:proofErr w:type="spellStart"/>
      <w:r w:rsidRPr="0023124B">
        <w:t>add_flow</w:t>
      </w:r>
      <w:proofErr w:type="spellEnd"/>
      <w:r w:rsidRPr="0023124B">
        <w:t>(G[u][cur[u]], min(ex[u], G[u][cur[u]].f));</w:t>
      </w:r>
    </w:p>
    <w:p w14:paraId="59356FCD" w14:textId="77777777" w:rsidR="00972BBB" w:rsidRPr="0023124B" w:rsidRDefault="00972BBB" w:rsidP="00972BBB">
      <w:pPr>
        <w:pStyle w:val="NoSpacing"/>
      </w:pPr>
      <w:r w:rsidRPr="0023124B">
        <w:t xml:space="preserve">          else ++cur[u];</w:t>
      </w:r>
    </w:p>
    <w:p w14:paraId="720EEC34" w14:textId="77777777" w:rsidR="00972BBB" w:rsidRPr="0023124B" w:rsidRDefault="00972BBB" w:rsidP="00972BBB">
      <w:pPr>
        <w:pStyle w:val="NoSpacing"/>
      </w:pPr>
      <w:r w:rsidRPr="0023124B">
        <w:t xml:space="preserve">        }</w:t>
      </w:r>
    </w:p>
    <w:p w14:paraId="418873D6" w14:textId="77777777" w:rsidR="00972BBB" w:rsidRPr="0023124B" w:rsidRDefault="00972BBB" w:rsidP="00972BBB">
      <w:pPr>
        <w:pStyle w:val="NoSpacing"/>
      </w:pPr>
      <w:r w:rsidRPr="0023124B">
        <w:t xml:space="preserve">        while (hi &gt;= 0 &amp;&amp; </w:t>
      </w:r>
      <w:proofErr w:type="spellStart"/>
      <w:r w:rsidRPr="0023124B">
        <w:t>hs</w:t>
      </w:r>
      <w:proofErr w:type="spellEnd"/>
      <w:r w:rsidRPr="0023124B">
        <w:t>[hi].empty()) --hi;</w:t>
      </w:r>
    </w:p>
    <w:p w14:paraId="2AD0B6C7" w14:textId="77777777" w:rsidR="00972BBB" w:rsidRPr="0023124B" w:rsidRDefault="00972BBB" w:rsidP="00972BBB">
      <w:pPr>
        <w:pStyle w:val="NoSpacing"/>
      </w:pPr>
      <w:r w:rsidRPr="0023124B">
        <w:t xml:space="preserve">      }</w:t>
      </w:r>
    </w:p>
    <w:p w14:paraId="2400C88F" w14:textId="77777777" w:rsidR="00972BBB" w:rsidRPr="0023124B" w:rsidRDefault="00972BBB" w:rsidP="00972BBB">
      <w:pPr>
        <w:pStyle w:val="NoSpacing"/>
      </w:pPr>
      <w:r w:rsidRPr="0023124B">
        <w:t xml:space="preserve">    return -ex[S];</w:t>
      </w:r>
    </w:p>
    <w:p w14:paraId="4D1AEEBD" w14:textId="77777777" w:rsidR="00972BBB" w:rsidRPr="0023124B" w:rsidRDefault="00972BBB" w:rsidP="00972BBB">
      <w:pPr>
        <w:pStyle w:val="NoSpacing"/>
      </w:pPr>
      <w:r w:rsidRPr="0023124B">
        <w:t xml:space="preserve">  }</w:t>
      </w:r>
    </w:p>
    <w:p w14:paraId="1D45ABDE" w14:textId="77777777" w:rsidR="00972BBB" w:rsidRPr="0023124B" w:rsidRDefault="00972BBB" w:rsidP="00972BBB">
      <w:pPr>
        <w:pStyle w:val="NoSpacing"/>
      </w:pPr>
      <w:r w:rsidRPr="0023124B">
        <w:t xml:space="preserve">  void push(Edge &amp;e, </w:t>
      </w:r>
      <w:proofErr w:type="spellStart"/>
      <w:r w:rsidRPr="0023124B">
        <w:t>flow_t</w:t>
      </w:r>
      <w:proofErr w:type="spellEnd"/>
      <w:r w:rsidRPr="0023124B">
        <w:t xml:space="preserve"> amt) {</w:t>
      </w:r>
    </w:p>
    <w:p w14:paraId="14DF2A02" w14:textId="77777777" w:rsidR="00972BBB" w:rsidRPr="000420BC" w:rsidRDefault="00972BBB" w:rsidP="00972BBB">
      <w:pPr>
        <w:pStyle w:val="NoSpacing"/>
        <w:rPr>
          <w:lang w:val="de-DE"/>
        </w:rPr>
      </w:pPr>
      <w:r w:rsidRPr="0023124B">
        <w:t xml:space="preserve">    </w:t>
      </w:r>
      <w:r w:rsidRPr="000420BC">
        <w:rPr>
          <w:lang w:val="de-DE"/>
        </w:rPr>
        <w:t>if(e.f &lt; amt) amt = e.f;</w:t>
      </w:r>
    </w:p>
    <w:p w14:paraId="505B57B5" w14:textId="77777777" w:rsidR="00972BBB" w:rsidRPr="000420BC" w:rsidRDefault="00972BBB" w:rsidP="00972BBB">
      <w:pPr>
        <w:pStyle w:val="NoSpacing"/>
        <w:rPr>
          <w:lang w:val="de-DE"/>
        </w:rPr>
      </w:pPr>
      <w:r w:rsidRPr="000420BC">
        <w:rPr>
          <w:lang w:val="de-DE"/>
        </w:rPr>
        <w:t xml:space="preserve">    e.f -= amt;</w:t>
      </w:r>
    </w:p>
    <w:p w14:paraId="5B409172" w14:textId="77777777" w:rsidR="00972BBB" w:rsidRPr="000420BC" w:rsidRDefault="00972BBB" w:rsidP="00972BBB">
      <w:pPr>
        <w:pStyle w:val="NoSpacing"/>
        <w:rPr>
          <w:lang w:val="de-DE"/>
        </w:rPr>
      </w:pPr>
      <w:r w:rsidRPr="000420BC">
        <w:rPr>
          <w:lang w:val="de-DE"/>
        </w:rPr>
        <w:t xml:space="preserve">    ex[e.to] += amt;</w:t>
      </w:r>
    </w:p>
    <w:p w14:paraId="5718A252" w14:textId="77777777" w:rsidR="00972BBB" w:rsidRPr="000420BC" w:rsidRDefault="00972BBB" w:rsidP="00972BBB">
      <w:pPr>
        <w:pStyle w:val="NoSpacing"/>
        <w:rPr>
          <w:lang w:val="de-DE"/>
        </w:rPr>
      </w:pPr>
      <w:r w:rsidRPr="000420BC">
        <w:rPr>
          <w:lang w:val="de-DE"/>
        </w:rPr>
        <w:t xml:space="preserve">    G[e.to][e.rev].f += amt;</w:t>
      </w:r>
    </w:p>
    <w:p w14:paraId="671810CF" w14:textId="77777777" w:rsidR="00972BBB" w:rsidRPr="0023124B" w:rsidRDefault="00972BBB" w:rsidP="00972BBB">
      <w:pPr>
        <w:pStyle w:val="NoSpacing"/>
      </w:pPr>
      <w:r w:rsidRPr="000420BC">
        <w:rPr>
          <w:lang w:val="de-DE"/>
        </w:rPr>
        <w:t xml:space="preserve">    </w:t>
      </w:r>
      <w:proofErr w:type="spellStart"/>
      <w:r w:rsidRPr="0023124B">
        <w:t>ex</w:t>
      </w:r>
      <w:proofErr w:type="spellEnd"/>
      <w:r w:rsidRPr="0023124B">
        <w:t>[G[e.to][</w:t>
      </w:r>
      <w:proofErr w:type="spellStart"/>
      <w:r w:rsidRPr="0023124B">
        <w:t>e.rev</w:t>
      </w:r>
      <w:proofErr w:type="spellEnd"/>
      <w:r w:rsidRPr="0023124B">
        <w:t>].to] -= amt;</w:t>
      </w:r>
    </w:p>
    <w:p w14:paraId="2149BA0E" w14:textId="77777777" w:rsidR="00972BBB" w:rsidRPr="0023124B" w:rsidRDefault="00972BBB" w:rsidP="00972BBB">
      <w:pPr>
        <w:pStyle w:val="NoSpacing"/>
      </w:pPr>
      <w:r w:rsidRPr="0023124B">
        <w:t xml:space="preserve">  }</w:t>
      </w:r>
    </w:p>
    <w:p w14:paraId="2473714C" w14:textId="77777777" w:rsidR="00972BBB" w:rsidRPr="0023124B" w:rsidRDefault="00972BBB" w:rsidP="00972BBB">
      <w:pPr>
        <w:pStyle w:val="NoSpacing"/>
      </w:pPr>
      <w:r w:rsidRPr="0023124B">
        <w:lastRenderedPageBreak/>
        <w:t xml:space="preserve">  void relabel(int vertex) {</w:t>
      </w:r>
    </w:p>
    <w:p w14:paraId="7BCE2BA6" w14:textId="77777777" w:rsidR="00972BBB" w:rsidRPr="0023124B" w:rsidRDefault="00972BBB" w:rsidP="00972BBB">
      <w:pPr>
        <w:pStyle w:val="NoSpacing"/>
      </w:pPr>
      <w:r w:rsidRPr="0023124B">
        <w:t xml:space="preserve">    </w:t>
      </w:r>
      <w:proofErr w:type="spellStart"/>
      <w:r w:rsidRPr="0023124B">
        <w:t>cost_t</w:t>
      </w:r>
      <w:proofErr w:type="spellEnd"/>
      <w:r w:rsidRPr="0023124B">
        <w:t xml:space="preserve"> </w:t>
      </w:r>
      <w:proofErr w:type="spellStart"/>
      <w:r w:rsidRPr="0023124B">
        <w:t>newHeight</w:t>
      </w:r>
      <w:proofErr w:type="spellEnd"/>
      <w:r w:rsidRPr="0023124B">
        <w:t xml:space="preserve"> = -INFCOST;</w:t>
      </w:r>
    </w:p>
    <w:p w14:paraId="2F6D849A" w14:textId="77777777" w:rsidR="00972BBB" w:rsidRPr="0023124B" w:rsidRDefault="00972BBB" w:rsidP="00972BBB">
      <w:pPr>
        <w:pStyle w:val="NoSpacing"/>
      </w:pPr>
      <w:r w:rsidRPr="0023124B">
        <w:t xml:space="preserve">    for(unsigned int </w:t>
      </w:r>
      <w:proofErr w:type="spellStart"/>
      <w:r w:rsidRPr="0023124B">
        <w:t>i</w:t>
      </w:r>
      <w:proofErr w:type="spellEnd"/>
      <w:r w:rsidRPr="0023124B">
        <w:t xml:space="preserve"> = 0; </w:t>
      </w:r>
      <w:proofErr w:type="spellStart"/>
      <w:r w:rsidRPr="0023124B">
        <w:t>i</w:t>
      </w:r>
      <w:proofErr w:type="spellEnd"/>
      <w:r w:rsidRPr="0023124B">
        <w:t xml:space="preserve"> &lt; G[vertex].size(); ++</w:t>
      </w:r>
      <w:proofErr w:type="spellStart"/>
      <w:r w:rsidRPr="0023124B">
        <w:t>i</w:t>
      </w:r>
      <w:proofErr w:type="spellEnd"/>
      <w:r w:rsidRPr="0023124B">
        <w:t>) {</w:t>
      </w:r>
    </w:p>
    <w:p w14:paraId="1784E72F" w14:textId="77777777" w:rsidR="00972BBB" w:rsidRPr="0023124B" w:rsidRDefault="00972BBB" w:rsidP="00972BBB">
      <w:pPr>
        <w:pStyle w:val="NoSpacing"/>
      </w:pPr>
      <w:r w:rsidRPr="0023124B">
        <w:t xml:space="preserve">      Edge </w:t>
      </w:r>
      <w:proofErr w:type="spellStart"/>
      <w:r w:rsidRPr="0023124B">
        <w:t>const&amp;e</w:t>
      </w:r>
      <w:proofErr w:type="spellEnd"/>
      <w:r w:rsidRPr="0023124B">
        <w:t xml:space="preserve"> = G[vertex][</w:t>
      </w:r>
      <w:proofErr w:type="spellStart"/>
      <w:r w:rsidRPr="0023124B">
        <w:t>i</w:t>
      </w:r>
      <w:proofErr w:type="spellEnd"/>
      <w:r w:rsidRPr="0023124B">
        <w:t>];</w:t>
      </w:r>
    </w:p>
    <w:p w14:paraId="60A5A461" w14:textId="77777777" w:rsidR="00972BBB" w:rsidRPr="0023124B" w:rsidRDefault="00972BBB" w:rsidP="00972BBB">
      <w:pPr>
        <w:pStyle w:val="NoSpacing"/>
      </w:pPr>
      <w:r w:rsidRPr="0023124B">
        <w:t xml:space="preserve">      if(</w:t>
      </w:r>
      <w:proofErr w:type="spellStart"/>
      <w:r w:rsidRPr="0023124B">
        <w:t>e.f</w:t>
      </w:r>
      <w:proofErr w:type="spellEnd"/>
      <w:r w:rsidRPr="0023124B">
        <w:t xml:space="preserve"> &amp;&amp; </w:t>
      </w:r>
      <w:proofErr w:type="spellStart"/>
      <w:r w:rsidRPr="0023124B">
        <w:t>newHeight</w:t>
      </w:r>
      <w:proofErr w:type="spellEnd"/>
      <w:r w:rsidRPr="0023124B">
        <w:t xml:space="preserve"> &lt; h[e.to] - </w:t>
      </w:r>
      <w:proofErr w:type="spellStart"/>
      <w:r w:rsidRPr="0023124B">
        <w:t>e.c</w:t>
      </w:r>
      <w:proofErr w:type="spellEnd"/>
      <w:r w:rsidRPr="0023124B">
        <w:t>) {</w:t>
      </w:r>
    </w:p>
    <w:p w14:paraId="4DA000D1" w14:textId="77777777" w:rsidR="00972BBB" w:rsidRPr="0023124B" w:rsidRDefault="00972BBB" w:rsidP="00972BBB">
      <w:pPr>
        <w:pStyle w:val="NoSpacing"/>
      </w:pPr>
      <w:r w:rsidRPr="0023124B">
        <w:t xml:space="preserve">        </w:t>
      </w:r>
      <w:proofErr w:type="spellStart"/>
      <w:r w:rsidRPr="0023124B">
        <w:t>newHeight</w:t>
      </w:r>
      <w:proofErr w:type="spellEnd"/>
      <w:r w:rsidRPr="0023124B">
        <w:t xml:space="preserve"> = h[e.to] - </w:t>
      </w:r>
      <w:proofErr w:type="spellStart"/>
      <w:r w:rsidRPr="0023124B">
        <w:t>e.c</w:t>
      </w:r>
      <w:proofErr w:type="spellEnd"/>
      <w:r w:rsidRPr="0023124B">
        <w:t>;</w:t>
      </w:r>
    </w:p>
    <w:p w14:paraId="0E4C3B21" w14:textId="77777777" w:rsidR="00972BBB" w:rsidRPr="0023124B" w:rsidRDefault="00972BBB" w:rsidP="00972BBB">
      <w:pPr>
        <w:pStyle w:val="NoSpacing"/>
      </w:pPr>
      <w:r w:rsidRPr="0023124B">
        <w:t xml:space="preserve">        cur[vertex] = </w:t>
      </w:r>
      <w:proofErr w:type="spellStart"/>
      <w:r w:rsidRPr="0023124B">
        <w:t>i</w:t>
      </w:r>
      <w:proofErr w:type="spellEnd"/>
      <w:r w:rsidRPr="0023124B">
        <w:t>;</w:t>
      </w:r>
    </w:p>
    <w:p w14:paraId="1D85155E" w14:textId="77777777" w:rsidR="00972BBB" w:rsidRPr="0023124B" w:rsidRDefault="00972BBB" w:rsidP="00972BBB">
      <w:pPr>
        <w:pStyle w:val="NoSpacing"/>
      </w:pPr>
      <w:r w:rsidRPr="0023124B">
        <w:t xml:space="preserve">      }</w:t>
      </w:r>
    </w:p>
    <w:p w14:paraId="1591695A" w14:textId="77777777" w:rsidR="00972BBB" w:rsidRPr="0023124B" w:rsidRDefault="00972BBB" w:rsidP="00972BBB">
      <w:pPr>
        <w:pStyle w:val="NoSpacing"/>
      </w:pPr>
      <w:r w:rsidRPr="0023124B">
        <w:t xml:space="preserve">    }</w:t>
      </w:r>
    </w:p>
    <w:p w14:paraId="06837000" w14:textId="77777777" w:rsidR="00972BBB" w:rsidRPr="0023124B" w:rsidRDefault="00972BBB" w:rsidP="00972BBB">
      <w:pPr>
        <w:pStyle w:val="NoSpacing"/>
      </w:pPr>
      <w:r w:rsidRPr="0023124B">
        <w:t xml:space="preserve">    h[vertex] = </w:t>
      </w:r>
      <w:proofErr w:type="spellStart"/>
      <w:r w:rsidRPr="0023124B">
        <w:t>newHeight</w:t>
      </w:r>
      <w:proofErr w:type="spellEnd"/>
      <w:r w:rsidRPr="0023124B">
        <w:t xml:space="preserve"> - eps;</w:t>
      </w:r>
    </w:p>
    <w:p w14:paraId="7B6C5C5B" w14:textId="77777777" w:rsidR="00972BBB" w:rsidRPr="0023124B" w:rsidRDefault="00972BBB" w:rsidP="00972BBB">
      <w:pPr>
        <w:pStyle w:val="NoSpacing"/>
      </w:pPr>
      <w:r w:rsidRPr="0023124B">
        <w:t xml:space="preserve">  }</w:t>
      </w:r>
    </w:p>
    <w:p w14:paraId="071FFD48" w14:textId="77777777" w:rsidR="00972BBB" w:rsidRPr="0023124B" w:rsidRDefault="00972BBB" w:rsidP="00972BBB">
      <w:pPr>
        <w:pStyle w:val="NoSpacing"/>
      </w:pPr>
      <w:r w:rsidRPr="0023124B">
        <w:t xml:space="preserve">  static </w:t>
      </w:r>
      <w:proofErr w:type="spellStart"/>
      <w:r w:rsidRPr="0023124B">
        <w:t>constexpr</w:t>
      </w:r>
      <w:proofErr w:type="spellEnd"/>
      <w:r w:rsidRPr="0023124B">
        <w:t xml:space="preserve"> int scale = 2;</w:t>
      </w:r>
    </w:p>
    <w:p w14:paraId="71446E1F" w14:textId="77777777" w:rsidR="00972BBB" w:rsidRPr="0023124B" w:rsidRDefault="00972BBB" w:rsidP="00972BBB">
      <w:pPr>
        <w:pStyle w:val="NoSpacing"/>
      </w:pPr>
      <w:r w:rsidRPr="0023124B">
        <w:t xml:space="preserve">  pair&lt;</w:t>
      </w:r>
      <w:proofErr w:type="spellStart"/>
      <w:r w:rsidRPr="0023124B">
        <w:t>flow_t</w:t>
      </w:r>
      <w:proofErr w:type="spellEnd"/>
      <w:r w:rsidRPr="0023124B">
        <w:t xml:space="preserve">, </w:t>
      </w:r>
      <w:proofErr w:type="spellStart"/>
      <w:r w:rsidRPr="0023124B">
        <w:t>cost_t</w:t>
      </w:r>
      <w:proofErr w:type="spellEnd"/>
      <w:r w:rsidRPr="0023124B">
        <w:t xml:space="preserve">&gt; </w:t>
      </w:r>
      <w:proofErr w:type="spellStart"/>
      <w:r w:rsidRPr="0023124B">
        <w:t>minCostMaxFlow</w:t>
      </w:r>
      <w:proofErr w:type="spellEnd"/>
      <w:r w:rsidRPr="0023124B">
        <w:t>() {</w:t>
      </w:r>
    </w:p>
    <w:p w14:paraId="69419997" w14:textId="77777777" w:rsidR="00972BBB" w:rsidRPr="0023124B" w:rsidRDefault="00972BBB" w:rsidP="00972BBB">
      <w:pPr>
        <w:pStyle w:val="NoSpacing"/>
      </w:pPr>
      <w:r w:rsidRPr="0023124B">
        <w:t xml:space="preserve">    </w:t>
      </w:r>
      <w:proofErr w:type="spellStart"/>
      <w:r w:rsidRPr="0023124B">
        <w:t>cost_t</w:t>
      </w:r>
      <w:proofErr w:type="spellEnd"/>
      <w:r w:rsidRPr="0023124B">
        <w:t xml:space="preserve"> </w:t>
      </w:r>
      <w:proofErr w:type="spellStart"/>
      <w:r w:rsidRPr="0023124B">
        <w:t>retCost</w:t>
      </w:r>
      <w:proofErr w:type="spellEnd"/>
      <w:r w:rsidRPr="0023124B">
        <w:t xml:space="preserve"> = 0;</w:t>
      </w:r>
    </w:p>
    <w:p w14:paraId="14AE194A" w14:textId="77777777" w:rsidR="00972BBB" w:rsidRPr="0023124B" w:rsidRDefault="00972BBB" w:rsidP="00972BBB">
      <w:pPr>
        <w:pStyle w:val="NoSpacing"/>
      </w:pPr>
      <w:r w:rsidRPr="0023124B">
        <w:t xml:space="preserve">    for(int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w:t>
      </w:r>
    </w:p>
    <w:p w14:paraId="760CE0C7" w14:textId="77777777" w:rsidR="00972BBB" w:rsidRPr="0023124B" w:rsidRDefault="00972BBB" w:rsidP="00972BBB">
      <w:pPr>
        <w:pStyle w:val="NoSpacing"/>
      </w:pPr>
      <w:r w:rsidRPr="0023124B">
        <w:t xml:space="preserve">      for(Edge &amp;e : G[</w:t>
      </w:r>
      <w:proofErr w:type="spellStart"/>
      <w:r w:rsidRPr="0023124B">
        <w:t>i</w:t>
      </w:r>
      <w:proofErr w:type="spellEnd"/>
      <w:r w:rsidRPr="0023124B">
        <w:t>])</w:t>
      </w:r>
    </w:p>
    <w:p w14:paraId="67183BA2" w14:textId="77777777" w:rsidR="00972BBB" w:rsidRPr="0023124B" w:rsidRDefault="00972BBB" w:rsidP="00972BBB">
      <w:pPr>
        <w:pStyle w:val="NoSpacing"/>
      </w:pPr>
      <w:r w:rsidRPr="0023124B">
        <w:t xml:space="preserve">        </w:t>
      </w:r>
      <w:proofErr w:type="spellStart"/>
      <w:r w:rsidRPr="0023124B">
        <w:t>retCost</w:t>
      </w:r>
      <w:proofErr w:type="spellEnd"/>
      <w:r w:rsidRPr="0023124B">
        <w:t xml:space="preserve"> += </w:t>
      </w:r>
      <w:proofErr w:type="spellStart"/>
      <w:r w:rsidRPr="0023124B">
        <w:t>e.c</w:t>
      </w:r>
      <w:proofErr w:type="spellEnd"/>
      <w:r w:rsidRPr="0023124B">
        <w:t xml:space="preserve"> * (</w:t>
      </w:r>
      <w:proofErr w:type="spellStart"/>
      <w:r w:rsidRPr="0023124B">
        <w:t>e.f</w:t>
      </w:r>
      <w:proofErr w:type="spellEnd"/>
      <w:r w:rsidRPr="0023124B">
        <w:t>);</w:t>
      </w:r>
    </w:p>
    <w:p w14:paraId="27B4B41C" w14:textId="77777777" w:rsidR="00972BBB" w:rsidRPr="0023124B" w:rsidRDefault="00972BBB" w:rsidP="00972BBB">
      <w:pPr>
        <w:pStyle w:val="NoSpacing"/>
      </w:pPr>
      <w:r w:rsidRPr="0023124B">
        <w:t xml:space="preserve">    //find </w:t>
      </w:r>
      <w:proofErr w:type="gramStart"/>
      <w:r w:rsidRPr="0023124B">
        <w:t>max-flow</w:t>
      </w:r>
      <w:proofErr w:type="gramEnd"/>
    </w:p>
    <w:p w14:paraId="5A6E4C1E" w14:textId="77777777" w:rsidR="00972BBB" w:rsidRPr="0023124B" w:rsidRDefault="00972BBB" w:rsidP="00972BBB">
      <w:pPr>
        <w:pStyle w:val="NoSpacing"/>
      </w:pPr>
      <w:r w:rsidRPr="0023124B">
        <w:t xml:space="preserve">    </w:t>
      </w:r>
      <w:proofErr w:type="spellStart"/>
      <w:r w:rsidRPr="0023124B">
        <w:t>flow_t</w:t>
      </w:r>
      <w:proofErr w:type="spellEnd"/>
      <w:r w:rsidRPr="0023124B">
        <w:t xml:space="preserve"> </w:t>
      </w:r>
      <w:proofErr w:type="spellStart"/>
      <w:r w:rsidRPr="0023124B">
        <w:t>retFlow</w:t>
      </w:r>
      <w:proofErr w:type="spellEnd"/>
      <w:r w:rsidRPr="0023124B">
        <w:t xml:space="preserve"> = </w:t>
      </w:r>
      <w:proofErr w:type="spellStart"/>
      <w:r w:rsidRPr="0023124B">
        <w:t>max_flow</w:t>
      </w:r>
      <w:proofErr w:type="spellEnd"/>
      <w:r w:rsidRPr="0023124B">
        <w:t>();</w:t>
      </w:r>
    </w:p>
    <w:p w14:paraId="546B12B5" w14:textId="77777777" w:rsidR="00972BBB" w:rsidRPr="0023124B" w:rsidRDefault="00972BBB" w:rsidP="00972BBB">
      <w:pPr>
        <w:pStyle w:val="NoSpacing"/>
      </w:pPr>
      <w:r w:rsidRPr="0023124B">
        <w:t xml:space="preserve">    </w:t>
      </w:r>
      <w:proofErr w:type="spellStart"/>
      <w:r w:rsidRPr="0023124B">
        <w:t>h.assign</w:t>
      </w:r>
      <w:proofErr w:type="spellEnd"/>
      <w:r w:rsidRPr="0023124B">
        <w:t>(N, 0);</w:t>
      </w:r>
    </w:p>
    <w:p w14:paraId="2AB9949A" w14:textId="77777777" w:rsidR="00972BBB" w:rsidRPr="0023124B" w:rsidRDefault="00972BBB" w:rsidP="00972BBB">
      <w:pPr>
        <w:pStyle w:val="NoSpacing"/>
      </w:pPr>
      <w:r w:rsidRPr="0023124B">
        <w:t xml:space="preserve">    </w:t>
      </w:r>
      <w:proofErr w:type="spellStart"/>
      <w:r w:rsidRPr="0023124B">
        <w:t>ex.assign</w:t>
      </w:r>
      <w:proofErr w:type="spellEnd"/>
      <w:r w:rsidRPr="0023124B">
        <w:t>(N, 0);</w:t>
      </w:r>
    </w:p>
    <w:p w14:paraId="2C86B289" w14:textId="77777777" w:rsidR="00972BBB" w:rsidRPr="0023124B" w:rsidRDefault="00972BBB" w:rsidP="00972BBB">
      <w:pPr>
        <w:pStyle w:val="NoSpacing"/>
      </w:pPr>
      <w:r w:rsidRPr="0023124B">
        <w:t xml:space="preserve">    </w:t>
      </w:r>
      <w:proofErr w:type="spellStart"/>
      <w:r w:rsidRPr="0023124B">
        <w:t>isq.assign</w:t>
      </w:r>
      <w:proofErr w:type="spellEnd"/>
      <w:r w:rsidRPr="0023124B">
        <w:t>(N, 0);</w:t>
      </w:r>
    </w:p>
    <w:p w14:paraId="467BFC66" w14:textId="77777777" w:rsidR="00972BBB" w:rsidRPr="0023124B" w:rsidRDefault="00972BBB" w:rsidP="00972BBB">
      <w:pPr>
        <w:pStyle w:val="NoSpacing"/>
      </w:pPr>
      <w:r w:rsidRPr="0023124B">
        <w:t xml:space="preserve">    </w:t>
      </w:r>
      <w:proofErr w:type="spellStart"/>
      <w:r w:rsidRPr="0023124B">
        <w:t>cur.assign</w:t>
      </w:r>
      <w:proofErr w:type="spellEnd"/>
      <w:r w:rsidRPr="0023124B">
        <w:t>(N, 0);</w:t>
      </w:r>
    </w:p>
    <w:p w14:paraId="1D8EAB99" w14:textId="77777777" w:rsidR="00972BBB" w:rsidRPr="0023124B" w:rsidRDefault="00972BBB" w:rsidP="00972BBB">
      <w:pPr>
        <w:pStyle w:val="NoSpacing"/>
      </w:pPr>
      <w:r w:rsidRPr="0023124B">
        <w:t xml:space="preserve">    queue&lt;int&gt; q;</w:t>
      </w:r>
    </w:p>
    <w:p w14:paraId="0559DE8F" w14:textId="77777777" w:rsidR="00972BBB" w:rsidRPr="0023124B" w:rsidRDefault="00972BBB" w:rsidP="00972BBB">
      <w:pPr>
        <w:pStyle w:val="NoSpacing"/>
      </w:pPr>
      <w:r w:rsidRPr="0023124B">
        <w:t xml:space="preserve">    for(; eps; eps &gt;&gt;= scale) {</w:t>
      </w:r>
    </w:p>
    <w:p w14:paraId="63BBBC7C" w14:textId="77777777" w:rsidR="00972BBB" w:rsidRPr="0023124B" w:rsidRDefault="00972BBB" w:rsidP="00972BBB">
      <w:pPr>
        <w:pStyle w:val="NoSpacing"/>
      </w:pPr>
      <w:r w:rsidRPr="0023124B">
        <w:t xml:space="preserve">      //refine</w:t>
      </w:r>
    </w:p>
    <w:p w14:paraId="343AC527" w14:textId="77777777" w:rsidR="00972BBB" w:rsidRPr="0023124B" w:rsidRDefault="00972BBB" w:rsidP="00972BBB">
      <w:pPr>
        <w:pStyle w:val="NoSpacing"/>
      </w:pPr>
      <w:r w:rsidRPr="0023124B">
        <w:t xml:space="preserve">      fill(</w:t>
      </w:r>
      <w:proofErr w:type="spellStart"/>
      <w:r w:rsidRPr="0023124B">
        <w:t>cur.begin</w:t>
      </w:r>
      <w:proofErr w:type="spellEnd"/>
      <w:r w:rsidRPr="0023124B">
        <w:t xml:space="preserve">(), </w:t>
      </w:r>
      <w:proofErr w:type="spellStart"/>
      <w:r w:rsidRPr="0023124B">
        <w:t>cur.end</w:t>
      </w:r>
      <w:proofErr w:type="spellEnd"/>
      <w:r w:rsidRPr="0023124B">
        <w:t>(), 0);</w:t>
      </w:r>
    </w:p>
    <w:p w14:paraId="4DAA366B" w14:textId="77777777" w:rsidR="00972BBB" w:rsidRPr="0023124B" w:rsidRDefault="00972BBB" w:rsidP="00972BBB">
      <w:pPr>
        <w:pStyle w:val="NoSpacing"/>
      </w:pPr>
      <w:r w:rsidRPr="0023124B">
        <w:t xml:space="preserve">      for(int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w:t>
      </w:r>
    </w:p>
    <w:p w14:paraId="15F68B21" w14:textId="77777777" w:rsidR="00972BBB" w:rsidRPr="0023124B" w:rsidRDefault="00972BBB" w:rsidP="00972BBB">
      <w:pPr>
        <w:pStyle w:val="NoSpacing"/>
      </w:pPr>
      <w:r w:rsidRPr="0023124B">
        <w:t xml:space="preserve">        for(auto &amp;e : G[</w:t>
      </w:r>
      <w:proofErr w:type="spellStart"/>
      <w:r w:rsidRPr="0023124B">
        <w:t>i</w:t>
      </w:r>
      <w:proofErr w:type="spellEnd"/>
      <w:r w:rsidRPr="0023124B">
        <w:t>])</w:t>
      </w:r>
    </w:p>
    <w:p w14:paraId="2E4425D0" w14:textId="77777777" w:rsidR="00972BBB" w:rsidRPr="0023124B" w:rsidRDefault="00972BBB" w:rsidP="00972BBB">
      <w:pPr>
        <w:pStyle w:val="NoSpacing"/>
      </w:pPr>
      <w:r w:rsidRPr="0023124B">
        <w:t xml:space="preserve">          if(h[</w:t>
      </w:r>
      <w:proofErr w:type="spellStart"/>
      <w:r w:rsidRPr="0023124B">
        <w:t>i</w:t>
      </w:r>
      <w:proofErr w:type="spellEnd"/>
      <w:r w:rsidRPr="0023124B">
        <w:t xml:space="preserve">] + </w:t>
      </w:r>
      <w:proofErr w:type="spellStart"/>
      <w:r w:rsidRPr="0023124B">
        <w:t>e.c</w:t>
      </w:r>
      <w:proofErr w:type="spellEnd"/>
      <w:r w:rsidRPr="0023124B">
        <w:t xml:space="preserve"> - h[e.to] &lt; 0 &amp;&amp; </w:t>
      </w:r>
      <w:proofErr w:type="spellStart"/>
      <w:r w:rsidRPr="0023124B">
        <w:t>e.f</w:t>
      </w:r>
      <w:proofErr w:type="spellEnd"/>
      <w:r w:rsidRPr="0023124B">
        <w:t xml:space="preserve">) push(e, </w:t>
      </w:r>
      <w:proofErr w:type="spellStart"/>
      <w:r w:rsidRPr="0023124B">
        <w:t>e.f</w:t>
      </w:r>
      <w:proofErr w:type="spellEnd"/>
      <w:r w:rsidRPr="0023124B">
        <w:t>);</w:t>
      </w:r>
    </w:p>
    <w:p w14:paraId="076B7894" w14:textId="77777777" w:rsidR="00972BBB" w:rsidRPr="0023124B" w:rsidRDefault="00972BBB" w:rsidP="00972BBB">
      <w:pPr>
        <w:pStyle w:val="NoSpacing"/>
      </w:pPr>
      <w:r w:rsidRPr="0023124B">
        <w:t xml:space="preserve">      for(int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 {</w:t>
      </w:r>
    </w:p>
    <w:p w14:paraId="40FD7B57" w14:textId="77777777" w:rsidR="00972BBB" w:rsidRPr="0023124B" w:rsidRDefault="00972BBB" w:rsidP="00972BBB">
      <w:pPr>
        <w:pStyle w:val="NoSpacing"/>
      </w:pPr>
      <w:r w:rsidRPr="0023124B">
        <w:t xml:space="preserve">        if(ex[</w:t>
      </w:r>
      <w:proofErr w:type="spellStart"/>
      <w:r w:rsidRPr="0023124B">
        <w:t>i</w:t>
      </w:r>
      <w:proofErr w:type="spellEnd"/>
      <w:r w:rsidRPr="0023124B">
        <w:t>] &gt; 0) {</w:t>
      </w:r>
    </w:p>
    <w:p w14:paraId="57718D93" w14:textId="77777777" w:rsidR="00972BBB" w:rsidRPr="0023124B" w:rsidRDefault="00972BBB" w:rsidP="00972BBB">
      <w:pPr>
        <w:pStyle w:val="NoSpacing"/>
      </w:pPr>
      <w:r w:rsidRPr="0023124B">
        <w:t xml:space="preserve">          </w:t>
      </w:r>
      <w:proofErr w:type="spellStart"/>
      <w:r w:rsidRPr="0023124B">
        <w:t>q.push</w:t>
      </w:r>
      <w:proofErr w:type="spellEnd"/>
      <w:r w:rsidRPr="0023124B">
        <w:t>(</w:t>
      </w:r>
      <w:proofErr w:type="spellStart"/>
      <w:r w:rsidRPr="0023124B">
        <w:t>i</w:t>
      </w:r>
      <w:proofErr w:type="spellEnd"/>
      <w:r w:rsidRPr="0023124B">
        <w:t>);</w:t>
      </w:r>
    </w:p>
    <w:p w14:paraId="3A51197E" w14:textId="77777777" w:rsidR="00972BBB" w:rsidRPr="0023124B" w:rsidRDefault="00972BBB" w:rsidP="00972BBB">
      <w:pPr>
        <w:pStyle w:val="NoSpacing"/>
      </w:pPr>
      <w:r w:rsidRPr="0023124B">
        <w:t xml:space="preserve">          </w:t>
      </w:r>
      <w:proofErr w:type="spellStart"/>
      <w:r w:rsidRPr="0023124B">
        <w:t>isq</w:t>
      </w:r>
      <w:proofErr w:type="spellEnd"/>
      <w:r w:rsidRPr="0023124B">
        <w:t>[</w:t>
      </w:r>
      <w:proofErr w:type="spellStart"/>
      <w:r w:rsidRPr="0023124B">
        <w:t>i</w:t>
      </w:r>
      <w:proofErr w:type="spellEnd"/>
      <w:r w:rsidRPr="0023124B">
        <w:t>] = 1;</w:t>
      </w:r>
    </w:p>
    <w:p w14:paraId="544BCF7D" w14:textId="77777777" w:rsidR="00972BBB" w:rsidRPr="0023124B" w:rsidRDefault="00972BBB" w:rsidP="00972BBB">
      <w:pPr>
        <w:pStyle w:val="NoSpacing"/>
      </w:pPr>
      <w:r w:rsidRPr="0023124B">
        <w:t xml:space="preserve">        }</w:t>
      </w:r>
    </w:p>
    <w:p w14:paraId="7B63CAA5" w14:textId="77777777" w:rsidR="00972BBB" w:rsidRPr="0023124B" w:rsidRDefault="00972BBB" w:rsidP="00972BBB">
      <w:pPr>
        <w:pStyle w:val="NoSpacing"/>
      </w:pPr>
      <w:r w:rsidRPr="0023124B">
        <w:t xml:space="preserve">      }</w:t>
      </w:r>
    </w:p>
    <w:p w14:paraId="3E620CC9" w14:textId="77777777" w:rsidR="00972BBB" w:rsidRPr="0023124B" w:rsidRDefault="00972BBB" w:rsidP="00972BBB">
      <w:pPr>
        <w:pStyle w:val="NoSpacing"/>
      </w:pPr>
      <w:r w:rsidRPr="0023124B">
        <w:t xml:space="preserve">      // make flow feasible</w:t>
      </w:r>
    </w:p>
    <w:p w14:paraId="529143C6" w14:textId="77777777" w:rsidR="00972BBB" w:rsidRPr="0023124B" w:rsidRDefault="00972BBB" w:rsidP="00972BBB">
      <w:pPr>
        <w:pStyle w:val="NoSpacing"/>
      </w:pPr>
      <w:r w:rsidRPr="0023124B">
        <w:t xml:space="preserve">      while(!</w:t>
      </w:r>
      <w:proofErr w:type="spellStart"/>
      <w:r w:rsidRPr="0023124B">
        <w:t>q.empty</w:t>
      </w:r>
      <w:proofErr w:type="spellEnd"/>
      <w:r w:rsidRPr="0023124B">
        <w:t>()) {</w:t>
      </w:r>
    </w:p>
    <w:p w14:paraId="29E1EB15" w14:textId="77777777" w:rsidR="00972BBB" w:rsidRPr="0023124B" w:rsidRDefault="00972BBB" w:rsidP="00972BBB">
      <w:pPr>
        <w:pStyle w:val="NoSpacing"/>
      </w:pPr>
      <w:r w:rsidRPr="0023124B">
        <w:t xml:space="preserve">        int u = </w:t>
      </w:r>
      <w:proofErr w:type="spellStart"/>
      <w:r w:rsidRPr="0023124B">
        <w:t>q.front</w:t>
      </w:r>
      <w:proofErr w:type="spellEnd"/>
      <w:r w:rsidRPr="0023124B">
        <w:t>();</w:t>
      </w:r>
    </w:p>
    <w:p w14:paraId="5B044A89" w14:textId="77777777" w:rsidR="00972BBB" w:rsidRPr="0023124B" w:rsidRDefault="00972BBB" w:rsidP="00972BBB">
      <w:pPr>
        <w:pStyle w:val="NoSpacing"/>
      </w:pPr>
      <w:r w:rsidRPr="0023124B">
        <w:t xml:space="preserve">        </w:t>
      </w:r>
      <w:proofErr w:type="spellStart"/>
      <w:r w:rsidRPr="0023124B">
        <w:t>q.pop</w:t>
      </w:r>
      <w:proofErr w:type="spellEnd"/>
      <w:r w:rsidRPr="0023124B">
        <w:t>();</w:t>
      </w:r>
    </w:p>
    <w:p w14:paraId="4EAC55AA" w14:textId="77777777" w:rsidR="00972BBB" w:rsidRPr="0023124B" w:rsidRDefault="00972BBB" w:rsidP="00972BBB">
      <w:pPr>
        <w:pStyle w:val="NoSpacing"/>
      </w:pPr>
      <w:r w:rsidRPr="0023124B">
        <w:t xml:space="preserve">        </w:t>
      </w:r>
      <w:proofErr w:type="spellStart"/>
      <w:r w:rsidRPr="0023124B">
        <w:t>isq</w:t>
      </w:r>
      <w:proofErr w:type="spellEnd"/>
      <w:r w:rsidRPr="0023124B">
        <w:t>[u] = 0;</w:t>
      </w:r>
    </w:p>
    <w:p w14:paraId="445F4A2D" w14:textId="77777777" w:rsidR="00972BBB" w:rsidRPr="0023124B" w:rsidRDefault="00972BBB" w:rsidP="00972BBB">
      <w:pPr>
        <w:pStyle w:val="NoSpacing"/>
      </w:pPr>
      <w:r w:rsidRPr="0023124B">
        <w:t xml:space="preserve">        while(ex[u] &gt; 0) {</w:t>
      </w:r>
    </w:p>
    <w:p w14:paraId="16AD7E03" w14:textId="77777777" w:rsidR="00972BBB" w:rsidRPr="0023124B" w:rsidRDefault="00972BBB" w:rsidP="00972BBB">
      <w:pPr>
        <w:pStyle w:val="NoSpacing"/>
      </w:pPr>
      <w:r w:rsidRPr="0023124B">
        <w:t xml:space="preserve">          if(cur[u] == G[u].size())</w:t>
      </w:r>
    </w:p>
    <w:p w14:paraId="18C7EE84" w14:textId="77777777" w:rsidR="00972BBB" w:rsidRPr="0023124B" w:rsidRDefault="00972BBB" w:rsidP="00972BBB">
      <w:pPr>
        <w:pStyle w:val="NoSpacing"/>
      </w:pPr>
      <w:r w:rsidRPr="0023124B">
        <w:t xml:space="preserve">            relabel(u);</w:t>
      </w:r>
    </w:p>
    <w:p w14:paraId="491604FC" w14:textId="77777777" w:rsidR="00972BBB" w:rsidRPr="0023124B" w:rsidRDefault="00972BBB" w:rsidP="00972BBB">
      <w:pPr>
        <w:pStyle w:val="NoSpacing"/>
      </w:pPr>
      <w:r w:rsidRPr="0023124B">
        <w:t xml:space="preserve">          for(unsigned int &amp;</w:t>
      </w:r>
      <w:proofErr w:type="spellStart"/>
      <w:r w:rsidRPr="0023124B">
        <w:t>i</w:t>
      </w:r>
      <w:proofErr w:type="spellEnd"/>
      <w:r w:rsidRPr="0023124B">
        <w:t xml:space="preserve"> = cur[u], </w:t>
      </w:r>
      <w:proofErr w:type="spellStart"/>
      <w:r w:rsidRPr="0023124B">
        <w:t>max_i</w:t>
      </w:r>
      <w:proofErr w:type="spellEnd"/>
      <w:r w:rsidRPr="0023124B">
        <w:t xml:space="preserve"> = G[u].size(); </w:t>
      </w:r>
      <w:proofErr w:type="spellStart"/>
      <w:r w:rsidRPr="0023124B">
        <w:t>i</w:t>
      </w:r>
      <w:proofErr w:type="spellEnd"/>
      <w:r w:rsidRPr="0023124B">
        <w:t xml:space="preserve"> &lt; </w:t>
      </w:r>
      <w:proofErr w:type="spellStart"/>
      <w:r w:rsidRPr="0023124B">
        <w:t>max_i</w:t>
      </w:r>
      <w:proofErr w:type="spellEnd"/>
      <w:r w:rsidRPr="0023124B">
        <w:t>; ++</w:t>
      </w:r>
      <w:proofErr w:type="spellStart"/>
      <w:r w:rsidRPr="0023124B">
        <w:t>i</w:t>
      </w:r>
      <w:proofErr w:type="spellEnd"/>
      <w:r w:rsidRPr="0023124B">
        <w:t>) {</w:t>
      </w:r>
    </w:p>
    <w:p w14:paraId="6CCA18E0" w14:textId="77777777" w:rsidR="00972BBB" w:rsidRPr="0023124B" w:rsidRDefault="00972BBB" w:rsidP="00972BBB">
      <w:pPr>
        <w:pStyle w:val="NoSpacing"/>
      </w:pPr>
      <w:r w:rsidRPr="0023124B">
        <w:t xml:space="preserve">            Edge &amp;e = G[u][</w:t>
      </w:r>
      <w:proofErr w:type="spellStart"/>
      <w:r w:rsidRPr="0023124B">
        <w:t>i</w:t>
      </w:r>
      <w:proofErr w:type="spellEnd"/>
      <w:r w:rsidRPr="0023124B">
        <w:t>];</w:t>
      </w:r>
    </w:p>
    <w:p w14:paraId="202947B5" w14:textId="77777777" w:rsidR="00972BBB" w:rsidRPr="0023124B" w:rsidRDefault="00972BBB" w:rsidP="00972BBB">
      <w:pPr>
        <w:pStyle w:val="NoSpacing"/>
      </w:pPr>
      <w:r w:rsidRPr="0023124B">
        <w:t xml:space="preserve">            if(h[u] + </w:t>
      </w:r>
      <w:proofErr w:type="spellStart"/>
      <w:r w:rsidRPr="0023124B">
        <w:t>e.c</w:t>
      </w:r>
      <w:proofErr w:type="spellEnd"/>
      <w:r w:rsidRPr="0023124B">
        <w:t xml:space="preserve"> - h[e.to] &lt; 0) {</w:t>
      </w:r>
    </w:p>
    <w:p w14:paraId="6AB0A7D1" w14:textId="77777777" w:rsidR="00972BBB" w:rsidRPr="0023124B" w:rsidRDefault="00972BBB" w:rsidP="00972BBB">
      <w:pPr>
        <w:pStyle w:val="NoSpacing"/>
      </w:pPr>
      <w:r w:rsidRPr="0023124B">
        <w:t xml:space="preserve">              push(e, ex[u]);</w:t>
      </w:r>
    </w:p>
    <w:p w14:paraId="1622FE8E" w14:textId="77777777" w:rsidR="00972BBB" w:rsidRPr="0023124B" w:rsidRDefault="00972BBB" w:rsidP="00972BBB">
      <w:pPr>
        <w:pStyle w:val="NoSpacing"/>
      </w:pPr>
      <w:r w:rsidRPr="0023124B">
        <w:t xml:space="preserve">              if(ex[e.to] &gt; 0 &amp;&amp; </w:t>
      </w:r>
      <w:proofErr w:type="spellStart"/>
      <w:r w:rsidRPr="0023124B">
        <w:t>isq</w:t>
      </w:r>
      <w:proofErr w:type="spellEnd"/>
      <w:r w:rsidRPr="0023124B">
        <w:t>[e.to] == 0) {</w:t>
      </w:r>
    </w:p>
    <w:p w14:paraId="578C4A34" w14:textId="77777777" w:rsidR="00972BBB" w:rsidRPr="0023124B" w:rsidRDefault="00972BBB" w:rsidP="00972BBB">
      <w:pPr>
        <w:pStyle w:val="NoSpacing"/>
      </w:pPr>
      <w:r w:rsidRPr="0023124B">
        <w:t xml:space="preserve">                </w:t>
      </w:r>
      <w:proofErr w:type="spellStart"/>
      <w:r w:rsidRPr="0023124B">
        <w:t>q.push</w:t>
      </w:r>
      <w:proofErr w:type="spellEnd"/>
      <w:r w:rsidRPr="0023124B">
        <w:t>(e.to);</w:t>
      </w:r>
    </w:p>
    <w:p w14:paraId="3C0784B5" w14:textId="77777777" w:rsidR="00972BBB" w:rsidRPr="0023124B" w:rsidRDefault="00972BBB" w:rsidP="00972BBB">
      <w:pPr>
        <w:pStyle w:val="NoSpacing"/>
      </w:pPr>
      <w:r w:rsidRPr="0023124B">
        <w:t xml:space="preserve">                </w:t>
      </w:r>
      <w:proofErr w:type="spellStart"/>
      <w:r w:rsidRPr="0023124B">
        <w:t>isq</w:t>
      </w:r>
      <w:proofErr w:type="spellEnd"/>
      <w:r w:rsidRPr="0023124B">
        <w:t>[e.to] = 1;</w:t>
      </w:r>
    </w:p>
    <w:p w14:paraId="077AE91A" w14:textId="77777777" w:rsidR="00972BBB" w:rsidRPr="0023124B" w:rsidRDefault="00972BBB" w:rsidP="00972BBB">
      <w:pPr>
        <w:pStyle w:val="NoSpacing"/>
      </w:pPr>
      <w:r w:rsidRPr="0023124B">
        <w:t xml:space="preserve">              }</w:t>
      </w:r>
    </w:p>
    <w:p w14:paraId="114D39A7" w14:textId="77777777" w:rsidR="00972BBB" w:rsidRPr="0023124B" w:rsidRDefault="00972BBB" w:rsidP="00972BBB">
      <w:pPr>
        <w:pStyle w:val="NoSpacing"/>
      </w:pPr>
      <w:r w:rsidRPr="0023124B">
        <w:t xml:space="preserve">              if(ex[u] == 0) break;</w:t>
      </w:r>
    </w:p>
    <w:p w14:paraId="5AA97FC7" w14:textId="77777777" w:rsidR="00972BBB" w:rsidRPr="0023124B" w:rsidRDefault="00972BBB" w:rsidP="00972BBB">
      <w:pPr>
        <w:pStyle w:val="NoSpacing"/>
      </w:pPr>
      <w:r w:rsidRPr="0023124B">
        <w:t xml:space="preserve">            }</w:t>
      </w:r>
    </w:p>
    <w:p w14:paraId="3397D367" w14:textId="77777777" w:rsidR="00972BBB" w:rsidRPr="0023124B" w:rsidRDefault="00972BBB" w:rsidP="00972BBB">
      <w:pPr>
        <w:pStyle w:val="NoSpacing"/>
      </w:pPr>
      <w:r w:rsidRPr="0023124B">
        <w:t xml:space="preserve">          }</w:t>
      </w:r>
    </w:p>
    <w:p w14:paraId="6295F5A6" w14:textId="77777777" w:rsidR="00972BBB" w:rsidRPr="0023124B" w:rsidRDefault="00972BBB" w:rsidP="00972BBB">
      <w:pPr>
        <w:pStyle w:val="NoSpacing"/>
      </w:pPr>
      <w:r w:rsidRPr="0023124B">
        <w:t xml:space="preserve">        }</w:t>
      </w:r>
    </w:p>
    <w:p w14:paraId="2DFDDC57" w14:textId="77777777" w:rsidR="00972BBB" w:rsidRPr="0023124B" w:rsidRDefault="00972BBB" w:rsidP="00972BBB">
      <w:pPr>
        <w:pStyle w:val="NoSpacing"/>
      </w:pPr>
      <w:r w:rsidRPr="0023124B">
        <w:t xml:space="preserve">      }</w:t>
      </w:r>
    </w:p>
    <w:p w14:paraId="7EFAB2D2" w14:textId="77777777" w:rsidR="00972BBB" w:rsidRPr="0023124B" w:rsidRDefault="00972BBB" w:rsidP="00972BBB">
      <w:pPr>
        <w:pStyle w:val="NoSpacing"/>
      </w:pPr>
      <w:r w:rsidRPr="0023124B">
        <w:t xml:space="preserve">      if(eps &gt; 1 &amp;&amp; eps &gt;&gt; scale == 0) {</w:t>
      </w:r>
    </w:p>
    <w:p w14:paraId="72AB0B7C" w14:textId="77777777" w:rsidR="00972BBB" w:rsidRPr="0023124B" w:rsidRDefault="00972BBB" w:rsidP="00972BBB">
      <w:pPr>
        <w:pStyle w:val="NoSpacing"/>
      </w:pPr>
      <w:r w:rsidRPr="0023124B">
        <w:t xml:space="preserve">        eps = 1 &lt;&lt; scale;</w:t>
      </w:r>
    </w:p>
    <w:p w14:paraId="26E49526" w14:textId="77777777" w:rsidR="00972BBB" w:rsidRPr="0023124B" w:rsidRDefault="00972BBB" w:rsidP="00972BBB">
      <w:pPr>
        <w:pStyle w:val="NoSpacing"/>
      </w:pPr>
      <w:r w:rsidRPr="0023124B">
        <w:t xml:space="preserve">      }</w:t>
      </w:r>
    </w:p>
    <w:p w14:paraId="2A3AAB72" w14:textId="77777777" w:rsidR="00972BBB" w:rsidRPr="0023124B" w:rsidRDefault="00972BBB" w:rsidP="00972BBB">
      <w:pPr>
        <w:pStyle w:val="NoSpacing"/>
      </w:pPr>
      <w:r w:rsidRPr="0023124B">
        <w:t xml:space="preserve">    }</w:t>
      </w:r>
    </w:p>
    <w:p w14:paraId="27D009AF" w14:textId="77777777" w:rsidR="00972BBB" w:rsidRPr="0023124B" w:rsidRDefault="00972BBB" w:rsidP="00972BBB">
      <w:pPr>
        <w:pStyle w:val="NoSpacing"/>
      </w:pPr>
      <w:r w:rsidRPr="0023124B">
        <w:t xml:space="preserve">    for(int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 {</w:t>
      </w:r>
    </w:p>
    <w:p w14:paraId="73104D2C" w14:textId="77777777" w:rsidR="00972BBB" w:rsidRPr="0023124B" w:rsidRDefault="00972BBB" w:rsidP="00972BBB">
      <w:pPr>
        <w:pStyle w:val="NoSpacing"/>
      </w:pPr>
      <w:r w:rsidRPr="0023124B">
        <w:t xml:space="preserve">      for(Edge &amp;e : G[</w:t>
      </w:r>
      <w:proofErr w:type="spellStart"/>
      <w:r w:rsidRPr="0023124B">
        <w:t>i</w:t>
      </w:r>
      <w:proofErr w:type="spellEnd"/>
      <w:r w:rsidRPr="0023124B">
        <w:t>]) {</w:t>
      </w:r>
    </w:p>
    <w:p w14:paraId="536D7F94" w14:textId="77777777" w:rsidR="00972BBB" w:rsidRPr="0023124B" w:rsidRDefault="00972BBB" w:rsidP="00972BBB">
      <w:pPr>
        <w:pStyle w:val="NoSpacing"/>
      </w:pPr>
      <w:r w:rsidRPr="0023124B">
        <w:t xml:space="preserve">        </w:t>
      </w:r>
      <w:proofErr w:type="spellStart"/>
      <w:r w:rsidRPr="0023124B">
        <w:t>retCost</w:t>
      </w:r>
      <w:proofErr w:type="spellEnd"/>
      <w:r w:rsidRPr="0023124B">
        <w:t xml:space="preserve"> -= </w:t>
      </w:r>
      <w:proofErr w:type="spellStart"/>
      <w:r w:rsidRPr="0023124B">
        <w:t>e.c</w:t>
      </w:r>
      <w:proofErr w:type="spellEnd"/>
      <w:r w:rsidRPr="0023124B">
        <w:t xml:space="preserve"> * (</w:t>
      </w:r>
      <w:proofErr w:type="spellStart"/>
      <w:r w:rsidRPr="0023124B">
        <w:t>e.f</w:t>
      </w:r>
      <w:proofErr w:type="spellEnd"/>
      <w:r w:rsidRPr="0023124B">
        <w:t>);</w:t>
      </w:r>
    </w:p>
    <w:p w14:paraId="2AC42E81" w14:textId="77777777" w:rsidR="00972BBB" w:rsidRPr="0023124B" w:rsidRDefault="00972BBB" w:rsidP="00972BBB">
      <w:pPr>
        <w:pStyle w:val="NoSpacing"/>
      </w:pPr>
      <w:r w:rsidRPr="0023124B">
        <w:t xml:space="preserve">      }</w:t>
      </w:r>
    </w:p>
    <w:p w14:paraId="4338C741" w14:textId="77777777" w:rsidR="00972BBB" w:rsidRPr="0023124B" w:rsidRDefault="00972BBB" w:rsidP="00972BBB">
      <w:pPr>
        <w:pStyle w:val="NoSpacing"/>
      </w:pPr>
      <w:r w:rsidRPr="0023124B">
        <w:t xml:space="preserve">    }</w:t>
      </w:r>
    </w:p>
    <w:p w14:paraId="7440F1E2" w14:textId="77777777" w:rsidR="00972BBB" w:rsidRPr="0023124B" w:rsidRDefault="00972BBB" w:rsidP="00972BBB">
      <w:pPr>
        <w:pStyle w:val="NoSpacing"/>
      </w:pPr>
      <w:r w:rsidRPr="0023124B">
        <w:t xml:space="preserve">    return </w:t>
      </w:r>
      <w:proofErr w:type="spellStart"/>
      <w:r w:rsidRPr="0023124B">
        <w:t>make_pair</w:t>
      </w:r>
      <w:proofErr w:type="spellEnd"/>
      <w:r w:rsidRPr="0023124B">
        <w:t>(</w:t>
      </w:r>
      <w:proofErr w:type="spellStart"/>
      <w:r w:rsidRPr="0023124B">
        <w:t>retFlow</w:t>
      </w:r>
      <w:proofErr w:type="spellEnd"/>
      <w:r w:rsidRPr="0023124B">
        <w:t xml:space="preserve">, </w:t>
      </w:r>
      <w:proofErr w:type="spellStart"/>
      <w:r w:rsidRPr="0023124B">
        <w:t>retCost</w:t>
      </w:r>
      <w:proofErr w:type="spellEnd"/>
      <w:r w:rsidRPr="0023124B">
        <w:t xml:space="preserve"> / 2 / N);</w:t>
      </w:r>
    </w:p>
    <w:p w14:paraId="7A8C732B" w14:textId="77777777" w:rsidR="00972BBB" w:rsidRPr="0023124B" w:rsidRDefault="00972BBB" w:rsidP="00972BBB">
      <w:pPr>
        <w:pStyle w:val="NoSpacing"/>
      </w:pPr>
      <w:r w:rsidRPr="0023124B">
        <w:t xml:space="preserve">  }</w:t>
      </w:r>
    </w:p>
    <w:p w14:paraId="792B336D" w14:textId="77777777" w:rsidR="00972BBB" w:rsidRPr="0023124B" w:rsidRDefault="00972BBB" w:rsidP="00972BBB">
      <w:pPr>
        <w:pStyle w:val="NoSpacing"/>
      </w:pPr>
      <w:r w:rsidRPr="0023124B">
        <w:t xml:space="preserve">  </w:t>
      </w:r>
      <w:proofErr w:type="spellStart"/>
      <w:r w:rsidRPr="0023124B">
        <w:t>flow_t</w:t>
      </w:r>
      <w:proofErr w:type="spellEnd"/>
      <w:r w:rsidRPr="0023124B">
        <w:t xml:space="preserve"> </w:t>
      </w:r>
      <w:proofErr w:type="spellStart"/>
      <w:r w:rsidRPr="0023124B">
        <w:t>getFlow</w:t>
      </w:r>
      <w:proofErr w:type="spellEnd"/>
      <w:r w:rsidRPr="0023124B">
        <w:t>(Edge const &amp;e) {</w:t>
      </w:r>
    </w:p>
    <w:p w14:paraId="0960D1B7" w14:textId="77777777" w:rsidR="00972BBB" w:rsidRPr="0023124B" w:rsidRDefault="00972BBB" w:rsidP="00972BBB">
      <w:pPr>
        <w:pStyle w:val="NoSpacing"/>
      </w:pPr>
      <w:r w:rsidRPr="0023124B">
        <w:t xml:space="preserve">    return G[e.to][</w:t>
      </w:r>
      <w:proofErr w:type="spellStart"/>
      <w:r w:rsidRPr="0023124B">
        <w:t>e.rev</w:t>
      </w:r>
      <w:proofErr w:type="spellEnd"/>
      <w:r w:rsidRPr="0023124B">
        <w:t>].f;</w:t>
      </w:r>
    </w:p>
    <w:p w14:paraId="625A095C" w14:textId="77777777" w:rsidR="00972BBB" w:rsidRPr="0023124B" w:rsidRDefault="00972BBB" w:rsidP="00972BBB">
      <w:pPr>
        <w:pStyle w:val="NoSpacing"/>
      </w:pPr>
      <w:r w:rsidRPr="0023124B">
        <w:t xml:space="preserve">  }</w:t>
      </w:r>
    </w:p>
    <w:p w14:paraId="465F91C3" w14:textId="7A071401" w:rsidR="00972BBB" w:rsidRPr="00972BBB" w:rsidRDefault="00972BBB" w:rsidP="00972BBB">
      <w:pPr>
        <w:pStyle w:val="NoSpacing"/>
      </w:pPr>
      <w:r w:rsidRPr="0023124B">
        <w:t>};</w:t>
      </w:r>
    </w:p>
    <w:p w14:paraId="73065E44" w14:textId="677EE9B1" w:rsidR="00B00866" w:rsidRDefault="00B00866" w:rsidP="00B00866">
      <w:pPr>
        <w:pStyle w:val="Heading2"/>
      </w:pPr>
      <w:bookmarkStart w:id="64" w:name="_Toc160308608"/>
      <w:r>
        <w:t>Hopcroft-Karp</w:t>
      </w:r>
      <w:bookmarkEnd w:id="64"/>
    </w:p>
    <w:p w14:paraId="56EC285B" w14:textId="1B5D97C1" w:rsidR="00B00866" w:rsidRPr="00B00866" w:rsidRDefault="00B00866" w:rsidP="00B00866">
      <w:r>
        <w:t>// Gets maximum bipartite matching</w:t>
      </w:r>
    </w:p>
    <w:p w14:paraId="55194164" w14:textId="77777777" w:rsidR="00B00866" w:rsidRPr="0023124B" w:rsidRDefault="00B00866" w:rsidP="00B00866">
      <w:pPr>
        <w:pStyle w:val="NoSpacing"/>
      </w:pPr>
      <w:r w:rsidRPr="0023124B">
        <w:t xml:space="preserve">struct </w:t>
      </w:r>
      <w:proofErr w:type="spellStart"/>
      <w:r w:rsidRPr="0023124B">
        <w:t>HopcroftKarp</w:t>
      </w:r>
      <w:proofErr w:type="spellEnd"/>
      <w:r w:rsidRPr="0023124B">
        <w:t xml:space="preserve"> {</w:t>
      </w:r>
    </w:p>
    <w:p w14:paraId="44EE8586" w14:textId="77777777" w:rsidR="00B00866" w:rsidRPr="0023124B" w:rsidRDefault="00B00866" w:rsidP="00B00866">
      <w:pPr>
        <w:pStyle w:val="NoSpacing"/>
      </w:pPr>
      <w:r w:rsidRPr="0023124B">
        <w:t xml:space="preserve">    vector&lt;int&gt; </w:t>
      </w:r>
      <w:proofErr w:type="spellStart"/>
      <w:r w:rsidRPr="0023124B">
        <w:t>leftMatch</w:t>
      </w:r>
      <w:proofErr w:type="spellEnd"/>
      <w:r w:rsidRPr="0023124B">
        <w:t xml:space="preserve">, </w:t>
      </w:r>
      <w:proofErr w:type="spellStart"/>
      <w:r w:rsidRPr="0023124B">
        <w:t>rightMatch</w:t>
      </w:r>
      <w:proofErr w:type="spellEnd"/>
      <w:r w:rsidRPr="0023124B">
        <w:t xml:space="preserve">, </w:t>
      </w:r>
      <w:proofErr w:type="spellStart"/>
      <w:r w:rsidRPr="0023124B">
        <w:t>dist</w:t>
      </w:r>
      <w:proofErr w:type="spellEnd"/>
      <w:r w:rsidRPr="0023124B">
        <w:t>, cur;</w:t>
      </w:r>
    </w:p>
    <w:p w14:paraId="0D854A9D" w14:textId="77777777" w:rsidR="00B00866" w:rsidRPr="0023124B" w:rsidRDefault="00B00866" w:rsidP="00B00866">
      <w:pPr>
        <w:pStyle w:val="NoSpacing"/>
      </w:pPr>
      <w:r w:rsidRPr="0023124B">
        <w:t xml:space="preserve">    vector&lt;vector&lt;int&gt; &gt; a;</w:t>
      </w:r>
    </w:p>
    <w:p w14:paraId="4D8C0FD9" w14:textId="77777777" w:rsidR="00B00866" w:rsidRPr="0023124B" w:rsidRDefault="00B00866" w:rsidP="00B00866">
      <w:pPr>
        <w:pStyle w:val="NoSpacing"/>
      </w:pPr>
      <w:r w:rsidRPr="0023124B">
        <w:t xml:space="preserve">    int n, m;</w:t>
      </w:r>
    </w:p>
    <w:p w14:paraId="1148D51F" w14:textId="77777777" w:rsidR="00B00866" w:rsidRPr="0023124B" w:rsidRDefault="00B00866" w:rsidP="00B00866">
      <w:pPr>
        <w:pStyle w:val="NoSpacing"/>
      </w:pPr>
    </w:p>
    <w:p w14:paraId="3224BF35" w14:textId="77777777" w:rsidR="00B00866" w:rsidRPr="0023124B" w:rsidRDefault="00B00866" w:rsidP="00B00866">
      <w:pPr>
        <w:pStyle w:val="NoSpacing"/>
      </w:pPr>
      <w:r w:rsidRPr="0023124B">
        <w:t xml:space="preserve">    </w:t>
      </w:r>
      <w:proofErr w:type="spellStart"/>
      <w:r w:rsidRPr="0023124B">
        <w:t>HopcroftKarp</w:t>
      </w:r>
      <w:proofErr w:type="spellEnd"/>
      <w:r w:rsidRPr="0023124B">
        <w:t>() {}</w:t>
      </w:r>
    </w:p>
    <w:p w14:paraId="46C82FE4" w14:textId="77777777" w:rsidR="00B00866" w:rsidRPr="0023124B" w:rsidRDefault="00B00866" w:rsidP="00B00866">
      <w:pPr>
        <w:pStyle w:val="NoSpacing"/>
      </w:pPr>
    </w:p>
    <w:p w14:paraId="08E21D4A" w14:textId="77777777" w:rsidR="00B00866" w:rsidRPr="0023124B" w:rsidRDefault="00B00866" w:rsidP="00B00866">
      <w:pPr>
        <w:pStyle w:val="NoSpacing"/>
      </w:pPr>
      <w:r w:rsidRPr="0023124B">
        <w:t xml:space="preserve">    </w:t>
      </w:r>
      <w:proofErr w:type="spellStart"/>
      <w:r w:rsidRPr="0023124B">
        <w:t>HopcroftKarp</w:t>
      </w:r>
      <w:proofErr w:type="spellEnd"/>
      <w:r w:rsidRPr="0023124B">
        <w:t>(int n, int m) {</w:t>
      </w:r>
    </w:p>
    <w:p w14:paraId="658A6317" w14:textId="77777777" w:rsidR="00B00866" w:rsidRPr="0023124B" w:rsidRDefault="00B00866" w:rsidP="00B00866">
      <w:pPr>
        <w:pStyle w:val="NoSpacing"/>
      </w:pPr>
      <w:r w:rsidRPr="0023124B">
        <w:t xml:space="preserve">        this-&gt;n = n;</w:t>
      </w:r>
    </w:p>
    <w:p w14:paraId="090866F0" w14:textId="77777777" w:rsidR="00B00866" w:rsidRPr="0023124B" w:rsidRDefault="00B00866" w:rsidP="00B00866">
      <w:pPr>
        <w:pStyle w:val="NoSpacing"/>
      </w:pPr>
      <w:r w:rsidRPr="0023124B">
        <w:t xml:space="preserve">        this-&gt;m = m;</w:t>
      </w:r>
    </w:p>
    <w:p w14:paraId="2261C926" w14:textId="77777777" w:rsidR="00B00866" w:rsidRPr="0023124B" w:rsidRDefault="00B00866" w:rsidP="00B00866">
      <w:pPr>
        <w:pStyle w:val="NoSpacing"/>
      </w:pPr>
      <w:r w:rsidRPr="0023124B">
        <w:t xml:space="preserve">        a = vector&lt;vector&lt;int&gt; &gt;(n);</w:t>
      </w:r>
    </w:p>
    <w:p w14:paraId="1C6E86FB" w14:textId="77777777" w:rsidR="00B00866" w:rsidRPr="0023124B" w:rsidRDefault="00B00866" w:rsidP="00B00866">
      <w:pPr>
        <w:pStyle w:val="NoSpacing"/>
      </w:pPr>
      <w:r w:rsidRPr="0023124B">
        <w:t xml:space="preserve">        </w:t>
      </w:r>
      <w:proofErr w:type="spellStart"/>
      <w:r w:rsidRPr="0023124B">
        <w:t>leftMatch</w:t>
      </w:r>
      <w:proofErr w:type="spellEnd"/>
      <w:r w:rsidRPr="0023124B">
        <w:t xml:space="preserve"> = vector&lt;int&gt;(m, -1);</w:t>
      </w:r>
    </w:p>
    <w:p w14:paraId="573D0C4C" w14:textId="77777777" w:rsidR="00B00866" w:rsidRPr="0023124B" w:rsidRDefault="00B00866" w:rsidP="00B00866">
      <w:pPr>
        <w:pStyle w:val="NoSpacing"/>
      </w:pPr>
      <w:r w:rsidRPr="0023124B">
        <w:t xml:space="preserve">        </w:t>
      </w:r>
      <w:proofErr w:type="spellStart"/>
      <w:r w:rsidRPr="0023124B">
        <w:t>rightMatch</w:t>
      </w:r>
      <w:proofErr w:type="spellEnd"/>
      <w:r w:rsidRPr="0023124B">
        <w:t xml:space="preserve"> = vector&lt;int&gt;(n, -1);</w:t>
      </w:r>
    </w:p>
    <w:p w14:paraId="5C0D9387" w14:textId="77777777" w:rsidR="00B00866" w:rsidRPr="0023124B" w:rsidRDefault="00B00866" w:rsidP="00B00866">
      <w:pPr>
        <w:pStyle w:val="NoSpacing"/>
      </w:pPr>
      <w:r w:rsidRPr="0023124B">
        <w:t xml:space="preserve">        </w:t>
      </w:r>
      <w:proofErr w:type="spellStart"/>
      <w:r w:rsidRPr="0023124B">
        <w:t>dist</w:t>
      </w:r>
      <w:proofErr w:type="spellEnd"/>
      <w:r w:rsidRPr="0023124B">
        <w:t xml:space="preserve"> = vector&lt;int&gt;(n, -1);</w:t>
      </w:r>
    </w:p>
    <w:p w14:paraId="0FE18CAB" w14:textId="77777777" w:rsidR="00B00866" w:rsidRPr="0023124B" w:rsidRDefault="00B00866" w:rsidP="00B00866">
      <w:pPr>
        <w:pStyle w:val="NoSpacing"/>
      </w:pPr>
      <w:r w:rsidRPr="0023124B">
        <w:t xml:space="preserve">        cur = vector&lt;int&gt;(n, -1);</w:t>
      </w:r>
    </w:p>
    <w:p w14:paraId="5ADE41CE" w14:textId="77777777" w:rsidR="00B00866" w:rsidRPr="0023124B" w:rsidRDefault="00B00866" w:rsidP="00B00866">
      <w:pPr>
        <w:pStyle w:val="NoSpacing"/>
      </w:pPr>
      <w:r w:rsidRPr="0023124B">
        <w:t xml:space="preserve">    }</w:t>
      </w:r>
    </w:p>
    <w:p w14:paraId="1B8F52D5" w14:textId="77777777" w:rsidR="00B00866" w:rsidRPr="0023124B" w:rsidRDefault="00B00866" w:rsidP="00B00866">
      <w:pPr>
        <w:pStyle w:val="NoSpacing"/>
      </w:pPr>
    </w:p>
    <w:p w14:paraId="6469646F" w14:textId="77777777" w:rsidR="00B00866" w:rsidRPr="0023124B" w:rsidRDefault="00B00866" w:rsidP="00B00866">
      <w:pPr>
        <w:pStyle w:val="NoSpacing"/>
      </w:pPr>
      <w:r w:rsidRPr="0023124B">
        <w:t xml:space="preserve">    void </w:t>
      </w:r>
      <w:proofErr w:type="spellStart"/>
      <w:r w:rsidRPr="0023124B">
        <w:t>addEdge</w:t>
      </w:r>
      <w:proofErr w:type="spellEnd"/>
      <w:r w:rsidRPr="0023124B">
        <w:t>(int x, int y) {</w:t>
      </w:r>
    </w:p>
    <w:p w14:paraId="3A3ED2DD" w14:textId="77777777" w:rsidR="00B00866" w:rsidRPr="0023124B" w:rsidRDefault="00B00866" w:rsidP="00B00866">
      <w:pPr>
        <w:pStyle w:val="NoSpacing"/>
      </w:pPr>
      <w:r w:rsidRPr="0023124B">
        <w:t xml:space="preserve">        a[x].</w:t>
      </w:r>
      <w:proofErr w:type="spellStart"/>
      <w:r w:rsidRPr="0023124B">
        <w:t>push_back</w:t>
      </w:r>
      <w:proofErr w:type="spellEnd"/>
      <w:r w:rsidRPr="0023124B">
        <w:t>(y);</w:t>
      </w:r>
    </w:p>
    <w:p w14:paraId="172C2847" w14:textId="77777777" w:rsidR="00B00866" w:rsidRPr="0023124B" w:rsidRDefault="00B00866" w:rsidP="00B00866">
      <w:pPr>
        <w:pStyle w:val="NoSpacing"/>
      </w:pPr>
      <w:r w:rsidRPr="0023124B">
        <w:t xml:space="preserve">    }</w:t>
      </w:r>
    </w:p>
    <w:p w14:paraId="1411E3EB" w14:textId="77777777" w:rsidR="00B00866" w:rsidRPr="0023124B" w:rsidRDefault="00B00866" w:rsidP="00B00866">
      <w:pPr>
        <w:pStyle w:val="NoSpacing"/>
      </w:pPr>
    </w:p>
    <w:p w14:paraId="0D6163B9" w14:textId="77777777" w:rsidR="00B00866" w:rsidRPr="0023124B" w:rsidRDefault="00B00866" w:rsidP="00B00866">
      <w:pPr>
        <w:pStyle w:val="NoSpacing"/>
      </w:pPr>
      <w:r w:rsidRPr="0023124B">
        <w:t xml:space="preserve">    int </w:t>
      </w:r>
      <w:proofErr w:type="spellStart"/>
      <w:r w:rsidRPr="0023124B">
        <w:t>bfs</w:t>
      </w:r>
      <w:proofErr w:type="spellEnd"/>
      <w:r w:rsidRPr="0023124B">
        <w:t>() {</w:t>
      </w:r>
    </w:p>
    <w:p w14:paraId="6C3B7045" w14:textId="77777777" w:rsidR="00B00866" w:rsidRPr="0023124B" w:rsidRDefault="00B00866" w:rsidP="00B00866">
      <w:pPr>
        <w:pStyle w:val="NoSpacing"/>
      </w:pPr>
      <w:r w:rsidRPr="0023124B">
        <w:t xml:space="preserve">        int found = 0;</w:t>
      </w:r>
    </w:p>
    <w:p w14:paraId="3F4EEC85" w14:textId="77777777" w:rsidR="00B00866" w:rsidRPr="0023124B" w:rsidRDefault="00B00866" w:rsidP="00B00866">
      <w:pPr>
        <w:pStyle w:val="NoSpacing"/>
      </w:pPr>
      <w:r w:rsidRPr="0023124B">
        <w:t xml:space="preserve">        queue&lt;int&gt; q;</w:t>
      </w:r>
    </w:p>
    <w:p w14:paraId="51D4820F" w14:textId="77777777" w:rsidR="00B00866" w:rsidRPr="0023124B" w:rsidRDefault="00B00866" w:rsidP="00B00866">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w:t>
      </w:r>
    </w:p>
    <w:p w14:paraId="608E47D3" w14:textId="77777777" w:rsidR="00B00866" w:rsidRPr="0023124B" w:rsidRDefault="00B00866" w:rsidP="00B00866">
      <w:pPr>
        <w:pStyle w:val="NoSpacing"/>
      </w:pPr>
      <w:r w:rsidRPr="0023124B">
        <w:t xml:space="preserve">            if (</w:t>
      </w:r>
      <w:proofErr w:type="spellStart"/>
      <w:r w:rsidRPr="0023124B">
        <w:t>rightMatch</w:t>
      </w:r>
      <w:proofErr w:type="spellEnd"/>
      <w:r w:rsidRPr="0023124B">
        <w:t>[</w:t>
      </w:r>
      <w:proofErr w:type="spellStart"/>
      <w:r w:rsidRPr="0023124B">
        <w:t>i</w:t>
      </w:r>
      <w:proofErr w:type="spellEnd"/>
      <w:r w:rsidRPr="0023124B">
        <w:t xml:space="preserve">] &lt; 0) </w:t>
      </w:r>
      <w:proofErr w:type="spellStart"/>
      <w:r w:rsidRPr="0023124B">
        <w:t>dist</w:t>
      </w:r>
      <w:proofErr w:type="spellEnd"/>
      <w:r w:rsidRPr="0023124B">
        <w:t>[</w:t>
      </w:r>
      <w:proofErr w:type="spellStart"/>
      <w:r w:rsidRPr="0023124B">
        <w:t>i</w:t>
      </w:r>
      <w:proofErr w:type="spellEnd"/>
      <w:r w:rsidRPr="0023124B">
        <w:t xml:space="preserve">] = 0, </w:t>
      </w:r>
      <w:proofErr w:type="spellStart"/>
      <w:r w:rsidRPr="0023124B">
        <w:t>q.push</w:t>
      </w:r>
      <w:proofErr w:type="spellEnd"/>
      <w:r w:rsidRPr="0023124B">
        <w:t>(</w:t>
      </w:r>
      <w:proofErr w:type="spellStart"/>
      <w:r w:rsidRPr="0023124B">
        <w:t>i</w:t>
      </w:r>
      <w:proofErr w:type="spellEnd"/>
      <w:r w:rsidRPr="0023124B">
        <w:t>);</w:t>
      </w:r>
    </w:p>
    <w:p w14:paraId="4D664357" w14:textId="77777777" w:rsidR="00B00866" w:rsidRPr="0023124B" w:rsidRDefault="00B00866" w:rsidP="00B00866">
      <w:pPr>
        <w:pStyle w:val="NoSpacing"/>
      </w:pPr>
      <w:r w:rsidRPr="0023124B">
        <w:t xml:space="preserve">            else </w:t>
      </w:r>
      <w:proofErr w:type="spellStart"/>
      <w:r w:rsidRPr="0023124B">
        <w:t>dist</w:t>
      </w:r>
      <w:proofErr w:type="spellEnd"/>
      <w:r w:rsidRPr="0023124B">
        <w:t>[</w:t>
      </w:r>
      <w:proofErr w:type="spellStart"/>
      <w:r w:rsidRPr="0023124B">
        <w:t>i</w:t>
      </w:r>
      <w:proofErr w:type="spellEnd"/>
      <w:r w:rsidRPr="0023124B">
        <w:t>] = -1;</w:t>
      </w:r>
    </w:p>
    <w:p w14:paraId="67324AB4" w14:textId="77777777" w:rsidR="00B00866" w:rsidRPr="0023124B" w:rsidRDefault="00B00866" w:rsidP="00B00866">
      <w:pPr>
        <w:pStyle w:val="NoSpacing"/>
      </w:pPr>
    </w:p>
    <w:p w14:paraId="0F68BD07" w14:textId="77777777" w:rsidR="00B00866" w:rsidRPr="0023124B" w:rsidRDefault="00B00866" w:rsidP="00B00866">
      <w:pPr>
        <w:pStyle w:val="NoSpacing"/>
      </w:pPr>
      <w:r w:rsidRPr="0023124B">
        <w:t xml:space="preserve">        while (!</w:t>
      </w:r>
      <w:proofErr w:type="spellStart"/>
      <w:r w:rsidRPr="0023124B">
        <w:t>q.empty</w:t>
      </w:r>
      <w:proofErr w:type="spellEnd"/>
      <w:r w:rsidRPr="0023124B">
        <w:t>()) {</w:t>
      </w:r>
    </w:p>
    <w:p w14:paraId="40285CA8" w14:textId="77777777" w:rsidR="00B00866" w:rsidRPr="0023124B" w:rsidRDefault="00B00866" w:rsidP="00B00866">
      <w:pPr>
        <w:pStyle w:val="NoSpacing"/>
      </w:pPr>
      <w:r w:rsidRPr="0023124B">
        <w:t xml:space="preserve">            int x = </w:t>
      </w:r>
      <w:proofErr w:type="spellStart"/>
      <w:r w:rsidRPr="0023124B">
        <w:t>q.front</w:t>
      </w:r>
      <w:proofErr w:type="spellEnd"/>
      <w:r w:rsidRPr="0023124B">
        <w:t>();</w:t>
      </w:r>
    </w:p>
    <w:p w14:paraId="67776BD3" w14:textId="77777777" w:rsidR="00B00866" w:rsidRPr="0023124B" w:rsidRDefault="00B00866" w:rsidP="00B00866">
      <w:pPr>
        <w:pStyle w:val="NoSpacing"/>
      </w:pPr>
      <w:r w:rsidRPr="0023124B">
        <w:t xml:space="preserve">            </w:t>
      </w:r>
      <w:proofErr w:type="spellStart"/>
      <w:r w:rsidRPr="0023124B">
        <w:t>q.pop</w:t>
      </w:r>
      <w:proofErr w:type="spellEnd"/>
      <w:r w:rsidRPr="0023124B">
        <w:t>();</w:t>
      </w:r>
    </w:p>
    <w:p w14:paraId="6B7072D6" w14:textId="77777777" w:rsidR="00B00866" w:rsidRPr="0023124B" w:rsidRDefault="00B00866" w:rsidP="00B00866">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int(a[x].size()); </w:t>
      </w:r>
      <w:proofErr w:type="spellStart"/>
      <w:r w:rsidRPr="0023124B">
        <w:t>i</w:t>
      </w:r>
      <w:proofErr w:type="spellEnd"/>
      <w:r w:rsidRPr="0023124B">
        <w:t>++) {</w:t>
      </w:r>
    </w:p>
    <w:p w14:paraId="53F27F3E" w14:textId="77777777" w:rsidR="00B00866" w:rsidRPr="0023124B" w:rsidRDefault="00B00866" w:rsidP="00B00866">
      <w:pPr>
        <w:pStyle w:val="NoSpacing"/>
      </w:pPr>
      <w:r w:rsidRPr="0023124B">
        <w:t xml:space="preserve">                int y = a[x][</w:t>
      </w:r>
      <w:proofErr w:type="spellStart"/>
      <w:r w:rsidRPr="0023124B">
        <w:t>i</w:t>
      </w:r>
      <w:proofErr w:type="spellEnd"/>
      <w:r w:rsidRPr="0023124B">
        <w:t>];</w:t>
      </w:r>
    </w:p>
    <w:p w14:paraId="19083EF9" w14:textId="77777777" w:rsidR="00B00866" w:rsidRPr="0023124B" w:rsidRDefault="00B00866" w:rsidP="00B00866">
      <w:pPr>
        <w:pStyle w:val="NoSpacing"/>
      </w:pPr>
      <w:r w:rsidRPr="0023124B">
        <w:t xml:space="preserve">                if (</w:t>
      </w:r>
      <w:proofErr w:type="spellStart"/>
      <w:r w:rsidRPr="0023124B">
        <w:t>leftMatch</w:t>
      </w:r>
      <w:proofErr w:type="spellEnd"/>
      <w:r w:rsidRPr="0023124B">
        <w:t>[y] &lt; 0) found = 1;</w:t>
      </w:r>
    </w:p>
    <w:p w14:paraId="6C649AF0" w14:textId="77777777" w:rsidR="00B00866" w:rsidRPr="0023124B" w:rsidRDefault="00B00866" w:rsidP="00B00866">
      <w:pPr>
        <w:pStyle w:val="NoSpacing"/>
      </w:pPr>
      <w:r w:rsidRPr="0023124B">
        <w:t xml:space="preserve">                else if (</w:t>
      </w:r>
      <w:proofErr w:type="spellStart"/>
      <w:r w:rsidRPr="0023124B">
        <w:t>dist</w:t>
      </w:r>
      <w:proofErr w:type="spellEnd"/>
      <w:r w:rsidRPr="0023124B">
        <w:t>[</w:t>
      </w:r>
      <w:proofErr w:type="spellStart"/>
      <w:r w:rsidRPr="0023124B">
        <w:t>leftMatch</w:t>
      </w:r>
      <w:proofErr w:type="spellEnd"/>
      <w:r w:rsidRPr="0023124B">
        <w:t>[y]] &lt; 0)</w:t>
      </w:r>
    </w:p>
    <w:p w14:paraId="6A98EA23" w14:textId="77777777" w:rsidR="00B00866" w:rsidRPr="0023124B" w:rsidRDefault="00B00866" w:rsidP="00B00866">
      <w:pPr>
        <w:pStyle w:val="NoSpacing"/>
      </w:pPr>
      <w:r w:rsidRPr="0023124B">
        <w:t xml:space="preserve">                    </w:t>
      </w:r>
      <w:proofErr w:type="spellStart"/>
      <w:r w:rsidRPr="0023124B">
        <w:t>dist</w:t>
      </w:r>
      <w:proofErr w:type="spellEnd"/>
      <w:r w:rsidRPr="0023124B">
        <w:t>[</w:t>
      </w:r>
      <w:proofErr w:type="spellStart"/>
      <w:r w:rsidRPr="0023124B">
        <w:t>leftMatch</w:t>
      </w:r>
      <w:proofErr w:type="spellEnd"/>
      <w:r w:rsidRPr="0023124B">
        <w:t xml:space="preserve">[y]] = </w:t>
      </w:r>
      <w:proofErr w:type="spellStart"/>
      <w:r w:rsidRPr="0023124B">
        <w:t>dist</w:t>
      </w:r>
      <w:proofErr w:type="spellEnd"/>
      <w:r w:rsidRPr="0023124B">
        <w:t xml:space="preserve">[x] + 1, </w:t>
      </w:r>
      <w:proofErr w:type="spellStart"/>
      <w:r w:rsidRPr="0023124B">
        <w:t>q.push</w:t>
      </w:r>
      <w:proofErr w:type="spellEnd"/>
      <w:r w:rsidRPr="0023124B">
        <w:t>(</w:t>
      </w:r>
      <w:proofErr w:type="spellStart"/>
      <w:r w:rsidRPr="0023124B">
        <w:t>leftMatch</w:t>
      </w:r>
      <w:proofErr w:type="spellEnd"/>
      <w:r w:rsidRPr="0023124B">
        <w:t>[y]);</w:t>
      </w:r>
    </w:p>
    <w:p w14:paraId="075B31C9" w14:textId="77777777" w:rsidR="00B00866" w:rsidRPr="0023124B" w:rsidRDefault="00B00866" w:rsidP="00B00866">
      <w:pPr>
        <w:pStyle w:val="NoSpacing"/>
      </w:pPr>
      <w:r w:rsidRPr="0023124B">
        <w:t xml:space="preserve">            }</w:t>
      </w:r>
    </w:p>
    <w:p w14:paraId="5091A32B" w14:textId="77777777" w:rsidR="00B00866" w:rsidRPr="0023124B" w:rsidRDefault="00B00866" w:rsidP="00B00866">
      <w:pPr>
        <w:pStyle w:val="NoSpacing"/>
      </w:pPr>
      <w:r w:rsidRPr="0023124B">
        <w:t xml:space="preserve">        }</w:t>
      </w:r>
    </w:p>
    <w:p w14:paraId="7E2D7678" w14:textId="77777777" w:rsidR="00B00866" w:rsidRPr="0023124B" w:rsidRDefault="00B00866" w:rsidP="00B00866">
      <w:pPr>
        <w:pStyle w:val="NoSpacing"/>
      </w:pPr>
    </w:p>
    <w:p w14:paraId="3126CF3B" w14:textId="77777777" w:rsidR="00B00866" w:rsidRPr="0023124B" w:rsidRDefault="00B00866" w:rsidP="00B00866">
      <w:pPr>
        <w:pStyle w:val="NoSpacing"/>
      </w:pPr>
      <w:r w:rsidRPr="0023124B">
        <w:t xml:space="preserve">        return found;</w:t>
      </w:r>
    </w:p>
    <w:p w14:paraId="38E8EB2B" w14:textId="77777777" w:rsidR="00B00866" w:rsidRPr="0023124B" w:rsidRDefault="00B00866" w:rsidP="00B00866">
      <w:pPr>
        <w:pStyle w:val="NoSpacing"/>
      </w:pPr>
      <w:r w:rsidRPr="0023124B">
        <w:t xml:space="preserve">    }</w:t>
      </w:r>
    </w:p>
    <w:p w14:paraId="5A929734" w14:textId="77777777" w:rsidR="00B00866" w:rsidRPr="0023124B" w:rsidRDefault="00B00866" w:rsidP="00B00866">
      <w:pPr>
        <w:pStyle w:val="NoSpacing"/>
      </w:pPr>
    </w:p>
    <w:p w14:paraId="44BF83C7" w14:textId="77777777" w:rsidR="00B00866" w:rsidRPr="0023124B" w:rsidRDefault="00B00866" w:rsidP="00B00866">
      <w:pPr>
        <w:pStyle w:val="NoSpacing"/>
      </w:pPr>
      <w:r w:rsidRPr="0023124B">
        <w:t xml:space="preserve">    int </w:t>
      </w:r>
      <w:proofErr w:type="spellStart"/>
      <w:r w:rsidRPr="0023124B">
        <w:t>dfs</w:t>
      </w:r>
      <w:proofErr w:type="spellEnd"/>
      <w:r w:rsidRPr="0023124B">
        <w:t>(int x) {</w:t>
      </w:r>
    </w:p>
    <w:p w14:paraId="022F33A0" w14:textId="77777777" w:rsidR="00B00866" w:rsidRPr="0023124B" w:rsidRDefault="00B00866" w:rsidP="00B00866">
      <w:pPr>
        <w:pStyle w:val="NoSpacing"/>
      </w:pPr>
      <w:r w:rsidRPr="0023124B">
        <w:t xml:space="preserve">        for (; cur[x] &lt; int(a[x].size()); cur[x]++) {</w:t>
      </w:r>
    </w:p>
    <w:p w14:paraId="67DC3BCB" w14:textId="77777777" w:rsidR="00B00866" w:rsidRPr="0023124B" w:rsidRDefault="00B00866" w:rsidP="00B00866">
      <w:pPr>
        <w:pStyle w:val="NoSpacing"/>
      </w:pPr>
      <w:r w:rsidRPr="0023124B">
        <w:t xml:space="preserve">            int y = a[x][cur[x]];</w:t>
      </w:r>
    </w:p>
    <w:p w14:paraId="06EEBD35" w14:textId="77777777" w:rsidR="00B00866" w:rsidRPr="0023124B" w:rsidRDefault="00B00866" w:rsidP="00B00866">
      <w:pPr>
        <w:pStyle w:val="NoSpacing"/>
      </w:pPr>
      <w:r w:rsidRPr="0023124B">
        <w:t xml:space="preserve">            if (</w:t>
      </w:r>
      <w:proofErr w:type="spellStart"/>
      <w:r w:rsidRPr="0023124B">
        <w:t>leftMatch</w:t>
      </w:r>
      <w:proofErr w:type="spellEnd"/>
      <w:r w:rsidRPr="0023124B">
        <w:t>[y] &lt; 0 || (</w:t>
      </w:r>
      <w:proofErr w:type="spellStart"/>
      <w:r w:rsidRPr="0023124B">
        <w:t>dist</w:t>
      </w:r>
      <w:proofErr w:type="spellEnd"/>
      <w:r w:rsidRPr="0023124B">
        <w:t>[</w:t>
      </w:r>
      <w:proofErr w:type="spellStart"/>
      <w:r w:rsidRPr="0023124B">
        <w:t>leftMatch</w:t>
      </w:r>
      <w:proofErr w:type="spellEnd"/>
      <w:r w:rsidRPr="0023124B">
        <w:t xml:space="preserve">[y]] == </w:t>
      </w:r>
      <w:proofErr w:type="spellStart"/>
      <w:r w:rsidRPr="0023124B">
        <w:t>dist</w:t>
      </w:r>
      <w:proofErr w:type="spellEnd"/>
      <w:r w:rsidRPr="0023124B">
        <w:t xml:space="preserve">[x] + 1 &amp;&amp; </w:t>
      </w:r>
      <w:proofErr w:type="spellStart"/>
      <w:r w:rsidRPr="0023124B">
        <w:t>dfs</w:t>
      </w:r>
      <w:proofErr w:type="spellEnd"/>
      <w:r w:rsidRPr="0023124B">
        <w:t>(</w:t>
      </w:r>
      <w:proofErr w:type="spellStart"/>
      <w:r w:rsidRPr="0023124B">
        <w:t>leftMatch</w:t>
      </w:r>
      <w:proofErr w:type="spellEnd"/>
      <w:r w:rsidRPr="0023124B">
        <w:t>[y]))) {</w:t>
      </w:r>
    </w:p>
    <w:p w14:paraId="0FDD584C" w14:textId="77777777" w:rsidR="00B00866" w:rsidRPr="0023124B" w:rsidRDefault="00B00866" w:rsidP="00B00866">
      <w:pPr>
        <w:pStyle w:val="NoSpacing"/>
      </w:pPr>
      <w:r w:rsidRPr="0023124B">
        <w:t xml:space="preserve">                </w:t>
      </w:r>
      <w:proofErr w:type="spellStart"/>
      <w:r w:rsidRPr="0023124B">
        <w:t>leftMatch</w:t>
      </w:r>
      <w:proofErr w:type="spellEnd"/>
      <w:r w:rsidRPr="0023124B">
        <w:t>[y] = x;</w:t>
      </w:r>
    </w:p>
    <w:p w14:paraId="39911E5F" w14:textId="77777777" w:rsidR="00B00866" w:rsidRPr="0023124B" w:rsidRDefault="00B00866" w:rsidP="00B00866">
      <w:pPr>
        <w:pStyle w:val="NoSpacing"/>
      </w:pPr>
      <w:r w:rsidRPr="0023124B">
        <w:t xml:space="preserve">                </w:t>
      </w:r>
      <w:proofErr w:type="spellStart"/>
      <w:r w:rsidRPr="0023124B">
        <w:t>rightMatch</w:t>
      </w:r>
      <w:proofErr w:type="spellEnd"/>
      <w:r w:rsidRPr="0023124B">
        <w:t>[x] = y;</w:t>
      </w:r>
    </w:p>
    <w:p w14:paraId="0F46F649" w14:textId="77777777" w:rsidR="00B00866" w:rsidRPr="0023124B" w:rsidRDefault="00B00866" w:rsidP="00B00866">
      <w:pPr>
        <w:pStyle w:val="NoSpacing"/>
      </w:pPr>
      <w:r w:rsidRPr="0023124B">
        <w:t xml:space="preserve">                return 1;</w:t>
      </w:r>
    </w:p>
    <w:p w14:paraId="306304D8" w14:textId="77777777" w:rsidR="00B00866" w:rsidRPr="0023124B" w:rsidRDefault="00B00866" w:rsidP="00B00866">
      <w:pPr>
        <w:pStyle w:val="NoSpacing"/>
      </w:pPr>
      <w:r w:rsidRPr="0023124B">
        <w:t xml:space="preserve">            }</w:t>
      </w:r>
    </w:p>
    <w:p w14:paraId="61BDA064" w14:textId="77777777" w:rsidR="00B00866" w:rsidRPr="0023124B" w:rsidRDefault="00B00866" w:rsidP="00B00866">
      <w:pPr>
        <w:pStyle w:val="NoSpacing"/>
      </w:pPr>
      <w:r w:rsidRPr="0023124B">
        <w:t xml:space="preserve">        }</w:t>
      </w:r>
    </w:p>
    <w:p w14:paraId="42BF18EF" w14:textId="77777777" w:rsidR="00B00866" w:rsidRPr="0023124B" w:rsidRDefault="00B00866" w:rsidP="00B00866">
      <w:pPr>
        <w:pStyle w:val="NoSpacing"/>
      </w:pPr>
      <w:r w:rsidRPr="0023124B">
        <w:t xml:space="preserve">        return 0;</w:t>
      </w:r>
    </w:p>
    <w:p w14:paraId="382C6549" w14:textId="77777777" w:rsidR="00B00866" w:rsidRPr="0023124B" w:rsidRDefault="00B00866" w:rsidP="00B00866">
      <w:pPr>
        <w:pStyle w:val="NoSpacing"/>
      </w:pPr>
      <w:r w:rsidRPr="0023124B">
        <w:t xml:space="preserve">    }</w:t>
      </w:r>
    </w:p>
    <w:p w14:paraId="1A3680E8" w14:textId="77777777" w:rsidR="00B00866" w:rsidRPr="0023124B" w:rsidRDefault="00B00866" w:rsidP="00B00866">
      <w:pPr>
        <w:pStyle w:val="NoSpacing"/>
      </w:pPr>
    </w:p>
    <w:p w14:paraId="37FC0086" w14:textId="77777777" w:rsidR="00B00866" w:rsidRPr="0023124B" w:rsidRDefault="00B00866" w:rsidP="00B00866">
      <w:pPr>
        <w:pStyle w:val="NoSpacing"/>
      </w:pPr>
      <w:r w:rsidRPr="0023124B">
        <w:t xml:space="preserve">    int </w:t>
      </w:r>
      <w:proofErr w:type="spellStart"/>
      <w:r w:rsidRPr="0023124B">
        <w:t>maxMatching</w:t>
      </w:r>
      <w:proofErr w:type="spellEnd"/>
      <w:r w:rsidRPr="0023124B">
        <w:t>() {</w:t>
      </w:r>
    </w:p>
    <w:p w14:paraId="59ACF004" w14:textId="77777777" w:rsidR="00B00866" w:rsidRPr="0023124B" w:rsidRDefault="00B00866" w:rsidP="00B00866">
      <w:pPr>
        <w:pStyle w:val="NoSpacing"/>
      </w:pPr>
      <w:r w:rsidRPr="0023124B">
        <w:t xml:space="preserve">        int match = 0;</w:t>
      </w:r>
    </w:p>
    <w:p w14:paraId="5A80B367" w14:textId="77777777" w:rsidR="00B00866" w:rsidRPr="0023124B" w:rsidRDefault="00B00866" w:rsidP="00B00866">
      <w:pPr>
        <w:pStyle w:val="NoSpacing"/>
      </w:pPr>
      <w:r w:rsidRPr="0023124B">
        <w:lastRenderedPageBreak/>
        <w:t xml:space="preserve">        while (</w:t>
      </w:r>
      <w:proofErr w:type="spellStart"/>
      <w:r w:rsidRPr="0023124B">
        <w:t>bfs</w:t>
      </w:r>
      <w:proofErr w:type="spellEnd"/>
      <w:r w:rsidRPr="0023124B">
        <w:t>()) {</w:t>
      </w:r>
    </w:p>
    <w:p w14:paraId="166F4A1E" w14:textId="77777777" w:rsidR="00B00866" w:rsidRPr="0023124B" w:rsidRDefault="00B00866" w:rsidP="00B00866">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 cur[</w:t>
      </w:r>
      <w:proofErr w:type="spellStart"/>
      <w:r w:rsidRPr="0023124B">
        <w:t>i</w:t>
      </w:r>
      <w:proofErr w:type="spellEnd"/>
      <w:r w:rsidRPr="0023124B">
        <w:t>] = 0;</w:t>
      </w:r>
    </w:p>
    <w:p w14:paraId="467B1041" w14:textId="77777777" w:rsidR="00B00866" w:rsidRPr="0023124B" w:rsidRDefault="00B00866" w:rsidP="00B00866">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w:t>
      </w:r>
    </w:p>
    <w:p w14:paraId="7A2B5FA8" w14:textId="77777777" w:rsidR="00B00866" w:rsidRPr="0023124B" w:rsidRDefault="00B00866" w:rsidP="00B00866">
      <w:pPr>
        <w:pStyle w:val="NoSpacing"/>
      </w:pPr>
      <w:r w:rsidRPr="0023124B">
        <w:t xml:space="preserve">                if (</w:t>
      </w:r>
      <w:proofErr w:type="spellStart"/>
      <w:r w:rsidRPr="0023124B">
        <w:t>rightMatch</w:t>
      </w:r>
      <w:proofErr w:type="spellEnd"/>
      <w:r w:rsidRPr="0023124B">
        <w:t>[</w:t>
      </w:r>
      <w:proofErr w:type="spellStart"/>
      <w:r w:rsidRPr="0023124B">
        <w:t>i</w:t>
      </w:r>
      <w:proofErr w:type="spellEnd"/>
      <w:r w:rsidRPr="0023124B">
        <w:t xml:space="preserve">] &lt; 0) match += </w:t>
      </w:r>
      <w:proofErr w:type="spellStart"/>
      <w:r w:rsidRPr="0023124B">
        <w:t>dfs</w:t>
      </w:r>
      <w:proofErr w:type="spellEnd"/>
      <w:r w:rsidRPr="0023124B">
        <w:t>(</w:t>
      </w:r>
      <w:proofErr w:type="spellStart"/>
      <w:r w:rsidRPr="0023124B">
        <w:t>i</w:t>
      </w:r>
      <w:proofErr w:type="spellEnd"/>
      <w:r w:rsidRPr="0023124B">
        <w:t>);</w:t>
      </w:r>
    </w:p>
    <w:p w14:paraId="6D01AC43" w14:textId="77777777" w:rsidR="00B00866" w:rsidRPr="0023124B" w:rsidRDefault="00B00866" w:rsidP="00B00866">
      <w:pPr>
        <w:pStyle w:val="NoSpacing"/>
      </w:pPr>
      <w:r w:rsidRPr="0023124B">
        <w:t xml:space="preserve">        }</w:t>
      </w:r>
    </w:p>
    <w:p w14:paraId="743A6678" w14:textId="77777777" w:rsidR="00B00866" w:rsidRPr="0023124B" w:rsidRDefault="00B00866" w:rsidP="00B00866">
      <w:pPr>
        <w:pStyle w:val="NoSpacing"/>
      </w:pPr>
      <w:r w:rsidRPr="0023124B">
        <w:t xml:space="preserve">        return match;</w:t>
      </w:r>
    </w:p>
    <w:p w14:paraId="7F7A0B97" w14:textId="77777777" w:rsidR="00B00866" w:rsidRPr="0023124B" w:rsidRDefault="00B00866" w:rsidP="00B00866">
      <w:pPr>
        <w:pStyle w:val="NoSpacing"/>
      </w:pPr>
      <w:r w:rsidRPr="0023124B">
        <w:t xml:space="preserve">    }</w:t>
      </w:r>
    </w:p>
    <w:p w14:paraId="081BA5C2" w14:textId="77777777" w:rsidR="00B00866" w:rsidRDefault="00B00866" w:rsidP="00B00866">
      <w:pPr>
        <w:pStyle w:val="NoSpacing"/>
      </w:pPr>
      <w:r w:rsidRPr="0023124B">
        <w:t>};</w:t>
      </w:r>
    </w:p>
    <w:p w14:paraId="6E962D0C" w14:textId="070E06B5" w:rsidR="00DB7B00" w:rsidRDefault="00DB7B00" w:rsidP="00DB7B00">
      <w:pPr>
        <w:pStyle w:val="Heading2"/>
      </w:pPr>
      <w:bookmarkStart w:id="65" w:name="_Toc160308609"/>
      <w:r>
        <w:t>Flows With Lower Bounds</w:t>
      </w:r>
      <w:bookmarkEnd w:id="65"/>
    </w:p>
    <w:p w14:paraId="45477BEB" w14:textId="77777777" w:rsidR="00DB7B00" w:rsidRPr="0023124B" w:rsidRDefault="00DB7B00" w:rsidP="00DB7B00">
      <w:pPr>
        <w:pStyle w:val="NoSpacing"/>
      </w:pPr>
      <w:r w:rsidRPr="0023124B">
        <w:t>void solve() {</w:t>
      </w:r>
    </w:p>
    <w:p w14:paraId="6269BFD5" w14:textId="77777777" w:rsidR="00DB7B00" w:rsidRPr="0023124B" w:rsidRDefault="00DB7B00" w:rsidP="00DB7B00">
      <w:pPr>
        <w:pStyle w:val="NoSpacing"/>
      </w:pPr>
      <w:r w:rsidRPr="0023124B">
        <w:t xml:space="preserve">    int n, m;</w:t>
      </w:r>
    </w:p>
    <w:p w14:paraId="0DF149F0" w14:textId="77777777" w:rsidR="00DB7B00" w:rsidRPr="0023124B" w:rsidRDefault="00DB7B00" w:rsidP="00DB7B00">
      <w:pPr>
        <w:pStyle w:val="NoSpacing"/>
      </w:pPr>
      <w:r w:rsidRPr="0023124B">
        <w:t xml:space="preserve">    </w:t>
      </w:r>
      <w:proofErr w:type="spellStart"/>
      <w:r w:rsidRPr="0023124B">
        <w:t>cin</w:t>
      </w:r>
      <w:proofErr w:type="spellEnd"/>
      <w:r w:rsidRPr="0023124B">
        <w:t xml:space="preserve"> &gt;&gt; n &gt;&gt; m;</w:t>
      </w:r>
    </w:p>
    <w:p w14:paraId="7CAE43D1" w14:textId="77777777" w:rsidR="00DB7B00" w:rsidRPr="0023124B" w:rsidRDefault="00DB7B00" w:rsidP="00DB7B00">
      <w:pPr>
        <w:pStyle w:val="NoSpacing"/>
      </w:pPr>
      <w:r w:rsidRPr="0023124B">
        <w:t xml:space="preserve">    int </w:t>
      </w:r>
      <w:proofErr w:type="spellStart"/>
      <w:r w:rsidRPr="0023124B">
        <w:t>src</w:t>
      </w:r>
      <w:proofErr w:type="spellEnd"/>
      <w:r w:rsidRPr="0023124B">
        <w:t xml:space="preserve"> = n, sink = n + 1;</w:t>
      </w:r>
    </w:p>
    <w:p w14:paraId="446C9BA4" w14:textId="77777777" w:rsidR="00DB7B00" w:rsidRPr="0023124B" w:rsidRDefault="00DB7B00" w:rsidP="00DB7B00">
      <w:pPr>
        <w:pStyle w:val="NoSpacing"/>
      </w:pPr>
      <w:r w:rsidRPr="0023124B">
        <w:t xml:space="preserve">    </w:t>
      </w:r>
      <w:proofErr w:type="spellStart"/>
      <w:r w:rsidRPr="0023124B">
        <w:t>Dinic</w:t>
      </w:r>
      <w:proofErr w:type="spellEnd"/>
      <w:r w:rsidRPr="0023124B">
        <w:t xml:space="preserve"> </w:t>
      </w:r>
      <w:proofErr w:type="spellStart"/>
      <w:r w:rsidRPr="0023124B">
        <w:t>flw</w:t>
      </w:r>
      <w:proofErr w:type="spellEnd"/>
      <w:r w:rsidRPr="0023124B">
        <w:t>(n + 2);</w:t>
      </w:r>
    </w:p>
    <w:p w14:paraId="159BC004" w14:textId="77777777" w:rsidR="00DB7B00" w:rsidRPr="0023124B" w:rsidRDefault="00DB7B00" w:rsidP="00DB7B00">
      <w:pPr>
        <w:pStyle w:val="NoSpacing"/>
      </w:pPr>
      <w:r w:rsidRPr="0023124B">
        <w:t xml:space="preserve">    int </w:t>
      </w:r>
      <w:proofErr w:type="spellStart"/>
      <w:r w:rsidRPr="0023124B">
        <w:t>sum_lower</w:t>
      </w:r>
      <w:proofErr w:type="spellEnd"/>
      <w:r w:rsidRPr="0023124B">
        <w:t xml:space="preserve"> = 0;</w:t>
      </w:r>
    </w:p>
    <w:p w14:paraId="13222057" w14:textId="77777777" w:rsidR="00DB7B00" w:rsidRPr="0023124B" w:rsidRDefault="00DB7B00" w:rsidP="00DB7B00">
      <w:pPr>
        <w:pStyle w:val="NoSpacing"/>
      </w:pPr>
      <w:r w:rsidRPr="0023124B">
        <w:t xml:space="preserve">    vector&lt;int&gt; ans(m + 1);</w:t>
      </w:r>
    </w:p>
    <w:p w14:paraId="1F3F56A4" w14:textId="77777777" w:rsidR="00DB7B00" w:rsidRPr="0023124B" w:rsidRDefault="00DB7B00" w:rsidP="00DB7B00">
      <w:pPr>
        <w:pStyle w:val="NoSpacing"/>
      </w:pPr>
      <w:r w:rsidRPr="0023124B">
        <w:t xml:space="preserve">    for (int </w:t>
      </w:r>
      <w:proofErr w:type="spellStart"/>
      <w:r w:rsidRPr="0023124B">
        <w:t>i</w:t>
      </w:r>
      <w:proofErr w:type="spellEnd"/>
      <w:r w:rsidRPr="0023124B">
        <w:t xml:space="preserve"> = 1; </w:t>
      </w:r>
      <w:proofErr w:type="spellStart"/>
      <w:r w:rsidRPr="0023124B">
        <w:t>i</w:t>
      </w:r>
      <w:proofErr w:type="spellEnd"/>
      <w:r w:rsidRPr="0023124B">
        <w:t xml:space="preserve"> &lt;= m; ++</w:t>
      </w:r>
      <w:proofErr w:type="spellStart"/>
      <w:r w:rsidRPr="0023124B">
        <w:t>i</w:t>
      </w:r>
      <w:proofErr w:type="spellEnd"/>
      <w:r w:rsidRPr="0023124B">
        <w:t>) {</w:t>
      </w:r>
    </w:p>
    <w:p w14:paraId="5BEB8B6C" w14:textId="77777777" w:rsidR="00DB7B00" w:rsidRPr="0023124B" w:rsidRDefault="00DB7B00" w:rsidP="00DB7B00">
      <w:pPr>
        <w:pStyle w:val="NoSpacing"/>
      </w:pPr>
      <w:r w:rsidRPr="0023124B">
        <w:t xml:space="preserve">        int u, v, lower, upper;</w:t>
      </w:r>
    </w:p>
    <w:p w14:paraId="765090C3" w14:textId="77777777" w:rsidR="00DB7B00" w:rsidRPr="0023124B" w:rsidRDefault="00DB7B00" w:rsidP="00DB7B00">
      <w:pPr>
        <w:pStyle w:val="NoSpacing"/>
      </w:pPr>
      <w:r w:rsidRPr="0023124B">
        <w:t xml:space="preserve">        </w:t>
      </w:r>
      <w:proofErr w:type="spellStart"/>
      <w:r w:rsidRPr="0023124B">
        <w:t>cin</w:t>
      </w:r>
      <w:proofErr w:type="spellEnd"/>
      <w:r w:rsidRPr="0023124B">
        <w:t xml:space="preserve"> &gt;&gt; u &gt;&gt; v &gt;&gt; lower &gt;&gt; upper;</w:t>
      </w:r>
    </w:p>
    <w:p w14:paraId="0BCE8393" w14:textId="77777777" w:rsidR="00DB7B00" w:rsidRPr="0023124B" w:rsidRDefault="00DB7B00" w:rsidP="00DB7B00">
      <w:pPr>
        <w:pStyle w:val="NoSpacing"/>
      </w:pPr>
      <w:r w:rsidRPr="0023124B">
        <w:t xml:space="preserve">        u--,v--;</w:t>
      </w:r>
    </w:p>
    <w:p w14:paraId="0C9A6643" w14:textId="77777777" w:rsidR="00DB7B00" w:rsidRPr="0023124B" w:rsidRDefault="00DB7B00" w:rsidP="00DB7B00">
      <w:pPr>
        <w:pStyle w:val="NoSpacing"/>
      </w:pPr>
    </w:p>
    <w:p w14:paraId="1A51D33C" w14:textId="77777777" w:rsidR="00DB7B00" w:rsidRPr="0023124B" w:rsidRDefault="00DB7B00" w:rsidP="00DB7B00">
      <w:pPr>
        <w:pStyle w:val="NoSpacing"/>
      </w:pPr>
      <w:r w:rsidRPr="0023124B">
        <w:t xml:space="preserve">        </w:t>
      </w:r>
      <w:proofErr w:type="spellStart"/>
      <w:r w:rsidRPr="0023124B">
        <w:t>flw.addEdge</w:t>
      </w:r>
      <w:proofErr w:type="spellEnd"/>
      <w:r w:rsidRPr="0023124B">
        <w:t xml:space="preserve">(u, v, upper - lower, </w:t>
      </w:r>
      <w:proofErr w:type="spellStart"/>
      <w:r w:rsidRPr="0023124B">
        <w:t>i</w:t>
      </w:r>
      <w:proofErr w:type="spellEnd"/>
      <w:r w:rsidRPr="0023124B">
        <w:t>);</w:t>
      </w:r>
    </w:p>
    <w:p w14:paraId="502175CB" w14:textId="77777777" w:rsidR="00DB7B00" w:rsidRPr="0023124B" w:rsidRDefault="00DB7B00" w:rsidP="00DB7B00">
      <w:pPr>
        <w:pStyle w:val="NoSpacing"/>
      </w:pPr>
      <w:r w:rsidRPr="0023124B">
        <w:t xml:space="preserve">        </w:t>
      </w:r>
      <w:proofErr w:type="spellStart"/>
      <w:r w:rsidRPr="0023124B">
        <w:t>flw.addEdge</w:t>
      </w:r>
      <w:proofErr w:type="spellEnd"/>
      <w:r w:rsidRPr="0023124B">
        <w:t>(</w:t>
      </w:r>
      <w:proofErr w:type="spellStart"/>
      <w:r w:rsidRPr="0023124B">
        <w:t>src</w:t>
      </w:r>
      <w:proofErr w:type="spellEnd"/>
      <w:r w:rsidRPr="0023124B">
        <w:t>, v, lower, 0);</w:t>
      </w:r>
    </w:p>
    <w:p w14:paraId="2EB0D426" w14:textId="77777777" w:rsidR="00DB7B00" w:rsidRPr="0023124B" w:rsidRDefault="00DB7B00" w:rsidP="00DB7B00">
      <w:pPr>
        <w:pStyle w:val="NoSpacing"/>
      </w:pPr>
      <w:r w:rsidRPr="0023124B">
        <w:t xml:space="preserve">        </w:t>
      </w:r>
      <w:proofErr w:type="spellStart"/>
      <w:r w:rsidRPr="0023124B">
        <w:t>flw.addEdge</w:t>
      </w:r>
      <w:proofErr w:type="spellEnd"/>
      <w:r w:rsidRPr="0023124B">
        <w:t>(u, sink, lower, 0);</w:t>
      </w:r>
    </w:p>
    <w:p w14:paraId="50C782C1" w14:textId="77777777" w:rsidR="00DB7B00" w:rsidRPr="0023124B" w:rsidRDefault="00DB7B00" w:rsidP="00DB7B00">
      <w:pPr>
        <w:pStyle w:val="NoSpacing"/>
      </w:pPr>
    </w:p>
    <w:p w14:paraId="10F014DC" w14:textId="77777777" w:rsidR="00DB7B00" w:rsidRPr="0023124B" w:rsidRDefault="00DB7B00" w:rsidP="00DB7B00">
      <w:pPr>
        <w:pStyle w:val="NoSpacing"/>
      </w:pPr>
      <w:r w:rsidRPr="0023124B">
        <w:t xml:space="preserve">        </w:t>
      </w:r>
      <w:proofErr w:type="spellStart"/>
      <w:r w:rsidRPr="0023124B">
        <w:t>sum_lower</w:t>
      </w:r>
      <w:proofErr w:type="spellEnd"/>
      <w:r w:rsidRPr="0023124B">
        <w:t xml:space="preserve"> += lower;</w:t>
      </w:r>
    </w:p>
    <w:p w14:paraId="655D013B" w14:textId="77777777" w:rsidR="00DB7B00" w:rsidRPr="0023124B" w:rsidRDefault="00DB7B00" w:rsidP="00DB7B00">
      <w:pPr>
        <w:pStyle w:val="NoSpacing"/>
      </w:pPr>
    </w:p>
    <w:p w14:paraId="3C050EF3" w14:textId="77777777" w:rsidR="00DB7B00" w:rsidRPr="0023124B" w:rsidRDefault="00DB7B00" w:rsidP="00DB7B00">
      <w:pPr>
        <w:pStyle w:val="NoSpacing"/>
      </w:pPr>
      <w:r w:rsidRPr="0023124B">
        <w:t xml:space="preserve">        ans[</w:t>
      </w:r>
      <w:proofErr w:type="spellStart"/>
      <w:r w:rsidRPr="0023124B">
        <w:t>i</w:t>
      </w:r>
      <w:proofErr w:type="spellEnd"/>
      <w:r w:rsidRPr="0023124B">
        <w:t>] = lower;</w:t>
      </w:r>
    </w:p>
    <w:p w14:paraId="291B43F0" w14:textId="77777777" w:rsidR="00DB7B00" w:rsidRPr="0023124B" w:rsidRDefault="00DB7B00" w:rsidP="00DB7B00">
      <w:pPr>
        <w:pStyle w:val="NoSpacing"/>
      </w:pPr>
      <w:r w:rsidRPr="0023124B">
        <w:t xml:space="preserve">    }</w:t>
      </w:r>
    </w:p>
    <w:p w14:paraId="160A28DB" w14:textId="77777777" w:rsidR="00DB7B00" w:rsidRPr="0023124B" w:rsidRDefault="00DB7B00" w:rsidP="00DB7B00">
      <w:pPr>
        <w:pStyle w:val="NoSpacing"/>
      </w:pPr>
    </w:p>
    <w:p w14:paraId="1ECE04CB" w14:textId="77777777" w:rsidR="00DB7B00" w:rsidRPr="0023124B" w:rsidRDefault="00DB7B00" w:rsidP="00DB7B00">
      <w:pPr>
        <w:pStyle w:val="NoSpacing"/>
      </w:pPr>
      <w:r w:rsidRPr="0023124B">
        <w:t xml:space="preserve">    int flow = </w:t>
      </w:r>
      <w:proofErr w:type="spellStart"/>
      <w:r w:rsidRPr="0023124B">
        <w:t>flw.calc</w:t>
      </w:r>
      <w:proofErr w:type="spellEnd"/>
      <w:r w:rsidRPr="0023124B">
        <w:t>(</w:t>
      </w:r>
      <w:proofErr w:type="spellStart"/>
      <w:r w:rsidRPr="0023124B">
        <w:t>src,sink</w:t>
      </w:r>
      <w:proofErr w:type="spellEnd"/>
      <w:r w:rsidRPr="0023124B">
        <w:t>);</w:t>
      </w:r>
    </w:p>
    <w:p w14:paraId="609AB22A" w14:textId="77777777" w:rsidR="00DB7B00" w:rsidRPr="0023124B" w:rsidRDefault="00DB7B00" w:rsidP="00DB7B00">
      <w:pPr>
        <w:pStyle w:val="NoSpacing"/>
      </w:pPr>
      <w:r w:rsidRPr="0023124B">
        <w:t xml:space="preserve">    </w:t>
      </w:r>
    </w:p>
    <w:p w14:paraId="29B1EDF8" w14:textId="77777777" w:rsidR="00DB7B00" w:rsidRPr="0023124B" w:rsidRDefault="00DB7B00" w:rsidP="00DB7B00">
      <w:pPr>
        <w:pStyle w:val="NoSpacing"/>
      </w:pPr>
      <w:r w:rsidRPr="0023124B">
        <w:t xml:space="preserve">    if (flow != </w:t>
      </w:r>
      <w:proofErr w:type="spellStart"/>
      <w:r w:rsidRPr="0023124B">
        <w:t>sum_lower</w:t>
      </w:r>
      <w:proofErr w:type="spellEnd"/>
      <w:r w:rsidRPr="0023124B">
        <w:t>) {</w:t>
      </w:r>
    </w:p>
    <w:p w14:paraId="2A030E79" w14:textId="77777777" w:rsidR="00DB7B00" w:rsidRPr="0023124B" w:rsidRDefault="00DB7B00" w:rsidP="00DB7B00">
      <w:pPr>
        <w:pStyle w:val="NoSpacing"/>
      </w:pPr>
      <w:r w:rsidRPr="0023124B">
        <w:t xml:space="preserve">        </w:t>
      </w:r>
      <w:proofErr w:type="spellStart"/>
      <w:r w:rsidRPr="0023124B">
        <w:t>cout</w:t>
      </w:r>
      <w:proofErr w:type="spellEnd"/>
      <w:r w:rsidRPr="0023124B">
        <w:t xml:space="preserve"> &lt;&lt; "NO\n";</w:t>
      </w:r>
    </w:p>
    <w:p w14:paraId="524F0775" w14:textId="77777777" w:rsidR="00DB7B00" w:rsidRPr="0023124B" w:rsidRDefault="00DB7B00" w:rsidP="00DB7B00">
      <w:pPr>
        <w:pStyle w:val="NoSpacing"/>
      </w:pPr>
      <w:r w:rsidRPr="0023124B">
        <w:t xml:space="preserve">        return;</w:t>
      </w:r>
    </w:p>
    <w:p w14:paraId="3CDDE2A1" w14:textId="77777777" w:rsidR="00DB7B00" w:rsidRPr="0023124B" w:rsidRDefault="00DB7B00" w:rsidP="00DB7B00">
      <w:pPr>
        <w:pStyle w:val="NoSpacing"/>
      </w:pPr>
      <w:r w:rsidRPr="0023124B">
        <w:t xml:space="preserve">    }</w:t>
      </w:r>
    </w:p>
    <w:p w14:paraId="274C0D23" w14:textId="77777777" w:rsidR="00DB7B00" w:rsidRPr="0023124B" w:rsidRDefault="00DB7B00" w:rsidP="00DB7B00">
      <w:pPr>
        <w:pStyle w:val="NoSpacing"/>
      </w:pPr>
    </w:p>
    <w:p w14:paraId="2BA0B89B" w14:textId="77777777" w:rsidR="00DB7B00" w:rsidRPr="0023124B" w:rsidRDefault="00DB7B00" w:rsidP="00DB7B00">
      <w:pPr>
        <w:pStyle w:val="NoSpacing"/>
      </w:pPr>
      <w:r w:rsidRPr="0023124B">
        <w:t xml:space="preserve">    </w:t>
      </w:r>
      <w:proofErr w:type="spellStart"/>
      <w:r w:rsidRPr="0023124B">
        <w:t>cout</w:t>
      </w:r>
      <w:proofErr w:type="spellEnd"/>
      <w:r w:rsidRPr="0023124B">
        <w:t xml:space="preserve"> &lt;&lt; "YES\n";</w:t>
      </w:r>
    </w:p>
    <w:p w14:paraId="4FD6D153" w14:textId="77777777" w:rsidR="00DB7B00" w:rsidRPr="0023124B" w:rsidRDefault="00DB7B00" w:rsidP="00DB7B00">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w:t>
      </w:r>
      <w:proofErr w:type="spellStart"/>
      <w:r w:rsidRPr="0023124B">
        <w:t>flw.adj.size</w:t>
      </w:r>
      <w:proofErr w:type="spellEnd"/>
      <w:r w:rsidRPr="0023124B">
        <w:t>(); ++</w:t>
      </w:r>
      <w:proofErr w:type="spellStart"/>
      <w:r w:rsidRPr="0023124B">
        <w:t>i</w:t>
      </w:r>
      <w:proofErr w:type="spellEnd"/>
      <w:r w:rsidRPr="0023124B">
        <w:t>) {</w:t>
      </w:r>
    </w:p>
    <w:p w14:paraId="7F292DC6" w14:textId="77777777" w:rsidR="00DB7B00" w:rsidRPr="0023124B" w:rsidRDefault="00DB7B00" w:rsidP="00DB7B00">
      <w:pPr>
        <w:pStyle w:val="NoSpacing"/>
      </w:pPr>
      <w:r w:rsidRPr="0023124B">
        <w:t xml:space="preserve">        for(auto &amp;</w:t>
      </w:r>
      <w:proofErr w:type="spellStart"/>
      <w:r w:rsidRPr="0023124B">
        <w:t>edge:flw.adj</w:t>
      </w:r>
      <w:proofErr w:type="spellEnd"/>
      <w:r w:rsidRPr="0023124B">
        <w:t>[</w:t>
      </w:r>
      <w:proofErr w:type="spellStart"/>
      <w:r w:rsidRPr="0023124B">
        <w:t>i</w:t>
      </w:r>
      <w:proofErr w:type="spellEnd"/>
      <w:r w:rsidRPr="0023124B">
        <w:t>]){</w:t>
      </w:r>
    </w:p>
    <w:p w14:paraId="69CDEFDA" w14:textId="77777777" w:rsidR="00DB7B00" w:rsidRPr="0023124B" w:rsidRDefault="00DB7B00" w:rsidP="00DB7B00">
      <w:pPr>
        <w:pStyle w:val="NoSpacing"/>
      </w:pPr>
      <w:r w:rsidRPr="0023124B">
        <w:t xml:space="preserve">            ans[edge.id] += </w:t>
      </w:r>
      <w:proofErr w:type="spellStart"/>
      <w:r w:rsidRPr="0023124B">
        <w:t>edge.flow</w:t>
      </w:r>
      <w:proofErr w:type="spellEnd"/>
      <w:r w:rsidRPr="0023124B">
        <w:t>();</w:t>
      </w:r>
    </w:p>
    <w:p w14:paraId="1C775FD4" w14:textId="77777777" w:rsidR="00DB7B00" w:rsidRPr="0023124B" w:rsidRDefault="00DB7B00" w:rsidP="00DB7B00">
      <w:pPr>
        <w:pStyle w:val="NoSpacing"/>
      </w:pPr>
      <w:r w:rsidRPr="0023124B">
        <w:t xml:space="preserve">            flow += </w:t>
      </w:r>
      <w:proofErr w:type="spellStart"/>
      <w:r w:rsidRPr="0023124B">
        <w:t>edge.flow</w:t>
      </w:r>
      <w:proofErr w:type="spellEnd"/>
      <w:r w:rsidRPr="0023124B">
        <w:t>();</w:t>
      </w:r>
    </w:p>
    <w:p w14:paraId="2AA4157E" w14:textId="77777777" w:rsidR="00DB7B00" w:rsidRPr="0023124B" w:rsidRDefault="00DB7B00" w:rsidP="00DB7B00">
      <w:pPr>
        <w:pStyle w:val="NoSpacing"/>
      </w:pPr>
      <w:r w:rsidRPr="0023124B">
        <w:t xml:space="preserve">        }</w:t>
      </w:r>
    </w:p>
    <w:p w14:paraId="73D95591" w14:textId="77777777" w:rsidR="00DB7B00" w:rsidRPr="0023124B" w:rsidRDefault="00DB7B00" w:rsidP="00DB7B00">
      <w:pPr>
        <w:pStyle w:val="NoSpacing"/>
      </w:pPr>
      <w:r w:rsidRPr="0023124B">
        <w:t xml:space="preserve">    }</w:t>
      </w:r>
    </w:p>
    <w:p w14:paraId="73B490DC" w14:textId="77777777" w:rsidR="00DB7B00" w:rsidRPr="0023124B" w:rsidRDefault="00DB7B00" w:rsidP="00DB7B00">
      <w:pPr>
        <w:pStyle w:val="NoSpacing"/>
      </w:pPr>
    </w:p>
    <w:p w14:paraId="71264B6B" w14:textId="77777777" w:rsidR="00DB7B00" w:rsidRPr="0023124B" w:rsidRDefault="00DB7B00" w:rsidP="00DB7B00">
      <w:pPr>
        <w:pStyle w:val="NoSpacing"/>
      </w:pPr>
      <w:r w:rsidRPr="0023124B">
        <w:t xml:space="preserve">    for (int </w:t>
      </w:r>
      <w:proofErr w:type="spellStart"/>
      <w:r w:rsidRPr="0023124B">
        <w:t>i</w:t>
      </w:r>
      <w:proofErr w:type="spellEnd"/>
      <w:r w:rsidRPr="0023124B">
        <w:t xml:space="preserve"> = 1; </w:t>
      </w:r>
      <w:proofErr w:type="spellStart"/>
      <w:r w:rsidRPr="0023124B">
        <w:t>i</w:t>
      </w:r>
      <w:proofErr w:type="spellEnd"/>
      <w:r w:rsidRPr="0023124B">
        <w:t xml:space="preserve"> &lt;= m; ++</w:t>
      </w:r>
      <w:proofErr w:type="spellStart"/>
      <w:r w:rsidRPr="0023124B">
        <w:t>i</w:t>
      </w:r>
      <w:proofErr w:type="spellEnd"/>
      <w:r w:rsidRPr="0023124B">
        <w:t>) {</w:t>
      </w:r>
    </w:p>
    <w:p w14:paraId="65283FAE" w14:textId="77777777" w:rsidR="00DB7B00" w:rsidRPr="0023124B" w:rsidRDefault="00DB7B00" w:rsidP="00DB7B00">
      <w:pPr>
        <w:pStyle w:val="NoSpacing"/>
      </w:pPr>
      <w:r w:rsidRPr="0023124B">
        <w:t xml:space="preserve">        </w:t>
      </w:r>
      <w:proofErr w:type="spellStart"/>
      <w:r w:rsidRPr="0023124B">
        <w:t>cout</w:t>
      </w:r>
      <w:proofErr w:type="spellEnd"/>
      <w:r w:rsidRPr="0023124B">
        <w:t xml:space="preserve"> &lt;&lt; ans[</w:t>
      </w:r>
      <w:proofErr w:type="spellStart"/>
      <w:r w:rsidRPr="0023124B">
        <w:t>i</w:t>
      </w:r>
      <w:proofErr w:type="spellEnd"/>
      <w:r w:rsidRPr="0023124B">
        <w:t>] &lt;&lt; '\n';</w:t>
      </w:r>
    </w:p>
    <w:p w14:paraId="541FE122" w14:textId="77777777" w:rsidR="00DB7B00" w:rsidRPr="0023124B" w:rsidRDefault="00DB7B00" w:rsidP="00DB7B00">
      <w:pPr>
        <w:pStyle w:val="NoSpacing"/>
      </w:pPr>
      <w:r w:rsidRPr="0023124B">
        <w:t xml:space="preserve">    }</w:t>
      </w:r>
    </w:p>
    <w:p w14:paraId="40A6423A" w14:textId="0B3DBE95" w:rsidR="00DB7B00" w:rsidRPr="00DB7B00" w:rsidRDefault="00DB7B00" w:rsidP="00DB7B00">
      <w:pPr>
        <w:pStyle w:val="NoSpacing"/>
      </w:pPr>
      <w:r w:rsidRPr="0023124B">
        <w:t>}</w:t>
      </w:r>
    </w:p>
    <w:p w14:paraId="1D2FFD68" w14:textId="1DF902A9" w:rsidR="00B00866" w:rsidRDefault="00972BBB" w:rsidP="00972BBB">
      <w:pPr>
        <w:pStyle w:val="Heading1"/>
      </w:pPr>
      <w:bookmarkStart w:id="66" w:name="_Toc160308610"/>
      <w:r>
        <w:t>Trees</w:t>
      </w:r>
      <w:bookmarkEnd w:id="66"/>
    </w:p>
    <w:p w14:paraId="7E99263C" w14:textId="614F3B9E" w:rsidR="00972BBB" w:rsidRDefault="00972BBB" w:rsidP="00972BBB">
      <w:pPr>
        <w:pStyle w:val="Heading2"/>
      </w:pPr>
      <w:bookmarkStart w:id="67" w:name="_Toc160308611"/>
      <w:r>
        <w:t>LCA</w:t>
      </w:r>
      <w:bookmarkEnd w:id="67"/>
    </w:p>
    <w:p w14:paraId="7A672BAC" w14:textId="77777777" w:rsidR="00972BBB" w:rsidRPr="0023124B" w:rsidRDefault="00972BBB" w:rsidP="00972BBB">
      <w:pPr>
        <w:pStyle w:val="NoSpacing"/>
      </w:pPr>
      <w:r w:rsidRPr="0023124B">
        <w:t>vector&lt;int&gt; adj[N];</w:t>
      </w:r>
    </w:p>
    <w:p w14:paraId="630350DB" w14:textId="77777777" w:rsidR="00972BBB" w:rsidRPr="0023124B" w:rsidRDefault="00972BBB" w:rsidP="00972BBB">
      <w:pPr>
        <w:pStyle w:val="NoSpacing"/>
      </w:pPr>
      <w:r w:rsidRPr="0023124B">
        <w:t>int depth[N], up[N][LOG], n, timer, tin[N], tout[N];</w:t>
      </w:r>
    </w:p>
    <w:p w14:paraId="1141C6A4" w14:textId="77777777" w:rsidR="00972BBB" w:rsidRPr="0023124B" w:rsidRDefault="00972BBB" w:rsidP="00972BBB">
      <w:pPr>
        <w:pStyle w:val="NoSpacing"/>
      </w:pPr>
    </w:p>
    <w:p w14:paraId="236E3654" w14:textId="77777777" w:rsidR="00972BBB" w:rsidRPr="0023124B" w:rsidRDefault="00972BBB" w:rsidP="00972BBB">
      <w:pPr>
        <w:pStyle w:val="NoSpacing"/>
      </w:pPr>
    </w:p>
    <w:p w14:paraId="5627098F" w14:textId="77777777" w:rsidR="00972BBB" w:rsidRPr="0023124B" w:rsidRDefault="00972BBB" w:rsidP="00972BBB">
      <w:pPr>
        <w:pStyle w:val="NoSpacing"/>
      </w:pPr>
      <w:r w:rsidRPr="0023124B">
        <w:t xml:space="preserve">void </w:t>
      </w:r>
      <w:proofErr w:type="spellStart"/>
      <w:r w:rsidRPr="0023124B">
        <w:t>dfs</w:t>
      </w:r>
      <w:proofErr w:type="spellEnd"/>
      <w:r w:rsidRPr="0023124B">
        <w:t>(int u, int p) {</w:t>
      </w:r>
    </w:p>
    <w:p w14:paraId="32A69302" w14:textId="77777777" w:rsidR="00972BBB" w:rsidRPr="0023124B" w:rsidRDefault="00972BBB" w:rsidP="00972BBB">
      <w:pPr>
        <w:pStyle w:val="NoSpacing"/>
      </w:pPr>
      <w:r w:rsidRPr="0023124B">
        <w:t xml:space="preserve">    tin[u] = timer++;</w:t>
      </w:r>
    </w:p>
    <w:p w14:paraId="3B628852" w14:textId="77777777" w:rsidR="00972BBB" w:rsidRPr="0023124B" w:rsidRDefault="00972BBB" w:rsidP="00972BBB">
      <w:pPr>
        <w:pStyle w:val="NoSpacing"/>
      </w:pPr>
      <w:r w:rsidRPr="0023124B">
        <w:t xml:space="preserve">    for (auto v: adj[u]) {</w:t>
      </w:r>
    </w:p>
    <w:p w14:paraId="4E148E66" w14:textId="77777777" w:rsidR="00972BBB" w:rsidRPr="0023124B" w:rsidRDefault="00972BBB" w:rsidP="00972BBB">
      <w:pPr>
        <w:pStyle w:val="NoSpacing"/>
      </w:pPr>
      <w:r w:rsidRPr="0023124B">
        <w:t xml:space="preserve">        if (v == p)continue;</w:t>
      </w:r>
    </w:p>
    <w:p w14:paraId="05A7CC61" w14:textId="77777777" w:rsidR="00972BBB" w:rsidRPr="0023124B" w:rsidRDefault="00972BBB" w:rsidP="00972BBB">
      <w:pPr>
        <w:pStyle w:val="NoSpacing"/>
      </w:pPr>
      <w:r w:rsidRPr="0023124B">
        <w:t xml:space="preserve">        depth[v] = depth[u] + 1;</w:t>
      </w:r>
    </w:p>
    <w:p w14:paraId="1158593E" w14:textId="77777777" w:rsidR="00972BBB" w:rsidRPr="0023124B" w:rsidRDefault="00972BBB" w:rsidP="00972BBB">
      <w:pPr>
        <w:pStyle w:val="NoSpacing"/>
      </w:pPr>
      <w:r w:rsidRPr="0023124B">
        <w:t xml:space="preserve">        up[v][0] = u;</w:t>
      </w:r>
    </w:p>
    <w:p w14:paraId="05645540" w14:textId="77777777" w:rsidR="00972BBB" w:rsidRPr="0023124B" w:rsidRDefault="00972BBB" w:rsidP="00972BBB">
      <w:pPr>
        <w:pStyle w:val="NoSpacing"/>
      </w:pPr>
      <w:r w:rsidRPr="0023124B">
        <w:t xml:space="preserve">        </w:t>
      </w:r>
      <w:proofErr w:type="spellStart"/>
      <w:r w:rsidRPr="0023124B">
        <w:t>dfs</w:t>
      </w:r>
      <w:proofErr w:type="spellEnd"/>
      <w:r w:rsidRPr="0023124B">
        <w:t>(v, u);</w:t>
      </w:r>
    </w:p>
    <w:p w14:paraId="752734CA" w14:textId="77777777" w:rsidR="00972BBB" w:rsidRPr="0023124B" w:rsidRDefault="00972BBB" w:rsidP="00972BBB">
      <w:pPr>
        <w:pStyle w:val="NoSpacing"/>
      </w:pPr>
      <w:r w:rsidRPr="0023124B">
        <w:t xml:space="preserve">    }</w:t>
      </w:r>
    </w:p>
    <w:p w14:paraId="7C212097" w14:textId="77777777" w:rsidR="00972BBB" w:rsidRPr="0023124B" w:rsidRDefault="00972BBB" w:rsidP="00972BBB">
      <w:pPr>
        <w:pStyle w:val="NoSpacing"/>
      </w:pPr>
      <w:r w:rsidRPr="0023124B">
        <w:t xml:space="preserve">    tout[u] = timer - 1;</w:t>
      </w:r>
    </w:p>
    <w:p w14:paraId="1DEC40C3" w14:textId="77777777" w:rsidR="00972BBB" w:rsidRPr="0023124B" w:rsidRDefault="00972BBB" w:rsidP="00972BBB">
      <w:pPr>
        <w:pStyle w:val="NoSpacing"/>
      </w:pPr>
      <w:r w:rsidRPr="0023124B">
        <w:t>}</w:t>
      </w:r>
    </w:p>
    <w:p w14:paraId="0B7D2EB8" w14:textId="77777777" w:rsidR="00972BBB" w:rsidRPr="0023124B" w:rsidRDefault="00972BBB" w:rsidP="00972BBB">
      <w:pPr>
        <w:pStyle w:val="NoSpacing"/>
      </w:pPr>
    </w:p>
    <w:p w14:paraId="5C75ECF5" w14:textId="77777777" w:rsidR="00972BBB" w:rsidRPr="0023124B" w:rsidRDefault="00972BBB" w:rsidP="00972BBB">
      <w:pPr>
        <w:pStyle w:val="NoSpacing"/>
      </w:pPr>
      <w:r w:rsidRPr="0023124B">
        <w:t xml:space="preserve">bool </w:t>
      </w:r>
      <w:proofErr w:type="spellStart"/>
      <w:r w:rsidRPr="0023124B">
        <w:t>isAncestor</w:t>
      </w:r>
      <w:proofErr w:type="spellEnd"/>
      <w:r w:rsidRPr="0023124B">
        <w:t>(int u, int v) {</w:t>
      </w:r>
    </w:p>
    <w:p w14:paraId="331061F9" w14:textId="77777777" w:rsidR="00972BBB" w:rsidRPr="0023124B" w:rsidRDefault="00972BBB" w:rsidP="00972BBB">
      <w:pPr>
        <w:pStyle w:val="NoSpacing"/>
      </w:pPr>
      <w:r w:rsidRPr="0023124B">
        <w:t xml:space="preserve">    return tin[u] &lt;= tin[v] &amp;&amp; tout[u] &gt;= tout[v];</w:t>
      </w:r>
    </w:p>
    <w:p w14:paraId="168B67AC" w14:textId="77777777" w:rsidR="00972BBB" w:rsidRPr="0023124B" w:rsidRDefault="00972BBB" w:rsidP="00972BBB">
      <w:pPr>
        <w:pStyle w:val="NoSpacing"/>
      </w:pPr>
      <w:r w:rsidRPr="0023124B">
        <w:t>}</w:t>
      </w:r>
    </w:p>
    <w:p w14:paraId="7D14FFA2" w14:textId="77777777" w:rsidR="00972BBB" w:rsidRPr="0023124B" w:rsidRDefault="00972BBB" w:rsidP="00972BBB">
      <w:pPr>
        <w:pStyle w:val="NoSpacing"/>
      </w:pPr>
    </w:p>
    <w:p w14:paraId="299FD500" w14:textId="77777777" w:rsidR="00972BBB" w:rsidRPr="0023124B" w:rsidRDefault="00972BBB" w:rsidP="00972BBB">
      <w:pPr>
        <w:pStyle w:val="NoSpacing"/>
      </w:pPr>
      <w:r w:rsidRPr="0023124B">
        <w:t>int LCA(int u, int v) {</w:t>
      </w:r>
    </w:p>
    <w:p w14:paraId="73BB313F" w14:textId="77777777" w:rsidR="00972BBB" w:rsidRPr="0023124B" w:rsidRDefault="00972BBB" w:rsidP="00972BBB">
      <w:pPr>
        <w:pStyle w:val="NoSpacing"/>
      </w:pPr>
      <w:r w:rsidRPr="0023124B">
        <w:t xml:space="preserve">    if (depth[u] &lt; depth[v])</w:t>
      </w:r>
    </w:p>
    <w:p w14:paraId="6F5D2C54" w14:textId="77777777" w:rsidR="00972BBB" w:rsidRPr="000420BC" w:rsidRDefault="00972BBB" w:rsidP="00972BBB">
      <w:pPr>
        <w:pStyle w:val="NoSpacing"/>
        <w:rPr>
          <w:lang w:val="de-DE"/>
        </w:rPr>
      </w:pPr>
      <w:r w:rsidRPr="0023124B">
        <w:t xml:space="preserve">        </w:t>
      </w:r>
      <w:r w:rsidRPr="000420BC">
        <w:rPr>
          <w:lang w:val="de-DE"/>
        </w:rPr>
        <w:t>swap(u, v);</w:t>
      </w:r>
    </w:p>
    <w:p w14:paraId="647A88D3" w14:textId="77777777" w:rsidR="00972BBB" w:rsidRPr="000420BC" w:rsidRDefault="00972BBB" w:rsidP="00972BBB">
      <w:pPr>
        <w:pStyle w:val="NoSpacing"/>
        <w:rPr>
          <w:lang w:val="de-DE"/>
        </w:rPr>
      </w:pPr>
      <w:r w:rsidRPr="000420BC">
        <w:rPr>
          <w:lang w:val="de-DE"/>
        </w:rPr>
        <w:t xml:space="preserve">    int k = depth[u] - depth[v];</w:t>
      </w:r>
    </w:p>
    <w:p w14:paraId="4BDFFFA9" w14:textId="77777777" w:rsidR="00972BBB" w:rsidRPr="0023124B" w:rsidRDefault="00972BBB" w:rsidP="00972BBB">
      <w:pPr>
        <w:pStyle w:val="NoSpacing"/>
      </w:pPr>
      <w:r w:rsidRPr="000420BC">
        <w:rPr>
          <w:lang w:val="de-DE"/>
        </w:rPr>
        <w:t xml:space="preserve">    </w:t>
      </w:r>
      <w:r w:rsidRPr="0023124B">
        <w:t xml:space="preserve">for (int </w:t>
      </w:r>
      <w:proofErr w:type="spellStart"/>
      <w:r w:rsidRPr="0023124B">
        <w:t>i</w:t>
      </w:r>
      <w:proofErr w:type="spellEnd"/>
      <w:r w:rsidRPr="0023124B">
        <w:t xml:space="preserve"> = 0; </w:t>
      </w:r>
      <w:proofErr w:type="spellStart"/>
      <w:r w:rsidRPr="0023124B">
        <w:t>i</w:t>
      </w:r>
      <w:proofErr w:type="spellEnd"/>
      <w:r w:rsidRPr="0023124B">
        <w:t xml:space="preserve"> &lt; LOG; ++</w:t>
      </w:r>
      <w:proofErr w:type="spellStart"/>
      <w:r w:rsidRPr="0023124B">
        <w:t>i</w:t>
      </w:r>
      <w:proofErr w:type="spellEnd"/>
      <w:r w:rsidRPr="0023124B">
        <w:t>) {</w:t>
      </w:r>
    </w:p>
    <w:p w14:paraId="6B5FDDA5" w14:textId="77777777" w:rsidR="00972BBB" w:rsidRPr="0023124B" w:rsidRDefault="00972BBB" w:rsidP="00972BBB">
      <w:pPr>
        <w:pStyle w:val="NoSpacing"/>
      </w:pPr>
      <w:r w:rsidRPr="0023124B">
        <w:t xml:space="preserve">        if ((1 &lt;&lt; </w:t>
      </w:r>
      <w:proofErr w:type="spellStart"/>
      <w:r w:rsidRPr="0023124B">
        <w:t>i</w:t>
      </w:r>
      <w:proofErr w:type="spellEnd"/>
      <w:r w:rsidRPr="0023124B">
        <w:t>) &amp; k) {</w:t>
      </w:r>
    </w:p>
    <w:p w14:paraId="57C6E851" w14:textId="77777777" w:rsidR="00972BBB" w:rsidRPr="0023124B" w:rsidRDefault="00972BBB" w:rsidP="00972BBB">
      <w:pPr>
        <w:pStyle w:val="NoSpacing"/>
      </w:pPr>
      <w:r w:rsidRPr="0023124B">
        <w:t xml:space="preserve">            u = up[u][</w:t>
      </w:r>
      <w:proofErr w:type="spellStart"/>
      <w:r w:rsidRPr="0023124B">
        <w:t>i</w:t>
      </w:r>
      <w:proofErr w:type="spellEnd"/>
      <w:r w:rsidRPr="0023124B">
        <w:t>];</w:t>
      </w:r>
    </w:p>
    <w:p w14:paraId="04CB627E" w14:textId="77777777" w:rsidR="00972BBB" w:rsidRPr="0023124B" w:rsidRDefault="00972BBB" w:rsidP="00972BBB">
      <w:pPr>
        <w:pStyle w:val="NoSpacing"/>
      </w:pPr>
      <w:r w:rsidRPr="0023124B">
        <w:t xml:space="preserve">        }</w:t>
      </w:r>
    </w:p>
    <w:p w14:paraId="098E20F1" w14:textId="77777777" w:rsidR="00972BBB" w:rsidRPr="0023124B" w:rsidRDefault="00972BBB" w:rsidP="00972BBB">
      <w:pPr>
        <w:pStyle w:val="NoSpacing"/>
      </w:pPr>
      <w:r w:rsidRPr="0023124B">
        <w:t xml:space="preserve">    }</w:t>
      </w:r>
    </w:p>
    <w:p w14:paraId="2C9274A0" w14:textId="77777777" w:rsidR="00972BBB" w:rsidRPr="0023124B" w:rsidRDefault="00972BBB" w:rsidP="00972BBB">
      <w:pPr>
        <w:pStyle w:val="NoSpacing"/>
      </w:pPr>
      <w:r w:rsidRPr="0023124B">
        <w:t xml:space="preserve">    if (u == v)</w:t>
      </w:r>
    </w:p>
    <w:p w14:paraId="0990E503" w14:textId="77777777" w:rsidR="00972BBB" w:rsidRPr="0023124B" w:rsidRDefault="00972BBB" w:rsidP="00972BBB">
      <w:pPr>
        <w:pStyle w:val="NoSpacing"/>
      </w:pPr>
      <w:r w:rsidRPr="0023124B">
        <w:t xml:space="preserve">        return u;</w:t>
      </w:r>
    </w:p>
    <w:p w14:paraId="16AE5120" w14:textId="77777777" w:rsidR="00972BBB" w:rsidRPr="0023124B" w:rsidRDefault="00972BBB" w:rsidP="00972BBB">
      <w:pPr>
        <w:pStyle w:val="NoSpacing"/>
      </w:pPr>
      <w:r w:rsidRPr="0023124B">
        <w:t xml:space="preserve">    for (int </w:t>
      </w:r>
      <w:proofErr w:type="spellStart"/>
      <w:r w:rsidRPr="0023124B">
        <w:t>i</w:t>
      </w:r>
      <w:proofErr w:type="spellEnd"/>
      <w:r w:rsidRPr="0023124B">
        <w:t xml:space="preserve"> = LOG - 1; </w:t>
      </w:r>
      <w:proofErr w:type="spellStart"/>
      <w:r w:rsidRPr="0023124B">
        <w:t>i</w:t>
      </w:r>
      <w:proofErr w:type="spellEnd"/>
      <w:r w:rsidRPr="0023124B">
        <w:t xml:space="preserve"> &gt;= 0; --</w:t>
      </w:r>
      <w:proofErr w:type="spellStart"/>
      <w:r w:rsidRPr="0023124B">
        <w:t>i</w:t>
      </w:r>
      <w:proofErr w:type="spellEnd"/>
      <w:r w:rsidRPr="0023124B">
        <w:t>) {</w:t>
      </w:r>
    </w:p>
    <w:p w14:paraId="386AF278" w14:textId="77777777" w:rsidR="00972BBB" w:rsidRPr="0023124B" w:rsidRDefault="00972BBB" w:rsidP="00972BBB">
      <w:pPr>
        <w:pStyle w:val="NoSpacing"/>
      </w:pPr>
      <w:r w:rsidRPr="0023124B">
        <w:t xml:space="preserve">        if (up[u][</w:t>
      </w:r>
      <w:proofErr w:type="spellStart"/>
      <w:r w:rsidRPr="0023124B">
        <w:t>i</w:t>
      </w:r>
      <w:proofErr w:type="spellEnd"/>
      <w:r w:rsidRPr="0023124B">
        <w:t>] != up[v][</w:t>
      </w:r>
      <w:proofErr w:type="spellStart"/>
      <w:r w:rsidRPr="0023124B">
        <w:t>i</w:t>
      </w:r>
      <w:proofErr w:type="spellEnd"/>
      <w:r w:rsidRPr="0023124B">
        <w:t>]) {</w:t>
      </w:r>
    </w:p>
    <w:p w14:paraId="79E4C81F" w14:textId="77777777" w:rsidR="00972BBB" w:rsidRPr="0023124B" w:rsidRDefault="00972BBB" w:rsidP="00972BBB">
      <w:pPr>
        <w:pStyle w:val="NoSpacing"/>
      </w:pPr>
      <w:r w:rsidRPr="0023124B">
        <w:t xml:space="preserve">            u = up[u][</w:t>
      </w:r>
      <w:proofErr w:type="spellStart"/>
      <w:r w:rsidRPr="0023124B">
        <w:t>i</w:t>
      </w:r>
      <w:proofErr w:type="spellEnd"/>
      <w:r w:rsidRPr="0023124B">
        <w:t>];</w:t>
      </w:r>
    </w:p>
    <w:p w14:paraId="58DE47FE" w14:textId="77777777" w:rsidR="00972BBB" w:rsidRPr="0023124B" w:rsidRDefault="00972BBB" w:rsidP="00972BBB">
      <w:pPr>
        <w:pStyle w:val="NoSpacing"/>
      </w:pPr>
      <w:r w:rsidRPr="0023124B">
        <w:t xml:space="preserve">            v = up[v][</w:t>
      </w:r>
      <w:proofErr w:type="spellStart"/>
      <w:r w:rsidRPr="0023124B">
        <w:t>i</w:t>
      </w:r>
      <w:proofErr w:type="spellEnd"/>
      <w:r w:rsidRPr="0023124B">
        <w:t>];</w:t>
      </w:r>
    </w:p>
    <w:p w14:paraId="627CC97E" w14:textId="77777777" w:rsidR="00972BBB" w:rsidRPr="0023124B" w:rsidRDefault="00972BBB" w:rsidP="00972BBB">
      <w:pPr>
        <w:pStyle w:val="NoSpacing"/>
      </w:pPr>
      <w:r w:rsidRPr="0023124B">
        <w:t xml:space="preserve">        }</w:t>
      </w:r>
    </w:p>
    <w:p w14:paraId="684AC807" w14:textId="77777777" w:rsidR="00972BBB" w:rsidRPr="0023124B" w:rsidRDefault="00972BBB" w:rsidP="00972BBB">
      <w:pPr>
        <w:pStyle w:val="NoSpacing"/>
      </w:pPr>
      <w:r w:rsidRPr="0023124B">
        <w:t xml:space="preserve">    }</w:t>
      </w:r>
    </w:p>
    <w:p w14:paraId="17E8ABE8" w14:textId="77777777" w:rsidR="00972BBB" w:rsidRPr="0023124B" w:rsidRDefault="00972BBB" w:rsidP="00972BBB">
      <w:pPr>
        <w:pStyle w:val="NoSpacing"/>
      </w:pPr>
      <w:r w:rsidRPr="0023124B">
        <w:t xml:space="preserve">    return up[u][0];</w:t>
      </w:r>
    </w:p>
    <w:p w14:paraId="5417A451" w14:textId="77777777" w:rsidR="00972BBB" w:rsidRPr="0023124B" w:rsidRDefault="00972BBB" w:rsidP="00972BBB">
      <w:pPr>
        <w:pStyle w:val="NoSpacing"/>
      </w:pPr>
      <w:r w:rsidRPr="0023124B">
        <w:t>}</w:t>
      </w:r>
    </w:p>
    <w:p w14:paraId="2A07AABE" w14:textId="77777777" w:rsidR="00972BBB" w:rsidRPr="0023124B" w:rsidRDefault="00972BBB" w:rsidP="00972BBB">
      <w:pPr>
        <w:pStyle w:val="NoSpacing"/>
      </w:pPr>
    </w:p>
    <w:p w14:paraId="032E0369" w14:textId="77777777" w:rsidR="00972BBB" w:rsidRPr="0023124B" w:rsidRDefault="00972BBB" w:rsidP="00972BBB">
      <w:pPr>
        <w:pStyle w:val="NoSpacing"/>
      </w:pPr>
      <w:r w:rsidRPr="0023124B">
        <w:t xml:space="preserve">int </w:t>
      </w:r>
      <w:proofErr w:type="spellStart"/>
      <w:r w:rsidRPr="0023124B">
        <w:t>Kthancestor</w:t>
      </w:r>
      <w:proofErr w:type="spellEnd"/>
      <w:r w:rsidRPr="0023124B">
        <w:t xml:space="preserve">(int </w:t>
      </w:r>
      <w:proofErr w:type="spellStart"/>
      <w:r w:rsidRPr="0023124B">
        <w:t>u,int</w:t>
      </w:r>
      <w:proofErr w:type="spellEnd"/>
      <w:r w:rsidRPr="0023124B">
        <w:t xml:space="preserve"> k){</w:t>
      </w:r>
    </w:p>
    <w:p w14:paraId="17457218" w14:textId="77777777" w:rsidR="00972BBB" w:rsidRPr="0023124B" w:rsidRDefault="00972BBB" w:rsidP="00972BBB">
      <w:pPr>
        <w:pStyle w:val="NoSpacing"/>
      </w:pPr>
      <w:r w:rsidRPr="0023124B">
        <w:t xml:space="preserve">    if(k &gt; depth[u])return 0;</w:t>
      </w:r>
    </w:p>
    <w:p w14:paraId="5E36B6DF" w14:textId="77777777" w:rsidR="00972BBB" w:rsidRPr="0023124B" w:rsidRDefault="00972BBB" w:rsidP="00972BBB">
      <w:pPr>
        <w:pStyle w:val="NoSpacing"/>
      </w:pPr>
      <w:r w:rsidRPr="0023124B">
        <w:t xml:space="preserve">    for (int j = LOG - 1; j &gt;= 0; --j) {</w:t>
      </w:r>
    </w:p>
    <w:p w14:paraId="741263AC" w14:textId="77777777" w:rsidR="00972BBB" w:rsidRPr="0023124B" w:rsidRDefault="00972BBB" w:rsidP="00972BBB">
      <w:pPr>
        <w:pStyle w:val="NoSpacing"/>
      </w:pPr>
      <w:r w:rsidRPr="0023124B">
        <w:t xml:space="preserve">        if(k&amp;(1&lt;&lt;j)){</w:t>
      </w:r>
    </w:p>
    <w:p w14:paraId="0086B573" w14:textId="77777777" w:rsidR="00972BBB" w:rsidRPr="0023124B" w:rsidRDefault="00972BBB" w:rsidP="00972BBB">
      <w:pPr>
        <w:pStyle w:val="NoSpacing"/>
      </w:pPr>
      <w:r w:rsidRPr="0023124B">
        <w:t xml:space="preserve">            u = up[u][j];</w:t>
      </w:r>
    </w:p>
    <w:p w14:paraId="4AEBA8E9" w14:textId="77777777" w:rsidR="00972BBB" w:rsidRPr="0023124B" w:rsidRDefault="00972BBB" w:rsidP="00972BBB">
      <w:pPr>
        <w:pStyle w:val="NoSpacing"/>
      </w:pPr>
      <w:r w:rsidRPr="0023124B">
        <w:t xml:space="preserve">        }</w:t>
      </w:r>
    </w:p>
    <w:p w14:paraId="4DBBCBF6" w14:textId="77777777" w:rsidR="00972BBB" w:rsidRPr="0023124B" w:rsidRDefault="00972BBB" w:rsidP="00972BBB">
      <w:pPr>
        <w:pStyle w:val="NoSpacing"/>
      </w:pPr>
      <w:r w:rsidRPr="0023124B">
        <w:t xml:space="preserve">    }</w:t>
      </w:r>
    </w:p>
    <w:p w14:paraId="388C6F17" w14:textId="77777777" w:rsidR="00972BBB" w:rsidRPr="0023124B" w:rsidRDefault="00972BBB" w:rsidP="00972BBB">
      <w:pPr>
        <w:pStyle w:val="NoSpacing"/>
      </w:pPr>
      <w:r w:rsidRPr="0023124B">
        <w:t xml:space="preserve">    return u;</w:t>
      </w:r>
    </w:p>
    <w:p w14:paraId="7E8E8D35" w14:textId="77777777" w:rsidR="00972BBB" w:rsidRPr="0023124B" w:rsidRDefault="00972BBB" w:rsidP="00972BBB">
      <w:pPr>
        <w:pStyle w:val="NoSpacing"/>
      </w:pPr>
      <w:r w:rsidRPr="0023124B">
        <w:t>}</w:t>
      </w:r>
    </w:p>
    <w:p w14:paraId="3DCC31E0" w14:textId="77777777" w:rsidR="00972BBB" w:rsidRPr="0023124B" w:rsidRDefault="00972BBB" w:rsidP="00972BBB">
      <w:pPr>
        <w:pStyle w:val="NoSpacing"/>
      </w:pPr>
    </w:p>
    <w:p w14:paraId="5DA22F85" w14:textId="77777777" w:rsidR="00972BBB" w:rsidRPr="0023124B" w:rsidRDefault="00972BBB" w:rsidP="00972BBB">
      <w:pPr>
        <w:pStyle w:val="NoSpacing"/>
      </w:pPr>
      <w:r w:rsidRPr="0023124B">
        <w:t>void build() {</w:t>
      </w:r>
    </w:p>
    <w:p w14:paraId="3205F6A8" w14:textId="77777777" w:rsidR="00972BBB" w:rsidRPr="0023124B" w:rsidRDefault="00972BBB" w:rsidP="00972BBB">
      <w:pPr>
        <w:pStyle w:val="NoSpacing"/>
      </w:pPr>
      <w:r w:rsidRPr="0023124B">
        <w:t xml:space="preserve">    </w:t>
      </w:r>
      <w:proofErr w:type="spellStart"/>
      <w:r w:rsidRPr="0023124B">
        <w:t>dfs</w:t>
      </w:r>
      <w:proofErr w:type="spellEnd"/>
      <w:r w:rsidRPr="0023124B">
        <w:t>(0, 0);</w:t>
      </w:r>
    </w:p>
    <w:p w14:paraId="29D44FBE" w14:textId="77777777" w:rsidR="00972BBB" w:rsidRPr="0023124B" w:rsidRDefault="00972BBB" w:rsidP="00972BBB">
      <w:pPr>
        <w:pStyle w:val="NoSpacing"/>
      </w:pPr>
      <w:r w:rsidRPr="0023124B">
        <w:t xml:space="preserve">    for (int j = 1; j &lt; LOG; ++j) {</w:t>
      </w:r>
    </w:p>
    <w:p w14:paraId="5103F527" w14:textId="77777777" w:rsidR="00972BBB" w:rsidRPr="0023124B" w:rsidRDefault="00972BBB" w:rsidP="00972BBB">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 {</w:t>
      </w:r>
    </w:p>
    <w:p w14:paraId="1FE0BDCD" w14:textId="77777777" w:rsidR="00972BBB" w:rsidRPr="0023124B" w:rsidRDefault="00972BBB" w:rsidP="00972BBB">
      <w:pPr>
        <w:pStyle w:val="NoSpacing"/>
      </w:pPr>
      <w:r w:rsidRPr="0023124B">
        <w:t xml:space="preserve">            up[</w:t>
      </w:r>
      <w:proofErr w:type="spellStart"/>
      <w:r w:rsidRPr="0023124B">
        <w:t>i</w:t>
      </w:r>
      <w:proofErr w:type="spellEnd"/>
      <w:r w:rsidRPr="0023124B">
        <w:t>][j] = up[up[</w:t>
      </w:r>
      <w:proofErr w:type="spellStart"/>
      <w:r w:rsidRPr="0023124B">
        <w:t>i</w:t>
      </w:r>
      <w:proofErr w:type="spellEnd"/>
      <w:r w:rsidRPr="0023124B">
        <w:t>][j - 1]][j - 1];</w:t>
      </w:r>
    </w:p>
    <w:p w14:paraId="0BDE12C7" w14:textId="77777777" w:rsidR="00972BBB" w:rsidRPr="0023124B" w:rsidRDefault="00972BBB" w:rsidP="00972BBB">
      <w:pPr>
        <w:pStyle w:val="NoSpacing"/>
      </w:pPr>
      <w:r w:rsidRPr="0023124B">
        <w:t xml:space="preserve">        }</w:t>
      </w:r>
    </w:p>
    <w:p w14:paraId="618323B3" w14:textId="77777777" w:rsidR="00972BBB" w:rsidRPr="0023124B" w:rsidRDefault="00972BBB" w:rsidP="00972BBB">
      <w:pPr>
        <w:pStyle w:val="NoSpacing"/>
      </w:pPr>
      <w:r w:rsidRPr="0023124B">
        <w:t xml:space="preserve">    }</w:t>
      </w:r>
    </w:p>
    <w:p w14:paraId="7EFD67D6" w14:textId="77777777" w:rsidR="00972BBB" w:rsidRDefault="00972BBB" w:rsidP="00972BBB">
      <w:pPr>
        <w:pStyle w:val="NoSpacing"/>
      </w:pPr>
      <w:r w:rsidRPr="0023124B">
        <w:t>}</w:t>
      </w:r>
    </w:p>
    <w:p w14:paraId="3AED3FDD" w14:textId="4E9956C2" w:rsidR="00972BBB" w:rsidRDefault="00972BBB" w:rsidP="00972BBB">
      <w:pPr>
        <w:pStyle w:val="Heading2"/>
      </w:pPr>
      <w:bookmarkStart w:id="68" w:name="_Toc160308612"/>
      <w:r>
        <w:t>Tree Hashing</w:t>
      </w:r>
      <w:bookmarkEnd w:id="68"/>
    </w:p>
    <w:p w14:paraId="1883A32E" w14:textId="77777777" w:rsidR="00972BBB" w:rsidRPr="0023124B" w:rsidRDefault="00972BBB" w:rsidP="00972BBB">
      <w:pPr>
        <w:pStyle w:val="NoSpacing"/>
      </w:pPr>
      <w:r w:rsidRPr="0023124B">
        <w:t>vector&lt;int&gt;adj[N];</w:t>
      </w:r>
    </w:p>
    <w:p w14:paraId="0D17DCC1" w14:textId="77777777" w:rsidR="00972BBB" w:rsidRPr="0023124B" w:rsidRDefault="00972BBB" w:rsidP="00972BBB">
      <w:pPr>
        <w:pStyle w:val="NoSpacing"/>
      </w:pPr>
      <w:r w:rsidRPr="0023124B">
        <w:t>map&lt;vector&lt;int&gt;,int&gt;</w:t>
      </w:r>
      <w:proofErr w:type="spellStart"/>
      <w:r w:rsidRPr="0023124B">
        <w:t>mp</w:t>
      </w:r>
      <w:proofErr w:type="spellEnd"/>
      <w:r w:rsidRPr="0023124B">
        <w:t>;</w:t>
      </w:r>
    </w:p>
    <w:p w14:paraId="677C7EB3" w14:textId="77777777" w:rsidR="00972BBB" w:rsidRPr="000420BC" w:rsidRDefault="00972BBB" w:rsidP="00972BBB">
      <w:pPr>
        <w:pStyle w:val="NoSpacing"/>
        <w:rPr>
          <w:lang w:val="de-DE"/>
        </w:rPr>
      </w:pPr>
      <w:r w:rsidRPr="000420BC">
        <w:rPr>
          <w:lang w:val="de-DE"/>
        </w:rPr>
        <w:t>int dfs(int u,int par){</w:t>
      </w:r>
    </w:p>
    <w:p w14:paraId="2E1587C6" w14:textId="77777777" w:rsidR="00972BBB" w:rsidRPr="0023124B" w:rsidRDefault="00972BBB" w:rsidP="00972BBB">
      <w:pPr>
        <w:pStyle w:val="NoSpacing"/>
      </w:pPr>
      <w:r w:rsidRPr="000420BC">
        <w:rPr>
          <w:lang w:val="de-DE"/>
        </w:rPr>
        <w:t xml:space="preserve">    </w:t>
      </w:r>
      <w:r w:rsidRPr="0023124B">
        <w:t>vector&lt;int&gt;cur;</w:t>
      </w:r>
    </w:p>
    <w:p w14:paraId="0B067C3E" w14:textId="77777777" w:rsidR="00972BBB" w:rsidRPr="0023124B" w:rsidRDefault="00972BBB" w:rsidP="00972BBB">
      <w:pPr>
        <w:pStyle w:val="NoSpacing"/>
      </w:pPr>
      <w:r w:rsidRPr="0023124B">
        <w:t xml:space="preserve">    for(auto v:adj[u]){</w:t>
      </w:r>
    </w:p>
    <w:p w14:paraId="12D90AAD" w14:textId="77777777" w:rsidR="00972BBB" w:rsidRPr="0023124B" w:rsidRDefault="00972BBB" w:rsidP="00972BBB">
      <w:pPr>
        <w:pStyle w:val="NoSpacing"/>
      </w:pPr>
      <w:r w:rsidRPr="0023124B">
        <w:t xml:space="preserve">        if(v == par)continue;</w:t>
      </w:r>
    </w:p>
    <w:p w14:paraId="2B7B5282" w14:textId="77777777" w:rsidR="00972BBB" w:rsidRPr="0023124B" w:rsidRDefault="00972BBB" w:rsidP="00972BBB">
      <w:pPr>
        <w:pStyle w:val="NoSpacing"/>
      </w:pPr>
      <w:r w:rsidRPr="0023124B">
        <w:t xml:space="preserve">        </w:t>
      </w:r>
      <w:proofErr w:type="spellStart"/>
      <w:r w:rsidRPr="0023124B">
        <w:t>cur.push_back</w:t>
      </w:r>
      <w:proofErr w:type="spellEnd"/>
      <w:r w:rsidRPr="0023124B">
        <w:t>(</w:t>
      </w:r>
      <w:proofErr w:type="spellStart"/>
      <w:r w:rsidRPr="0023124B">
        <w:t>dfs</w:t>
      </w:r>
      <w:proofErr w:type="spellEnd"/>
      <w:r w:rsidRPr="0023124B">
        <w:t>(</w:t>
      </w:r>
      <w:proofErr w:type="spellStart"/>
      <w:r w:rsidRPr="0023124B">
        <w:t>v,u</w:t>
      </w:r>
      <w:proofErr w:type="spellEnd"/>
      <w:r w:rsidRPr="0023124B">
        <w:t>));}</w:t>
      </w:r>
    </w:p>
    <w:p w14:paraId="35191FE4" w14:textId="77777777" w:rsidR="00972BBB" w:rsidRPr="0023124B" w:rsidRDefault="00972BBB" w:rsidP="00972BBB">
      <w:pPr>
        <w:pStyle w:val="NoSpacing"/>
      </w:pPr>
      <w:r w:rsidRPr="0023124B">
        <w:t xml:space="preserve">    sort(all(cur));</w:t>
      </w:r>
    </w:p>
    <w:p w14:paraId="1FE93F6D" w14:textId="77777777" w:rsidR="00972BBB" w:rsidRPr="0023124B" w:rsidRDefault="00972BBB" w:rsidP="00972BBB">
      <w:pPr>
        <w:pStyle w:val="NoSpacing"/>
      </w:pPr>
      <w:r w:rsidRPr="0023124B">
        <w:t xml:space="preserve">    if(!</w:t>
      </w:r>
      <w:proofErr w:type="spellStart"/>
      <w:r w:rsidRPr="0023124B">
        <w:t>mp.count</w:t>
      </w:r>
      <w:proofErr w:type="spellEnd"/>
      <w:r w:rsidRPr="0023124B">
        <w:t>(cur))</w:t>
      </w:r>
      <w:proofErr w:type="spellStart"/>
      <w:r w:rsidRPr="0023124B">
        <w:t>mp</w:t>
      </w:r>
      <w:proofErr w:type="spellEnd"/>
      <w:r w:rsidRPr="0023124B">
        <w:t xml:space="preserve">[cur] = </w:t>
      </w:r>
      <w:proofErr w:type="spellStart"/>
      <w:r w:rsidRPr="0023124B">
        <w:t>mp.size</w:t>
      </w:r>
      <w:proofErr w:type="spellEnd"/>
      <w:r w:rsidRPr="0023124B">
        <w:t>();</w:t>
      </w:r>
    </w:p>
    <w:p w14:paraId="52330B05" w14:textId="77777777" w:rsidR="00972BBB" w:rsidRDefault="00972BBB" w:rsidP="00972BBB">
      <w:pPr>
        <w:pStyle w:val="NoSpacing"/>
      </w:pPr>
      <w:r w:rsidRPr="0023124B">
        <w:t xml:space="preserve">    return </w:t>
      </w:r>
      <w:proofErr w:type="spellStart"/>
      <w:r w:rsidRPr="0023124B">
        <w:t>mp</w:t>
      </w:r>
      <w:proofErr w:type="spellEnd"/>
      <w:r w:rsidRPr="0023124B">
        <w:t>[cur];</w:t>
      </w:r>
    </w:p>
    <w:p w14:paraId="0B3A912B" w14:textId="77777777" w:rsidR="00972BBB" w:rsidRDefault="00972BBB" w:rsidP="00972BBB">
      <w:pPr>
        <w:pStyle w:val="NoSpacing"/>
      </w:pPr>
      <w:r w:rsidRPr="0023124B">
        <w:t>}</w:t>
      </w:r>
    </w:p>
    <w:p w14:paraId="4A96DC06" w14:textId="77777777" w:rsidR="00972BBB" w:rsidRPr="00972BBB" w:rsidRDefault="00972BBB" w:rsidP="00972BBB"/>
    <w:p w14:paraId="527C020A" w14:textId="437F2112" w:rsidR="00972BBB" w:rsidRDefault="00972BBB" w:rsidP="00972BBB">
      <w:pPr>
        <w:pStyle w:val="Heading2"/>
      </w:pPr>
      <w:bookmarkStart w:id="69" w:name="_Toc160308613"/>
      <w:r>
        <w:t>Tree Hashing 2</w:t>
      </w:r>
      <w:bookmarkEnd w:id="69"/>
    </w:p>
    <w:p w14:paraId="48F1BE71" w14:textId="77777777" w:rsidR="00972BBB" w:rsidRPr="0023124B" w:rsidRDefault="00972BBB" w:rsidP="00972BBB">
      <w:pPr>
        <w:pStyle w:val="NoSpacing"/>
      </w:pPr>
      <w:r w:rsidRPr="0023124B">
        <w:t xml:space="preserve">unsigned long </w:t>
      </w:r>
      <w:proofErr w:type="spellStart"/>
      <w:r w:rsidRPr="0023124B">
        <w:t>long</w:t>
      </w:r>
      <w:proofErr w:type="spellEnd"/>
      <w:r w:rsidRPr="0023124B">
        <w:t xml:space="preserve"> pw(unsigned long </w:t>
      </w:r>
      <w:proofErr w:type="spellStart"/>
      <w:r w:rsidRPr="0023124B">
        <w:t>long</w:t>
      </w:r>
      <w:proofErr w:type="spellEnd"/>
      <w:r w:rsidRPr="0023124B">
        <w:t xml:space="preserve"> b, unsigned long </w:t>
      </w:r>
      <w:proofErr w:type="spellStart"/>
      <w:r w:rsidRPr="0023124B">
        <w:t>long</w:t>
      </w:r>
      <w:proofErr w:type="spellEnd"/>
      <w:r w:rsidRPr="0023124B">
        <w:t xml:space="preserve"> p) {</w:t>
      </w:r>
    </w:p>
    <w:p w14:paraId="7D23CB37" w14:textId="77777777" w:rsidR="00972BBB" w:rsidRPr="0023124B" w:rsidRDefault="00972BBB" w:rsidP="00972BBB">
      <w:pPr>
        <w:pStyle w:val="NoSpacing"/>
      </w:pPr>
      <w:r w:rsidRPr="0023124B">
        <w:t xml:space="preserve">    if (!p) return 1ULL;</w:t>
      </w:r>
    </w:p>
    <w:p w14:paraId="6137F8D6" w14:textId="77777777" w:rsidR="00972BBB" w:rsidRPr="0023124B" w:rsidRDefault="00972BBB" w:rsidP="00972BBB">
      <w:pPr>
        <w:pStyle w:val="NoSpacing"/>
      </w:pPr>
      <w:r w:rsidRPr="0023124B">
        <w:t xml:space="preserve">    unsigned long </w:t>
      </w:r>
      <w:proofErr w:type="spellStart"/>
      <w:r w:rsidRPr="0023124B">
        <w:t>long</w:t>
      </w:r>
      <w:proofErr w:type="spellEnd"/>
      <w:r w:rsidRPr="0023124B">
        <w:t xml:space="preserve"> ret = pw(b, p &gt;&gt; 1ULL);</w:t>
      </w:r>
    </w:p>
    <w:p w14:paraId="3B520D53" w14:textId="77777777" w:rsidR="00972BBB" w:rsidRPr="0023124B" w:rsidRDefault="00972BBB" w:rsidP="00972BBB">
      <w:pPr>
        <w:pStyle w:val="NoSpacing"/>
      </w:pPr>
      <w:r w:rsidRPr="0023124B">
        <w:t xml:space="preserve">    ret *= ret;</w:t>
      </w:r>
    </w:p>
    <w:p w14:paraId="55D5EBFD" w14:textId="77777777" w:rsidR="00972BBB" w:rsidRPr="0023124B" w:rsidRDefault="00972BBB" w:rsidP="00972BBB">
      <w:pPr>
        <w:pStyle w:val="NoSpacing"/>
      </w:pPr>
      <w:r w:rsidRPr="0023124B">
        <w:t xml:space="preserve">    if (p &amp; 1ULL)</w:t>
      </w:r>
    </w:p>
    <w:p w14:paraId="0ACB23A7" w14:textId="77777777" w:rsidR="00972BBB" w:rsidRPr="0023124B" w:rsidRDefault="00972BBB" w:rsidP="00972BBB">
      <w:pPr>
        <w:pStyle w:val="NoSpacing"/>
      </w:pPr>
      <w:r w:rsidRPr="0023124B">
        <w:t xml:space="preserve">        ret = ret * b;</w:t>
      </w:r>
    </w:p>
    <w:p w14:paraId="2E236FDF" w14:textId="77777777" w:rsidR="00972BBB" w:rsidRPr="0023124B" w:rsidRDefault="00972BBB" w:rsidP="00972BBB">
      <w:pPr>
        <w:pStyle w:val="NoSpacing"/>
      </w:pPr>
      <w:r w:rsidRPr="0023124B">
        <w:t xml:space="preserve">    return ret;</w:t>
      </w:r>
    </w:p>
    <w:p w14:paraId="20878C50" w14:textId="77777777" w:rsidR="00972BBB" w:rsidRPr="0023124B" w:rsidRDefault="00972BBB" w:rsidP="00972BBB">
      <w:pPr>
        <w:pStyle w:val="NoSpacing"/>
      </w:pPr>
      <w:r w:rsidRPr="0023124B">
        <w:lastRenderedPageBreak/>
        <w:t>}</w:t>
      </w:r>
    </w:p>
    <w:p w14:paraId="0B1EABC9" w14:textId="77777777" w:rsidR="00972BBB" w:rsidRPr="0023124B" w:rsidRDefault="00972BBB" w:rsidP="00972BBB">
      <w:pPr>
        <w:pStyle w:val="NoSpacing"/>
      </w:pPr>
      <w:r w:rsidRPr="0023124B">
        <w:t>int n;</w:t>
      </w:r>
    </w:p>
    <w:p w14:paraId="32B105E0" w14:textId="77777777" w:rsidR="00972BBB" w:rsidRPr="0023124B" w:rsidRDefault="00972BBB" w:rsidP="00972BBB">
      <w:pPr>
        <w:pStyle w:val="NoSpacing"/>
      </w:pPr>
      <w:r w:rsidRPr="0023124B">
        <w:t>vector&lt;int&gt; adj[N];</w:t>
      </w:r>
    </w:p>
    <w:p w14:paraId="4C3B43A2" w14:textId="77777777" w:rsidR="00972BBB" w:rsidRPr="0023124B" w:rsidRDefault="00972BBB" w:rsidP="00972BBB">
      <w:pPr>
        <w:pStyle w:val="NoSpacing"/>
      </w:pPr>
      <w:r w:rsidRPr="0023124B">
        <w:t xml:space="preserve">unsigned long </w:t>
      </w:r>
      <w:proofErr w:type="spellStart"/>
      <w:r w:rsidRPr="0023124B">
        <w:t>long</w:t>
      </w:r>
      <w:proofErr w:type="spellEnd"/>
      <w:r w:rsidRPr="0023124B">
        <w:t xml:space="preserve"> </w:t>
      </w:r>
      <w:proofErr w:type="spellStart"/>
      <w:r w:rsidRPr="0023124B">
        <w:t>dfs</w:t>
      </w:r>
      <w:proofErr w:type="spellEnd"/>
      <w:r w:rsidRPr="0023124B">
        <w:t>(int u, int par) {</w:t>
      </w:r>
    </w:p>
    <w:p w14:paraId="189E6EDA" w14:textId="77777777" w:rsidR="00972BBB" w:rsidRPr="0023124B" w:rsidRDefault="00972BBB" w:rsidP="00972BBB">
      <w:pPr>
        <w:pStyle w:val="NoSpacing"/>
      </w:pPr>
      <w:r w:rsidRPr="0023124B">
        <w:t xml:space="preserve">    vector&lt;unsigned long long&gt; child;</w:t>
      </w:r>
    </w:p>
    <w:p w14:paraId="110F623C" w14:textId="77777777" w:rsidR="00972BBB" w:rsidRPr="0023124B" w:rsidRDefault="00972BBB" w:rsidP="00972BBB">
      <w:pPr>
        <w:pStyle w:val="NoSpacing"/>
      </w:pPr>
      <w:r w:rsidRPr="0023124B">
        <w:t xml:space="preserve">    for (auto v: adj[u]) {</w:t>
      </w:r>
    </w:p>
    <w:p w14:paraId="163864C0" w14:textId="77777777" w:rsidR="00972BBB" w:rsidRPr="0023124B" w:rsidRDefault="00972BBB" w:rsidP="00972BBB">
      <w:pPr>
        <w:pStyle w:val="NoSpacing"/>
      </w:pPr>
      <w:r w:rsidRPr="0023124B">
        <w:t xml:space="preserve">        if (v == par)continue;</w:t>
      </w:r>
    </w:p>
    <w:p w14:paraId="0C7DE222" w14:textId="77777777" w:rsidR="00972BBB" w:rsidRPr="0023124B" w:rsidRDefault="00972BBB" w:rsidP="00972BBB">
      <w:pPr>
        <w:pStyle w:val="NoSpacing"/>
      </w:pPr>
      <w:r w:rsidRPr="0023124B">
        <w:t xml:space="preserve">        </w:t>
      </w:r>
      <w:proofErr w:type="spellStart"/>
      <w:r w:rsidRPr="0023124B">
        <w:t>child.push_back</w:t>
      </w:r>
      <w:proofErr w:type="spellEnd"/>
      <w:r w:rsidRPr="0023124B">
        <w:t>(</w:t>
      </w:r>
      <w:proofErr w:type="spellStart"/>
      <w:r w:rsidRPr="0023124B">
        <w:t>dfs</w:t>
      </w:r>
      <w:proofErr w:type="spellEnd"/>
      <w:r w:rsidRPr="0023124B">
        <w:t>(v, u));</w:t>
      </w:r>
    </w:p>
    <w:p w14:paraId="5458F7A9" w14:textId="77777777" w:rsidR="00972BBB" w:rsidRPr="0023124B" w:rsidRDefault="00972BBB" w:rsidP="00972BBB">
      <w:pPr>
        <w:pStyle w:val="NoSpacing"/>
      </w:pPr>
      <w:r w:rsidRPr="0023124B">
        <w:t xml:space="preserve">    }</w:t>
      </w:r>
    </w:p>
    <w:p w14:paraId="7421E8E8" w14:textId="77777777" w:rsidR="00972BBB" w:rsidRPr="0023124B" w:rsidRDefault="00972BBB" w:rsidP="00972BBB">
      <w:pPr>
        <w:pStyle w:val="NoSpacing"/>
      </w:pPr>
      <w:r w:rsidRPr="0023124B">
        <w:t xml:space="preserve">    sort(all(child));</w:t>
      </w:r>
    </w:p>
    <w:p w14:paraId="53F0F64E" w14:textId="77777777" w:rsidR="00972BBB" w:rsidRPr="0023124B" w:rsidRDefault="00972BBB" w:rsidP="00972BBB">
      <w:pPr>
        <w:pStyle w:val="NoSpacing"/>
      </w:pPr>
      <w:r w:rsidRPr="0023124B">
        <w:t xml:space="preserve">    unsigned long </w:t>
      </w:r>
      <w:proofErr w:type="spellStart"/>
      <w:r w:rsidRPr="0023124B">
        <w:t>long</w:t>
      </w:r>
      <w:proofErr w:type="spellEnd"/>
      <w:r w:rsidRPr="0023124B">
        <w:t xml:space="preserve"> ret = 0;</w:t>
      </w:r>
    </w:p>
    <w:p w14:paraId="5E25E913" w14:textId="77777777" w:rsidR="00972BBB" w:rsidRPr="0023124B" w:rsidRDefault="00972BBB" w:rsidP="00972BBB">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w:t>
      </w:r>
      <w:proofErr w:type="spellStart"/>
      <w:r w:rsidRPr="0023124B">
        <w:t>child.size</w:t>
      </w:r>
      <w:proofErr w:type="spellEnd"/>
      <w:r w:rsidRPr="0023124B">
        <w:t>(); ++</w:t>
      </w:r>
      <w:proofErr w:type="spellStart"/>
      <w:r w:rsidRPr="0023124B">
        <w:t>i</w:t>
      </w:r>
      <w:proofErr w:type="spellEnd"/>
      <w:r w:rsidRPr="0023124B">
        <w:t>) {</w:t>
      </w:r>
    </w:p>
    <w:p w14:paraId="6F6B5677" w14:textId="77777777" w:rsidR="00972BBB" w:rsidRPr="0023124B" w:rsidRDefault="00972BBB" w:rsidP="00972BBB">
      <w:pPr>
        <w:pStyle w:val="NoSpacing"/>
      </w:pPr>
      <w:r w:rsidRPr="0023124B">
        <w:t xml:space="preserve">        ret += child[</w:t>
      </w:r>
      <w:proofErr w:type="spellStart"/>
      <w:r w:rsidRPr="0023124B">
        <w:t>i</w:t>
      </w:r>
      <w:proofErr w:type="spellEnd"/>
      <w:r w:rsidRPr="0023124B">
        <w:t>] * child[</w:t>
      </w:r>
      <w:proofErr w:type="spellStart"/>
      <w:r w:rsidRPr="0023124B">
        <w:t>i</w:t>
      </w:r>
      <w:proofErr w:type="spellEnd"/>
      <w:r w:rsidRPr="0023124B">
        <w:t>] + child[</w:t>
      </w:r>
      <w:proofErr w:type="spellStart"/>
      <w:r w:rsidRPr="0023124B">
        <w:t>i</w:t>
      </w:r>
      <w:proofErr w:type="spellEnd"/>
      <w:r w:rsidRPr="0023124B">
        <w:t xml:space="preserve">] * pw(31, </w:t>
      </w:r>
      <w:proofErr w:type="spellStart"/>
      <w:r w:rsidRPr="0023124B">
        <w:t>i</w:t>
      </w:r>
      <w:proofErr w:type="spellEnd"/>
      <w:r w:rsidRPr="0023124B">
        <w:t xml:space="preserve"> + 1) + (unsigned long long) 42;</w:t>
      </w:r>
    </w:p>
    <w:p w14:paraId="03E107E6" w14:textId="77777777" w:rsidR="00972BBB" w:rsidRPr="0023124B" w:rsidRDefault="00972BBB" w:rsidP="00972BBB">
      <w:pPr>
        <w:pStyle w:val="NoSpacing"/>
      </w:pPr>
      <w:r w:rsidRPr="0023124B">
        <w:t xml:space="preserve">    }</w:t>
      </w:r>
    </w:p>
    <w:p w14:paraId="6AF8AEFC" w14:textId="77777777" w:rsidR="00972BBB" w:rsidRPr="0023124B" w:rsidRDefault="00972BBB" w:rsidP="00972BBB">
      <w:pPr>
        <w:pStyle w:val="NoSpacing"/>
      </w:pPr>
      <w:r w:rsidRPr="0023124B">
        <w:t xml:space="preserve">    return ret;</w:t>
      </w:r>
    </w:p>
    <w:p w14:paraId="615DEEBC" w14:textId="77777777" w:rsidR="00972BBB" w:rsidRDefault="00972BBB" w:rsidP="00972BBB">
      <w:pPr>
        <w:pStyle w:val="NoSpacing"/>
      </w:pPr>
      <w:r w:rsidRPr="0023124B">
        <w:t>}</w:t>
      </w:r>
    </w:p>
    <w:p w14:paraId="37338906" w14:textId="49A38E04" w:rsidR="00972BBB" w:rsidRDefault="00972BBB" w:rsidP="00972BBB">
      <w:pPr>
        <w:pStyle w:val="Heading2"/>
      </w:pPr>
      <w:bookmarkStart w:id="70" w:name="_Toc160308614"/>
      <w:r>
        <w:t>HLD</w:t>
      </w:r>
      <w:bookmarkEnd w:id="70"/>
    </w:p>
    <w:p w14:paraId="02FD1A9B" w14:textId="77777777" w:rsidR="00972BBB" w:rsidRPr="0023124B" w:rsidRDefault="00972BBB" w:rsidP="00972BBB">
      <w:pPr>
        <w:pStyle w:val="NoSpacing"/>
      </w:pPr>
      <w:r w:rsidRPr="0023124B">
        <w:t>class HLD {</w:t>
      </w:r>
    </w:p>
    <w:p w14:paraId="42F24C01" w14:textId="77777777" w:rsidR="00972BBB" w:rsidRPr="0023124B" w:rsidRDefault="00972BBB" w:rsidP="00972BBB">
      <w:pPr>
        <w:pStyle w:val="NoSpacing"/>
      </w:pPr>
      <w:r w:rsidRPr="0023124B">
        <w:t>public:</w:t>
      </w:r>
    </w:p>
    <w:p w14:paraId="645A95D5" w14:textId="77777777" w:rsidR="00972BBB" w:rsidRPr="0023124B" w:rsidRDefault="00972BBB" w:rsidP="00972BBB">
      <w:pPr>
        <w:pStyle w:val="NoSpacing"/>
      </w:pPr>
      <w:r w:rsidRPr="0023124B">
        <w:t xml:space="preserve">    vector&lt;int&gt; par, </w:t>
      </w:r>
      <w:proofErr w:type="spellStart"/>
      <w:r w:rsidRPr="0023124B">
        <w:t>sz</w:t>
      </w:r>
      <w:proofErr w:type="spellEnd"/>
      <w:r w:rsidRPr="0023124B">
        <w:t>, head, tin, tout, who, depth;</w:t>
      </w:r>
    </w:p>
    <w:p w14:paraId="02330A90" w14:textId="77777777" w:rsidR="00972BBB" w:rsidRPr="0023124B" w:rsidRDefault="00972BBB" w:rsidP="00972BBB">
      <w:pPr>
        <w:pStyle w:val="NoSpacing"/>
      </w:pPr>
    </w:p>
    <w:p w14:paraId="7B28E54A" w14:textId="77777777" w:rsidR="00972BBB" w:rsidRPr="0023124B" w:rsidRDefault="00972BBB" w:rsidP="00972BBB">
      <w:pPr>
        <w:pStyle w:val="NoSpacing"/>
      </w:pPr>
      <w:r w:rsidRPr="0023124B">
        <w:t xml:space="preserve">    int dfs1(int u, vector&lt;vector&lt;int&gt;&gt; &amp;adj) {</w:t>
      </w:r>
    </w:p>
    <w:p w14:paraId="6AF143D0" w14:textId="77777777" w:rsidR="00972BBB" w:rsidRPr="0023124B" w:rsidRDefault="00972BBB" w:rsidP="00972BBB">
      <w:pPr>
        <w:pStyle w:val="NoSpacing"/>
      </w:pPr>
      <w:r w:rsidRPr="0023124B">
        <w:t xml:space="preserve">        for (int &amp;v: adj[u]) {</w:t>
      </w:r>
    </w:p>
    <w:p w14:paraId="44C3841D" w14:textId="77777777" w:rsidR="00972BBB" w:rsidRPr="0023124B" w:rsidRDefault="00972BBB" w:rsidP="00972BBB">
      <w:pPr>
        <w:pStyle w:val="NoSpacing"/>
      </w:pPr>
      <w:r w:rsidRPr="0023124B">
        <w:t xml:space="preserve">            if (v == par[u])continue;</w:t>
      </w:r>
    </w:p>
    <w:p w14:paraId="1BB028A0" w14:textId="77777777" w:rsidR="00972BBB" w:rsidRPr="0023124B" w:rsidRDefault="00972BBB" w:rsidP="00972BBB">
      <w:pPr>
        <w:pStyle w:val="NoSpacing"/>
      </w:pPr>
      <w:r w:rsidRPr="0023124B">
        <w:t xml:space="preserve">            depth[v] = depth[u] + 1;</w:t>
      </w:r>
    </w:p>
    <w:p w14:paraId="50133EAB" w14:textId="77777777" w:rsidR="00972BBB" w:rsidRPr="0023124B" w:rsidRDefault="00972BBB" w:rsidP="00972BBB">
      <w:pPr>
        <w:pStyle w:val="NoSpacing"/>
      </w:pPr>
      <w:r w:rsidRPr="0023124B">
        <w:t xml:space="preserve">            par[v] = u;</w:t>
      </w:r>
    </w:p>
    <w:p w14:paraId="0D57F6F9" w14:textId="77777777" w:rsidR="00972BBB" w:rsidRPr="0023124B" w:rsidRDefault="00972BBB" w:rsidP="00972BBB">
      <w:pPr>
        <w:pStyle w:val="NoSpacing"/>
      </w:pPr>
      <w:r w:rsidRPr="0023124B">
        <w:t xml:space="preserve">            </w:t>
      </w:r>
      <w:proofErr w:type="spellStart"/>
      <w:r w:rsidRPr="0023124B">
        <w:t>sz</w:t>
      </w:r>
      <w:proofErr w:type="spellEnd"/>
      <w:r w:rsidRPr="0023124B">
        <w:t>[u] += dfs1(v, adj);</w:t>
      </w:r>
    </w:p>
    <w:p w14:paraId="02AA6190" w14:textId="77777777" w:rsidR="00972BBB" w:rsidRPr="0023124B" w:rsidRDefault="00972BBB" w:rsidP="00972BBB">
      <w:pPr>
        <w:pStyle w:val="NoSpacing"/>
      </w:pPr>
      <w:r w:rsidRPr="0023124B">
        <w:t xml:space="preserve">            if (</w:t>
      </w:r>
      <w:proofErr w:type="spellStart"/>
      <w:r w:rsidRPr="0023124B">
        <w:t>sz</w:t>
      </w:r>
      <w:proofErr w:type="spellEnd"/>
      <w:r w:rsidRPr="0023124B">
        <w:t xml:space="preserve">[v] &gt; </w:t>
      </w:r>
      <w:proofErr w:type="spellStart"/>
      <w:r w:rsidRPr="0023124B">
        <w:t>sz</w:t>
      </w:r>
      <w:proofErr w:type="spellEnd"/>
      <w:r w:rsidRPr="0023124B">
        <w:t>[adj[u][0]] || adj[u][0] == par[u]) swap(v, adj[u][0]);</w:t>
      </w:r>
    </w:p>
    <w:p w14:paraId="5D6D8024" w14:textId="77777777" w:rsidR="00972BBB" w:rsidRPr="0023124B" w:rsidRDefault="00972BBB" w:rsidP="00972BBB">
      <w:pPr>
        <w:pStyle w:val="NoSpacing"/>
      </w:pPr>
      <w:r w:rsidRPr="0023124B">
        <w:t xml:space="preserve">        }</w:t>
      </w:r>
    </w:p>
    <w:p w14:paraId="4CD9D313" w14:textId="77777777" w:rsidR="00972BBB" w:rsidRPr="0023124B" w:rsidRDefault="00972BBB" w:rsidP="00972BBB">
      <w:pPr>
        <w:pStyle w:val="NoSpacing"/>
      </w:pPr>
      <w:r w:rsidRPr="0023124B">
        <w:t xml:space="preserve">        return </w:t>
      </w:r>
      <w:proofErr w:type="spellStart"/>
      <w:r w:rsidRPr="0023124B">
        <w:t>sz</w:t>
      </w:r>
      <w:proofErr w:type="spellEnd"/>
      <w:r w:rsidRPr="0023124B">
        <w:t>[u];</w:t>
      </w:r>
    </w:p>
    <w:p w14:paraId="5B836342" w14:textId="77777777" w:rsidR="00972BBB" w:rsidRPr="0023124B" w:rsidRDefault="00972BBB" w:rsidP="00972BBB">
      <w:pPr>
        <w:pStyle w:val="NoSpacing"/>
      </w:pPr>
      <w:r w:rsidRPr="0023124B">
        <w:t xml:space="preserve">    }</w:t>
      </w:r>
    </w:p>
    <w:p w14:paraId="5A83AF45" w14:textId="77777777" w:rsidR="00972BBB" w:rsidRPr="0023124B" w:rsidRDefault="00972BBB" w:rsidP="00972BBB">
      <w:pPr>
        <w:pStyle w:val="NoSpacing"/>
      </w:pPr>
    </w:p>
    <w:p w14:paraId="08E7D12C" w14:textId="77777777" w:rsidR="00972BBB" w:rsidRPr="0023124B" w:rsidRDefault="00972BBB" w:rsidP="00972BBB">
      <w:pPr>
        <w:pStyle w:val="NoSpacing"/>
      </w:pPr>
      <w:r w:rsidRPr="0023124B">
        <w:t xml:space="preserve">    void dfs2(int u, int &amp;timer, const vector&lt;vector&lt;int&gt;&gt; &amp;adj) {</w:t>
      </w:r>
    </w:p>
    <w:p w14:paraId="40503610" w14:textId="77777777" w:rsidR="00972BBB" w:rsidRPr="0023124B" w:rsidRDefault="00972BBB" w:rsidP="00972BBB">
      <w:pPr>
        <w:pStyle w:val="NoSpacing"/>
      </w:pPr>
      <w:r w:rsidRPr="0023124B">
        <w:t xml:space="preserve">        tin[u] = timer++;</w:t>
      </w:r>
    </w:p>
    <w:p w14:paraId="6036DCAD" w14:textId="77777777" w:rsidR="00972BBB" w:rsidRPr="0023124B" w:rsidRDefault="00972BBB" w:rsidP="00972BBB">
      <w:pPr>
        <w:pStyle w:val="NoSpacing"/>
      </w:pPr>
      <w:r w:rsidRPr="0023124B">
        <w:t xml:space="preserve">        for (int v: adj[u]) {</w:t>
      </w:r>
    </w:p>
    <w:p w14:paraId="33BCC306" w14:textId="77777777" w:rsidR="00972BBB" w:rsidRPr="0023124B" w:rsidRDefault="00972BBB" w:rsidP="00972BBB">
      <w:pPr>
        <w:pStyle w:val="NoSpacing"/>
      </w:pPr>
      <w:r w:rsidRPr="0023124B">
        <w:t xml:space="preserve">            if (v == par[u])continue;</w:t>
      </w:r>
    </w:p>
    <w:p w14:paraId="6B927F6A" w14:textId="77777777" w:rsidR="00972BBB" w:rsidRPr="0023124B" w:rsidRDefault="00972BBB" w:rsidP="00972BBB">
      <w:pPr>
        <w:pStyle w:val="NoSpacing"/>
      </w:pPr>
      <w:r w:rsidRPr="0023124B">
        <w:t xml:space="preserve">            head[v] = (timer == tin[u] + 1 ? head[u] : v);</w:t>
      </w:r>
    </w:p>
    <w:p w14:paraId="6E2EF539" w14:textId="77777777" w:rsidR="00972BBB" w:rsidRPr="0023124B" w:rsidRDefault="00972BBB" w:rsidP="00972BBB">
      <w:pPr>
        <w:pStyle w:val="NoSpacing"/>
      </w:pPr>
      <w:r w:rsidRPr="0023124B">
        <w:t xml:space="preserve">            dfs2(v, timer, adj);</w:t>
      </w:r>
    </w:p>
    <w:p w14:paraId="1A828551" w14:textId="77777777" w:rsidR="00972BBB" w:rsidRPr="0023124B" w:rsidRDefault="00972BBB" w:rsidP="00972BBB">
      <w:pPr>
        <w:pStyle w:val="NoSpacing"/>
      </w:pPr>
      <w:r w:rsidRPr="0023124B">
        <w:t xml:space="preserve">        }</w:t>
      </w:r>
    </w:p>
    <w:p w14:paraId="1C4146C6" w14:textId="77777777" w:rsidR="00972BBB" w:rsidRPr="0023124B" w:rsidRDefault="00972BBB" w:rsidP="00972BBB">
      <w:pPr>
        <w:pStyle w:val="NoSpacing"/>
      </w:pPr>
      <w:r w:rsidRPr="0023124B">
        <w:t xml:space="preserve">        tout[u] = timer - 1;</w:t>
      </w:r>
    </w:p>
    <w:p w14:paraId="0F44E550" w14:textId="77777777" w:rsidR="00972BBB" w:rsidRPr="0023124B" w:rsidRDefault="00972BBB" w:rsidP="00972BBB">
      <w:pPr>
        <w:pStyle w:val="NoSpacing"/>
      </w:pPr>
      <w:r w:rsidRPr="0023124B">
        <w:t xml:space="preserve">    }</w:t>
      </w:r>
    </w:p>
    <w:p w14:paraId="611DD732" w14:textId="77777777" w:rsidR="00972BBB" w:rsidRPr="0023124B" w:rsidRDefault="00972BBB" w:rsidP="00972BBB">
      <w:pPr>
        <w:pStyle w:val="NoSpacing"/>
      </w:pPr>
      <w:r w:rsidRPr="0023124B">
        <w:t xml:space="preserve">    HLD(vector&lt;vector&lt;int&gt;&gt; adj, int r = 0)</w:t>
      </w:r>
    </w:p>
    <w:p w14:paraId="50D58EA7" w14:textId="77777777" w:rsidR="00972BBB" w:rsidRPr="0023124B" w:rsidRDefault="00972BBB" w:rsidP="00972BBB">
      <w:pPr>
        <w:pStyle w:val="NoSpacing"/>
      </w:pPr>
      <w:r w:rsidRPr="0023124B">
        <w:t xml:space="preserve">            : par(</w:t>
      </w:r>
      <w:proofErr w:type="spellStart"/>
      <w:r w:rsidRPr="0023124B">
        <w:t>adj.size</w:t>
      </w:r>
      <w:proofErr w:type="spellEnd"/>
      <w:r w:rsidRPr="0023124B">
        <w:t xml:space="preserve">(), -1), </w:t>
      </w:r>
      <w:proofErr w:type="spellStart"/>
      <w:r w:rsidRPr="0023124B">
        <w:t>sz</w:t>
      </w:r>
      <w:proofErr w:type="spellEnd"/>
      <w:r w:rsidRPr="0023124B">
        <w:t>(</w:t>
      </w:r>
      <w:proofErr w:type="spellStart"/>
      <w:r w:rsidRPr="0023124B">
        <w:t>adj.size</w:t>
      </w:r>
      <w:proofErr w:type="spellEnd"/>
      <w:r w:rsidRPr="0023124B">
        <w:t>(), 1), head(</w:t>
      </w:r>
      <w:proofErr w:type="spellStart"/>
      <w:r w:rsidRPr="0023124B">
        <w:t>adj.size</w:t>
      </w:r>
      <w:proofErr w:type="spellEnd"/>
      <w:r w:rsidRPr="0023124B">
        <w:t>(), r), tin(</w:t>
      </w:r>
      <w:proofErr w:type="spellStart"/>
      <w:r w:rsidRPr="0023124B">
        <w:t>adj.size</w:t>
      </w:r>
      <w:proofErr w:type="spellEnd"/>
      <w:r w:rsidRPr="0023124B">
        <w:t>()), who(</w:t>
      </w:r>
      <w:proofErr w:type="spellStart"/>
      <w:r w:rsidRPr="0023124B">
        <w:t>adj.size</w:t>
      </w:r>
      <w:proofErr w:type="spellEnd"/>
      <w:r w:rsidRPr="0023124B">
        <w:t>()), tout(</w:t>
      </w:r>
      <w:proofErr w:type="spellStart"/>
      <w:r w:rsidRPr="0023124B">
        <w:t>adj.size</w:t>
      </w:r>
      <w:proofErr w:type="spellEnd"/>
      <w:r w:rsidRPr="0023124B">
        <w:t>()),</w:t>
      </w:r>
    </w:p>
    <w:p w14:paraId="2BCE6F51" w14:textId="77777777" w:rsidR="00972BBB" w:rsidRPr="0023124B" w:rsidRDefault="00972BBB" w:rsidP="00972BBB">
      <w:pPr>
        <w:pStyle w:val="NoSpacing"/>
      </w:pPr>
      <w:r w:rsidRPr="0023124B">
        <w:t xml:space="preserve">              depth(</w:t>
      </w:r>
      <w:proofErr w:type="spellStart"/>
      <w:r w:rsidRPr="0023124B">
        <w:t>adj.size</w:t>
      </w:r>
      <w:proofErr w:type="spellEnd"/>
      <w:r w:rsidRPr="0023124B">
        <w:t>()){</w:t>
      </w:r>
    </w:p>
    <w:p w14:paraId="29913751" w14:textId="77777777" w:rsidR="00972BBB" w:rsidRPr="0023124B" w:rsidRDefault="00972BBB" w:rsidP="00972BBB">
      <w:pPr>
        <w:pStyle w:val="NoSpacing"/>
      </w:pPr>
      <w:r w:rsidRPr="0023124B">
        <w:t xml:space="preserve">        dfs1(r, adj);</w:t>
      </w:r>
    </w:p>
    <w:p w14:paraId="4303DD71" w14:textId="77777777" w:rsidR="00972BBB" w:rsidRPr="0023124B" w:rsidRDefault="00972BBB" w:rsidP="00972BBB">
      <w:pPr>
        <w:pStyle w:val="NoSpacing"/>
      </w:pPr>
      <w:r w:rsidRPr="0023124B">
        <w:t xml:space="preserve">        int x = 0;</w:t>
      </w:r>
    </w:p>
    <w:p w14:paraId="065308AD" w14:textId="77777777" w:rsidR="00972BBB" w:rsidRPr="0023124B" w:rsidRDefault="00972BBB" w:rsidP="00972BBB">
      <w:pPr>
        <w:pStyle w:val="NoSpacing"/>
      </w:pPr>
      <w:r w:rsidRPr="0023124B">
        <w:t xml:space="preserve">        dfs2(r, x, adj);</w:t>
      </w:r>
    </w:p>
    <w:p w14:paraId="3A809968" w14:textId="77777777" w:rsidR="00972BBB" w:rsidRPr="0023124B" w:rsidRDefault="00972BBB" w:rsidP="00972BBB">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w:t>
      </w:r>
      <w:proofErr w:type="spellStart"/>
      <w:r w:rsidRPr="0023124B">
        <w:t>adj.size</w:t>
      </w:r>
      <w:proofErr w:type="spellEnd"/>
      <w:r w:rsidRPr="0023124B">
        <w:t>(); ++</w:t>
      </w:r>
      <w:proofErr w:type="spellStart"/>
      <w:r w:rsidRPr="0023124B">
        <w:t>i</w:t>
      </w:r>
      <w:proofErr w:type="spellEnd"/>
      <w:r w:rsidRPr="0023124B">
        <w:t>) who[tin[</w:t>
      </w:r>
      <w:proofErr w:type="spellStart"/>
      <w:r w:rsidRPr="0023124B">
        <w:t>i</w:t>
      </w:r>
      <w:proofErr w:type="spellEnd"/>
      <w:r w:rsidRPr="0023124B">
        <w:t xml:space="preserve">]] = </w:t>
      </w:r>
      <w:proofErr w:type="spellStart"/>
      <w:r w:rsidRPr="0023124B">
        <w:t>i</w:t>
      </w:r>
      <w:proofErr w:type="spellEnd"/>
      <w:r w:rsidRPr="0023124B">
        <w:t>;</w:t>
      </w:r>
    </w:p>
    <w:p w14:paraId="728A0C56" w14:textId="77777777" w:rsidR="00972BBB" w:rsidRPr="0023124B" w:rsidRDefault="00972BBB" w:rsidP="00972BBB">
      <w:pPr>
        <w:pStyle w:val="NoSpacing"/>
      </w:pPr>
      <w:r w:rsidRPr="0023124B">
        <w:t xml:space="preserve">    }</w:t>
      </w:r>
    </w:p>
    <w:p w14:paraId="35082C1D" w14:textId="77777777" w:rsidR="00972BBB" w:rsidRPr="0023124B" w:rsidRDefault="00972BBB" w:rsidP="00972BBB">
      <w:pPr>
        <w:pStyle w:val="NoSpacing"/>
      </w:pPr>
    </w:p>
    <w:p w14:paraId="15912B88" w14:textId="77777777" w:rsidR="00972BBB" w:rsidRPr="0023124B" w:rsidRDefault="00972BBB" w:rsidP="00972BBB">
      <w:pPr>
        <w:pStyle w:val="NoSpacing"/>
      </w:pPr>
      <w:r w:rsidRPr="0023124B">
        <w:t xml:space="preserve">    vector&lt;pair&lt;int, int&gt;&gt; path(int u, int v) {</w:t>
      </w:r>
    </w:p>
    <w:p w14:paraId="7D3FAF75" w14:textId="77777777" w:rsidR="00972BBB" w:rsidRPr="0023124B" w:rsidRDefault="00972BBB" w:rsidP="00972BBB">
      <w:pPr>
        <w:pStyle w:val="NoSpacing"/>
      </w:pPr>
      <w:r w:rsidRPr="0023124B">
        <w:t xml:space="preserve">        vector&lt;pair&lt;int, int&gt;&gt; res;</w:t>
      </w:r>
    </w:p>
    <w:p w14:paraId="0F3B1E68" w14:textId="77777777" w:rsidR="00972BBB" w:rsidRPr="0023124B" w:rsidRDefault="00972BBB" w:rsidP="00972BBB">
      <w:pPr>
        <w:pStyle w:val="NoSpacing"/>
      </w:pPr>
      <w:r w:rsidRPr="0023124B">
        <w:t xml:space="preserve">        for (;; v = par[head[v]]) {</w:t>
      </w:r>
    </w:p>
    <w:p w14:paraId="6A0A3BD8" w14:textId="77777777" w:rsidR="00972BBB" w:rsidRPr="0023124B" w:rsidRDefault="00972BBB" w:rsidP="00972BBB">
      <w:pPr>
        <w:pStyle w:val="NoSpacing"/>
      </w:pPr>
      <w:r w:rsidRPr="0023124B">
        <w:t xml:space="preserve">            if(depth[head[u]] &gt; depth[head[v]])swap(</w:t>
      </w:r>
      <w:proofErr w:type="spellStart"/>
      <w:r w:rsidRPr="0023124B">
        <w:t>u,v</w:t>
      </w:r>
      <w:proofErr w:type="spellEnd"/>
      <w:r w:rsidRPr="0023124B">
        <w:t>);</w:t>
      </w:r>
    </w:p>
    <w:p w14:paraId="25A6B2EC" w14:textId="77777777" w:rsidR="00972BBB" w:rsidRPr="0023124B" w:rsidRDefault="00972BBB" w:rsidP="00972BBB">
      <w:pPr>
        <w:pStyle w:val="NoSpacing"/>
      </w:pPr>
      <w:r w:rsidRPr="0023124B">
        <w:t xml:space="preserve">            if(head[u] != head[v]){</w:t>
      </w:r>
    </w:p>
    <w:p w14:paraId="072ADF54" w14:textId="77777777" w:rsidR="00972BBB" w:rsidRPr="0023124B" w:rsidRDefault="00972BBB" w:rsidP="00972BBB">
      <w:pPr>
        <w:pStyle w:val="NoSpacing"/>
      </w:pPr>
      <w:r w:rsidRPr="0023124B">
        <w:t xml:space="preserve">                </w:t>
      </w:r>
      <w:proofErr w:type="spellStart"/>
      <w:r w:rsidRPr="0023124B">
        <w:t>res.emplace_back</w:t>
      </w:r>
      <w:proofErr w:type="spellEnd"/>
      <w:r w:rsidRPr="0023124B">
        <w:t>(tin[head[v]], tin[v]);</w:t>
      </w:r>
    </w:p>
    <w:p w14:paraId="12C659F5" w14:textId="77777777" w:rsidR="00972BBB" w:rsidRPr="0023124B" w:rsidRDefault="00972BBB" w:rsidP="00972BBB">
      <w:pPr>
        <w:pStyle w:val="NoSpacing"/>
      </w:pPr>
      <w:r w:rsidRPr="0023124B">
        <w:t xml:space="preserve">            }</w:t>
      </w:r>
    </w:p>
    <w:p w14:paraId="5E75C792" w14:textId="77777777" w:rsidR="00972BBB" w:rsidRPr="0023124B" w:rsidRDefault="00972BBB" w:rsidP="00972BBB">
      <w:pPr>
        <w:pStyle w:val="NoSpacing"/>
      </w:pPr>
      <w:r w:rsidRPr="0023124B">
        <w:t xml:space="preserve">            else{</w:t>
      </w:r>
    </w:p>
    <w:p w14:paraId="67761563" w14:textId="77777777" w:rsidR="00972BBB" w:rsidRPr="0023124B" w:rsidRDefault="00972BBB" w:rsidP="00972BBB">
      <w:pPr>
        <w:pStyle w:val="NoSpacing"/>
      </w:pPr>
      <w:r w:rsidRPr="0023124B">
        <w:t xml:space="preserve">                if(depth[u] &gt; depth[v])swap(</w:t>
      </w:r>
      <w:proofErr w:type="spellStart"/>
      <w:r w:rsidRPr="0023124B">
        <w:t>u,v</w:t>
      </w:r>
      <w:proofErr w:type="spellEnd"/>
      <w:r w:rsidRPr="0023124B">
        <w:t>);</w:t>
      </w:r>
    </w:p>
    <w:p w14:paraId="381F5FA4" w14:textId="77777777" w:rsidR="00972BBB" w:rsidRPr="0023124B" w:rsidRDefault="00972BBB" w:rsidP="00972BBB">
      <w:pPr>
        <w:pStyle w:val="NoSpacing"/>
      </w:pPr>
      <w:r w:rsidRPr="0023124B">
        <w:t xml:space="preserve">                </w:t>
      </w:r>
      <w:proofErr w:type="spellStart"/>
      <w:r w:rsidRPr="0023124B">
        <w:t>res.emplace_back</w:t>
      </w:r>
      <w:proofErr w:type="spellEnd"/>
      <w:r w:rsidRPr="0023124B">
        <w:t>(tin[u],tin[v]);</w:t>
      </w:r>
    </w:p>
    <w:p w14:paraId="26A4E6E7" w14:textId="77777777" w:rsidR="00972BBB" w:rsidRPr="0023124B" w:rsidRDefault="00972BBB" w:rsidP="00972BBB">
      <w:pPr>
        <w:pStyle w:val="NoSpacing"/>
      </w:pPr>
      <w:r w:rsidRPr="0023124B">
        <w:t xml:space="preserve">                return res;</w:t>
      </w:r>
    </w:p>
    <w:p w14:paraId="1F3AFAF8" w14:textId="77777777" w:rsidR="00972BBB" w:rsidRPr="0023124B" w:rsidRDefault="00972BBB" w:rsidP="00972BBB">
      <w:pPr>
        <w:pStyle w:val="NoSpacing"/>
      </w:pPr>
      <w:r w:rsidRPr="0023124B">
        <w:t xml:space="preserve">            }</w:t>
      </w:r>
    </w:p>
    <w:p w14:paraId="34BAC7C6" w14:textId="77777777" w:rsidR="00972BBB" w:rsidRPr="0023124B" w:rsidRDefault="00972BBB" w:rsidP="00972BBB">
      <w:pPr>
        <w:pStyle w:val="NoSpacing"/>
      </w:pPr>
      <w:r w:rsidRPr="0023124B">
        <w:t xml:space="preserve">        }</w:t>
      </w:r>
    </w:p>
    <w:p w14:paraId="7C8EBBEF" w14:textId="77777777" w:rsidR="00972BBB" w:rsidRPr="0023124B" w:rsidRDefault="00972BBB" w:rsidP="00972BBB">
      <w:pPr>
        <w:pStyle w:val="NoSpacing"/>
      </w:pPr>
      <w:r w:rsidRPr="0023124B">
        <w:t xml:space="preserve">    }</w:t>
      </w:r>
    </w:p>
    <w:p w14:paraId="0ACCCB32" w14:textId="77777777" w:rsidR="00972BBB" w:rsidRPr="0023124B" w:rsidRDefault="00972BBB" w:rsidP="00972BBB">
      <w:pPr>
        <w:pStyle w:val="NoSpacing"/>
      </w:pPr>
    </w:p>
    <w:p w14:paraId="6D9BEAF1" w14:textId="77777777" w:rsidR="00972BBB" w:rsidRPr="0023124B" w:rsidRDefault="00972BBB" w:rsidP="00972BBB">
      <w:pPr>
        <w:pStyle w:val="NoSpacing"/>
      </w:pPr>
      <w:r w:rsidRPr="0023124B">
        <w:t xml:space="preserve">    pair&lt;int, int&gt; subtree(int u) {</w:t>
      </w:r>
    </w:p>
    <w:p w14:paraId="11911F15" w14:textId="77777777" w:rsidR="00972BBB" w:rsidRPr="0023124B" w:rsidRDefault="00972BBB" w:rsidP="00972BBB">
      <w:pPr>
        <w:pStyle w:val="NoSpacing"/>
      </w:pPr>
      <w:r w:rsidRPr="0023124B">
        <w:t xml:space="preserve">        return {tin[u], tout[u]};</w:t>
      </w:r>
    </w:p>
    <w:p w14:paraId="0762221A" w14:textId="77777777" w:rsidR="00972BBB" w:rsidRPr="000420BC" w:rsidRDefault="00972BBB" w:rsidP="00972BBB">
      <w:pPr>
        <w:pStyle w:val="NoSpacing"/>
        <w:rPr>
          <w:lang w:val="de-DE"/>
        </w:rPr>
      </w:pPr>
      <w:r w:rsidRPr="0023124B">
        <w:t xml:space="preserve">    </w:t>
      </w:r>
      <w:r w:rsidRPr="000420BC">
        <w:rPr>
          <w:lang w:val="de-DE"/>
        </w:rPr>
        <w:t>}</w:t>
      </w:r>
    </w:p>
    <w:p w14:paraId="5AC2FF22" w14:textId="77777777" w:rsidR="00972BBB" w:rsidRPr="000420BC" w:rsidRDefault="00972BBB" w:rsidP="00972BBB">
      <w:pPr>
        <w:pStyle w:val="NoSpacing"/>
        <w:rPr>
          <w:lang w:val="de-DE"/>
        </w:rPr>
      </w:pPr>
    </w:p>
    <w:p w14:paraId="05C2A454" w14:textId="77777777" w:rsidR="00972BBB" w:rsidRPr="000420BC" w:rsidRDefault="00972BBB" w:rsidP="00972BBB">
      <w:pPr>
        <w:pStyle w:val="NoSpacing"/>
        <w:rPr>
          <w:lang w:val="de-DE"/>
        </w:rPr>
      </w:pPr>
      <w:r w:rsidRPr="000420BC">
        <w:rPr>
          <w:lang w:val="de-DE"/>
        </w:rPr>
        <w:t xml:space="preserve">    int dist(int u, int v) {</w:t>
      </w:r>
    </w:p>
    <w:p w14:paraId="1726F05A" w14:textId="77777777" w:rsidR="00972BBB" w:rsidRPr="0023124B" w:rsidRDefault="00972BBB" w:rsidP="00972BBB">
      <w:pPr>
        <w:pStyle w:val="NoSpacing"/>
      </w:pPr>
      <w:r w:rsidRPr="000420BC">
        <w:rPr>
          <w:lang w:val="de-DE"/>
        </w:rPr>
        <w:t xml:space="preserve">        </w:t>
      </w:r>
      <w:r w:rsidRPr="0023124B">
        <w:t>return depth[u] + depth[v] - 2 * depth[</w:t>
      </w:r>
      <w:proofErr w:type="spellStart"/>
      <w:r w:rsidRPr="0023124B">
        <w:t>lca</w:t>
      </w:r>
      <w:proofErr w:type="spellEnd"/>
      <w:r w:rsidRPr="0023124B">
        <w:t>(u, v)];</w:t>
      </w:r>
    </w:p>
    <w:p w14:paraId="4BDF6B43" w14:textId="77777777" w:rsidR="00972BBB" w:rsidRPr="0023124B" w:rsidRDefault="00972BBB" w:rsidP="00972BBB">
      <w:pPr>
        <w:pStyle w:val="NoSpacing"/>
      </w:pPr>
      <w:r w:rsidRPr="0023124B">
        <w:t xml:space="preserve">    }</w:t>
      </w:r>
    </w:p>
    <w:p w14:paraId="5522B684" w14:textId="77777777" w:rsidR="00972BBB" w:rsidRPr="0023124B" w:rsidRDefault="00972BBB" w:rsidP="00972BBB">
      <w:pPr>
        <w:pStyle w:val="NoSpacing"/>
      </w:pPr>
    </w:p>
    <w:p w14:paraId="2FC0C33D" w14:textId="77777777" w:rsidR="00972BBB" w:rsidRPr="0023124B" w:rsidRDefault="00972BBB" w:rsidP="00972BBB">
      <w:pPr>
        <w:pStyle w:val="NoSpacing"/>
      </w:pPr>
      <w:r w:rsidRPr="0023124B">
        <w:t xml:space="preserve">    int </w:t>
      </w:r>
      <w:proofErr w:type="spellStart"/>
      <w:r w:rsidRPr="0023124B">
        <w:t>lca</w:t>
      </w:r>
      <w:proofErr w:type="spellEnd"/>
      <w:r w:rsidRPr="0023124B">
        <w:t>(int u, int v) {</w:t>
      </w:r>
    </w:p>
    <w:p w14:paraId="110EDA79" w14:textId="77777777" w:rsidR="00972BBB" w:rsidRPr="0023124B" w:rsidRDefault="00972BBB" w:rsidP="00972BBB">
      <w:pPr>
        <w:pStyle w:val="NoSpacing"/>
      </w:pPr>
      <w:r w:rsidRPr="0023124B">
        <w:t xml:space="preserve">        for (;; v = par[head[v]]) {</w:t>
      </w:r>
    </w:p>
    <w:p w14:paraId="01E0093C" w14:textId="77777777" w:rsidR="00972BBB" w:rsidRPr="0023124B" w:rsidRDefault="00972BBB" w:rsidP="00972BBB">
      <w:pPr>
        <w:pStyle w:val="NoSpacing"/>
      </w:pPr>
      <w:r w:rsidRPr="0023124B">
        <w:t xml:space="preserve">            if(depth[head[u]] &gt; depth[head[v]])swap(</w:t>
      </w:r>
      <w:proofErr w:type="spellStart"/>
      <w:r w:rsidRPr="0023124B">
        <w:t>u,v</w:t>
      </w:r>
      <w:proofErr w:type="spellEnd"/>
      <w:r w:rsidRPr="0023124B">
        <w:t>);</w:t>
      </w:r>
    </w:p>
    <w:p w14:paraId="0ACEFBE5" w14:textId="77777777" w:rsidR="00972BBB" w:rsidRPr="0023124B" w:rsidRDefault="00972BBB" w:rsidP="00972BBB">
      <w:pPr>
        <w:pStyle w:val="NoSpacing"/>
      </w:pPr>
      <w:r w:rsidRPr="0023124B">
        <w:t xml:space="preserve">            if(head[u] == head[v]){</w:t>
      </w:r>
    </w:p>
    <w:p w14:paraId="41A24368" w14:textId="77777777" w:rsidR="00972BBB" w:rsidRPr="0023124B" w:rsidRDefault="00972BBB" w:rsidP="00972BBB">
      <w:pPr>
        <w:pStyle w:val="NoSpacing"/>
      </w:pPr>
      <w:r w:rsidRPr="0023124B">
        <w:t xml:space="preserve">                if(depth[u] &gt; depth[v])swap(</w:t>
      </w:r>
      <w:proofErr w:type="spellStart"/>
      <w:r w:rsidRPr="0023124B">
        <w:t>u,v</w:t>
      </w:r>
      <w:proofErr w:type="spellEnd"/>
      <w:r w:rsidRPr="0023124B">
        <w:t>);</w:t>
      </w:r>
    </w:p>
    <w:p w14:paraId="0900B4A2" w14:textId="77777777" w:rsidR="00972BBB" w:rsidRPr="0023124B" w:rsidRDefault="00972BBB" w:rsidP="00972BBB">
      <w:pPr>
        <w:pStyle w:val="NoSpacing"/>
      </w:pPr>
      <w:r w:rsidRPr="0023124B">
        <w:t xml:space="preserve">                return u;</w:t>
      </w:r>
    </w:p>
    <w:p w14:paraId="7B1E5675" w14:textId="77777777" w:rsidR="00972BBB" w:rsidRPr="0023124B" w:rsidRDefault="00972BBB" w:rsidP="00972BBB">
      <w:pPr>
        <w:pStyle w:val="NoSpacing"/>
      </w:pPr>
      <w:r w:rsidRPr="0023124B">
        <w:t xml:space="preserve">            }</w:t>
      </w:r>
    </w:p>
    <w:p w14:paraId="55E7BBC4" w14:textId="77777777" w:rsidR="00972BBB" w:rsidRPr="0023124B" w:rsidRDefault="00972BBB" w:rsidP="00972BBB">
      <w:pPr>
        <w:pStyle w:val="NoSpacing"/>
      </w:pPr>
      <w:r w:rsidRPr="0023124B">
        <w:t xml:space="preserve">        }</w:t>
      </w:r>
    </w:p>
    <w:p w14:paraId="361B3262" w14:textId="77777777" w:rsidR="00972BBB" w:rsidRPr="0023124B" w:rsidRDefault="00972BBB" w:rsidP="00972BBB">
      <w:pPr>
        <w:pStyle w:val="NoSpacing"/>
      </w:pPr>
      <w:r w:rsidRPr="0023124B">
        <w:t xml:space="preserve">    }</w:t>
      </w:r>
    </w:p>
    <w:p w14:paraId="4C68ADD2" w14:textId="77777777" w:rsidR="00972BBB" w:rsidRPr="0023124B" w:rsidRDefault="00972BBB" w:rsidP="00972BBB">
      <w:pPr>
        <w:pStyle w:val="NoSpacing"/>
      </w:pPr>
    </w:p>
    <w:p w14:paraId="66E1316C" w14:textId="77777777" w:rsidR="00972BBB" w:rsidRPr="0023124B" w:rsidRDefault="00972BBB" w:rsidP="00972BBB">
      <w:pPr>
        <w:pStyle w:val="NoSpacing"/>
      </w:pPr>
      <w:r w:rsidRPr="0023124B">
        <w:t xml:space="preserve">    bool </w:t>
      </w:r>
      <w:proofErr w:type="spellStart"/>
      <w:r w:rsidRPr="0023124B">
        <w:t>isAncestor</w:t>
      </w:r>
      <w:proofErr w:type="spellEnd"/>
      <w:r w:rsidRPr="0023124B">
        <w:t>(int u, int v) {</w:t>
      </w:r>
    </w:p>
    <w:p w14:paraId="6831D7CB" w14:textId="77777777" w:rsidR="00972BBB" w:rsidRPr="0023124B" w:rsidRDefault="00972BBB" w:rsidP="00972BBB">
      <w:pPr>
        <w:pStyle w:val="NoSpacing"/>
      </w:pPr>
      <w:r w:rsidRPr="0023124B">
        <w:t xml:space="preserve">        return tin[u] &lt;= tin[v] &amp;&amp; tout[u] &gt;= tout[v];</w:t>
      </w:r>
    </w:p>
    <w:p w14:paraId="5B308599" w14:textId="77777777" w:rsidR="00972BBB" w:rsidRPr="0023124B" w:rsidRDefault="00972BBB" w:rsidP="00972BBB">
      <w:pPr>
        <w:pStyle w:val="NoSpacing"/>
      </w:pPr>
      <w:r w:rsidRPr="0023124B">
        <w:t xml:space="preserve">    }</w:t>
      </w:r>
    </w:p>
    <w:p w14:paraId="6F822C46" w14:textId="77777777" w:rsidR="00972BBB" w:rsidRDefault="00972BBB" w:rsidP="00972BBB">
      <w:pPr>
        <w:pStyle w:val="NoSpacing"/>
      </w:pPr>
      <w:r w:rsidRPr="0023124B">
        <w:t>};</w:t>
      </w:r>
    </w:p>
    <w:p w14:paraId="2FA5ED6B" w14:textId="77777777" w:rsidR="00972BBB" w:rsidRDefault="00972BBB" w:rsidP="00972BBB">
      <w:pPr>
        <w:pStyle w:val="NoSpacing"/>
      </w:pPr>
    </w:p>
    <w:p w14:paraId="74808F0F" w14:textId="09DC9969" w:rsidR="00972BBB" w:rsidRDefault="00270789" w:rsidP="00270789">
      <w:pPr>
        <w:pStyle w:val="Heading2"/>
      </w:pPr>
      <w:bookmarkStart w:id="71" w:name="_Toc160308615"/>
      <w:r>
        <w:t>Centroid Decomposition</w:t>
      </w:r>
      <w:bookmarkEnd w:id="71"/>
    </w:p>
    <w:p w14:paraId="2BCEA2C5" w14:textId="77777777" w:rsidR="00270789" w:rsidRDefault="00270789" w:rsidP="00270789">
      <w:pPr>
        <w:pStyle w:val="NoSpacing"/>
      </w:pPr>
      <w:r>
        <w:t xml:space="preserve">int </w:t>
      </w:r>
      <w:proofErr w:type="spellStart"/>
      <w:r>
        <w:t>sz</w:t>
      </w:r>
      <w:proofErr w:type="spellEnd"/>
      <w:r>
        <w:t xml:space="preserve">[N], n, k, </w:t>
      </w:r>
      <w:proofErr w:type="spellStart"/>
      <w:r>
        <w:t>freq</w:t>
      </w:r>
      <w:proofErr w:type="spellEnd"/>
      <w:r>
        <w:t>[N];</w:t>
      </w:r>
    </w:p>
    <w:p w14:paraId="314718AA" w14:textId="77777777" w:rsidR="00270789" w:rsidRDefault="00270789" w:rsidP="00270789">
      <w:pPr>
        <w:pStyle w:val="NoSpacing"/>
      </w:pPr>
      <w:r>
        <w:t>vi adj[N];</w:t>
      </w:r>
    </w:p>
    <w:p w14:paraId="0F89F4F9" w14:textId="77777777" w:rsidR="00270789" w:rsidRDefault="00270789" w:rsidP="00270789">
      <w:pPr>
        <w:pStyle w:val="NoSpacing"/>
      </w:pPr>
      <w:r>
        <w:t>bool rem[N];</w:t>
      </w:r>
    </w:p>
    <w:p w14:paraId="3A87A550" w14:textId="77777777" w:rsidR="00270789" w:rsidRDefault="00270789" w:rsidP="00270789">
      <w:pPr>
        <w:pStyle w:val="NoSpacing"/>
      </w:pPr>
    </w:p>
    <w:p w14:paraId="00DDB207" w14:textId="77777777" w:rsidR="00270789" w:rsidRDefault="00270789" w:rsidP="00270789">
      <w:pPr>
        <w:pStyle w:val="NoSpacing"/>
      </w:pPr>
      <w:r>
        <w:t xml:space="preserve">void </w:t>
      </w:r>
      <w:proofErr w:type="spellStart"/>
      <w:r>
        <w:t>preSize</w:t>
      </w:r>
      <w:proofErr w:type="spellEnd"/>
      <w:r>
        <w:t xml:space="preserve">(int </w:t>
      </w:r>
      <w:proofErr w:type="spellStart"/>
      <w:r>
        <w:t>i</w:t>
      </w:r>
      <w:proofErr w:type="spellEnd"/>
      <w:r>
        <w:t>, int par) {</w:t>
      </w:r>
    </w:p>
    <w:p w14:paraId="5403605A" w14:textId="77777777" w:rsidR="00270789" w:rsidRDefault="00270789" w:rsidP="00270789">
      <w:pPr>
        <w:pStyle w:val="NoSpacing"/>
      </w:pPr>
      <w:r>
        <w:t xml:space="preserve">    </w:t>
      </w:r>
      <w:proofErr w:type="spellStart"/>
      <w:r>
        <w:t>sz</w:t>
      </w:r>
      <w:proofErr w:type="spellEnd"/>
      <w:r>
        <w:t>[</w:t>
      </w:r>
      <w:proofErr w:type="spellStart"/>
      <w:r>
        <w:t>i</w:t>
      </w:r>
      <w:proofErr w:type="spellEnd"/>
      <w:r>
        <w:t>] = 1;</w:t>
      </w:r>
    </w:p>
    <w:p w14:paraId="2094442D" w14:textId="77777777" w:rsidR="00270789" w:rsidRDefault="00270789" w:rsidP="00270789">
      <w:pPr>
        <w:pStyle w:val="NoSpacing"/>
      </w:pPr>
      <w:r>
        <w:t xml:space="preserve">    for (auto e: adj[</w:t>
      </w:r>
      <w:proofErr w:type="spellStart"/>
      <w:r>
        <w:t>i</w:t>
      </w:r>
      <w:proofErr w:type="spellEnd"/>
      <w:r>
        <w:t>]) {</w:t>
      </w:r>
    </w:p>
    <w:p w14:paraId="73082B5E" w14:textId="77777777" w:rsidR="00270789" w:rsidRPr="00270789" w:rsidRDefault="00270789" w:rsidP="00270789">
      <w:pPr>
        <w:pStyle w:val="NoSpacing"/>
        <w:rPr>
          <w:lang w:val="de-DE"/>
        </w:rPr>
      </w:pPr>
      <w:r>
        <w:t xml:space="preserve">        </w:t>
      </w:r>
      <w:r w:rsidRPr="00270789">
        <w:rPr>
          <w:lang w:val="de-DE"/>
        </w:rPr>
        <w:t>if (e == par || rem[e])</w:t>
      </w:r>
    </w:p>
    <w:p w14:paraId="1B7497C2" w14:textId="77777777" w:rsidR="00270789" w:rsidRDefault="00270789" w:rsidP="00270789">
      <w:pPr>
        <w:pStyle w:val="NoSpacing"/>
      </w:pPr>
      <w:r w:rsidRPr="00270789">
        <w:rPr>
          <w:lang w:val="de-DE"/>
        </w:rPr>
        <w:t xml:space="preserve">            </w:t>
      </w:r>
      <w:r>
        <w:t>continue;</w:t>
      </w:r>
    </w:p>
    <w:p w14:paraId="62EEA273" w14:textId="77777777" w:rsidR="00270789" w:rsidRDefault="00270789" w:rsidP="00270789">
      <w:pPr>
        <w:pStyle w:val="NoSpacing"/>
      </w:pPr>
      <w:r>
        <w:t xml:space="preserve">        </w:t>
      </w:r>
      <w:proofErr w:type="spellStart"/>
      <w:r>
        <w:t>preSize</w:t>
      </w:r>
      <w:proofErr w:type="spellEnd"/>
      <w:r>
        <w:t xml:space="preserve">(e, </w:t>
      </w:r>
      <w:proofErr w:type="spellStart"/>
      <w:r>
        <w:t>i</w:t>
      </w:r>
      <w:proofErr w:type="spellEnd"/>
      <w:r>
        <w:t>);</w:t>
      </w:r>
    </w:p>
    <w:p w14:paraId="77DAFFB9" w14:textId="77777777" w:rsidR="00270789" w:rsidRDefault="00270789" w:rsidP="00270789">
      <w:pPr>
        <w:pStyle w:val="NoSpacing"/>
      </w:pPr>
      <w:r>
        <w:t xml:space="preserve">        </w:t>
      </w:r>
      <w:proofErr w:type="spellStart"/>
      <w:r>
        <w:t>sz</w:t>
      </w:r>
      <w:proofErr w:type="spellEnd"/>
      <w:r>
        <w:t>[</w:t>
      </w:r>
      <w:proofErr w:type="spellStart"/>
      <w:r>
        <w:t>i</w:t>
      </w:r>
      <w:proofErr w:type="spellEnd"/>
      <w:r>
        <w:t xml:space="preserve">] += </w:t>
      </w:r>
      <w:proofErr w:type="spellStart"/>
      <w:r>
        <w:t>sz</w:t>
      </w:r>
      <w:proofErr w:type="spellEnd"/>
      <w:r>
        <w:t>[e];</w:t>
      </w:r>
    </w:p>
    <w:p w14:paraId="27915644" w14:textId="77777777" w:rsidR="00270789" w:rsidRDefault="00270789" w:rsidP="00270789">
      <w:pPr>
        <w:pStyle w:val="NoSpacing"/>
      </w:pPr>
      <w:r>
        <w:t xml:space="preserve">    }</w:t>
      </w:r>
    </w:p>
    <w:p w14:paraId="0DA74480" w14:textId="77777777" w:rsidR="00270789" w:rsidRDefault="00270789" w:rsidP="00270789">
      <w:pPr>
        <w:pStyle w:val="NoSpacing"/>
      </w:pPr>
      <w:r>
        <w:t>}</w:t>
      </w:r>
    </w:p>
    <w:p w14:paraId="64FB9526" w14:textId="77777777" w:rsidR="00270789" w:rsidRDefault="00270789" w:rsidP="00270789">
      <w:pPr>
        <w:pStyle w:val="NoSpacing"/>
      </w:pPr>
    </w:p>
    <w:p w14:paraId="2295CAEB" w14:textId="77777777" w:rsidR="00270789" w:rsidRDefault="00270789" w:rsidP="00270789">
      <w:pPr>
        <w:pStyle w:val="NoSpacing"/>
      </w:pPr>
      <w:r>
        <w:t xml:space="preserve">int </w:t>
      </w:r>
      <w:proofErr w:type="spellStart"/>
      <w:r>
        <w:t>getCen</w:t>
      </w:r>
      <w:proofErr w:type="spellEnd"/>
      <w:r>
        <w:t xml:space="preserve">(int u, int p, int </w:t>
      </w:r>
      <w:proofErr w:type="spellStart"/>
      <w:r>
        <w:t>curSz</w:t>
      </w:r>
      <w:proofErr w:type="spellEnd"/>
      <w:r>
        <w:t>) {</w:t>
      </w:r>
    </w:p>
    <w:p w14:paraId="6796535D" w14:textId="77777777" w:rsidR="00270789" w:rsidRDefault="00270789" w:rsidP="00270789">
      <w:pPr>
        <w:pStyle w:val="NoSpacing"/>
      </w:pPr>
      <w:r>
        <w:t xml:space="preserve">    for (auto v: adj[u]) {</w:t>
      </w:r>
    </w:p>
    <w:p w14:paraId="0D090742" w14:textId="77777777" w:rsidR="00270789" w:rsidRDefault="00270789" w:rsidP="00270789">
      <w:pPr>
        <w:pStyle w:val="NoSpacing"/>
      </w:pPr>
      <w:r>
        <w:t xml:space="preserve">        if (rem[v] || v == p)continue;</w:t>
      </w:r>
    </w:p>
    <w:p w14:paraId="2E6814BE" w14:textId="77777777" w:rsidR="00270789" w:rsidRDefault="00270789" w:rsidP="00270789">
      <w:pPr>
        <w:pStyle w:val="NoSpacing"/>
      </w:pPr>
      <w:r>
        <w:t xml:space="preserve">        if (</w:t>
      </w:r>
      <w:proofErr w:type="spellStart"/>
      <w:r>
        <w:t>sz</w:t>
      </w:r>
      <w:proofErr w:type="spellEnd"/>
      <w:r>
        <w:t xml:space="preserve">[v] * 2 &gt; </w:t>
      </w:r>
      <w:proofErr w:type="spellStart"/>
      <w:r>
        <w:t>curSz</w:t>
      </w:r>
      <w:proofErr w:type="spellEnd"/>
      <w:r>
        <w:t>)</w:t>
      </w:r>
    </w:p>
    <w:p w14:paraId="69F0857A" w14:textId="77777777" w:rsidR="00270789" w:rsidRDefault="00270789" w:rsidP="00270789">
      <w:pPr>
        <w:pStyle w:val="NoSpacing"/>
      </w:pPr>
      <w:r>
        <w:t xml:space="preserve">            return </w:t>
      </w:r>
      <w:proofErr w:type="spellStart"/>
      <w:r>
        <w:t>getCen</w:t>
      </w:r>
      <w:proofErr w:type="spellEnd"/>
      <w:r>
        <w:t xml:space="preserve">(v, u, </w:t>
      </w:r>
      <w:proofErr w:type="spellStart"/>
      <w:r>
        <w:t>curSz</w:t>
      </w:r>
      <w:proofErr w:type="spellEnd"/>
      <w:r>
        <w:t>);</w:t>
      </w:r>
    </w:p>
    <w:p w14:paraId="4B3D8BF6" w14:textId="77777777" w:rsidR="00270789" w:rsidRDefault="00270789" w:rsidP="00270789">
      <w:pPr>
        <w:pStyle w:val="NoSpacing"/>
      </w:pPr>
      <w:r>
        <w:t xml:space="preserve">    }</w:t>
      </w:r>
    </w:p>
    <w:p w14:paraId="132F32C3" w14:textId="77777777" w:rsidR="00270789" w:rsidRDefault="00270789" w:rsidP="00270789">
      <w:pPr>
        <w:pStyle w:val="NoSpacing"/>
      </w:pPr>
      <w:r>
        <w:t xml:space="preserve">    return u;</w:t>
      </w:r>
    </w:p>
    <w:p w14:paraId="14BB26E1" w14:textId="77777777" w:rsidR="00270789" w:rsidRDefault="00270789" w:rsidP="00270789">
      <w:pPr>
        <w:pStyle w:val="NoSpacing"/>
      </w:pPr>
      <w:r>
        <w:t>}</w:t>
      </w:r>
    </w:p>
    <w:p w14:paraId="6ACF3684" w14:textId="77777777" w:rsidR="00270789" w:rsidRDefault="00270789" w:rsidP="00270789">
      <w:pPr>
        <w:pStyle w:val="NoSpacing"/>
      </w:pPr>
    </w:p>
    <w:p w14:paraId="2A6B494F" w14:textId="77777777" w:rsidR="00270789" w:rsidRDefault="00270789" w:rsidP="00270789">
      <w:pPr>
        <w:pStyle w:val="NoSpacing"/>
      </w:pPr>
      <w:proofErr w:type="spellStart"/>
      <w:r>
        <w:t>ll</w:t>
      </w:r>
      <w:proofErr w:type="spellEnd"/>
      <w:r>
        <w:t xml:space="preserve"> solve(int v, int par, int d) {</w:t>
      </w:r>
    </w:p>
    <w:p w14:paraId="70E83024" w14:textId="77777777" w:rsidR="00270789" w:rsidRDefault="00270789" w:rsidP="00270789">
      <w:pPr>
        <w:pStyle w:val="NoSpacing"/>
      </w:pPr>
      <w:r>
        <w:t xml:space="preserve">    </w:t>
      </w:r>
      <w:proofErr w:type="spellStart"/>
      <w:r>
        <w:t>ll</w:t>
      </w:r>
      <w:proofErr w:type="spellEnd"/>
      <w:r>
        <w:t xml:space="preserve"> ans = k &gt;= d ? </w:t>
      </w:r>
      <w:proofErr w:type="spellStart"/>
      <w:r>
        <w:t>freq</w:t>
      </w:r>
      <w:proofErr w:type="spellEnd"/>
      <w:r>
        <w:t>[k - d] : 0;</w:t>
      </w:r>
    </w:p>
    <w:p w14:paraId="168BCA1E" w14:textId="77777777" w:rsidR="00270789" w:rsidRDefault="00270789" w:rsidP="00270789">
      <w:pPr>
        <w:pStyle w:val="NoSpacing"/>
      </w:pPr>
      <w:r>
        <w:t xml:space="preserve">    for (auto u: adj[v]) {</w:t>
      </w:r>
    </w:p>
    <w:p w14:paraId="0BD5B040" w14:textId="77777777" w:rsidR="00270789" w:rsidRDefault="00270789" w:rsidP="00270789">
      <w:pPr>
        <w:pStyle w:val="NoSpacing"/>
      </w:pPr>
      <w:r>
        <w:t xml:space="preserve">        if (rem[u] || u == par) </w:t>
      </w:r>
    </w:p>
    <w:p w14:paraId="1FD74871" w14:textId="77777777" w:rsidR="00270789" w:rsidRDefault="00270789" w:rsidP="00270789">
      <w:pPr>
        <w:pStyle w:val="NoSpacing"/>
      </w:pPr>
      <w:r>
        <w:t xml:space="preserve">            continue;</w:t>
      </w:r>
    </w:p>
    <w:p w14:paraId="2102CB94" w14:textId="77777777" w:rsidR="00270789" w:rsidRDefault="00270789" w:rsidP="00270789">
      <w:pPr>
        <w:pStyle w:val="NoSpacing"/>
      </w:pPr>
      <w:r>
        <w:t xml:space="preserve">        ans += solve(u, v, d + 1);</w:t>
      </w:r>
    </w:p>
    <w:p w14:paraId="0348ACE9" w14:textId="77777777" w:rsidR="00270789" w:rsidRDefault="00270789" w:rsidP="00270789">
      <w:pPr>
        <w:pStyle w:val="NoSpacing"/>
      </w:pPr>
      <w:r>
        <w:t xml:space="preserve">    }</w:t>
      </w:r>
    </w:p>
    <w:p w14:paraId="161E0658" w14:textId="77777777" w:rsidR="00270789" w:rsidRDefault="00270789" w:rsidP="00270789">
      <w:pPr>
        <w:pStyle w:val="NoSpacing"/>
      </w:pPr>
      <w:r>
        <w:t xml:space="preserve">    return ans;</w:t>
      </w:r>
    </w:p>
    <w:p w14:paraId="18E60B15" w14:textId="77777777" w:rsidR="00270789" w:rsidRDefault="00270789" w:rsidP="00270789">
      <w:pPr>
        <w:pStyle w:val="NoSpacing"/>
      </w:pPr>
      <w:r>
        <w:t>}</w:t>
      </w:r>
    </w:p>
    <w:p w14:paraId="4C43D615" w14:textId="77777777" w:rsidR="00270789" w:rsidRDefault="00270789" w:rsidP="00270789">
      <w:pPr>
        <w:pStyle w:val="NoSpacing"/>
      </w:pPr>
    </w:p>
    <w:p w14:paraId="6178B8F8" w14:textId="77777777" w:rsidR="00270789" w:rsidRDefault="00270789" w:rsidP="00270789">
      <w:pPr>
        <w:pStyle w:val="NoSpacing"/>
      </w:pPr>
      <w:r>
        <w:t xml:space="preserve">void update(int v, int par, int d, int </w:t>
      </w:r>
      <w:proofErr w:type="spellStart"/>
      <w:r>
        <w:t>inc</w:t>
      </w:r>
      <w:proofErr w:type="spellEnd"/>
      <w:r>
        <w:t>) {</w:t>
      </w:r>
    </w:p>
    <w:p w14:paraId="6F5CFE06" w14:textId="77777777" w:rsidR="00270789" w:rsidRDefault="00270789" w:rsidP="00270789">
      <w:pPr>
        <w:pStyle w:val="NoSpacing"/>
      </w:pPr>
      <w:r>
        <w:t xml:space="preserve">    </w:t>
      </w:r>
      <w:proofErr w:type="spellStart"/>
      <w:r>
        <w:t>freq</w:t>
      </w:r>
      <w:proofErr w:type="spellEnd"/>
      <w:r>
        <w:t xml:space="preserve">[d] += </w:t>
      </w:r>
      <w:proofErr w:type="spellStart"/>
      <w:r>
        <w:t>inc</w:t>
      </w:r>
      <w:proofErr w:type="spellEnd"/>
      <w:r>
        <w:t>;</w:t>
      </w:r>
    </w:p>
    <w:p w14:paraId="5D8A16A7" w14:textId="77777777" w:rsidR="00270789" w:rsidRDefault="00270789" w:rsidP="00270789">
      <w:pPr>
        <w:pStyle w:val="NoSpacing"/>
      </w:pPr>
      <w:r>
        <w:t xml:space="preserve">    for (auto u: adj[v]) {</w:t>
      </w:r>
    </w:p>
    <w:p w14:paraId="1593E2DB" w14:textId="77777777" w:rsidR="00270789" w:rsidRDefault="00270789" w:rsidP="00270789">
      <w:pPr>
        <w:pStyle w:val="NoSpacing"/>
      </w:pPr>
      <w:r>
        <w:t xml:space="preserve">        if (rem[u] || u == par)</w:t>
      </w:r>
    </w:p>
    <w:p w14:paraId="6572AB65" w14:textId="77777777" w:rsidR="00270789" w:rsidRDefault="00270789" w:rsidP="00270789">
      <w:pPr>
        <w:pStyle w:val="NoSpacing"/>
      </w:pPr>
      <w:r>
        <w:lastRenderedPageBreak/>
        <w:t xml:space="preserve">            continue;</w:t>
      </w:r>
    </w:p>
    <w:p w14:paraId="7B263899" w14:textId="77777777" w:rsidR="00270789" w:rsidRDefault="00270789" w:rsidP="00270789">
      <w:pPr>
        <w:pStyle w:val="NoSpacing"/>
      </w:pPr>
      <w:r>
        <w:t xml:space="preserve">        update(u, v, d + 1, </w:t>
      </w:r>
      <w:proofErr w:type="spellStart"/>
      <w:r>
        <w:t>inc</w:t>
      </w:r>
      <w:proofErr w:type="spellEnd"/>
      <w:r>
        <w:t>);</w:t>
      </w:r>
    </w:p>
    <w:p w14:paraId="04564FE7" w14:textId="77777777" w:rsidR="00270789" w:rsidRPr="00270789" w:rsidRDefault="00270789" w:rsidP="00270789">
      <w:pPr>
        <w:pStyle w:val="NoSpacing"/>
        <w:rPr>
          <w:lang w:val="de-DE"/>
        </w:rPr>
      </w:pPr>
      <w:r>
        <w:t xml:space="preserve">    </w:t>
      </w:r>
      <w:r w:rsidRPr="00270789">
        <w:rPr>
          <w:lang w:val="de-DE"/>
        </w:rPr>
        <w:t>}</w:t>
      </w:r>
    </w:p>
    <w:p w14:paraId="7E441061" w14:textId="77777777" w:rsidR="00270789" w:rsidRPr="00270789" w:rsidRDefault="00270789" w:rsidP="00270789">
      <w:pPr>
        <w:pStyle w:val="NoSpacing"/>
        <w:rPr>
          <w:lang w:val="de-DE"/>
        </w:rPr>
      </w:pPr>
      <w:r w:rsidRPr="00270789">
        <w:rPr>
          <w:lang w:val="de-DE"/>
        </w:rPr>
        <w:t>}</w:t>
      </w:r>
    </w:p>
    <w:p w14:paraId="143553AD" w14:textId="77777777" w:rsidR="00270789" w:rsidRPr="00270789" w:rsidRDefault="00270789" w:rsidP="00270789">
      <w:pPr>
        <w:pStyle w:val="NoSpacing"/>
        <w:rPr>
          <w:lang w:val="de-DE"/>
        </w:rPr>
      </w:pPr>
    </w:p>
    <w:p w14:paraId="5CD7BFD4" w14:textId="77777777" w:rsidR="00270789" w:rsidRPr="00270789" w:rsidRDefault="00270789" w:rsidP="00270789">
      <w:pPr>
        <w:pStyle w:val="NoSpacing"/>
        <w:rPr>
          <w:lang w:val="de-DE"/>
        </w:rPr>
      </w:pPr>
      <w:r w:rsidRPr="00270789">
        <w:rPr>
          <w:lang w:val="de-DE"/>
        </w:rPr>
        <w:t>ll getAns(int v) {</w:t>
      </w:r>
    </w:p>
    <w:p w14:paraId="5BE719C1" w14:textId="77777777" w:rsidR="00270789" w:rsidRPr="00270789" w:rsidRDefault="00270789" w:rsidP="00270789">
      <w:pPr>
        <w:pStyle w:val="NoSpacing"/>
        <w:rPr>
          <w:lang w:val="de-DE"/>
        </w:rPr>
      </w:pPr>
      <w:r w:rsidRPr="00270789">
        <w:rPr>
          <w:lang w:val="de-DE"/>
        </w:rPr>
        <w:t xml:space="preserve">    ll ans = 0;</w:t>
      </w:r>
    </w:p>
    <w:p w14:paraId="4BD3F6FA" w14:textId="77777777" w:rsidR="00270789" w:rsidRDefault="00270789" w:rsidP="00270789">
      <w:pPr>
        <w:pStyle w:val="NoSpacing"/>
      </w:pPr>
      <w:r w:rsidRPr="00270789">
        <w:rPr>
          <w:lang w:val="de-DE"/>
        </w:rPr>
        <w:t xml:space="preserve">    </w:t>
      </w:r>
      <w:r>
        <w:t>for (auto u: adj[v]) {</w:t>
      </w:r>
    </w:p>
    <w:p w14:paraId="1DB6A3F2" w14:textId="77777777" w:rsidR="00270789" w:rsidRDefault="00270789" w:rsidP="00270789">
      <w:pPr>
        <w:pStyle w:val="NoSpacing"/>
      </w:pPr>
      <w:r>
        <w:t xml:space="preserve">        if (rem[u]) </w:t>
      </w:r>
    </w:p>
    <w:p w14:paraId="02BC4D90" w14:textId="77777777" w:rsidR="00270789" w:rsidRDefault="00270789" w:rsidP="00270789">
      <w:pPr>
        <w:pStyle w:val="NoSpacing"/>
      </w:pPr>
      <w:r>
        <w:t xml:space="preserve">            continue;</w:t>
      </w:r>
    </w:p>
    <w:p w14:paraId="0CF84E34" w14:textId="77777777" w:rsidR="00270789" w:rsidRDefault="00270789" w:rsidP="00270789">
      <w:pPr>
        <w:pStyle w:val="NoSpacing"/>
      </w:pPr>
      <w:r>
        <w:t xml:space="preserve">        ans += solve(u, v, 1);</w:t>
      </w:r>
    </w:p>
    <w:p w14:paraId="2CDCDFE9" w14:textId="77777777" w:rsidR="00270789" w:rsidRDefault="00270789" w:rsidP="00270789">
      <w:pPr>
        <w:pStyle w:val="NoSpacing"/>
      </w:pPr>
      <w:r>
        <w:t xml:space="preserve">        update(u, v, 1, 1);</w:t>
      </w:r>
    </w:p>
    <w:p w14:paraId="3086AEE6" w14:textId="77777777" w:rsidR="00270789" w:rsidRDefault="00270789" w:rsidP="00270789">
      <w:pPr>
        <w:pStyle w:val="NoSpacing"/>
      </w:pPr>
      <w:r>
        <w:t xml:space="preserve">    }</w:t>
      </w:r>
    </w:p>
    <w:p w14:paraId="39F0802A" w14:textId="77777777" w:rsidR="00270789" w:rsidRDefault="00270789" w:rsidP="00270789">
      <w:pPr>
        <w:pStyle w:val="NoSpacing"/>
      </w:pPr>
      <w:r>
        <w:t xml:space="preserve">    return ans;</w:t>
      </w:r>
    </w:p>
    <w:p w14:paraId="5A719BD8" w14:textId="77777777" w:rsidR="00270789" w:rsidRDefault="00270789" w:rsidP="00270789">
      <w:pPr>
        <w:pStyle w:val="NoSpacing"/>
      </w:pPr>
      <w:r>
        <w:t>}</w:t>
      </w:r>
    </w:p>
    <w:p w14:paraId="537481B0" w14:textId="77777777" w:rsidR="00270789" w:rsidRDefault="00270789" w:rsidP="00270789">
      <w:pPr>
        <w:pStyle w:val="NoSpacing"/>
      </w:pPr>
    </w:p>
    <w:p w14:paraId="37A01D12" w14:textId="77777777" w:rsidR="00270789" w:rsidRDefault="00270789" w:rsidP="00270789">
      <w:pPr>
        <w:pStyle w:val="NoSpacing"/>
      </w:pPr>
      <w:proofErr w:type="spellStart"/>
      <w:r>
        <w:t>ll</w:t>
      </w:r>
      <w:proofErr w:type="spellEnd"/>
      <w:r>
        <w:t xml:space="preserve"> decompose(int v) {</w:t>
      </w:r>
    </w:p>
    <w:p w14:paraId="1488171B" w14:textId="77777777" w:rsidR="00270789" w:rsidRDefault="00270789" w:rsidP="00270789">
      <w:pPr>
        <w:pStyle w:val="NoSpacing"/>
      </w:pPr>
      <w:r>
        <w:t xml:space="preserve">    </w:t>
      </w:r>
      <w:proofErr w:type="spellStart"/>
      <w:r>
        <w:t>preSize</w:t>
      </w:r>
      <w:proofErr w:type="spellEnd"/>
      <w:r>
        <w:t>(v, 0);</w:t>
      </w:r>
    </w:p>
    <w:p w14:paraId="43EB18F0" w14:textId="77777777" w:rsidR="00270789" w:rsidRPr="00270789" w:rsidRDefault="00270789" w:rsidP="00270789">
      <w:pPr>
        <w:pStyle w:val="NoSpacing"/>
        <w:rPr>
          <w:lang w:val="de-DE"/>
        </w:rPr>
      </w:pPr>
      <w:r>
        <w:t xml:space="preserve">    </w:t>
      </w:r>
      <w:r w:rsidRPr="00270789">
        <w:rPr>
          <w:lang w:val="de-DE"/>
        </w:rPr>
        <w:t>int cen = getCen(v, 0, sz[v]);</w:t>
      </w:r>
    </w:p>
    <w:p w14:paraId="2D287685" w14:textId="77777777" w:rsidR="00270789" w:rsidRDefault="00270789" w:rsidP="00270789">
      <w:pPr>
        <w:pStyle w:val="NoSpacing"/>
      </w:pPr>
      <w:r w:rsidRPr="00270789">
        <w:rPr>
          <w:lang w:val="de-DE"/>
        </w:rPr>
        <w:t xml:space="preserve">    </w:t>
      </w:r>
      <w:proofErr w:type="spellStart"/>
      <w:r>
        <w:t>freq</w:t>
      </w:r>
      <w:proofErr w:type="spellEnd"/>
      <w:r>
        <w:t>[0]++;</w:t>
      </w:r>
    </w:p>
    <w:p w14:paraId="0457A32A" w14:textId="77777777" w:rsidR="00270789" w:rsidRDefault="00270789" w:rsidP="00270789">
      <w:pPr>
        <w:pStyle w:val="NoSpacing"/>
      </w:pPr>
      <w:r>
        <w:t xml:space="preserve">    </w:t>
      </w:r>
      <w:proofErr w:type="spellStart"/>
      <w:r>
        <w:t>ll</w:t>
      </w:r>
      <w:proofErr w:type="spellEnd"/>
      <w:r>
        <w:t xml:space="preserve"> ans = </w:t>
      </w:r>
      <w:proofErr w:type="spellStart"/>
      <w:r>
        <w:t>getAns</w:t>
      </w:r>
      <w:proofErr w:type="spellEnd"/>
      <w:r>
        <w:t>(</w:t>
      </w:r>
      <w:proofErr w:type="spellStart"/>
      <w:r>
        <w:t>cen</w:t>
      </w:r>
      <w:proofErr w:type="spellEnd"/>
      <w:r>
        <w:t>);</w:t>
      </w:r>
    </w:p>
    <w:p w14:paraId="311B2361" w14:textId="77777777" w:rsidR="00270789" w:rsidRDefault="00270789" w:rsidP="00270789">
      <w:pPr>
        <w:pStyle w:val="NoSpacing"/>
      </w:pPr>
      <w:r>
        <w:t xml:space="preserve">    update(</w:t>
      </w:r>
      <w:proofErr w:type="spellStart"/>
      <w:r>
        <w:t>cen</w:t>
      </w:r>
      <w:proofErr w:type="spellEnd"/>
      <w:r>
        <w:t>, 0, 0, -1);</w:t>
      </w:r>
    </w:p>
    <w:p w14:paraId="7928FEA6" w14:textId="77777777" w:rsidR="00270789" w:rsidRDefault="00270789" w:rsidP="00270789">
      <w:pPr>
        <w:pStyle w:val="NoSpacing"/>
      </w:pPr>
      <w:r>
        <w:t xml:space="preserve">    rem[</w:t>
      </w:r>
      <w:proofErr w:type="spellStart"/>
      <w:r>
        <w:t>cen</w:t>
      </w:r>
      <w:proofErr w:type="spellEnd"/>
      <w:r>
        <w:t>] = true;</w:t>
      </w:r>
    </w:p>
    <w:p w14:paraId="34BE3246" w14:textId="77777777" w:rsidR="00270789" w:rsidRDefault="00270789" w:rsidP="00270789">
      <w:pPr>
        <w:pStyle w:val="NoSpacing"/>
      </w:pPr>
      <w:r>
        <w:t xml:space="preserve">    for (auto u: adj[</w:t>
      </w:r>
      <w:proofErr w:type="spellStart"/>
      <w:r>
        <w:t>cen</w:t>
      </w:r>
      <w:proofErr w:type="spellEnd"/>
      <w:r>
        <w:t>]) {</w:t>
      </w:r>
    </w:p>
    <w:p w14:paraId="7F9B6697" w14:textId="77777777" w:rsidR="00270789" w:rsidRDefault="00270789" w:rsidP="00270789">
      <w:pPr>
        <w:pStyle w:val="NoSpacing"/>
      </w:pPr>
      <w:r>
        <w:t xml:space="preserve">        if (rem[u]) </w:t>
      </w:r>
    </w:p>
    <w:p w14:paraId="07BBB3C8" w14:textId="77777777" w:rsidR="00270789" w:rsidRDefault="00270789" w:rsidP="00270789">
      <w:pPr>
        <w:pStyle w:val="NoSpacing"/>
      </w:pPr>
      <w:r>
        <w:t xml:space="preserve">            continue;</w:t>
      </w:r>
    </w:p>
    <w:p w14:paraId="46ECBC20" w14:textId="77777777" w:rsidR="00270789" w:rsidRDefault="00270789" w:rsidP="00270789">
      <w:pPr>
        <w:pStyle w:val="NoSpacing"/>
      </w:pPr>
      <w:r>
        <w:t xml:space="preserve">        ans += decompose(u);</w:t>
      </w:r>
    </w:p>
    <w:p w14:paraId="02F9E182" w14:textId="77777777" w:rsidR="00270789" w:rsidRDefault="00270789" w:rsidP="00270789">
      <w:pPr>
        <w:pStyle w:val="NoSpacing"/>
      </w:pPr>
      <w:r>
        <w:t xml:space="preserve">    }</w:t>
      </w:r>
    </w:p>
    <w:p w14:paraId="474CEF73" w14:textId="77777777" w:rsidR="00270789" w:rsidRDefault="00270789" w:rsidP="00270789">
      <w:pPr>
        <w:pStyle w:val="NoSpacing"/>
      </w:pPr>
      <w:r>
        <w:t xml:space="preserve">    return ans;</w:t>
      </w:r>
    </w:p>
    <w:p w14:paraId="705E0AF2" w14:textId="6D8AE399" w:rsidR="00270789" w:rsidRDefault="00270789" w:rsidP="00270789">
      <w:pPr>
        <w:pStyle w:val="NoSpacing"/>
      </w:pPr>
      <w:r>
        <w:t>}</w:t>
      </w:r>
    </w:p>
    <w:p w14:paraId="4AF03A2C" w14:textId="41C2B141" w:rsidR="00A57B37" w:rsidRDefault="00A57B37" w:rsidP="00A57B37">
      <w:pPr>
        <w:pStyle w:val="Heading2"/>
      </w:pPr>
      <w:bookmarkStart w:id="72" w:name="_Toc160308616"/>
      <w:r>
        <w:t>DSU On Tree</w:t>
      </w:r>
      <w:bookmarkEnd w:id="72"/>
    </w:p>
    <w:p w14:paraId="7404CAAF" w14:textId="77777777" w:rsidR="00A57B37" w:rsidRDefault="00A57B37" w:rsidP="00A57B37">
      <w:pPr>
        <w:pStyle w:val="NoSpacing"/>
      </w:pPr>
      <w:r>
        <w:t xml:space="preserve">int dep[N], </w:t>
      </w:r>
      <w:proofErr w:type="spellStart"/>
      <w:r>
        <w:t>sz</w:t>
      </w:r>
      <w:proofErr w:type="spellEnd"/>
      <w:r>
        <w:t>[N], big[N];</w:t>
      </w:r>
    </w:p>
    <w:p w14:paraId="76E08D50" w14:textId="77777777" w:rsidR="00A57B37" w:rsidRDefault="00A57B37" w:rsidP="00A57B37">
      <w:pPr>
        <w:pStyle w:val="NoSpacing"/>
      </w:pPr>
      <w:r>
        <w:t>vi adj[N];</w:t>
      </w:r>
    </w:p>
    <w:p w14:paraId="1F9A2C14" w14:textId="77777777" w:rsidR="00A57B37" w:rsidRDefault="00A57B37" w:rsidP="00A57B37">
      <w:pPr>
        <w:pStyle w:val="NoSpacing"/>
      </w:pPr>
    </w:p>
    <w:p w14:paraId="7899B209" w14:textId="77777777" w:rsidR="00A57B37" w:rsidRDefault="00A57B37" w:rsidP="00A57B37">
      <w:pPr>
        <w:pStyle w:val="NoSpacing"/>
      </w:pPr>
      <w:r>
        <w:t xml:space="preserve">void </w:t>
      </w:r>
      <w:proofErr w:type="spellStart"/>
      <w:r>
        <w:t>dfs</w:t>
      </w:r>
      <w:proofErr w:type="spellEnd"/>
      <w:r>
        <w:t>(int v, int p) {</w:t>
      </w:r>
    </w:p>
    <w:p w14:paraId="3B4FFB01" w14:textId="77777777" w:rsidR="00A57B37" w:rsidRDefault="00A57B37" w:rsidP="00A57B37">
      <w:pPr>
        <w:pStyle w:val="NoSpacing"/>
      </w:pPr>
      <w:r>
        <w:t xml:space="preserve">    dep[v] = dep[p] + 1;</w:t>
      </w:r>
    </w:p>
    <w:p w14:paraId="065D3965" w14:textId="77777777" w:rsidR="00A57B37" w:rsidRDefault="00A57B37" w:rsidP="00A57B37">
      <w:pPr>
        <w:pStyle w:val="NoSpacing"/>
      </w:pPr>
      <w:r>
        <w:t xml:space="preserve">    </w:t>
      </w:r>
      <w:proofErr w:type="spellStart"/>
      <w:r>
        <w:t>sz</w:t>
      </w:r>
      <w:proofErr w:type="spellEnd"/>
      <w:r>
        <w:t>[v] = 1;</w:t>
      </w:r>
    </w:p>
    <w:p w14:paraId="416F9DF9" w14:textId="77777777" w:rsidR="00A57B37" w:rsidRDefault="00A57B37" w:rsidP="00A57B37">
      <w:pPr>
        <w:pStyle w:val="NoSpacing"/>
      </w:pPr>
      <w:r>
        <w:t xml:space="preserve">    for (auto u: adj[v]) {</w:t>
      </w:r>
    </w:p>
    <w:p w14:paraId="720C41D4" w14:textId="77777777" w:rsidR="00A57B37" w:rsidRDefault="00A57B37" w:rsidP="00A57B37">
      <w:pPr>
        <w:pStyle w:val="NoSpacing"/>
      </w:pPr>
      <w:r>
        <w:t xml:space="preserve">        if (u == p)</w:t>
      </w:r>
    </w:p>
    <w:p w14:paraId="5B466331" w14:textId="77777777" w:rsidR="00A57B37" w:rsidRDefault="00A57B37" w:rsidP="00A57B37">
      <w:pPr>
        <w:pStyle w:val="NoSpacing"/>
      </w:pPr>
      <w:r>
        <w:t xml:space="preserve">            continue;</w:t>
      </w:r>
    </w:p>
    <w:p w14:paraId="36582E56" w14:textId="77777777" w:rsidR="00A57B37" w:rsidRDefault="00A57B37" w:rsidP="00A57B37">
      <w:pPr>
        <w:pStyle w:val="NoSpacing"/>
      </w:pPr>
      <w:r>
        <w:t xml:space="preserve">        </w:t>
      </w:r>
      <w:proofErr w:type="spellStart"/>
      <w:r>
        <w:t>dfs</w:t>
      </w:r>
      <w:proofErr w:type="spellEnd"/>
      <w:r>
        <w:t>(u, v);</w:t>
      </w:r>
    </w:p>
    <w:p w14:paraId="6FF6636B" w14:textId="77777777" w:rsidR="00A57B37" w:rsidRDefault="00A57B37" w:rsidP="00A57B37">
      <w:pPr>
        <w:pStyle w:val="NoSpacing"/>
      </w:pPr>
      <w:r>
        <w:t xml:space="preserve">        </w:t>
      </w:r>
      <w:proofErr w:type="spellStart"/>
      <w:r>
        <w:t>sz</w:t>
      </w:r>
      <w:proofErr w:type="spellEnd"/>
      <w:r>
        <w:t xml:space="preserve">[v] += </w:t>
      </w:r>
      <w:proofErr w:type="spellStart"/>
      <w:r>
        <w:t>sz</w:t>
      </w:r>
      <w:proofErr w:type="spellEnd"/>
      <w:r>
        <w:t>[u];</w:t>
      </w:r>
    </w:p>
    <w:p w14:paraId="5A50F954" w14:textId="77777777" w:rsidR="00A57B37" w:rsidRDefault="00A57B37" w:rsidP="00A57B37">
      <w:pPr>
        <w:pStyle w:val="NoSpacing"/>
      </w:pPr>
      <w:r>
        <w:t xml:space="preserve">        if(big[v] == -1 || </w:t>
      </w:r>
      <w:proofErr w:type="spellStart"/>
      <w:r>
        <w:t>sz</w:t>
      </w:r>
      <w:proofErr w:type="spellEnd"/>
      <w:r>
        <w:t xml:space="preserve">[u] &gt; </w:t>
      </w:r>
      <w:proofErr w:type="spellStart"/>
      <w:r>
        <w:t>sz</w:t>
      </w:r>
      <w:proofErr w:type="spellEnd"/>
      <w:r>
        <w:t>[big[v]])</w:t>
      </w:r>
    </w:p>
    <w:p w14:paraId="6F79F649" w14:textId="77777777" w:rsidR="00A57B37" w:rsidRDefault="00A57B37" w:rsidP="00A57B37">
      <w:pPr>
        <w:pStyle w:val="NoSpacing"/>
      </w:pPr>
      <w:r>
        <w:t xml:space="preserve">            big[v] = u;</w:t>
      </w:r>
    </w:p>
    <w:p w14:paraId="34EA4881" w14:textId="77777777" w:rsidR="00A57B37" w:rsidRDefault="00A57B37" w:rsidP="00A57B37">
      <w:pPr>
        <w:pStyle w:val="NoSpacing"/>
      </w:pPr>
      <w:r>
        <w:t xml:space="preserve">    }</w:t>
      </w:r>
    </w:p>
    <w:p w14:paraId="1AEC4B9E" w14:textId="77777777" w:rsidR="00A57B37" w:rsidRDefault="00A57B37" w:rsidP="00A57B37">
      <w:pPr>
        <w:pStyle w:val="NoSpacing"/>
      </w:pPr>
      <w:r>
        <w:t>}</w:t>
      </w:r>
    </w:p>
    <w:p w14:paraId="761D9C33" w14:textId="77777777" w:rsidR="00A57B37" w:rsidRDefault="00A57B37" w:rsidP="00A57B37">
      <w:pPr>
        <w:pStyle w:val="NoSpacing"/>
      </w:pPr>
    </w:p>
    <w:p w14:paraId="68FE4C62" w14:textId="77777777" w:rsidR="00A57B37" w:rsidRDefault="00A57B37" w:rsidP="00A57B37">
      <w:pPr>
        <w:pStyle w:val="NoSpacing"/>
      </w:pPr>
      <w:r>
        <w:t>vi *cols[N];</w:t>
      </w:r>
    </w:p>
    <w:p w14:paraId="7EC52F2E" w14:textId="77777777" w:rsidR="00A57B37" w:rsidRDefault="00A57B37" w:rsidP="00A57B37">
      <w:pPr>
        <w:pStyle w:val="NoSpacing"/>
      </w:pPr>
      <w:r>
        <w:t xml:space="preserve">int col[N], </w:t>
      </w:r>
      <w:proofErr w:type="spellStart"/>
      <w:r>
        <w:t>freq</w:t>
      </w:r>
      <w:proofErr w:type="spellEnd"/>
      <w:r>
        <w:t>[N], distinct, ans[N];</w:t>
      </w:r>
    </w:p>
    <w:p w14:paraId="6DAFE0E8" w14:textId="77777777" w:rsidR="00A57B37" w:rsidRDefault="00A57B37" w:rsidP="00A57B37">
      <w:pPr>
        <w:pStyle w:val="NoSpacing"/>
      </w:pPr>
    </w:p>
    <w:p w14:paraId="0F542563" w14:textId="77777777" w:rsidR="00A57B37" w:rsidRDefault="00A57B37" w:rsidP="00A57B37">
      <w:pPr>
        <w:pStyle w:val="NoSpacing"/>
      </w:pPr>
      <w:r>
        <w:t xml:space="preserve">void </w:t>
      </w:r>
      <w:proofErr w:type="spellStart"/>
      <w:r>
        <w:t>smallToLarge</w:t>
      </w:r>
      <w:proofErr w:type="spellEnd"/>
      <w:r>
        <w:t>(int v, int p, bool keep) {</w:t>
      </w:r>
    </w:p>
    <w:p w14:paraId="2A2AF93E" w14:textId="77777777" w:rsidR="00A57B37" w:rsidRDefault="00A57B37" w:rsidP="00A57B37">
      <w:pPr>
        <w:pStyle w:val="NoSpacing"/>
      </w:pPr>
      <w:r>
        <w:t xml:space="preserve">    for (auto u: adj[v]) {</w:t>
      </w:r>
    </w:p>
    <w:p w14:paraId="4DA894CB" w14:textId="77777777" w:rsidR="00A57B37" w:rsidRDefault="00A57B37" w:rsidP="00A57B37">
      <w:pPr>
        <w:pStyle w:val="NoSpacing"/>
      </w:pPr>
      <w:r>
        <w:t xml:space="preserve">        if (u == p || u == big[v])</w:t>
      </w:r>
    </w:p>
    <w:p w14:paraId="5760FE58" w14:textId="77777777" w:rsidR="00A57B37" w:rsidRDefault="00A57B37" w:rsidP="00A57B37">
      <w:pPr>
        <w:pStyle w:val="NoSpacing"/>
      </w:pPr>
      <w:r>
        <w:t xml:space="preserve">            continue;</w:t>
      </w:r>
    </w:p>
    <w:p w14:paraId="3F0A6490" w14:textId="77777777" w:rsidR="00A57B37" w:rsidRDefault="00A57B37" w:rsidP="00A57B37">
      <w:pPr>
        <w:pStyle w:val="NoSpacing"/>
      </w:pPr>
      <w:r>
        <w:t xml:space="preserve">        </w:t>
      </w:r>
      <w:proofErr w:type="spellStart"/>
      <w:r>
        <w:t>smallToLarge</w:t>
      </w:r>
      <w:proofErr w:type="spellEnd"/>
      <w:r>
        <w:t>(u, v, false);</w:t>
      </w:r>
    </w:p>
    <w:p w14:paraId="0CC0C60D" w14:textId="77777777" w:rsidR="00A57B37" w:rsidRDefault="00A57B37" w:rsidP="00A57B37">
      <w:pPr>
        <w:pStyle w:val="NoSpacing"/>
      </w:pPr>
      <w:r>
        <w:t xml:space="preserve">    }</w:t>
      </w:r>
    </w:p>
    <w:p w14:paraId="5A7A9D1D" w14:textId="77777777" w:rsidR="00A57B37" w:rsidRDefault="00A57B37" w:rsidP="00A57B37">
      <w:pPr>
        <w:pStyle w:val="NoSpacing"/>
      </w:pPr>
      <w:r>
        <w:t xml:space="preserve">    if (~big[v]){</w:t>
      </w:r>
    </w:p>
    <w:p w14:paraId="2CEA4AD0" w14:textId="77777777" w:rsidR="00A57B37" w:rsidRDefault="00A57B37" w:rsidP="00A57B37">
      <w:pPr>
        <w:pStyle w:val="NoSpacing"/>
      </w:pPr>
      <w:r>
        <w:t xml:space="preserve">        </w:t>
      </w:r>
      <w:proofErr w:type="spellStart"/>
      <w:r>
        <w:t>smallToLarge</w:t>
      </w:r>
      <w:proofErr w:type="spellEnd"/>
      <w:r>
        <w:t>(big[v], v, true), cols[v] = cols[big[v]];</w:t>
      </w:r>
    </w:p>
    <w:p w14:paraId="3344C8E8" w14:textId="77777777" w:rsidR="00A57B37" w:rsidRDefault="00A57B37" w:rsidP="00A57B37">
      <w:pPr>
        <w:pStyle w:val="NoSpacing"/>
      </w:pPr>
      <w:r>
        <w:t xml:space="preserve">    }</w:t>
      </w:r>
    </w:p>
    <w:p w14:paraId="70DC40B9" w14:textId="77777777" w:rsidR="00A57B37" w:rsidRDefault="00A57B37" w:rsidP="00A57B37">
      <w:pPr>
        <w:pStyle w:val="NoSpacing"/>
      </w:pPr>
      <w:r>
        <w:t xml:space="preserve">    else</w:t>
      </w:r>
    </w:p>
    <w:p w14:paraId="4CABEE3F" w14:textId="77777777" w:rsidR="00A57B37" w:rsidRDefault="00A57B37" w:rsidP="00A57B37">
      <w:pPr>
        <w:pStyle w:val="NoSpacing"/>
      </w:pPr>
      <w:r>
        <w:t xml:space="preserve">        cols[v] = new vi;</w:t>
      </w:r>
    </w:p>
    <w:p w14:paraId="7ADFB63C" w14:textId="77777777" w:rsidR="00A57B37" w:rsidRDefault="00A57B37" w:rsidP="00A57B37">
      <w:pPr>
        <w:pStyle w:val="NoSpacing"/>
      </w:pPr>
    </w:p>
    <w:p w14:paraId="735F0358" w14:textId="77777777" w:rsidR="00A57B37" w:rsidRDefault="00A57B37" w:rsidP="00A57B37">
      <w:pPr>
        <w:pStyle w:val="NoSpacing"/>
      </w:pPr>
      <w:r>
        <w:t xml:space="preserve">    cols[v]-&gt;pb(col[v]);</w:t>
      </w:r>
    </w:p>
    <w:p w14:paraId="1F10485F" w14:textId="77777777" w:rsidR="00A57B37" w:rsidRDefault="00A57B37" w:rsidP="00A57B37">
      <w:pPr>
        <w:pStyle w:val="NoSpacing"/>
      </w:pPr>
      <w:r>
        <w:t xml:space="preserve">    </w:t>
      </w:r>
      <w:proofErr w:type="spellStart"/>
      <w:r>
        <w:t>freq</w:t>
      </w:r>
      <w:proofErr w:type="spellEnd"/>
      <w:r>
        <w:t>[col[v]]++;</w:t>
      </w:r>
    </w:p>
    <w:p w14:paraId="4EB532A9" w14:textId="77777777" w:rsidR="00A57B37" w:rsidRDefault="00A57B37" w:rsidP="00A57B37">
      <w:pPr>
        <w:pStyle w:val="NoSpacing"/>
      </w:pPr>
      <w:r>
        <w:t xml:space="preserve">    if (</w:t>
      </w:r>
      <w:proofErr w:type="spellStart"/>
      <w:r>
        <w:t>freq</w:t>
      </w:r>
      <w:proofErr w:type="spellEnd"/>
      <w:r>
        <w:t>[col[v]] == 1)</w:t>
      </w:r>
    </w:p>
    <w:p w14:paraId="1865688B" w14:textId="77777777" w:rsidR="00A57B37" w:rsidRDefault="00A57B37" w:rsidP="00A57B37">
      <w:pPr>
        <w:pStyle w:val="NoSpacing"/>
      </w:pPr>
      <w:r>
        <w:t xml:space="preserve">        distinct++;</w:t>
      </w:r>
    </w:p>
    <w:p w14:paraId="05686C99" w14:textId="77777777" w:rsidR="00A57B37" w:rsidRDefault="00A57B37" w:rsidP="00A57B37">
      <w:pPr>
        <w:pStyle w:val="NoSpacing"/>
      </w:pPr>
      <w:r>
        <w:t xml:space="preserve">    for (auto u: adj[v]) {</w:t>
      </w:r>
    </w:p>
    <w:p w14:paraId="121AE3BB" w14:textId="77777777" w:rsidR="00A57B37" w:rsidRDefault="00A57B37" w:rsidP="00A57B37">
      <w:pPr>
        <w:pStyle w:val="NoSpacing"/>
      </w:pPr>
      <w:r>
        <w:t xml:space="preserve">        if (u == p || u == big[v])</w:t>
      </w:r>
    </w:p>
    <w:p w14:paraId="2C9F2E9D" w14:textId="77777777" w:rsidR="00A57B37" w:rsidRDefault="00A57B37" w:rsidP="00A57B37">
      <w:pPr>
        <w:pStyle w:val="NoSpacing"/>
      </w:pPr>
      <w:r>
        <w:t xml:space="preserve">            continue;</w:t>
      </w:r>
    </w:p>
    <w:p w14:paraId="71CC00EB" w14:textId="77777777" w:rsidR="00A57B37" w:rsidRDefault="00A57B37" w:rsidP="00A57B37">
      <w:pPr>
        <w:pStyle w:val="NoSpacing"/>
      </w:pPr>
      <w:r>
        <w:t xml:space="preserve">        for (auto e: *cols[u]) {</w:t>
      </w:r>
    </w:p>
    <w:p w14:paraId="3A4C26F1" w14:textId="77777777" w:rsidR="00A57B37" w:rsidRPr="00A57B37" w:rsidRDefault="00A57B37" w:rsidP="00A57B37">
      <w:pPr>
        <w:pStyle w:val="NoSpacing"/>
        <w:rPr>
          <w:lang w:val="de-DE"/>
        </w:rPr>
      </w:pPr>
      <w:r>
        <w:t xml:space="preserve">            </w:t>
      </w:r>
      <w:r w:rsidRPr="00A57B37">
        <w:rPr>
          <w:lang w:val="de-DE"/>
        </w:rPr>
        <w:t>cols[v]-&gt;pb(e);</w:t>
      </w:r>
    </w:p>
    <w:p w14:paraId="167EB0DD" w14:textId="77777777" w:rsidR="00A57B37" w:rsidRPr="00A57B37" w:rsidRDefault="00A57B37" w:rsidP="00A57B37">
      <w:pPr>
        <w:pStyle w:val="NoSpacing"/>
        <w:rPr>
          <w:lang w:val="de-DE"/>
        </w:rPr>
      </w:pPr>
      <w:r w:rsidRPr="00A57B37">
        <w:rPr>
          <w:lang w:val="de-DE"/>
        </w:rPr>
        <w:t xml:space="preserve">            freq[e]++;</w:t>
      </w:r>
    </w:p>
    <w:p w14:paraId="1553C270" w14:textId="77777777" w:rsidR="00A57B37" w:rsidRDefault="00A57B37" w:rsidP="00A57B37">
      <w:pPr>
        <w:pStyle w:val="NoSpacing"/>
      </w:pPr>
      <w:r w:rsidRPr="00A57B37">
        <w:rPr>
          <w:lang w:val="de-DE"/>
        </w:rPr>
        <w:t xml:space="preserve">            </w:t>
      </w:r>
      <w:r>
        <w:t>if (</w:t>
      </w:r>
      <w:proofErr w:type="spellStart"/>
      <w:r>
        <w:t>freq</w:t>
      </w:r>
      <w:proofErr w:type="spellEnd"/>
      <w:r>
        <w:t>[e] == 1)</w:t>
      </w:r>
    </w:p>
    <w:p w14:paraId="49570659" w14:textId="77777777" w:rsidR="00A57B37" w:rsidRDefault="00A57B37" w:rsidP="00A57B37">
      <w:pPr>
        <w:pStyle w:val="NoSpacing"/>
      </w:pPr>
      <w:r>
        <w:t xml:space="preserve">                distinct++;</w:t>
      </w:r>
    </w:p>
    <w:p w14:paraId="2A9B5EFF" w14:textId="77777777" w:rsidR="00A57B37" w:rsidRDefault="00A57B37" w:rsidP="00A57B37">
      <w:pPr>
        <w:pStyle w:val="NoSpacing"/>
      </w:pPr>
      <w:r>
        <w:t xml:space="preserve">        }</w:t>
      </w:r>
    </w:p>
    <w:p w14:paraId="25982E3C" w14:textId="77777777" w:rsidR="00A57B37" w:rsidRDefault="00A57B37" w:rsidP="00A57B37">
      <w:pPr>
        <w:pStyle w:val="NoSpacing"/>
      </w:pPr>
      <w:r>
        <w:t xml:space="preserve">    }</w:t>
      </w:r>
    </w:p>
    <w:p w14:paraId="5A328637" w14:textId="77777777" w:rsidR="00A57B37" w:rsidRDefault="00A57B37" w:rsidP="00A57B37">
      <w:pPr>
        <w:pStyle w:val="NoSpacing"/>
      </w:pPr>
      <w:r>
        <w:t xml:space="preserve">    ans[v] = distinct;</w:t>
      </w:r>
    </w:p>
    <w:p w14:paraId="5F53E4B0" w14:textId="77777777" w:rsidR="00A57B37" w:rsidRDefault="00A57B37" w:rsidP="00A57B37">
      <w:pPr>
        <w:pStyle w:val="NoSpacing"/>
      </w:pPr>
      <w:r>
        <w:t xml:space="preserve">    if (keep)</w:t>
      </w:r>
    </w:p>
    <w:p w14:paraId="307925AE" w14:textId="77777777" w:rsidR="00A57B37" w:rsidRDefault="00A57B37" w:rsidP="00A57B37">
      <w:pPr>
        <w:pStyle w:val="NoSpacing"/>
      </w:pPr>
      <w:r>
        <w:t xml:space="preserve">        return;</w:t>
      </w:r>
    </w:p>
    <w:p w14:paraId="32A753B6" w14:textId="77777777" w:rsidR="00A57B37" w:rsidRDefault="00A57B37" w:rsidP="00A57B37">
      <w:pPr>
        <w:pStyle w:val="NoSpacing"/>
      </w:pPr>
      <w:r>
        <w:t xml:space="preserve">    for (auto e: *cols[v]) {</w:t>
      </w:r>
    </w:p>
    <w:p w14:paraId="58433C3E" w14:textId="77777777" w:rsidR="00A57B37" w:rsidRDefault="00A57B37" w:rsidP="00A57B37">
      <w:pPr>
        <w:pStyle w:val="NoSpacing"/>
      </w:pPr>
      <w:r>
        <w:t xml:space="preserve">        </w:t>
      </w:r>
      <w:proofErr w:type="spellStart"/>
      <w:r>
        <w:t>freq</w:t>
      </w:r>
      <w:proofErr w:type="spellEnd"/>
      <w:r>
        <w:t>[e]--;</w:t>
      </w:r>
    </w:p>
    <w:p w14:paraId="266AE92C" w14:textId="77777777" w:rsidR="00A57B37" w:rsidRDefault="00A57B37" w:rsidP="00A57B37">
      <w:pPr>
        <w:pStyle w:val="NoSpacing"/>
      </w:pPr>
      <w:r>
        <w:t xml:space="preserve">        if (!</w:t>
      </w:r>
      <w:proofErr w:type="spellStart"/>
      <w:r>
        <w:t>freq</w:t>
      </w:r>
      <w:proofErr w:type="spellEnd"/>
      <w:r>
        <w:t>[e])</w:t>
      </w:r>
    </w:p>
    <w:p w14:paraId="6E7FFDDF" w14:textId="77777777" w:rsidR="00A57B37" w:rsidRDefault="00A57B37" w:rsidP="00A57B37">
      <w:pPr>
        <w:pStyle w:val="NoSpacing"/>
      </w:pPr>
      <w:r>
        <w:t xml:space="preserve">            --distinct;</w:t>
      </w:r>
    </w:p>
    <w:p w14:paraId="3F3B3964" w14:textId="77777777" w:rsidR="00A57B37" w:rsidRDefault="00A57B37" w:rsidP="00A57B37">
      <w:pPr>
        <w:pStyle w:val="NoSpacing"/>
      </w:pPr>
      <w:r>
        <w:t xml:space="preserve">    }</w:t>
      </w:r>
    </w:p>
    <w:p w14:paraId="3CAE2C23" w14:textId="5E158206" w:rsidR="00A57B37" w:rsidRPr="00A57B37" w:rsidRDefault="00A57B37" w:rsidP="00A57B37">
      <w:pPr>
        <w:pStyle w:val="NoSpacing"/>
      </w:pPr>
      <w:r>
        <w:t>}</w:t>
      </w:r>
    </w:p>
    <w:p w14:paraId="3B9DCF9A" w14:textId="7EAD1CA6" w:rsidR="004435B3" w:rsidRDefault="004435B3" w:rsidP="004435B3">
      <w:pPr>
        <w:pStyle w:val="Heading2"/>
      </w:pPr>
      <w:bookmarkStart w:id="73" w:name="_Toc160308617"/>
      <w:r>
        <w:t>Mo On Trees</w:t>
      </w:r>
      <w:bookmarkEnd w:id="73"/>
    </w:p>
    <w:p w14:paraId="730F77D1" w14:textId="77777777" w:rsidR="004435B3" w:rsidRDefault="004435B3" w:rsidP="004435B3"/>
    <w:p w14:paraId="33747A66" w14:textId="77777777" w:rsidR="004435B3" w:rsidRDefault="004435B3" w:rsidP="004435B3">
      <w:pPr>
        <w:pStyle w:val="NoSpacing"/>
      </w:pPr>
      <w:r>
        <w:t>struct Query {</w:t>
      </w:r>
    </w:p>
    <w:p w14:paraId="16885D12" w14:textId="77777777" w:rsidR="004435B3" w:rsidRDefault="004435B3" w:rsidP="004435B3">
      <w:pPr>
        <w:pStyle w:val="NoSpacing"/>
      </w:pPr>
      <w:r>
        <w:t xml:space="preserve">    int l, r, </w:t>
      </w:r>
      <w:proofErr w:type="spellStart"/>
      <w:r>
        <w:t>ind</w:t>
      </w:r>
      <w:proofErr w:type="spellEnd"/>
      <w:r>
        <w:t xml:space="preserve">, </w:t>
      </w:r>
      <w:proofErr w:type="spellStart"/>
      <w:r>
        <w:t>lca</w:t>
      </w:r>
      <w:proofErr w:type="spellEnd"/>
      <w:r>
        <w:t>;</w:t>
      </w:r>
    </w:p>
    <w:p w14:paraId="08672FFE" w14:textId="77777777" w:rsidR="004435B3" w:rsidRDefault="004435B3" w:rsidP="004435B3">
      <w:pPr>
        <w:pStyle w:val="NoSpacing"/>
      </w:pPr>
    </w:p>
    <w:p w14:paraId="79A8DC71" w14:textId="77777777" w:rsidR="004435B3" w:rsidRDefault="004435B3" w:rsidP="004435B3">
      <w:pPr>
        <w:pStyle w:val="NoSpacing"/>
      </w:pPr>
      <w:r>
        <w:t xml:space="preserve">    Query(int _l, int _r, int _</w:t>
      </w:r>
      <w:proofErr w:type="spellStart"/>
      <w:r>
        <w:t>ind</w:t>
      </w:r>
      <w:proofErr w:type="spellEnd"/>
      <w:r>
        <w:t>, int _</w:t>
      </w:r>
      <w:proofErr w:type="spellStart"/>
      <w:r>
        <w:t>lca</w:t>
      </w:r>
      <w:proofErr w:type="spellEnd"/>
      <w:r>
        <w:t xml:space="preserve"> = -1) : l(_l), r(_r), </w:t>
      </w:r>
      <w:proofErr w:type="spellStart"/>
      <w:r>
        <w:t>ind</w:t>
      </w:r>
      <w:proofErr w:type="spellEnd"/>
      <w:r>
        <w:t>(_</w:t>
      </w:r>
      <w:proofErr w:type="spellStart"/>
      <w:r>
        <w:t>ind</w:t>
      </w:r>
      <w:proofErr w:type="spellEnd"/>
      <w:r>
        <w:t xml:space="preserve">), </w:t>
      </w:r>
      <w:proofErr w:type="spellStart"/>
      <w:r>
        <w:t>lca</w:t>
      </w:r>
      <w:proofErr w:type="spellEnd"/>
      <w:r>
        <w:t>(_</w:t>
      </w:r>
      <w:proofErr w:type="spellStart"/>
      <w:r>
        <w:t>lca</w:t>
      </w:r>
      <w:proofErr w:type="spellEnd"/>
      <w:r>
        <w:t>) {}</w:t>
      </w:r>
    </w:p>
    <w:p w14:paraId="5E1DCB97" w14:textId="77777777" w:rsidR="004435B3" w:rsidRDefault="004435B3" w:rsidP="004435B3">
      <w:pPr>
        <w:pStyle w:val="NoSpacing"/>
      </w:pPr>
    </w:p>
    <w:p w14:paraId="38185977" w14:textId="77777777" w:rsidR="004435B3" w:rsidRDefault="004435B3" w:rsidP="004435B3">
      <w:pPr>
        <w:pStyle w:val="NoSpacing"/>
      </w:pPr>
      <w:r>
        <w:t xml:space="preserve">    bool operator&lt;(const Query &amp;q2) {</w:t>
      </w:r>
    </w:p>
    <w:p w14:paraId="192CFC81" w14:textId="77777777" w:rsidR="004435B3" w:rsidRDefault="004435B3" w:rsidP="004435B3">
      <w:pPr>
        <w:pStyle w:val="NoSpacing"/>
      </w:pPr>
      <w:r>
        <w:t xml:space="preserve">        return (l / B &lt; q2.l / B) || (l / B == q2.l / B &amp;&amp; r &lt; q2.r);</w:t>
      </w:r>
    </w:p>
    <w:p w14:paraId="6DDFA545" w14:textId="77777777" w:rsidR="004435B3" w:rsidRDefault="004435B3" w:rsidP="004435B3">
      <w:pPr>
        <w:pStyle w:val="NoSpacing"/>
      </w:pPr>
      <w:r>
        <w:t xml:space="preserve">    }</w:t>
      </w:r>
    </w:p>
    <w:p w14:paraId="37D4420D" w14:textId="77777777" w:rsidR="004435B3" w:rsidRDefault="004435B3" w:rsidP="004435B3">
      <w:pPr>
        <w:pStyle w:val="NoSpacing"/>
      </w:pPr>
      <w:r>
        <w:t>};</w:t>
      </w:r>
    </w:p>
    <w:p w14:paraId="64F6BB78" w14:textId="77777777" w:rsidR="004435B3" w:rsidRDefault="004435B3" w:rsidP="004435B3">
      <w:pPr>
        <w:pStyle w:val="NoSpacing"/>
      </w:pPr>
    </w:p>
    <w:p w14:paraId="6882E71F" w14:textId="77777777" w:rsidR="004435B3" w:rsidRDefault="004435B3" w:rsidP="004435B3">
      <w:pPr>
        <w:pStyle w:val="NoSpacing"/>
      </w:pPr>
    </w:p>
    <w:p w14:paraId="00E98C1F" w14:textId="77777777" w:rsidR="004435B3" w:rsidRDefault="004435B3" w:rsidP="004435B3">
      <w:pPr>
        <w:pStyle w:val="NoSpacing"/>
      </w:pPr>
      <w:r>
        <w:t xml:space="preserve">struct </w:t>
      </w:r>
      <w:proofErr w:type="spellStart"/>
      <w:r>
        <w:t>MoTree</w:t>
      </w:r>
      <w:proofErr w:type="spellEnd"/>
      <w:r>
        <w:t xml:space="preserve"> {</w:t>
      </w:r>
    </w:p>
    <w:p w14:paraId="1AB13E68" w14:textId="77777777" w:rsidR="004435B3" w:rsidRDefault="004435B3" w:rsidP="004435B3">
      <w:pPr>
        <w:pStyle w:val="NoSpacing"/>
      </w:pPr>
      <w:r>
        <w:t xml:space="preserve">    vi in, out, flat, dep, </w:t>
      </w:r>
      <w:proofErr w:type="spellStart"/>
      <w:r>
        <w:t>freqV</w:t>
      </w:r>
      <w:proofErr w:type="spellEnd"/>
      <w:r>
        <w:t>;</w:t>
      </w:r>
    </w:p>
    <w:p w14:paraId="1CB3D7A7" w14:textId="77777777" w:rsidR="004435B3" w:rsidRDefault="004435B3" w:rsidP="004435B3">
      <w:pPr>
        <w:pStyle w:val="NoSpacing"/>
      </w:pPr>
      <w:r>
        <w:t xml:space="preserve">    </w:t>
      </w:r>
      <w:proofErr w:type="spellStart"/>
      <w:r>
        <w:t>vvi</w:t>
      </w:r>
      <w:proofErr w:type="spellEnd"/>
      <w:r>
        <w:t xml:space="preserve"> </w:t>
      </w:r>
      <w:proofErr w:type="spellStart"/>
      <w:r>
        <w:t>anc</w:t>
      </w:r>
      <w:proofErr w:type="spellEnd"/>
      <w:r>
        <w:t>;</w:t>
      </w:r>
    </w:p>
    <w:p w14:paraId="3A64E5AB" w14:textId="77777777" w:rsidR="004435B3" w:rsidRDefault="004435B3" w:rsidP="004435B3">
      <w:pPr>
        <w:pStyle w:val="NoSpacing"/>
      </w:pPr>
      <w:r>
        <w:t xml:space="preserve">    int n;</w:t>
      </w:r>
    </w:p>
    <w:p w14:paraId="4BCB9199" w14:textId="77777777" w:rsidR="004435B3" w:rsidRDefault="004435B3" w:rsidP="004435B3">
      <w:pPr>
        <w:pStyle w:val="NoSpacing"/>
      </w:pPr>
    </w:p>
    <w:p w14:paraId="5B9D6CDA" w14:textId="77777777" w:rsidR="004435B3" w:rsidRDefault="004435B3" w:rsidP="004435B3">
      <w:pPr>
        <w:pStyle w:val="NoSpacing"/>
      </w:pPr>
      <w:r>
        <w:t xml:space="preserve">    </w:t>
      </w:r>
      <w:proofErr w:type="spellStart"/>
      <w:r>
        <w:t>MoTree</w:t>
      </w:r>
      <w:proofErr w:type="spellEnd"/>
      <w:r>
        <w:t>(</w:t>
      </w:r>
      <w:proofErr w:type="spellStart"/>
      <w:r>
        <w:t>vvi</w:t>
      </w:r>
      <w:proofErr w:type="spellEnd"/>
      <w:r>
        <w:t>&amp; adj, int n, vi&amp; col, int r = 1)</w:t>
      </w:r>
    </w:p>
    <w:p w14:paraId="4165D1F8" w14:textId="77777777" w:rsidR="004435B3" w:rsidRDefault="004435B3" w:rsidP="004435B3">
      <w:pPr>
        <w:pStyle w:val="NoSpacing"/>
      </w:pPr>
      <w:r>
        <w:t xml:space="preserve">            : n(n), in(n+1), out(n+1), flat((n+1) * 2),</w:t>
      </w:r>
    </w:p>
    <w:p w14:paraId="7A34EAB6" w14:textId="77777777" w:rsidR="004435B3" w:rsidRDefault="004435B3" w:rsidP="004435B3">
      <w:pPr>
        <w:pStyle w:val="NoSpacing"/>
      </w:pPr>
      <w:r>
        <w:t xml:space="preserve">              dep(n+1), </w:t>
      </w:r>
      <w:proofErr w:type="spellStart"/>
      <w:r>
        <w:t>freqV</w:t>
      </w:r>
      <w:proofErr w:type="spellEnd"/>
      <w:r>
        <w:t xml:space="preserve">(n+1), </w:t>
      </w:r>
      <w:proofErr w:type="spellStart"/>
      <w:r>
        <w:t>anc</w:t>
      </w:r>
      <w:proofErr w:type="spellEnd"/>
      <w:r>
        <w:t>(n+1, vi(LG)),</w:t>
      </w:r>
    </w:p>
    <w:p w14:paraId="5B1D3D3B" w14:textId="77777777" w:rsidR="004435B3" w:rsidRDefault="004435B3" w:rsidP="004435B3">
      <w:pPr>
        <w:pStyle w:val="NoSpacing"/>
      </w:pPr>
      <w:r>
        <w:t xml:space="preserve">    {</w:t>
      </w:r>
    </w:p>
    <w:p w14:paraId="0BC2D6AE" w14:textId="77777777" w:rsidR="004435B3" w:rsidRDefault="004435B3" w:rsidP="004435B3">
      <w:pPr>
        <w:pStyle w:val="NoSpacing"/>
      </w:pPr>
      <w:r>
        <w:t xml:space="preserve">        int x = 0;</w:t>
      </w:r>
    </w:p>
    <w:p w14:paraId="4CB2874F" w14:textId="77777777" w:rsidR="004435B3" w:rsidRDefault="004435B3" w:rsidP="004435B3">
      <w:pPr>
        <w:pStyle w:val="NoSpacing"/>
      </w:pPr>
      <w:r>
        <w:t xml:space="preserve">        flatten(r, r, x, adj);</w:t>
      </w:r>
    </w:p>
    <w:p w14:paraId="77FDC114" w14:textId="77777777" w:rsidR="004435B3" w:rsidRDefault="004435B3" w:rsidP="004435B3">
      <w:pPr>
        <w:pStyle w:val="NoSpacing"/>
      </w:pPr>
      <w:r>
        <w:t xml:space="preserve">        </w:t>
      </w:r>
      <w:proofErr w:type="spellStart"/>
      <w:r>
        <w:t>preLCA</w:t>
      </w:r>
      <w:proofErr w:type="spellEnd"/>
      <w:r>
        <w:t>();</w:t>
      </w:r>
    </w:p>
    <w:p w14:paraId="5CE5253C" w14:textId="77777777" w:rsidR="004435B3" w:rsidRDefault="004435B3" w:rsidP="004435B3">
      <w:pPr>
        <w:pStyle w:val="NoSpacing"/>
      </w:pPr>
      <w:r>
        <w:t xml:space="preserve">    }</w:t>
      </w:r>
    </w:p>
    <w:p w14:paraId="5DD24A22" w14:textId="77777777" w:rsidR="004435B3" w:rsidRDefault="004435B3" w:rsidP="004435B3">
      <w:pPr>
        <w:pStyle w:val="NoSpacing"/>
      </w:pPr>
    </w:p>
    <w:p w14:paraId="6772E44C" w14:textId="77777777" w:rsidR="004435B3" w:rsidRDefault="004435B3" w:rsidP="004435B3">
      <w:pPr>
        <w:pStyle w:val="NoSpacing"/>
      </w:pPr>
      <w:r>
        <w:t xml:space="preserve">    void flatten(int v, int p, int&amp; timer, const </w:t>
      </w:r>
      <w:proofErr w:type="spellStart"/>
      <w:r>
        <w:t>vvi</w:t>
      </w:r>
      <w:proofErr w:type="spellEnd"/>
      <w:r>
        <w:t>&amp; adj) {</w:t>
      </w:r>
    </w:p>
    <w:p w14:paraId="3DAD31AB" w14:textId="77777777" w:rsidR="004435B3" w:rsidRDefault="004435B3" w:rsidP="004435B3">
      <w:pPr>
        <w:pStyle w:val="NoSpacing"/>
      </w:pPr>
      <w:r>
        <w:t xml:space="preserve">        </w:t>
      </w:r>
      <w:proofErr w:type="spellStart"/>
      <w:r>
        <w:t>anc</w:t>
      </w:r>
      <w:proofErr w:type="spellEnd"/>
      <w:r>
        <w:t>[v][0] = p;</w:t>
      </w:r>
    </w:p>
    <w:p w14:paraId="385742D7" w14:textId="77777777" w:rsidR="004435B3" w:rsidRDefault="004435B3" w:rsidP="004435B3">
      <w:pPr>
        <w:pStyle w:val="NoSpacing"/>
      </w:pPr>
      <w:r>
        <w:t xml:space="preserve">        dep[v] = dep[p] + 1;</w:t>
      </w:r>
    </w:p>
    <w:p w14:paraId="06AC0428" w14:textId="77777777" w:rsidR="004435B3" w:rsidRDefault="004435B3" w:rsidP="004435B3">
      <w:pPr>
        <w:pStyle w:val="NoSpacing"/>
      </w:pPr>
      <w:r>
        <w:t xml:space="preserve">        in[v] = timer, flat[timer] = v, ++timer;</w:t>
      </w:r>
    </w:p>
    <w:p w14:paraId="1028220A" w14:textId="77777777" w:rsidR="004435B3" w:rsidRDefault="004435B3" w:rsidP="004435B3">
      <w:pPr>
        <w:pStyle w:val="NoSpacing"/>
      </w:pPr>
      <w:r>
        <w:t xml:space="preserve">        for (auto u: adj[v]) if(u != p){</w:t>
      </w:r>
    </w:p>
    <w:p w14:paraId="6EAE9340" w14:textId="77777777" w:rsidR="004435B3" w:rsidRDefault="004435B3" w:rsidP="004435B3">
      <w:pPr>
        <w:pStyle w:val="NoSpacing"/>
      </w:pPr>
      <w:r>
        <w:t xml:space="preserve">                flatten(u, v, timer, adj);</w:t>
      </w:r>
    </w:p>
    <w:p w14:paraId="3A53F23D" w14:textId="77777777" w:rsidR="004435B3" w:rsidRDefault="004435B3" w:rsidP="004435B3">
      <w:pPr>
        <w:pStyle w:val="NoSpacing"/>
      </w:pPr>
      <w:r>
        <w:t xml:space="preserve">            }</w:t>
      </w:r>
    </w:p>
    <w:p w14:paraId="4180EEE5" w14:textId="77777777" w:rsidR="004435B3" w:rsidRDefault="004435B3" w:rsidP="004435B3">
      <w:pPr>
        <w:pStyle w:val="NoSpacing"/>
      </w:pPr>
      <w:r>
        <w:t xml:space="preserve">        out[v] = timer, flat[timer] = v, ++timer;</w:t>
      </w:r>
    </w:p>
    <w:p w14:paraId="0A598DC7" w14:textId="77777777" w:rsidR="004435B3" w:rsidRDefault="004435B3" w:rsidP="004435B3">
      <w:pPr>
        <w:pStyle w:val="NoSpacing"/>
      </w:pPr>
      <w:r>
        <w:t xml:space="preserve">    }</w:t>
      </w:r>
    </w:p>
    <w:p w14:paraId="28A0C2D1" w14:textId="77777777" w:rsidR="004435B3" w:rsidRDefault="004435B3" w:rsidP="004435B3">
      <w:pPr>
        <w:pStyle w:val="NoSpacing"/>
      </w:pPr>
    </w:p>
    <w:p w14:paraId="3A5E9641" w14:textId="77777777" w:rsidR="004435B3" w:rsidRDefault="004435B3" w:rsidP="004435B3">
      <w:pPr>
        <w:pStyle w:val="NoSpacing"/>
      </w:pPr>
      <w:r>
        <w:t xml:space="preserve">    void </w:t>
      </w:r>
      <w:proofErr w:type="spellStart"/>
      <w:r>
        <w:t>preLCA</w:t>
      </w:r>
      <w:proofErr w:type="spellEnd"/>
      <w:r>
        <w:t>() {</w:t>
      </w:r>
    </w:p>
    <w:p w14:paraId="59B71CA5" w14:textId="77777777" w:rsidR="004435B3" w:rsidRDefault="004435B3" w:rsidP="004435B3">
      <w:pPr>
        <w:pStyle w:val="NoSpacing"/>
      </w:pPr>
      <w:r>
        <w:t xml:space="preserve">        for (int k = 1; k &lt; LG; k++)</w:t>
      </w:r>
    </w:p>
    <w:p w14:paraId="60D2C865" w14:textId="77777777" w:rsidR="004435B3" w:rsidRDefault="004435B3" w:rsidP="004435B3">
      <w:pPr>
        <w:pStyle w:val="NoSpacing"/>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115EBE75" w14:textId="77777777" w:rsidR="004435B3" w:rsidRDefault="004435B3" w:rsidP="004435B3">
      <w:pPr>
        <w:pStyle w:val="NoSpacing"/>
      </w:pPr>
      <w:r>
        <w:t xml:space="preserve">                </w:t>
      </w:r>
      <w:proofErr w:type="spellStart"/>
      <w:r>
        <w:t>anc</w:t>
      </w:r>
      <w:proofErr w:type="spellEnd"/>
      <w:r>
        <w:t>[</w:t>
      </w:r>
      <w:proofErr w:type="spellStart"/>
      <w:r>
        <w:t>i</w:t>
      </w:r>
      <w:proofErr w:type="spellEnd"/>
      <w:r>
        <w:t xml:space="preserve">][k] = </w:t>
      </w:r>
      <w:proofErr w:type="spellStart"/>
      <w:r>
        <w:t>anc</w:t>
      </w:r>
      <w:proofErr w:type="spellEnd"/>
      <w:r>
        <w:t>[</w:t>
      </w:r>
      <w:proofErr w:type="spellStart"/>
      <w:r>
        <w:t>anc</w:t>
      </w:r>
      <w:proofErr w:type="spellEnd"/>
      <w:r>
        <w:t>[</w:t>
      </w:r>
      <w:proofErr w:type="spellStart"/>
      <w:r>
        <w:t>i</w:t>
      </w:r>
      <w:proofErr w:type="spellEnd"/>
      <w:r>
        <w:t>][k - 1]][k - 1];</w:t>
      </w:r>
    </w:p>
    <w:p w14:paraId="7ABD5A54" w14:textId="77777777" w:rsidR="004435B3" w:rsidRDefault="004435B3" w:rsidP="004435B3">
      <w:pPr>
        <w:pStyle w:val="NoSpacing"/>
      </w:pPr>
      <w:r>
        <w:t xml:space="preserve">    }</w:t>
      </w:r>
    </w:p>
    <w:p w14:paraId="4D3F41D3" w14:textId="77777777" w:rsidR="004435B3" w:rsidRDefault="004435B3" w:rsidP="004435B3">
      <w:pPr>
        <w:pStyle w:val="NoSpacing"/>
      </w:pPr>
    </w:p>
    <w:p w14:paraId="0ECD187E" w14:textId="77777777" w:rsidR="004435B3" w:rsidRDefault="004435B3" w:rsidP="004435B3">
      <w:pPr>
        <w:pStyle w:val="NoSpacing"/>
      </w:pPr>
      <w:r>
        <w:t xml:space="preserve">    int </w:t>
      </w:r>
      <w:proofErr w:type="spellStart"/>
      <w:r>
        <w:t>binaryLift</w:t>
      </w:r>
      <w:proofErr w:type="spellEnd"/>
      <w:r>
        <w:t>(int x, int jump) {</w:t>
      </w:r>
    </w:p>
    <w:p w14:paraId="6D314F45" w14:textId="77777777" w:rsidR="004435B3" w:rsidRDefault="004435B3" w:rsidP="004435B3">
      <w:pPr>
        <w:pStyle w:val="NoSpacing"/>
      </w:pPr>
      <w:r>
        <w:t xml:space="preserve">        for (int b = 0; b &lt; LG; b++) {</w:t>
      </w:r>
    </w:p>
    <w:p w14:paraId="17BAFE6F" w14:textId="77777777" w:rsidR="004435B3" w:rsidRDefault="004435B3" w:rsidP="004435B3">
      <w:pPr>
        <w:pStyle w:val="NoSpacing"/>
      </w:pPr>
      <w:r>
        <w:t xml:space="preserve">            if (jump &amp; (1 &lt;&lt; b))</w:t>
      </w:r>
    </w:p>
    <w:p w14:paraId="7BBF9F3E" w14:textId="77777777" w:rsidR="004435B3" w:rsidRDefault="004435B3" w:rsidP="004435B3">
      <w:pPr>
        <w:pStyle w:val="NoSpacing"/>
      </w:pPr>
      <w:r>
        <w:t xml:space="preserve">                x = </w:t>
      </w:r>
      <w:proofErr w:type="spellStart"/>
      <w:r>
        <w:t>anc</w:t>
      </w:r>
      <w:proofErr w:type="spellEnd"/>
      <w:r>
        <w:t>[x][b];</w:t>
      </w:r>
    </w:p>
    <w:p w14:paraId="014D1333" w14:textId="77777777" w:rsidR="004435B3" w:rsidRDefault="004435B3" w:rsidP="004435B3">
      <w:pPr>
        <w:pStyle w:val="NoSpacing"/>
      </w:pPr>
      <w:r>
        <w:lastRenderedPageBreak/>
        <w:t xml:space="preserve">        }</w:t>
      </w:r>
    </w:p>
    <w:p w14:paraId="04E640CE" w14:textId="77777777" w:rsidR="004435B3" w:rsidRDefault="004435B3" w:rsidP="004435B3">
      <w:pPr>
        <w:pStyle w:val="NoSpacing"/>
      </w:pPr>
      <w:r>
        <w:t xml:space="preserve">        return x;</w:t>
      </w:r>
    </w:p>
    <w:p w14:paraId="1050D7F0" w14:textId="77777777" w:rsidR="004435B3" w:rsidRDefault="004435B3" w:rsidP="004435B3">
      <w:pPr>
        <w:pStyle w:val="NoSpacing"/>
      </w:pPr>
      <w:r>
        <w:t xml:space="preserve">    }</w:t>
      </w:r>
    </w:p>
    <w:p w14:paraId="0878BA89" w14:textId="77777777" w:rsidR="004435B3" w:rsidRDefault="004435B3" w:rsidP="004435B3">
      <w:pPr>
        <w:pStyle w:val="NoSpacing"/>
      </w:pPr>
    </w:p>
    <w:p w14:paraId="1A98D1A6" w14:textId="77777777" w:rsidR="004435B3" w:rsidRDefault="004435B3" w:rsidP="004435B3">
      <w:pPr>
        <w:pStyle w:val="NoSpacing"/>
      </w:pPr>
      <w:r>
        <w:t xml:space="preserve">    int LCA(int a, int b) {</w:t>
      </w:r>
    </w:p>
    <w:p w14:paraId="73AF9BF5" w14:textId="77777777" w:rsidR="004435B3" w:rsidRDefault="004435B3" w:rsidP="004435B3">
      <w:pPr>
        <w:pStyle w:val="NoSpacing"/>
      </w:pPr>
      <w:r>
        <w:t xml:space="preserve">        if (dep[a] &gt; dep[b])</w:t>
      </w:r>
    </w:p>
    <w:p w14:paraId="32FF036B" w14:textId="77777777" w:rsidR="004435B3" w:rsidRDefault="004435B3" w:rsidP="004435B3">
      <w:pPr>
        <w:pStyle w:val="NoSpacing"/>
      </w:pPr>
      <w:r>
        <w:t xml:space="preserve">            swap(a, b);</w:t>
      </w:r>
    </w:p>
    <w:p w14:paraId="7C32DDD5" w14:textId="77777777" w:rsidR="004435B3" w:rsidRDefault="004435B3" w:rsidP="004435B3">
      <w:pPr>
        <w:pStyle w:val="NoSpacing"/>
      </w:pPr>
      <w:r>
        <w:t xml:space="preserve">        int diff = dep[b] - dep[a];</w:t>
      </w:r>
    </w:p>
    <w:p w14:paraId="46753CE6" w14:textId="77777777" w:rsidR="004435B3" w:rsidRDefault="004435B3" w:rsidP="004435B3">
      <w:pPr>
        <w:pStyle w:val="NoSpacing"/>
      </w:pPr>
      <w:r>
        <w:t xml:space="preserve">        b = </w:t>
      </w:r>
      <w:proofErr w:type="spellStart"/>
      <w:r>
        <w:t>binaryLift</w:t>
      </w:r>
      <w:proofErr w:type="spellEnd"/>
      <w:r>
        <w:t>(b, diff);</w:t>
      </w:r>
    </w:p>
    <w:p w14:paraId="1AAE1B99" w14:textId="77777777" w:rsidR="004435B3" w:rsidRDefault="004435B3" w:rsidP="004435B3">
      <w:pPr>
        <w:pStyle w:val="NoSpacing"/>
      </w:pPr>
      <w:r>
        <w:t xml:space="preserve">        if (a == b)</w:t>
      </w:r>
    </w:p>
    <w:p w14:paraId="24658078" w14:textId="77777777" w:rsidR="004435B3" w:rsidRDefault="004435B3" w:rsidP="004435B3">
      <w:pPr>
        <w:pStyle w:val="NoSpacing"/>
      </w:pPr>
      <w:r>
        <w:t xml:space="preserve">            return a;</w:t>
      </w:r>
    </w:p>
    <w:p w14:paraId="64FE44CC" w14:textId="77777777" w:rsidR="004435B3" w:rsidRDefault="004435B3" w:rsidP="004435B3">
      <w:pPr>
        <w:pStyle w:val="NoSpacing"/>
      </w:pPr>
    </w:p>
    <w:p w14:paraId="09A231B6" w14:textId="77777777" w:rsidR="004435B3" w:rsidRDefault="004435B3" w:rsidP="004435B3">
      <w:pPr>
        <w:pStyle w:val="NoSpacing"/>
      </w:pPr>
      <w:r>
        <w:t xml:space="preserve">        for (int bit = LG - 1; bit &gt;= 0; bit--) {</w:t>
      </w:r>
    </w:p>
    <w:p w14:paraId="2E59C04D" w14:textId="77777777" w:rsidR="004435B3" w:rsidRDefault="004435B3" w:rsidP="004435B3">
      <w:pPr>
        <w:pStyle w:val="NoSpacing"/>
      </w:pPr>
      <w:r>
        <w:t xml:space="preserve">            if (</w:t>
      </w:r>
      <w:proofErr w:type="spellStart"/>
      <w:r>
        <w:t>anc</w:t>
      </w:r>
      <w:proofErr w:type="spellEnd"/>
      <w:r>
        <w:t xml:space="preserve">[a][bit] == </w:t>
      </w:r>
      <w:proofErr w:type="spellStart"/>
      <w:r>
        <w:t>anc</w:t>
      </w:r>
      <w:proofErr w:type="spellEnd"/>
      <w:r>
        <w:t>[b][bit])</w:t>
      </w:r>
    </w:p>
    <w:p w14:paraId="443311C1" w14:textId="77777777" w:rsidR="004435B3" w:rsidRDefault="004435B3" w:rsidP="004435B3">
      <w:pPr>
        <w:pStyle w:val="NoSpacing"/>
      </w:pPr>
      <w:r>
        <w:t xml:space="preserve">                continue;</w:t>
      </w:r>
    </w:p>
    <w:p w14:paraId="763CF366" w14:textId="77777777" w:rsidR="004435B3" w:rsidRDefault="004435B3" w:rsidP="004435B3">
      <w:pPr>
        <w:pStyle w:val="NoSpacing"/>
      </w:pPr>
      <w:r>
        <w:t xml:space="preserve">            a = </w:t>
      </w:r>
      <w:proofErr w:type="spellStart"/>
      <w:r>
        <w:t>anc</w:t>
      </w:r>
      <w:proofErr w:type="spellEnd"/>
      <w:r>
        <w:t>[a][bit];</w:t>
      </w:r>
    </w:p>
    <w:p w14:paraId="1B528B8A" w14:textId="77777777" w:rsidR="004435B3" w:rsidRDefault="004435B3" w:rsidP="004435B3">
      <w:pPr>
        <w:pStyle w:val="NoSpacing"/>
      </w:pPr>
      <w:r>
        <w:t xml:space="preserve">            b = </w:t>
      </w:r>
      <w:proofErr w:type="spellStart"/>
      <w:r>
        <w:t>anc</w:t>
      </w:r>
      <w:proofErr w:type="spellEnd"/>
      <w:r>
        <w:t>[b][bit];</w:t>
      </w:r>
    </w:p>
    <w:p w14:paraId="48BFEDCC" w14:textId="77777777" w:rsidR="004435B3" w:rsidRDefault="004435B3" w:rsidP="004435B3">
      <w:pPr>
        <w:pStyle w:val="NoSpacing"/>
      </w:pPr>
      <w:r>
        <w:t xml:space="preserve">        }</w:t>
      </w:r>
    </w:p>
    <w:p w14:paraId="06127B96" w14:textId="77777777" w:rsidR="004435B3" w:rsidRDefault="004435B3" w:rsidP="004435B3">
      <w:pPr>
        <w:pStyle w:val="NoSpacing"/>
      </w:pPr>
      <w:r>
        <w:t xml:space="preserve">        return </w:t>
      </w:r>
      <w:proofErr w:type="spellStart"/>
      <w:r>
        <w:t>anc</w:t>
      </w:r>
      <w:proofErr w:type="spellEnd"/>
      <w:r>
        <w:t>[a][0];</w:t>
      </w:r>
    </w:p>
    <w:p w14:paraId="0E1BE01E" w14:textId="77777777" w:rsidR="004435B3" w:rsidRDefault="004435B3" w:rsidP="004435B3">
      <w:pPr>
        <w:pStyle w:val="NoSpacing"/>
      </w:pPr>
      <w:r>
        <w:t xml:space="preserve">    }</w:t>
      </w:r>
    </w:p>
    <w:p w14:paraId="5E71A255" w14:textId="77777777" w:rsidR="004435B3" w:rsidRDefault="004435B3" w:rsidP="004435B3">
      <w:pPr>
        <w:pStyle w:val="NoSpacing"/>
      </w:pPr>
    </w:p>
    <w:p w14:paraId="486D8300" w14:textId="77777777" w:rsidR="004435B3" w:rsidRDefault="004435B3" w:rsidP="004435B3">
      <w:pPr>
        <w:pStyle w:val="NoSpacing"/>
      </w:pPr>
      <w:r>
        <w:t xml:space="preserve">    void </w:t>
      </w:r>
      <w:proofErr w:type="spellStart"/>
      <w:r>
        <w:t>upd</w:t>
      </w:r>
      <w:proofErr w:type="spellEnd"/>
      <w:r>
        <w:t xml:space="preserve">(int </w:t>
      </w:r>
      <w:proofErr w:type="spellStart"/>
      <w:r>
        <w:t>ind</w:t>
      </w:r>
      <w:proofErr w:type="spellEnd"/>
      <w:r>
        <w:t xml:space="preserve">, int </w:t>
      </w:r>
      <w:proofErr w:type="spellStart"/>
      <w:r>
        <w:t>inc</w:t>
      </w:r>
      <w:proofErr w:type="spellEnd"/>
      <w:r>
        <w:t>){</w:t>
      </w:r>
    </w:p>
    <w:p w14:paraId="2C4774F6" w14:textId="77777777" w:rsidR="004435B3" w:rsidRDefault="004435B3" w:rsidP="004435B3">
      <w:pPr>
        <w:pStyle w:val="NoSpacing"/>
      </w:pPr>
      <w:r>
        <w:t xml:space="preserve">        int v = flat[</w:t>
      </w:r>
      <w:proofErr w:type="spellStart"/>
      <w:r>
        <w:t>ind</w:t>
      </w:r>
      <w:proofErr w:type="spellEnd"/>
      <w:r>
        <w:t>];</w:t>
      </w:r>
    </w:p>
    <w:p w14:paraId="4C5ED2AA" w14:textId="77777777" w:rsidR="004435B3" w:rsidRDefault="004435B3" w:rsidP="004435B3">
      <w:pPr>
        <w:pStyle w:val="NoSpacing"/>
      </w:pPr>
      <w:r>
        <w:t xml:space="preserve">        </w:t>
      </w:r>
      <w:proofErr w:type="spellStart"/>
      <w:r>
        <w:t>freqV</w:t>
      </w:r>
      <w:proofErr w:type="spellEnd"/>
      <w:r>
        <w:t xml:space="preserve">[v] += </w:t>
      </w:r>
      <w:proofErr w:type="spellStart"/>
      <w:r>
        <w:t>inc</w:t>
      </w:r>
      <w:proofErr w:type="spellEnd"/>
      <w:r>
        <w:t>;</w:t>
      </w:r>
    </w:p>
    <w:p w14:paraId="6CC4A0AB" w14:textId="77777777" w:rsidR="004435B3" w:rsidRDefault="004435B3" w:rsidP="004435B3">
      <w:pPr>
        <w:pStyle w:val="NoSpacing"/>
      </w:pPr>
      <w:r>
        <w:t xml:space="preserve">        if (</w:t>
      </w:r>
      <w:proofErr w:type="spellStart"/>
      <w:r>
        <w:t>freqV</w:t>
      </w:r>
      <w:proofErr w:type="spellEnd"/>
      <w:r>
        <w:t>[v] == 1) {</w:t>
      </w:r>
    </w:p>
    <w:p w14:paraId="4E54A2F3" w14:textId="77777777" w:rsidR="004435B3" w:rsidRDefault="004435B3" w:rsidP="004435B3">
      <w:pPr>
        <w:pStyle w:val="NoSpacing"/>
      </w:pPr>
      <w:r>
        <w:t xml:space="preserve">            // add()</w:t>
      </w:r>
    </w:p>
    <w:p w14:paraId="1FFC3499" w14:textId="77777777" w:rsidR="004435B3" w:rsidRDefault="004435B3" w:rsidP="004435B3">
      <w:pPr>
        <w:pStyle w:val="NoSpacing"/>
      </w:pPr>
      <w:r>
        <w:t xml:space="preserve">        }</w:t>
      </w:r>
    </w:p>
    <w:p w14:paraId="297A8FC6" w14:textId="77777777" w:rsidR="004435B3" w:rsidRDefault="004435B3" w:rsidP="004435B3">
      <w:pPr>
        <w:pStyle w:val="NoSpacing"/>
      </w:pPr>
      <w:r>
        <w:t xml:space="preserve">        else {</w:t>
      </w:r>
    </w:p>
    <w:p w14:paraId="5DEA6FA0" w14:textId="77777777" w:rsidR="004435B3" w:rsidRDefault="004435B3" w:rsidP="004435B3">
      <w:pPr>
        <w:pStyle w:val="NoSpacing"/>
      </w:pPr>
      <w:r>
        <w:t xml:space="preserve">            // remove()</w:t>
      </w:r>
    </w:p>
    <w:p w14:paraId="05C93F05" w14:textId="77777777" w:rsidR="004435B3" w:rsidRDefault="004435B3" w:rsidP="004435B3">
      <w:pPr>
        <w:pStyle w:val="NoSpacing"/>
      </w:pPr>
      <w:r>
        <w:t xml:space="preserve">        }</w:t>
      </w:r>
    </w:p>
    <w:p w14:paraId="148359E4" w14:textId="77777777" w:rsidR="004435B3" w:rsidRDefault="004435B3" w:rsidP="004435B3">
      <w:pPr>
        <w:pStyle w:val="NoSpacing"/>
      </w:pPr>
      <w:r>
        <w:t xml:space="preserve">    }</w:t>
      </w:r>
    </w:p>
    <w:p w14:paraId="0E1C46B7" w14:textId="77777777" w:rsidR="004435B3" w:rsidRDefault="004435B3" w:rsidP="004435B3">
      <w:pPr>
        <w:pStyle w:val="NoSpacing"/>
      </w:pPr>
    </w:p>
    <w:p w14:paraId="6DD18783" w14:textId="77777777" w:rsidR="004435B3" w:rsidRDefault="004435B3" w:rsidP="004435B3">
      <w:pPr>
        <w:pStyle w:val="NoSpacing"/>
      </w:pPr>
      <w:r>
        <w:t xml:space="preserve">    vi </w:t>
      </w:r>
      <w:proofErr w:type="spellStart"/>
      <w:r>
        <w:t>takeQueries</w:t>
      </w:r>
      <w:proofErr w:type="spellEnd"/>
      <w:r>
        <w:t>(int q){</w:t>
      </w:r>
    </w:p>
    <w:p w14:paraId="1A488CCD" w14:textId="77777777" w:rsidR="004435B3" w:rsidRDefault="004435B3" w:rsidP="004435B3">
      <w:pPr>
        <w:pStyle w:val="NoSpacing"/>
      </w:pPr>
      <w:r>
        <w:t xml:space="preserve">        vi ans(q);</w:t>
      </w:r>
    </w:p>
    <w:p w14:paraId="6C4E50A3" w14:textId="77777777" w:rsidR="004435B3" w:rsidRDefault="004435B3" w:rsidP="004435B3">
      <w:pPr>
        <w:pStyle w:val="NoSpacing"/>
      </w:pPr>
      <w:r>
        <w:t xml:space="preserve">        vector&lt;Query&gt; queries;</w:t>
      </w:r>
    </w:p>
    <w:p w14:paraId="137877F3" w14:textId="77777777" w:rsidR="004435B3" w:rsidRDefault="004435B3" w:rsidP="004435B3">
      <w:pPr>
        <w:pStyle w:val="NoSpacing"/>
      </w:pPr>
      <w:r>
        <w:t xml:space="preserve">        int x, y;</w:t>
      </w:r>
    </w:p>
    <w:p w14:paraId="0F9E6D23" w14:textId="77777777" w:rsidR="004435B3" w:rsidRDefault="004435B3" w:rsidP="004435B3">
      <w:pPr>
        <w:pStyle w:val="NoSpacing"/>
      </w:pPr>
      <w:r>
        <w:t xml:space="preserve">        for(int </w:t>
      </w:r>
      <w:proofErr w:type="spellStart"/>
      <w:r>
        <w:t>i</w:t>
      </w:r>
      <w:proofErr w:type="spellEnd"/>
      <w:r>
        <w:t xml:space="preserve"> = 0; </w:t>
      </w:r>
      <w:proofErr w:type="spellStart"/>
      <w:r>
        <w:t>i</w:t>
      </w:r>
      <w:proofErr w:type="spellEnd"/>
      <w:r>
        <w:t xml:space="preserve"> &lt; q; </w:t>
      </w:r>
      <w:proofErr w:type="spellStart"/>
      <w:r>
        <w:t>i</w:t>
      </w:r>
      <w:proofErr w:type="spellEnd"/>
      <w:r>
        <w:t>++)</w:t>
      </w:r>
    </w:p>
    <w:p w14:paraId="4BCD929C" w14:textId="77777777" w:rsidR="004435B3" w:rsidRDefault="004435B3" w:rsidP="004435B3">
      <w:pPr>
        <w:pStyle w:val="NoSpacing"/>
      </w:pPr>
      <w:r>
        <w:t xml:space="preserve">        {</w:t>
      </w:r>
    </w:p>
    <w:p w14:paraId="287E3BAC" w14:textId="77777777" w:rsidR="004435B3" w:rsidRDefault="004435B3" w:rsidP="004435B3">
      <w:pPr>
        <w:pStyle w:val="NoSpacing"/>
      </w:pPr>
      <w:r>
        <w:t xml:space="preserve">            </w:t>
      </w:r>
      <w:proofErr w:type="spellStart"/>
      <w:r>
        <w:t>cin</w:t>
      </w:r>
      <w:proofErr w:type="spellEnd"/>
      <w:r>
        <w:t xml:space="preserve"> &gt;&gt; x &gt;&gt; y;</w:t>
      </w:r>
    </w:p>
    <w:p w14:paraId="0DC3F687" w14:textId="77777777" w:rsidR="004435B3" w:rsidRDefault="004435B3" w:rsidP="004435B3">
      <w:pPr>
        <w:pStyle w:val="NoSpacing"/>
      </w:pPr>
      <w:r>
        <w:t xml:space="preserve">            if (in[x] &gt; in[y])</w:t>
      </w:r>
    </w:p>
    <w:p w14:paraId="31D53FA2" w14:textId="77777777" w:rsidR="004435B3" w:rsidRDefault="004435B3" w:rsidP="004435B3">
      <w:pPr>
        <w:pStyle w:val="NoSpacing"/>
      </w:pPr>
      <w:r>
        <w:t xml:space="preserve">                swap(x, y);</w:t>
      </w:r>
    </w:p>
    <w:p w14:paraId="5CF6F23B" w14:textId="77777777" w:rsidR="004435B3" w:rsidRDefault="004435B3" w:rsidP="004435B3">
      <w:pPr>
        <w:pStyle w:val="NoSpacing"/>
      </w:pPr>
      <w:r>
        <w:t xml:space="preserve">            int </w:t>
      </w:r>
      <w:proofErr w:type="spellStart"/>
      <w:r>
        <w:t>lca</w:t>
      </w:r>
      <w:proofErr w:type="spellEnd"/>
      <w:r>
        <w:t xml:space="preserve"> = LCA(x, y);</w:t>
      </w:r>
    </w:p>
    <w:p w14:paraId="08B7AD1C" w14:textId="77777777" w:rsidR="004435B3" w:rsidRDefault="004435B3" w:rsidP="004435B3">
      <w:pPr>
        <w:pStyle w:val="NoSpacing"/>
      </w:pPr>
      <w:r>
        <w:t xml:space="preserve">            if (</w:t>
      </w:r>
      <w:proofErr w:type="spellStart"/>
      <w:r>
        <w:t>lca</w:t>
      </w:r>
      <w:proofErr w:type="spellEnd"/>
      <w:r>
        <w:t xml:space="preserve"> == x)</w:t>
      </w:r>
    </w:p>
    <w:p w14:paraId="0978BF53" w14:textId="77777777" w:rsidR="004435B3" w:rsidRDefault="004435B3" w:rsidP="004435B3">
      <w:pPr>
        <w:pStyle w:val="NoSpacing"/>
      </w:pPr>
      <w:r>
        <w:t xml:space="preserve">                </w:t>
      </w:r>
      <w:proofErr w:type="spellStart"/>
      <w:r>
        <w:t>queries.emplace_back</w:t>
      </w:r>
      <w:proofErr w:type="spellEnd"/>
      <w:r>
        <w:t xml:space="preserve">(in[x], in[y], </w:t>
      </w:r>
      <w:proofErr w:type="spellStart"/>
      <w:r>
        <w:t>i</w:t>
      </w:r>
      <w:proofErr w:type="spellEnd"/>
      <w:r>
        <w:t>);</w:t>
      </w:r>
    </w:p>
    <w:p w14:paraId="785096CF" w14:textId="77777777" w:rsidR="004435B3" w:rsidRDefault="004435B3" w:rsidP="004435B3">
      <w:pPr>
        <w:pStyle w:val="NoSpacing"/>
      </w:pPr>
      <w:r>
        <w:t xml:space="preserve">            else</w:t>
      </w:r>
    </w:p>
    <w:p w14:paraId="46B6843A" w14:textId="77777777" w:rsidR="004435B3" w:rsidRDefault="004435B3" w:rsidP="004435B3">
      <w:pPr>
        <w:pStyle w:val="NoSpacing"/>
      </w:pPr>
      <w:r>
        <w:t xml:space="preserve">                </w:t>
      </w:r>
      <w:proofErr w:type="spellStart"/>
      <w:r>
        <w:t>queries.emplace_back</w:t>
      </w:r>
      <w:proofErr w:type="spellEnd"/>
      <w:r>
        <w:t xml:space="preserve">(out[x], in[y], </w:t>
      </w:r>
      <w:proofErr w:type="spellStart"/>
      <w:r>
        <w:t>i</w:t>
      </w:r>
      <w:proofErr w:type="spellEnd"/>
      <w:r>
        <w:t xml:space="preserve">, </w:t>
      </w:r>
      <w:proofErr w:type="spellStart"/>
      <w:r>
        <w:t>lca</w:t>
      </w:r>
      <w:proofErr w:type="spellEnd"/>
      <w:r>
        <w:t>);</w:t>
      </w:r>
    </w:p>
    <w:p w14:paraId="62FB76D1" w14:textId="77777777" w:rsidR="004435B3" w:rsidRDefault="004435B3" w:rsidP="004435B3">
      <w:pPr>
        <w:pStyle w:val="NoSpacing"/>
      </w:pPr>
      <w:r>
        <w:t xml:space="preserve">        }</w:t>
      </w:r>
    </w:p>
    <w:p w14:paraId="640A1048" w14:textId="77777777" w:rsidR="004435B3" w:rsidRDefault="004435B3" w:rsidP="004435B3">
      <w:pPr>
        <w:pStyle w:val="NoSpacing"/>
      </w:pPr>
      <w:r>
        <w:t xml:space="preserve">        sort(all(queries));</w:t>
      </w:r>
    </w:p>
    <w:p w14:paraId="711F8A9F" w14:textId="77777777" w:rsidR="004435B3" w:rsidRDefault="004435B3" w:rsidP="004435B3">
      <w:pPr>
        <w:pStyle w:val="NoSpacing"/>
      </w:pPr>
    </w:p>
    <w:p w14:paraId="6215E840" w14:textId="77777777" w:rsidR="004435B3" w:rsidRDefault="004435B3" w:rsidP="004435B3">
      <w:pPr>
        <w:pStyle w:val="NoSpacing"/>
      </w:pPr>
      <w:r>
        <w:t xml:space="preserve">        int l = 0, r = 0;</w:t>
      </w:r>
    </w:p>
    <w:p w14:paraId="7D7BCE11" w14:textId="77777777" w:rsidR="004435B3" w:rsidRDefault="004435B3" w:rsidP="004435B3">
      <w:pPr>
        <w:pStyle w:val="NoSpacing"/>
      </w:pPr>
      <w:r>
        <w:t xml:space="preserve">        </w:t>
      </w:r>
      <w:proofErr w:type="spellStart"/>
      <w:r>
        <w:t>upd</w:t>
      </w:r>
      <w:proofErr w:type="spellEnd"/>
      <w:r>
        <w:t>(0, 1);</w:t>
      </w:r>
    </w:p>
    <w:p w14:paraId="119D54D2" w14:textId="77777777" w:rsidR="004435B3" w:rsidRDefault="004435B3" w:rsidP="004435B3">
      <w:pPr>
        <w:pStyle w:val="NoSpacing"/>
      </w:pPr>
      <w:r>
        <w:t xml:space="preserve">        for(auto </w:t>
      </w:r>
      <w:proofErr w:type="spellStart"/>
      <w:r>
        <w:t>query:queries</w:t>
      </w:r>
      <w:proofErr w:type="spellEnd"/>
      <w:r>
        <w:t>)</w:t>
      </w:r>
    </w:p>
    <w:p w14:paraId="5BCBAC77" w14:textId="77777777" w:rsidR="004435B3" w:rsidRDefault="004435B3" w:rsidP="004435B3">
      <w:pPr>
        <w:pStyle w:val="NoSpacing"/>
      </w:pPr>
      <w:r>
        <w:t xml:space="preserve">        {</w:t>
      </w:r>
    </w:p>
    <w:p w14:paraId="2FA44991" w14:textId="77777777" w:rsidR="004435B3" w:rsidRDefault="004435B3" w:rsidP="004435B3">
      <w:pPr>
        <w:pStyle w:val="NoSpacing"/>
      </w:pPr>
      <w:r>
        <w:t xml:space="preserve">            while (r &lt; </w:t>
      </w:r>
      <w:proofErr w:type="spellStart"/>
      <w:r>
        <w:t>query.r</w:t>
      </w:r>
      <w:proofErr w:type="spellEnd"/>
      <w:r>
        <w:t>)</w:t>
      </w:r>
    </w:p>
    <w:p w14:paraId="4CA70E93" w14:textId="77777777" w:rsidR="004435B3" w:rsidRDefault="004435B3" w:rsidP="004435B3">
      <w:pPr>
        <w:pStyle w:val="NoSpacing"/>
      </w:pPr>
      <w:r>
        <w:t xml:space="preserve">                </w:t>
      </w:r>
      <w:proofErr w:type="spellStart"/>
      <w:r>
        <w:t>upd</w:t>
      </w:r>
      <w:proofErr w:type="spellEnd"/>
      <w:r>
        <w:t>(++r, 1);</w:t>
      </w:r>
    </w:p>
    <w:p w14:paraId="3FE70182" w14:textId="77777777" w:rsidR="004435B3" w:rsidRDefault="004435B3" w:rsidP="004435B3">
      <w:pPr>
        <w:pStyle w:val="NoSpacing"/>
      </w:pPr>
      <w:r>
        <w:t xml:space="preserve">            while (l &gt; </w:t>
      </w:r>
      <w:proofErr w:type="spellStart"/>
      <w:r>
        <w:t>query.l</w:t>
      </w:r>
      <w:proofErr w:type="spellEnd"/>
      <w:r>
        <w:t>)</w:t>
      </w:r>
    </w:p>
    <w:p w14:paraId="1C31A57B" w14:textId="77777777" w:rsidR="004435B3" w:rsidRDefault="004435B3" w:rsidP="004435B3">
      <w:pPr>
        <w:pStyle w:val="NoSpacing"/>
      </w:pPr>
      <w:r>
        <w:t xml:space="preserve">                </w:t>
      </w:r>
      <w:proofErr w:type="spellStart"/>
      <w:r>
        <w:t>upd</w:t>
      </w:r>
      <w:proofErr w:type="spellEnd"/>
      <w:r>
        <w:t>(--l, 1);</w:t>
      </w:r>
    </w:p>
    <w:p w14:paraId="37A61D93" w14:textId="77777777" w:rsidR="004435B3" w:rsidRDefault="004435B3" w:rsidP="004435B3">
      <w:pPr>
        <w:pStyle w:val="NoSpacing"/>
      </w:pPr>
      <w:r>
        <w:t xml:space="preserve">            while (l &lt; </w:t>
      </w:r>
      <w:proofErr w:type="spellStart"/>
      <w:r>
        <w:t>query.l</w:t>
      </w:r>
      <w:proofErr w:type="spellEnd"/>
      <w:r>
        <w:t>)</w:t>
      </w:r>
    </w:p>
    <w:p w14:paraId="7AC96B96" w14:textId="77777777" w:rsidR="004435B3" w:rsidRDefault="004435B3" w:rsidP="004435B3">
      <w:pPr>
        <w:pStyle w:val="NoSpacing"/>
      </w:pPr>
      <w:r>
        <w:t xml:space="preserve">                </w:t>
      </w:r>
      <w:proofErr w:type="spellStart"/>
      <w:r>
        <w:t>upd</w:t>
      </w:r>
      <w:proofErr w:type="spellEnd"/>
      <w:r>
        <w:t>(l++, -1);</w:t>
      </w:r>
    </w:p>
    <w:p w14:paraId="1C315BDF" w14:textId="77777777" w:rsidR="004435B3" w:rsidRDefault="004435B3" w:rsidP="004435B3">
      <w:pPr>
        <w:pStyle w:val="NoSpacing"/>
      </w:pPr>
      <w:r>
        <w:t xml:space="preserve">            while (r &gt; </w:t>
      </w:r>
      <w:proofErr w:type="spellStart"/>
      <w:r>
        <w:t>query.r</w:t>
      </w:r>
      <w:proofErr w:type="spellEnd"/>
      <w:r>
        <w:t>)</w:t>
      </w:r>
    </w:p>
    <w:p w14:paraId="2C9E2F96" w14:textId="77777777" w:rsidR="004435B3" w:rsidRDefault="004435B3" w:rsidP="004435B3">
      <w:pPr>
        <w:pStyle w:val="NoSpacing"/>
      </w:pPr>
      <w:r>
        <w:t xml:space="preserve">                </w:t>
      </w:r>
      <w:proofErr w:type="spellStart"/>
      <w:r>
        <w:t>upd</w:t>
      </w:r>
      <w:proofErr w:type="spellEnd"/>
      <w:r>
        <w:t>(r--, -1);</w:t>
      </w:r>
    </w:p>
    <w:p w14:paraId="4B946276" w14:textId="77777777" w:rsidR="004435B3" w:rsidRDefault="004435B3" w:rsidP="004435B3">
      <w:pPr>
        <w:pStyle w:val="NoSpacing"/>
      </w:pPr>
    </w:p>
    <w:p w14:paraId="169221F6" w14:textId="77777777" w:rsidR="004435B3" w:rsidRDefault="004435B3" w:rsidP="004435B3">
      <w:pPr>
        <w:pStyle w:val="NoSpacing"/>
      </w:pPr>
      <w:r>
        <w:t xml:space="preserve">            if(~</w:t>
      </w:r>
      <w:proofErr w:type="spellStart"/>
      <w:r>
        <w:t>query.lca</w:t>
      </w:r>
      <w:proofErr w:type="spellEnd"/>
      <w:r>
        <w:t>) ;//</w:t>
      </w:r>
      <w:proofErr w:type="spellStart"/>
      <w:r>
        <w:t>addLCA</w:t>
      </w:r>
      <w:proofErr w:type="spellEnd"/>
    </w:p>
    <w:p w14:paraId="7F2D8CB7" w14:textId="77777777" w:rsidR="004435B3" w:rsidRDefault="004435B3" w:rsidP="004435B3">
      <w:pPr>
        <w:pStyle w:val="NoSpacing"/>
      </w:pPr>
      <w:r>
        <w:t xml:space="preserve">            //ans[</w:t>
      </w:r>
      <w:proofErr w:type="spellStart"/>
      <w:r>
        <w:t>query.ind</w:t>
      </w:r>
      <w:proofErr w:type="spellEnd"/>
      <w:r>
        <w:t>] = ;</w:t>
      </w:r>
    </w:p>
    <w:p w14:paraId="117C4B15" w14:textId="77777777" w:rsidR="004435B3" w:rsidRDefault="004435B3" w:rsidP="004435B3">
      <w:pPr>
        <w:pStyle w:val="NoSpacing"/>
      </w:pPr>
      <w:r>
        <w:t xml:space="preserve">            if(~</w:t>
      </w:r>
      <w:proofErr w:type="spellStart"/>
      <w:r>
        <w:t>query.lca</w:t>
      </w:r>
      <w:proofErr w:type="spellEnd"/>
      <w:r>
        <w:t>) ;//</w:t>
      </w:r>
      <w:proofErr w:type="spellStart"/>
      <w:r>
        <w:t>removeLCA</w:t>
      </w:r>
      <w:proofErr w:type="spellEnd"/>
    </w:p>
    <w:p w14:paraId="68592F2E" w14:textId="77777777" w:rsidR="004435B3" w:rsidRDefault="004435B3" w:rsidP="004435B3">
      <w:pPr>
        <w:pStyle w:val="NoSpacing"/>
      </w:pPr>
      <w:r>
        <w:t xml:space="preserve">        }</w:t>
      </w:r>
    </w:p>
    <w:p w14:paraId="4073EDA6" w14:textId="77777777" w:rsidR="004435B3" w:rsidRDefault="004435B3" w:rsidP="004435B3">
      <w:pPr>
        <w:pStyle w:val="NoSpacing"/>
      </w:pPr>
    </w:p>
    <w:p w14:paraId="3A70CF66" w14:textId="77777777" w:rsidR="004435B3" w:rsidRDefault="004435B3" w:rsidP="004435B3">
      <w:pPr>
        <w:pStyle w:val="NoSpacing"/>
      </w:pPr>
      <w:r>
        <w:t xml:space="preserve">        return ans;</w:t>
      </w:r>
    </w:p>
    <w:p w14:paraId="14D14A95" w14:textId="77777777" w:rsidR="004435B3" w:rsidRDefault="004435B3" w:rsidP="004435B3">
      <w:pPr>
        <w:pStyle w:val="NoSpacing"/>
      </w:pPr>
      <w:r>
        <w:t xml:space="preserve">    }</w:t>
      </w:r>
    </w:p>
    <w:p w14:paraId="3EA589CE" w14:textId="3C26F764" w:rsidR="004435B3" w:rsidRPr="004435B3" w:rsidRDefault="004435B3" w:rsidP="004435B3">
      <w:pPr>
        <w:pStyle w:val="NoSpacing"/>
      </w:pPr>
      <w:r>
        <w:t>};</w:t>
      </w:r>
    </w:p>
    <w:p w14:paraId="6AB6978A" w14:textId="3B238568" w:rsidR="00270789" w:rsidRDefault="00270789" w:rsidP="00270789">
      <w:pPr>
        <w:pStyle w:val="Heading1"/>
      </w:pPr>
      <w:bookmarkStart w:id="74" w:name="_Toc160308618"/>
      <w:r>
        <w:t>Strings</w:t>
      </w:r>
      <w:bookmarkEnd w:id="74"/>
    </w:p>
    <w:p w14:paraId="0F0790F2" w14:textId="30C2B427" w:rsidR="00270789" w:rsidRDefault="00270789" w:rsidP="00270789">
      <w:pPr>
        <w:pStyle w:val="Heading2"/>
      </w:pPr>
      <w:bookmarkStart w:id="75" w:name="_Toc160308619"/>
      <w:r>
        <w:t>Trie</w:t>
      </w:r>
      <w:bookmarkEnd w:id="75"/>
    </w:p>
    <w:p w14:paraId="78470894" w14:textId="77777777" w:rsidR="00270789" w:rsidRDefault="00270789" w:rsidP="00270789">
      <w:pPr>
        <w:pStyle w:val="NoSpacing"/>
      </w:pPr>
      <w:r>
        <w:t>const int K = 26;</w:t>
      </w:r>
    </w:p>
    <w:p w14:paraId="58210987" w14:textId="77777777" w:rsidR="00270789" w:rsidRDefault="00270789" w:rsidP="00270789">
      <w:pPr>
        <w:pStyle w:val="NoSpacing"/>
      </w:pPr>
    </w:p>
    <w:p w14:paraId="06777250" w14:textId="77777777" w:rsidR="00270789" w:rsidRDefault="00270789" w:rsidP="00270789">
      <w:pPr>
        <w:pStyle w:val="NoSpacing"/>
      </w:pPr>
      <w:r>
        <w:t>struct Trie {</w:t>
      </w:r>
    </w:p>
    <w:p w14:paraId="2F691A9D" w14:textId="77777777" w:rsidR="00270789" w:rsidRDefault="00270789" w:rsidP="00270789">
      <w:pPr>
        <w:pStyle w:val="NoSpacing"/>
      </w:pPr>
      <w:r>
        <w:t xml:space="preserve">    struct Node {</w:t>
      </w:r>
    </w:p>
    <w:p w14:paraId="6E2ED1AC" w14:textId="77777777" w:rsidR="00270789" w:rsidRDefault="00270789" w:rsidP="00270789">
      <w:pPr>
        <w:pStyle w:val="NoSpacing"/>
      </w:pPr>
      <w:r>
        <w:t xml:space="preserve">        int go[K];</w:t>
      </w:r>
    </w:p>
    <w:p w14:paraId="152EAF1E" w14:textId="77777777" w:rsidR="00270789" w:rsidRDefault="00270789" w:rsidP="00270789">
      <w:pPr>
        <w:pStyle w:val="NoSpacing"/>
      </w:pPr>
      <w:r>
        <w:t xml:space="preserve">        int </w:t>
      </w:r>
      <w:proofErr w:type="spellStart"/>
      <w:r>
        <w:t>freq</w:t>
      </w:r>
      <w:proofErr w:type="spellEnd"/>
      <w:r>
        <w:t>;</w:t>
      </w:r>
    </w:p>
    <w:p w14:paraId="3B00E0A6" w14:textId="77777777" w:rsidR="00270789" w:rsidRDefault="00270789" w:rsidP="00270789">
      <w:pPr>
        <w:pStyle w:val="NoSpacing"/>
      </w:pPr>
    </w:p>
    <w:p w14:paraId="2BB71679" w14:textId="77777777" w:rsidR="00270789" w:rsidRDefault="00270789" w:rsidP="00270789">
      <w:pPr>
        <w:pStyle w:val="NoSpacing"/>
      </w:pPr>
      <w:r>
        <w:t xml:space="preserve">        Node() {</w:t>
      </w:r>
    </w:p>
    <w:p w14:paraId="29E5F574" w14:textId="77777777" w:rsidR="00270789" w:rsidRDefault="00270789" w:rsidP="00270789">
      <w:pPr>
        <w:pStyle w:val="NoSpacing"/>
      </w:pPr>
      <w:r>
        <w:t xml:space="preserve">            fill(go, go + K, -1);</w:t>
      </w:r>
    </w:p>
    <w:p w14:paraId="76062047" w14:textId="77777777" w:rsidR="00270789" w:rsidRDefault="00270789" w:rsidP="00270789">
      <w:pPr>
        <w:pStyle w:val="NoSpacing"/>
      </w:pPr>
      <w:r>
        <w:t xml:space="preserve">            </w:t>
      </w:r>
      <w:proofErr w:type="spellStart"/>
      <w:r>
        <w:t>freq</w:t>
      </w:r>
      <w:proofErr w:type="spellEnd"/>
      <w:r>
        <w:t xml:space="preserve"> = 0;</w:t>
      </w:r>
    </w:p>
    <w:p w14:paraId="64114C63" w14:textId="77777777" w:rsidR="00270789" w:rsidRDefault="00270789" w:rsidP="00270789">
      <w:pPr>
        <w:pStyle w:val="NoSpacing"/>
      </w:pPr>
      <w:r>
        <w:t xml:space="preserve">        }</w:t>
      </w:r>
    </w:p>
    <w:p w14:paraId="06AC50E7" w14:textId="77777777" w:rsidR="00270789" w:rsidRDefault="00270789" w:rsidP="00270789">
      <w:pPr>
        <w:pStyle w:val="NoSpacing"/>
      </w:pPr>
      <w:r>
        <w:t xml:space="preserve">    };</w:t>
      </w:r>
    </w:p>
    <w:p w14:paraId="1BA866B7" w14:textId="77777777" w:rsidR="00270789" w:rsidRDefault="00270789" w:rsidP="00270789">
      <w:pPr>
        <w:pStyle w:val="NoSpacing"/>
      </w:pPr>
    </w:p>
    <w:p w14:paraId="2679482F" w14:textId="77777777" w:rsidR="00270789" w:rsidRDefault="00270789" w:rsidP="00270789">
      <w:pPr>
        <w:pStyle w:val="NoSpacing"/>
      </w:pPr>
      <w:r>
        <w:t xml:space="preserve">    vector&lt;Node&gt; </w:t>
      </w:r>
      <w:proofErr w:type="spellStart"/>
      <w:r>
        <w:t>aut</w:t>
      </w:r>
      <w:proofErr w:type="spellEnd"/>
      <w:r>
        <w:t>;</w:t>
      </w:r>
    </w:p>
    <w:p w14:paraId="15D2F46A" w14:textId="77777777" w:rsidR="00270789" w:rsidRDefault="00270789" w:rsidP="00270789">
      <w:pPr>
        <w:pStyle w:val="NoSpacing"/>
      </w:pPr>
    </w:p>
    <w:p w14:paraId="58F748F8" w14:textId="77777777" w:rsidR="00270789" w:rsidRDefault="00270789" w:rsidP="00270789">
      <w:pPr>
        <w:pStyle w:val="NoSpacing"/>
      </w:pPr>
      <w:r>
        <w:t xml:space="preserve">    Trie(vector&lt;string&gt; &amp;pats) {</w:t>
      </w:r>
    </w:p>
    <w:p w14:paraId="21B7305B" w14:textId="77777777" w:rsidR="00270789" w:rsidRDefault="00270789" w:rsidP="00270789">
      <w:pPr>
        <w:pStyle w:val="NoSpacing"/>
      </w:pPr>
      <w:r>
        <w:t xml:space="preserve">        </w:t>
      </w:r>
      <w:proofErr w:type="spellStart"/>
      <w:r>
        <w:t>aut.resize</w:t>
      </w:r>
      <w:proofErr w:type="spellEnd"/>
      <w:r>
        <w:t>(1);</w:t>
      </w:r>
    </w:p>
    <w:p w14:paraId="0BC6D9DF" w14:textId="77777777" w:rsidR="00270789" w:rsidRDefault="00270789" w:rsidP="00270789">
      <w:pPr>
        <w:pStyle w:val="NoSpacing"/>
      </w:pPr>
      <w:r>
        <w:t xml:space="preserve">        for (auto &amp;</w:t>
      </w:r>
      <w:proofErr w:type="spellStart"/>
      <w:r>
        <w:t>e:pats</w:t>
      </w:r>
      <w:proofErr w:type="spellEnd"/>
      <w:r>
        <w:t>)</w:t>
      </w:r>
    </w:p>
    <w:p w14:paraId="66A0E613" w14:textId="77777777" w:rsidR="00270789" w:rsidRDefault="00270789" w:rsidP="00270789">
      <w:pPr>
        <w:pStyle w:val="NoSpacing"/>
      </w:pPr>
      <w:r>
        <w:t xml:space="preserve">            </w:t>
      </w:r>
      <w:proofErr w:type="spellStart"/>
      <w:r>
        <w:t>add_string</w:t>
      </w:r>
      <w:proofErr w:type="spellEnd"/>
      <w:r>
        <w:t>(e);</w:t>
      </w:r>
    </w:p>
    <w:p w14:paraId="45A74B3B" w14:textId="77777777" w:rsidR="00270789" w:rsidRDefault="00270789" w:rsidP="00270789">
      <w:pPr>
        <w:pStyle w:val="NoSpacing"/>
      </w:pPr>
      <w:r>
        <w:t xml:space="preserve">    }</w:t>
      </w:r>
    </w:p>
    <w:p w14:paraId="3DFDF897" w14:textId="77777777" w:rsidR="00270789" w:rsidRDefault="00270789" w:rsidP="00270789">
      <w:pPr>
        <w:pStyle w:val="NoSpacing"/>
      </w:pPr>
    </w:p>
    <w:p w14:paraId="533690BF" w14:textId="77777777" w:rsidR="00270789" w:rsidRDefault="00270789" w:rsidP="00270789">
      <w:pPr>
        <w:pStyle w:val="NoSpacing"/>
      </w:pPr>
      <w:r>
        <w:t xml:space="preserve">    void </w:t>
      </w:r>
      <w:proofErr w:type="spellStart"/>
      <w:r>
        <w:t>add_string</w:t>
      </w:r>
      <w:proofErr w:type="spellEnd"/>
      <w:r>
        <w:t>(string &amp;s) {</w:t>
      </w:r>
    </w:p>
    <w:p w14:paraId="6F5BCBB2" w14:textId="77777777" w:rsidR="00270789" w:rsidRDefault="00270789" w:rsidP="00270789">
      <w:pPr>
        <w:pStyle w:val="NoSpacing"/>
      </w:pPr>
      <w:r>
        <w:t xml:space="preserve">        int u = 0; //cur node</w:t>
      </w:r>
    </w:p>
    <w:p w14:paraId="2FA2637A" w14:textId="77777777" w:rsidR="00270789" w:rsidRDefault="00270789" w:rsidP="00270789">
      <w:pPr>
        <w:pStyle w:val="NoSpacing"/>
      </w:pPr>
      <w:r>
        <w:t xml:space="preserve">        for (auto </w:t>
      </w:r>
      <w:proofErr w:type="spellStart"/>
      <w:r>
        <w:t>ch:s</w:t>
      </w:r>
      <w:proofErr w:type="spellEnd"/>
      <w:r>
        <w:t>) {</w:t>
      </w:r>
    </w:p>
    <w:p w14:paraId="03CF03E2" w14:textId="77777777" w:rsidR="00270789" w:rsidRDefault="00270789" w:rsidP="00270789">
      <w:pPr>
        <w:pStyle w:val="NoSpacing"/>
      </w:pPr>
      <w:r>
        <w:t xml:space="preserve">            int c = </w:t>
      </w:r>
      <w:proofErr w:type="spellStart"/>
      <w:r>
        <w:t>ch</w:t>
      </w:r>
      <w:proofErr w:type="spellEnd"/>
      <w:r>
        <w:t xml:space="preserve"> - 'a';</w:t>
      </w:r>
    </w:p>
    <w:p w14:paraId="37D4B04C" w14:textId="77777777" w:rsidR="00270789" w:rsidRDefault="00270789" w:rsidP="00270789">
      <w:pPr>
        <w:pStyle w:val="NoSpacing"/>
      </w:pPr>
      <w:r>
        <w:t xml:space="preserve">            if (</w:t>
      </w:r>
      <w:proofErr w:type="spellStart"/>
      <w:r>
        <w:t>aut</w:t>
      </w:r>
      <w:proofErr w:type="spellEnd"/>
      <w:r>
        <w:t>[u].go[c] == -1) {</w:t>
      </w:r>
    </w:p>
    <w:p w14:paraId="757C1A1D" w14:textId="77777777" w:rsidR="00270789" w:rsidRDefault="00270789" w:rsidP="00270789">
      <w:pPr>
        <w:pStyle w:val="NoSpacing"/>
      </w:pPr>
      <w:r>
        <w:t xml:space="preserve">                </w:t>
      </w:r>
      <w:proofErr w:type="spellStart"/>
      <w:r>
        <w:t>aut</w:t>
      </w:r>
      <w:proofErr w:type="spellEnd"/>
      <w:r>
        <w:t xml:space="preserve">[u].go[c] = (int) </w:t>
      </w:r>
      <w:proofErr w:type="spellStart"/>
      <w:r>
        <w:t>aut.size</w:t>
      </w:r>
      <w:proofErr w:type="spellEnd"/>
      <w:r>
        <w:t>();</w:t>
      </w:r>
    </w:p>
    <w:p w14:paraId="3502C7D1" w14:textId="77777777" w:rsidR="00270789" w:rsidRDefault="00270789" w:rsidP="00270789">
      <w:pPr>
        <w:pStyle w:val="NoSpacing"/>
      </w:pPr>
      <w:r>
        <w:t xml:space="preserve">                </w:t>
      </w:r>
      <w:proofErr w:type="spellStart"/>
      <w:r>
        <w:t>aut.emplace_back</w:t>
      </w:r>
      <w:proofErr w:type="spellEnd"/>
      <w:r>
        <w:t>();</w:t>
      </w:r>
    </w:p>
    <w:p w14:paraId="46B86B60" w14:textId="77777777" w:rsidR="00270789" w:rsidRDefault="00270789" w:rsidP="00270789">
      <w:pPr>
        <w:pStyle w:val="NoSpacing"/>
      </w:pPr>
      <w:r>
        <w:t xml:space="preserve">            }</w:t>
      </w:r>
    </w:p>
    <w:p w14:paraId="2BFC2289" w14:textId="77777777" w:rsidR="00270789" w:rsidRDefault="00270789" w:rsidP="00270789">
      <w:pPr>
        <w:pStyle w:val="NoSpacing"/>
      </w:pPr>
      <w:r>
        <w:t xml:space="preserve">            u = </w:t>
      </w:r>
      <w:proofErr w:type="spellStart"/>
      <w:r>
        <w:t>aut</w:t>
      </w:r>
      <w:proofErr w:type="spellEnd"/>
      <w:r>
        <w:t>[u].go[c];</w:t>
      </w:r>
    </w:p>
    <w:p w14:paraId="02C5A163" w14:textId="77777777" w:rsidR="00270789" w:rsidRDefault="00270789" w:rsidP="00270789">
      <w:pPr>
        <w:pStyle w:val="NoSpacing"/>
      </w:pPr>
      <w:r>
        <w:t xml:space="preserve">            </w:t>
      </w:r>
      <w:proofErr w:type="spellStart"/>
      <w:r>
        <w:t>aut</w:t>
      </w:r>
      <w:proofErr w:type="spellEnd"/>
      <w:r>
        <w:t>[u].</w:t>
      </w:r>
      <w:proofErr w:type="spellStart"/>
      <w:r>
        <w:t>freq</w:t>
      </w:r>
      <w:proofErr w:type="spellEnd"/>
      <w:r>
        <w:t>++;</w:t>
      </w:r>
    </w:p>
    <w:p w14:paraId="72CD0E9B" w14:textId="77777777" w:rsidR="00270789" w:rsidRDefault="00270789" w:rsidP="00270789">
      <w:pPr>
        <w:pStyle w:val="NoSpacing"/>
      </w:pPr>
      <w:r>
        <w:t xml:space="preserve">        }</w:t>
      </w:r>
    </w:p>
    <w:p w14:paraId="3FB640A1" w14:textId="77777777" w:rsidR="00270789" w:rsidRDefault="00270789" w:rsidP="00270789">
      <w:pPr>
        <w:pStyle w:val="NoSpacing"/>
      </w:pPr>
      <w:r>
        <w:t xml:space="preserve">    }</w:t>
      </w:r>
    </w:p>
    <w:p w14:paraId="08D3B5C0" w14:textId="4DDA35AE" w:rsidR="00270789" w:rsidRPr="00270789" w:rsidRDefault="00270789" w:rsidP="00270789">
      <w:pPr>
        <w:pStyle w:val="NoSpacing"/>
      </w:pPr>
      <w:r>
        <w:t>};</w:t>
      </w:r>
    </w:p>
    <w:p w14:paraId="36B46B8D" w14:textId="2EAF7D5F" w:rsidR="00972BBB" w:rsidRDefault="00270789" w:rsidP="00270789">
      <w:pPr>
        <w:pStyle w:val="Heading2"/>
      </w:pPr>
      <w:bookmarkStart w:id="76" w:name="_Toc160308620"/>
      <w:r>
        <w:t>Trie For Numbers</w:t>
      </w:r>
      <w:bookmarkEnd w:id="76"/>
    </w:p>
    <w:p w14:paraId="7973D3D4" w14:textId="77777777" w:rsidR="00270789" w:rsidRPr="0023124B" w:rsidRDefault="00270789" w:rsidP="00270789">
      <w:pPr>
        <w:pStyle w:val="NoSpacing"/>
      </w:pPr>
      <w:r w:rsidRPr="0023124B">
        <w:t>struct Trie{</w:t>
      </w:r>
    </w:p>
    <w:p w14:paraId="6B92671F" w14:textId="77777777" w:rsidR="00270789" w:rsidRPr="0023124B" w:rsidRDefault="00270789" w:rsidP="00270789">
      <w:pPr>
        <w:pStyle w:val="NoSpacing"/>
      </w:pPr>
      <w:r w:rsidRPr="0023124B">
        <w:t xml:space="preserve">    vector&lt;vector&lt;int&gt;&gt;</w:t>
      </w:r>
      <w:proofErr w:type="spellStart"/>
      <w:r w:rsidRPr="0023124B">
        <w:t>trie</w:t>
      </w:r>
      <w:proofErr w:type="spellEnd"/>
      <w:r w:rsidRPr="0023124B">
        <w:t>;</w:t>
      </w:r>
    </w:p>
    <w:p w14:paraId="6A8AFAE2" w14:textId="77777777" w:rsidR="00270789" w:rsidRPr="0023124B" w:rsidRDefault="00270789" w:rsidP="00270789">
      <w:pPr>
        <w:pStyle w:val="NoSpacing"/>
      </w:pPr>
      <w:r w:rsidRPr="0023124B">
        <w:t xml:space="preserve">    vector&lt;int&gt;</w:t>
      </w:r>
      <w:proofErr w:type="spellStart"/>
      <w:r w:rsidRPr="0023124B">
        <w:t>cnt</w:t>
      </w:r>
      <w:proofErr w:type="spellEnd"/>
      <w:r w:rsidRPr="0023124B">
        <w:t>;</w:t>
      </w:r>
    </w:p>
    <w:p w14:paraId="70C79C38" w14:textId="77777777" w:rsidR="00270789" w:rsidRPr="0023124B" w:rsidRDefault="00270789" w:rsidP="00270789">
      <w:pPr>
        <w:pStyle w:val="NoSpacing"/>
      </w:pPr>
      <w:r w:rsidRPr="0023124B">
        <w:t>//    vector&lt;int&gt;leaves;</w:t>
      </w:r>
    </w:p>
    <w:p w14:paraId="34C114AB" w14:textId="77777777" w:rsidR="00270789" w:rsidRPr="0023124B" w:rsidRDefault="00270789" w:rsidP="00270789">
      <w:pPr>
        <w:pStyle w:val="NoSpacing"/>
      </w:pPr>
      <w:r w:rsidRPr="0023124B">
        <w:t xml:space="preserve">    int </w:t>
      </w:r>
      <w:proofErr w:type="spellStart"/>
      <w:r w:rsidRPr="0023124B">
        <w:t>mxBit,sz</w:t>
      </w:r>
      <w:proofErr w:type="spellEnd"/>
      <w:r w:rsidRPr="0023124B">
        <w:t>;</w:t>
      </w:r>
    </w:p>
    <w:p w14:paraId="6E42B591" w14:textId="77777777" w:rsidR="00270789" w:rsidRPr="0023124B" w:rsidRDefault="00270789" w:rsidP="00270789">
      <w:pPr>
        <w:pStyle w:val="NoSpacing"/>
      </w:pPr>
    </w:p>
    <w:p w14:paraId="103C6687" w14:textId="77777777" w:rsidR="00270789" w:rsidRPr="0023124B" w:rsidRDefault="00270789" w:rsidP="00270789">
      <w:pPr>
        <w:pStyle w:val="NoSpacing"/>
      </w:pPr>
      <w:r w:rsidRPr="0023124B">
        <w:t xml:space="preserve">    int </w:t>
      </w:r>
      <w:proofErr w:type="spellStart"/>
      <w:r w:rsidRPr="0023124B">
        <w:t>addNode</w:t>
      </w:r>
      <w:proofErr w:type="spellEnd"/>
      <w:r w:rsidRPr="0023124B">
        <w:t>(){</w:t>
      </w:r>
    </w:p>
    <w:p w14:paraId="7835FD6A" w14:textId="77777777" w:rsidR="00270789" w:rsidRPr="0023124B" w:rsidRDefault="00270789" w:rsidP="00270789">
      <w:pPr>
        <w:pStyle w:val="NoSpacing"/>
      </w:pPr>
      <w:r w:rsidRPr="0023124B">
        <w:t xml:space="preserve">        </w:t>
      </w:r>
      <w:proofErr w:type="spellStart"/>
      <w:r w:rsidRPr="0023124B">
        <w:t>trie.emplace_back</w:t>
      </w:r>
      <w:proofErr w:type="spellEnd"/>
      <w:r w:rsidRPr="0023124B">
        <w:t>(2,-1);</w:t>
      </w:r>
    </w:p>
    <w:p w14:paraId="4A47CA70" w14:textId="77777777" w:rsidR="00270789" w:rsidRPr="0023124B" w:rsidRDefault="00270789" w:rsidP="00270789">
      <w:pPr>
        <w:pStyle w:val="NoSpacing"/>
      </w:pPr>
      <w:r w:rsidRPr="0023124B">
        <w:t xml:space="preserve">        </w:t>
      </w:r>
      <w:proofErr w:type="spellStart"/>
      <w:r w:rsidRPr="0023124B">
        <w:t>cnt.emplace_back</w:t>
      </w:r>
      <w:proofErr w:type="spellEnd"/>
      <w:r w:rsidRPr="0023124B">
        <w:t>();</w:t>
      </w:r>
    </w:p>
    <w:p w14:paraId="3F2DF923" w14:textId="77777777" w:rsidR="00270789" w:rsidRPr="0023124B" w:rsidRDefault="00270789" w:rsidP="00270789">
      <w:pPr>
        <w:pStyle w:val="NoSpacing"/>
      </w:pPr>
      <w:r w:rsidRPr="0023124B">
        <w:t xml:space="preserve">//        </w:t>
      </w:r>
      <w:proofErr w:type="spellStart"/>
      <w:r w:rsidRPr="0023124B">
        <w:t>leaves.emplace_back</w:t>
      </w:r>
      <w:proofErr w:type="spellEnd"/>
      <w:r w:rsidRPr="0023124B">
        <w:t>();</w:t>
      </w:r>
    </w:p>
    <w:p w14:paraId="61BB945F" w14:textId="77777777" w:rsidR="00270789" w:rsidRPr="0023124B" w:rsidRDefault="00270789" w:rsidP="00270789">
      <w:pPr>
        <w:pStyle w:val="NoSpacing"/>
      </w:pPr>
      <w:r w:rsidRPr="0023124B">
        <w:t xml:space="preserve">        </w:t>
      </w:r>
      <w:proofErr w:type="spellStart"/>
      <w:r w:rsidRPr="0023124B">
        <w:t>sz</w:t>
      </w:r>
      <w:proofErr w:type="spellEnd"/>
      <w:r w:rsidRPr="0023124B">
        <w:t>++;</w:t>
      </w:r>
    </w:p>
    <w:p w14:paraId="7437E67C" w14:textId="77777777" w:rsidR="00270789" w:rsidRPr="0023124B" w:rsidRDefault="00270789" w:rsidP="00270789">
      <w:pPr>
        <w:pStyle w:val="NoSpacing"/>
      </w:pPr>
      <w:r w:rsidRPr="0023124B">
        <w:t xml:space="preserve">        return </w:t>
      </w:r>
      <w:proofErr w:type="spellStart"/>
      <w:r w:rsidRPr="0023124B">
        <w:t>sz</w:t>
      </w:r>
      <w:proofErr w:type="spellEnd"/>
      <w:r w:rsidRPr="0023124B">
        <w:t xml:space="preserve"> - 1;</w:t>
      </w:r>
    </w:p>
    <w:p w14:paraId="1F922B6B" w14:textId="77777777" w:rsidR="00270789" w:rsidRPr="0023124B" w:rsidRDefault="00270789" w:rsidP="00270789">
      <w:pPr>
        <w:pStyle w:val="NoSpacing"/>
      </w:pPr>
      <w:r w:rsidRPr="0023124B">
        <w:t xml:space="preserve">    }</w:t>
      </w:r>
    </w:p>
    <w:p w14:paraId="459871D3" w14:textId="77777777" w:rsidR="00270789" w:rsidRPr="0023124B" w:rsidRDefault="00270789" w:rsidP="00270789">
      <w:pPr>
        <w:pStyle w:val="NoSpacing"/>
      </w:pPr>
    </w:p>
    <w:p w14:paraId="04539036" w14:textId="77777777" w:rsidR="00270789" w:rsidRPr="0023124B" w:rsidRDefault="00270789" w:rsidP="00270789">
      <w:pPr>
        <w:pStyle w:val="NoSpacing"/>
      </w:pPr>
      <w:r w:rsidRPr="0023124B">
        <w:t xml:space="preserve">    Trie(int mx = 60): </w:t>
      </w:r>
      <w:proofErr w:type="spellStart"/>
      <w:r w:rsidRPr="0023124B">
        <w:t>mxBit</w:t>
      </w:r>
      <w:proofErr w:type="spellEnd"/>
      <w:r w:rsidRPr="0023124B">
        <w:t>(mx),</w:t>
      </w:r>
      <w:proofErr w:type="spellStart"/>
      <w:r w:rsidRPr="0023124B">
        <w:t>sz</w:t>
      </w:r>
      <w:proofErr w:type="spellEnd"/>
      <w:r w:rsidRPr="0023124B">
        <w:t>(0){</w:t>
      </w:r>
    </w:p>
    <w:p w14:paraId="14D011F4" w14:textId="77777777" w:rsidR="00270789" w:rsidRPr="0023124B" w:rsidRDefault="00270789" w:rsidP="00270789">
      <w:pPr>
        <w:pStyle w:val="NoSpacing"/>
      </w:pPr>
      <w:r w:rsidRPr="0023124B">
        <w:t xml:space="preserve">        </w:t>
      </w:r>
      <w:proofErr w:type="spellStart"/>
      <w:r w:rsidRPr="0023124B">
        <w:t>addNode</w:t>
      </w:r>
      <w:proofErr w:type="spellEnd"/>
      <w:r w:rsidRPr="0023124B">
        <w:t>();</w:t>
      </w:r>
    </w:p>
    <w:p w14:paraId="0D4D892C" w14:textId="77777777" w:rsidR="00270789" w:rsidRPr="0023124B" w:rsidRDefault="00270789" w:rsidP="00270789">
      <w:pPr>
        <w:pStyle w:val="NoSpacing"/>
      </w:pPr>
      <w:r w:rsidRPr="0023124B">
        <w:t xml:space="preserve">    };</w:t>
      </w:r>
    </w:p>
    <w:p w14:paraId="7294140E" w14:textId="77777777" w:rsidR="00270789" w:rsidRPr="0023124B" w:rsidRDefault="00270789" w:rsidP="00270789">
      <w:pPr>
        <w:pStyle w:val="NoSpacing"/>
      </w:pPr>
    </w:p>
    <w:p w14:paraId="35D24A55" w14:textId="77777777" w:rsidR="00270789" w:rsidRPr="0023124B" w:rsidRDefault="00270789" w:rsidP="00270789">
      <w:pPr>
        <w:pStyle w:val="NoSpacing"/>
      </w:pPr>
      <w:r w:rsidRPr="0023124B">
        <w:t xml:space="preserve">    // insert or remove</w:t>
      </w:r>
    </w:p>
    <w:p w14:paraId="5F7A726C" w14:textId="77777777" w:rsidR="00270789" w:rsidRPr="0023124B" w:rsidRDefault="00270789" w:rsidP="00270789">
      <w:pPr>
        <w:pStyle w:val="NoSpacing"/>
      </w:pPr>
      <w:r w:rsidRPr="0023124B">
        <w:t xml:space="preserve">    void insert(</w:t>
      </w:r>
      <w:proofErr w:type="spellStart"/>
      <w:r w:rsidRPr="0023124B">
        <w:t>ll</w:t>
      </w:r>
      <w:proofErr w:type="spellEnd"/>
      <w:r w:rsidRPr="0023124B">
        <w:t xml:space="preserve"> </w:t>
      </w:r>
      <w:proofErr w:type="spellStart"/>
      <w:r w:rsidRPr="0023124B">
        <w:t>x,int</w:t>
      </w:r>
      <w:proofErr w:type="spellEnd"/>
      <w:r w:rsidRPr="0023124B">
        <w:t xml:space="preserve"> type = 1){</w:t>
      </w:r>
    </w:p>
    <w:p w14:paraId="77848760" w14:textId="77777777" w:rsidR="00270789" w:rsidRPr="0023124B" w:rsidRDefault="00270789" w:rsidP="00270789">
      <w:pPr>
        <w:pStyle w:val="NoSpacing"/>
      </w:pPr>
      <w:r w:rsidRPr="0023124B">
        <w:t xml:space="preserve">        int cur = 0;</w:t>
      </w:r>
    </w:p>
    <w:p w14:paraId="324A6E87" w14:textId="77777777" w:rsidR="00270789" w:rsidRPr="0023124B" w:rsidRDefault="00270789" w:rsidP="00270789">
      <w:pPr>
        <w:pStyle w:val="NoSpacing"/>
      </w:pPr>
      <w:r w:rsidRPr="0023124B">
        <w:t xml:space="preserve">        </w:t>
      </w:r>
      <w:proofErr w:type="spellStart"/>
      <w:r w:rsidRPr="0023124B">
        <w:t>cnt</w:t>
      </w:r>
      <w:proofErr w:type="spellEnd"/>
      <w:r w:rsidRPr="0023124B">
        <w:t>[cur] += type;</w:t>
      </w:r>
    </w:p>
    <w:p w14:paraId="6C7F063C" w14:textId="77777777" w:rsidR="00270789" w:rsidRPr="0023124B" w:rsidRDefault="00270789" w:rsidP="00270789">
      <w:pPr>
        <w:pStyle w:val="NoSpacing"/>
      </w:pPr>
      <w:r w:rsidRPr="0023124B">
        <w:t xml:space="preserve">        for (int </w:t>
      </w:r>
      <w:proofErr w:type="spellStart"/>
      <w:r w:rsidRPr="0023124B">
        <w:t>i</w:t>
      </w:r>
      <w:proofErr w:type="spellEnd"/>
      <w:r w:rsidRPr="0023124B">
        <w:t xml:space="preserve"> = </w:t>
      </w:r>
      <w:proofErr w:type="spellStart"/>
      <w:r w:rsidRPr="0023124B">
        <w:t>mxBit</w:t>
      </w:r>
      <w:proofErr w:type="spellEnd"/>
      <w:r w:rsidRPr="0023124B">
        <w:t xml:space="preserve">; </w:t>
      </w:r>
      <w:proofErr w:type="spellStart"/>
      <w:r w:rsidRPr="0023124B">
        <w:t>i</w:t>
      </w:r>
      <w:proofErr w:type="spellEnd"/>
      <w:r w:rsidRPr="0023124B">
        <w:t xml:space="preserve"> &gt;= 0; --</w:t>
      </w:r>
      <w:proofErr w:type="spellStart"/>
      <w:r w:rsidRPr="0023124B">
        <w:t>i</w:t>
      </w:r>
      <w:proofErr w:type="spellEnd"/>
      <w:r w:rsidRPr="0023124B">
        <w:t>) {</w:t>
      </w:r>
    </w:p>
    <w:p w14:paraId="601F19CA" w14:textId="77777777" w:rsidR="00270789" w:rsidRPr="0023124B" w:rsidRDefault="00270789" w:rsidP="00270789">
      <w:pPr>
        <w:pStyle w:val="NoSpacing"/>
      </w:pPr>
      <w:r w:rsidRPr="0023124B">
        <w:t xml:space="preserve">            int t = (x &gt;&gt; </w:t>
      </w:r>
      <w:proofErr w:type="spellStart"/>
      <w:r w:rsidRPr="0023124B">
        <w:t>i</w:t>
      </w:r>
      <w:proofErr w:type="spellEnd"/>
      <w:r w:rsidRPr="0023124B">
        <w:t>)&amp;1;</w:t>
      </w:r>
    </w:p>
    <w:p w14:paraId="242D4D1A" w14:textId="77777777" w:rsidR="00270789" w:rsidRPr="0023124B" w:rsidRDefault="00270789" w:rsidP="00270789">
      <w:pPr>
        <w:pStyle w:val="NoSpacing"/>
      </w:pPr>
      <w:r w:rsidRPr="0023124B">
        <w:t xml:space="preserve">            if(</w:t>
      </w:r>
      <w:proofErr w:type="spellStart"/>
      <w:r w:rsidRPr="0023124B">
        <w:t>trie</w:t>
      </w:r>
      <w:proofErr w:type="spellEnd"/>
      <w:r w:rsidRPr="0023124B">
        <w:t>[cur][t] == -1)</w:t>
      </w:r>
    </w:p>
    <w:p w14:paraId="78F39571" w14:textId="77777777" w:rsidR="00270789" w:rsidRPr="0023124B" w:rsidRDefault="00270789" w:rsidP="00270789">
      <w:pPr>
        <w:pStyle w:val="NoSpacing"/>
      </w:pPr>
      <w:r w:rsidRPr="0023124B">
        <w:lastRenderedPageBreak/>
        <w:t xml:space="preserve">                </w:t>
      </w:r>
      <w:proofErr w:type="spellStart"/>
      <w:r w:rsidRPr="0023124B">
        <w:t>trie</w:t>
      </w:r>
      <w:proofErr w:type="spellEnd"/>
      <w:r w:rsidRPr="0023124B">
        <w:t xml:space="preserve">[cur][t] = </w:t>
      </w:r>
      <w:proofErr w:type="spellStart"/>
      <w:r w:rsidRPr="0023124B">
        <w:t>addNode</w:t>
      </w:r>
      <w:proofErr w:type="spellEnd"/>
      <w:r w:rsidRPr="0023124B">
        <w:t>();</w:t>
      </w:r>
    </w:p>
    <w:p w14:paraId="33B8F654" w14:textId="77777777" w:rsidR="00270789" w:rsidRPr="0023124B" w:rsidRDefault="00270789" w:rsidP="00270789">
      <w:pPr>
        <w:pStyle w:val="NoSpacing"/>
      </w:pPr>
      <w:r w:rsidRPr="0023124B">
        <w:t xml:space="preserve">            cur = </w:t>
      </w:r>
      <w:proofErr w:type="spellStart"/>
      <w:r w:rsidRPr="0023124B">
        <w:t>trie</w:t>
      </w:r>
      <w:proofErr w:type="spellEnd"/>
      <w:r w:rsidRPr="0023124B">
        <w:t>[cur][t];</w:t>
      </w:r>
    </w:p>
    <w:p w14:paraId="59CECC1B" w14:textId="77777777" w:rsidR="00270789" w:rsidRPr="0023124B" w:rsidRDefault="00270789" w:rsidP="00270789">
      <w:pPr>
        <w:pStyle w:val="NoSpacing"/>
      </w:pPr>
      <w:r w:rsidRPr="0023124B">
        <w:t xml:space="preserve">            </w:t>
      </w:r>
      <w:proofErr w:type="spellStart"/>
      <w:r w:rsidRPr="0023124B">
        <w:t>cnt</w:t>
      </w:r>
      <w:proofErr w:type="spellEnd"/>
      <w:r w:rsidRPr="0023124B">
        <w:t>[cur] += type;</w:t>
      </w:r>
    </w:p>
    <w:p w14:paraId="6D790E9C" w14:textId="77777777" w:rsidR="00270789" w:rsidRPr="0023124B" w:rsidRDefault="00270789" w:rsidP="00270789">
      <w:pPr>
        <w:pStyle w:val="NoSpacing"/>
      </w:pPr>
      <w:r w:rsidRPr="0023124B">
        <w:t xml:space="preserve">        }</w:t>
      </w:r>
    </w:p>
    <w:p w14:paraId="5832589A" w14:textId="77777777" w:rsidR="00270789" w:rsidRPr="0023124B" w:rsidRDefault="00270789" w:rsidP="00270789">
      <w:pPr>
        <w:pStyle w:val="NoSpacing"/>
      </w:pPr>
      <w:r w:rsidRPr="0023124B">
        <w:t>//        leaves[cur] += type;</w:t>
      </w:r>
    </w:p>
    <w:p w14:paraId="1E7DF55F" w14:textId="77777777" w:rsidR="00270789" w:rsidRPr="0023124B" w:rsidRDefault="00270789" w:rsidP="00270789">
      <w:pPr>
        <w:pStyle w:val="NoSpacing"/>
      </w:pPr>
      <w:r w:rsidRPr="0023124B">
        <w:t xml:space="preserve">    }</w:t>
      </w:r>
    </w:p>
    <w:p w14:paraId="613B06CA" w14:textId="77777777" w:rsidR="00270789" w:rsidRPr="0023124B" w:rsidRDefault="00270789" w:rsidP="00270789">
      <w:pPr>
        <w:pStyle w:val="NoSpacing"/>
      </w:pPr>
    </w:p>
    <w:p w14:paraId="308065F3" w14:textId="77777777" w:rsidR="00270789" w:rsidRPr="0023124B" w:rsidRDefault="00270789" w:rsidP="00270789">
      <w:pPr>
        <w:pStyle w:val="NoSpacing"/>
      </w:pPr>
      <w:r w:rsidRPr="0023124B">
        <w:t xml:space="preserve">    </w:t>
      </w:r>
      <w:proofErr w:type="spellStart"/>
      <w:r w:rsidRPr="0023124B">
        <w:t>ll</w:t>
      </w:r>
      <w:proofErr w:type="spellEnd"/>
      <w:r w:rsidRPr="0023124B">
        <w:t xml:space="preserve"> </w:t>
      </w:r>
      <w:proofErr w:type="spellStart"/>
      <w:r w:rsidRPr="0023124B">
        <w:t>maxXor</w:t>
      </w:r>
      <w:proofErr w:type="spellEnd"/>
      <w:r w:rsidRPr="0023124B">
        <w:t>(</w:t>
      </w:r>
      <w:proofErr w:type="spellStart"/>
      <w:r w:rsidRPr="0023124B">
        <w:t>ll</w:t>
      </w:r>
      <w:proofErr w:type="spellEnd"/>
      <w:r w:rsidRPr="0023124B">
        <w:t xml:space="preserve"> x){</w:t>
      </w:r>
    </w:p>
    <w:p w14:paraId="48D3EAB3" w14:textId="77777777" w:rsidR="00270789" w:rsidRPr="0023124B" w:rsidRDefault="00270789" w:rsidP="00270789">
      <w:pPr>
        <w:pStyle w:val="NoSpacing"/>
      </w:pPr>
      <w:r w:rsidRPr="0023124B">
        <w:t xml:space="preserve">        // no elements in </w:t>
      </w:r>
      <w:proofErr w:type="spellStart"/>
      <w:r w:rsidRPr="0023124B">
        <w:t>trie</w:t>
      </w:r>
      <w:proofErr w:type="spellEnd"/>
    </w:p>
    <w:p w14:paraId="04DFC38D" w14:textId="77777777" w:rsidR="00270789" w:rsidRPr="0023124B" w:rsidRDefault="00270789" w:rsidP="00270789">
      <w:pPr>
        <w:pStyle w:val="NoSpacing"/>
      </w:pPr>
      <w:r w:rsidRPr="0023124B">
        <w:t xml:space="preserve">        int cur = 0;</w:t>
      </w:r>
    </w:p>
    <w:p w14:paraId="175DA8A1" w14:textId="77777777" w:rsidR="00270789" w:rsidRPr="0023124B" w:rsidRDefault="00270789" w:rsidP="00270789">
      <w:pPr>
        <w:pStyle w:val="NoSpacing"/>
      </w:pPr>
      <w:r w:rsidRPr="0023124B">
        <w:t xml:space="preserve">        if(!</w:t>
      </w:r>
      <w:proofErr w:type="spellStart"/>
      <w:r w:rsidRPr="0023124B">
        <w:t>cnt</w:t>
      </w:r>
      <w:proofErr w:type="spellEnd"/>
      <w:r w:rsidRPr="0023124B">
        <w:t>[cur])return -1e9;</w:t>
      </w:r>
    </w:p>
    <w:p w14:paraId="7F1AE8FF" w14:textId="77777777" w:rsidR="00270789" w:rsidRPr="0023124B" w:rsidRDefault="00270789" w:rsidP="00270789">
      <w:pPr>
        <w:pStyle w:val="NoSpacing"/>
      </w:pPr>
      <w:r w:rsidRPr="0023124B">
        <w:t xml:space="preserve">        for (int </w:t>
      </w:r>
      <w:proofErr w:type="spellStart"/>
      <w:r w:rsidRPr="0023124B">
        <w:t>i</w:t>
      </w:r>
      <w:proofErr w:type="spellEnd"/>
      <w:r w:rsidRPr="0023124B">
        <w:t xml:space="preserve"> = </w:t>
      </w:r>
      <w:proofErr w:type="spellStart"/>
      <w:r w:rsidRPr="0023124B">
        <w:t>mxBit</w:t>
      </w:r>
      <w:proofErr w:type="spellEnd"/>
      <w:r w:rsidRPr="0023124B">
        <w:t xml:space="preserve">; </w:t>
      </w:r>
      <w:proofErr w:type="spellStart"/>
      <w:r w:rsidRPr="0023124B">
        <w:t>i</w:t>
      </w:r>
      <w:proofErr w:type="spellEnd"/>
      <w:r w:rsidRPr="0023124B">
        <w:t xml:space="preserve"> &gt;= 0; --</w:t>
      </w:r>
      <w:proofErr w:type="spellStart"/>
      <w:r w:rsidRPr="0023124B">
        <w:t>i</w:t>
      </w:r>
      <w:proofErr w:type="spellEnd"/>
      <w:r w:rsidRPr="0023124B">
        <w:t>) {</w:t>
      </w:r>
    </w:p>
    <w:p w14:paraId="46698DE6" w14:textId="77777777" w:rsidR="00270789" w:rsidRPr="0023124B" w:rsidRDefault="00270789" w:rsidP="00270789">
      <w:pPr>
        <w:pStyle w:val="NoSpacing"/>
      </w:pPr>
      <w:r w:rsidRPr="0023124B">
        <w:t xml:space="preserve">            int t = (x &gt;&gt; </w:t>
      </w:r>
      <w:proofErr w:type="spellStart"/>
      <w:r w:rsidRPr="0023124B">
        <w:t>i</w:t>
      </w:r>
      <w:proofErr w:type="spellEnd"/>
      <w:r w:rsidRPr="0023124B">
        <w:t>)&amp;1^1;</w:t>
      </w:r>
    </w:p>
    <w:p w14:paraId="5A7595C8" w14:textId="77777777" w:rsidR="00270789" w:rsidRPr="0023124B" w:rsidRDefault="00270789" w:rsidP="00270789">
      <w:pPr>
        <w:pStyle w:val="NoSpacing"/>
      </w:pPr>
      <w:r w:rsidRPr="0023124B">
        <w:t xml:space="preserve">            if(</w:t>
      </w:r>
      <w:proofErr w:type="spellStart"/>
      <w:r w:rsidRPr="0023124B">
        <w:t>trie</w:t>
      </w:r>
      <w:proofErr w:type="spellEnd"/>
      <w:r w:rsidRPr="0023124B">
        <w:t>[cur][t] == -1 || !</w:t>
      </w:r>
      <w:proofErr w:type="spellStart"/>
      <w:r w:rsidRPr="0023124B">
        <w:t>cnt</w:t>
      </w:r>
      <w:proofErr w:type="spellEnd"/>
      <w:r w:rsidRPr="0023124B">
        <w:t>[</w:t>
      </w:r>
      <w:proofErr w:type="spellStart"/>
      <w:r w:rsidRPr="0023124B">
        <w:t>trie</w:t>
      </w:r>
      <w:proofErr w:type="spellEnd"/>
      <w:r w:rsidRPr="0023124B">
        <w:t>[cur][t]])t ^= 1;</w:t>
      </w:r>
    </w:p>
    <w:p w14:paraId="6C0002B4" w14:textId="77777777" w:rsidR="00270789" w:rsidRPr="0023124B" w:rsidRDefault="00270789" w:rsidP="00270789">
      <w:pPr>
        <w:pStyle w:val="NoSpacing"/>
      </w:pPr>
      <w:r w:rsidRPr="0023124B">
        <w:t xml:space="preserve">            cur = </w:t>
      </w:r>
      <w:proofErr w:type="spellStart"/>
      <w:r w:rsidRPr="0023124B">
        <w:t>trie</w:t>
      </w:r>
      <w:proofErr w:type="spellEnd"/>
      <w:r w:rsidRPr="0023124B">
        <w:t>[cur][t];</w:t>
      </w:r>
    </w:p>
    <w:p w14:paraId="5774A68E" w14:textId="77777777" w:rsidR="00270789" w:rsidRPr="0023124B" w:rsidRDefault="00270789" w:rsidP="00270789">
      <w:pPr>
        <w:pStyle w:val="NoSpacing"/>
      </w:pPr>
      <w:r w:rsidRPr="0023124B">
        <w:t xml:space="preserve">            if(t)x ^= 1ll &lt;&lt; </w:t>
      </w:r>
      <w:proofErr w:type="spellStart"/>
      <w:r w:rsidRPr="0023124B">
        <w:t>i</w:t>
      </w:r>
      <w:proofErr w:type="spellEnd"/>
      <w:r w:rsidRPr="0023124B">
        <w:t>;</w:t>
      </w:r>
    </w:p>
    <w:p w14:paraId="31267678" w14:textId="77777777" w:rsidR="00270789" w:rsidRPr="0023124B" w:rsidRDefault="00270789" w:rsidP="00270789">
      <w:pPr>
        <w:pStyle w:val="NoSpacing"/>
      </w:pPr>
      <w:r w:rsidRPr="0023124B">
        <w:t xml:space="preserve">        }</w:t>
      </w:r>
    </w:p>
    <w:p w14:paraId="2B9BAE1D" w14:textId="77777777" w:rsidR="00270789" w:rsidRPr="0023124B" w:rsidRDefault="00270789" w:rsidP="00270789">
      <w:pPr>
        <w:pStyle w:val="NoSpacing"/>
      </w:pPr>
      <w:r w:rsidRPr="0023124B">
        <w:t xml:space="preserve">        return x;</w:t>
      </w:r>
    </w:p>
    <w:p w14:paraId="0E73642E" w14:textId="77777777" w:rsidR="00270789" w:rsidRPr="0023124B" w:rsidRDefault="00270789" w:rsidP="00270789">
      <w:pPr>
        <w:pStyle w:val="NoSpacing"/>
      </w:pPr>
      <w:r w:rsidRPr="0023124B">
        <w:t xml:space="preserve">    }</w:t>
      </w:r>
    </w:p>
    <w:p w14:paraId="7BD703C9" w14:textId="77777777" w:rsidR="00270789" w:rsidRDefault="00270789" w:rsidP="00270789">
      <w:pPr>
        <w:pStyle w:val="NoSpacing"/>
      </w:pPr>
      <w:r w:rsidRPr="0023124B">
        <w:t>};</w:t>
      </w:r>
    </w:p>
    <w:p w14:paraId="622AEB16" w14:textId="5C1FCB1A" w:rsidR="00155ED4" w:rsidRDefault="00155ED4" w:rsidP="00155ED4">
      <w:pPr>
        <w:pStyle w:val="Heading2"/>
      </w:pPr>
      <w:bookmarkStart w:id="77" w:name="_Toc160308621"/>
      <w:r>
        <w:t>ACA</w:t>
      </w:r>
      <w:bookmarkEnd w:id="77"/>
    </w:p>
    <w:p w14:paraId="60182E13" w14:textId="77777777" w:rsidR="00155ED4" w:rsidRPr="0023124B" w:rsidRDefault="00155ED4" w:rsidP="00155ED4">
      <w:pPr>
        <w:pStyle w:val="NoSpacing"/>
      </w:pPr>
      <w:r w:rsidRPr="0023124B">
        <w:t xml:space="preserve">struct </w:t>
      </w:r>
      <w:proofErr w:type="spellStart"/>
      <w:r w:rsidRPr="0023124B">
        <w:t>AhoCorasick</w:t>
      </w:r>
      <w:proofErr w:type="spellEnd"/>
    </w:p>
    <w:p w14:paraId="1AAC6D51" w14:textId="77777777" w:rsidR="00155ED4" w:rsidRPr="0023124B" w:rsidRDefault="00155ED4" w:rsidP="00155ED4">
      <w:pPr>
        <w:pStyle w:val="NoSpacing"/>
      </w:pPr>
      <w:r w:rsidRPr="0023124B">
        <w:t>{</w:t>
      </w:r>
    </w:p>
    <w:p w14:paraId="63EA6ACE" w14:textId="77777777" w:rsidR="00155ED4" w:rsidRPr="0023124B" w:rsidRDefault="00155ED4" w:rsidP="00155ED4">
      <w:pPr>
        <w:pStyle w:val="NoSpacing"/>
      </w:pPr>
      <w:r w:rsidRPr="0023124B">
        <w:t xml:space="preserve">    int states = 0;</w:t>
      </w:r>
    </w:p>
    <w:p w14:paraId="33104B63" w14:textId="77777777" w:rsidR="00155ED4" w:rsidRPr="0023124B" w:rsidRDefault="00155ED4" w:rsidP="00155ED4">
      <w:pPr>
        <w:pStyle w:val="NoSpacing"/>
      </w:pPr>
      <w:r w:rsidRPr="0023124B">
        <w:t xml:space="preserve">    vector&lt;int&gt; pi;</w:t>
      </w:r>
    </w:p>
    <w:p w14:paraId="1328D3AF" w14:textId="77777777" w:rsidR="00155ED4" w:rsidRPr="0023124B" w:rsidRDefault="00155ED4" w:rsidP="00155ED4">
      <w:pPr>
        <w:pStyle w:val="NoSpacing"/>
      </w:pPr>
      <w:r w:rsidRPr="0023124B">
        <w:t xml:space="preserve">    vector&lt;vector&lt;int&gt;&gt; </w:t>
      </w:r>
      <w:proofErr w:type="spellStart"/>
      <w:r w:rsidRPr="0023124B">
        <w:t>trie</w:t>
      </w:r>
      <w:proofErr w:type="spellEnd"/>
      <w:r w:rsidRPr="0023124B">
        <w:t>, patterns;</w:t>
      </w:r>
    </w:p>
    <w:p w14:paraId="204D9553" w14:textId="77777777" w:rsidR="00155ED4" w:rsidRPr="0023124B" w:rsidRDefault="00155ED4" w:rsidP="00155ED4">
      <w:pPr>
        <w:pStyle w:val="NoSpacing"/>
      </w:pPr>
    </w:p>
    <w:p w14:paraId="5B666632" w14:textId="77777777" w:rsidR="00155ED4" w:rsidRPr="0023124B" w:rsidRDefault="00155ED4" w:rsidP="00155ED4">
      <w:pPr>
        <w:pStyle w:val="NoSpacing"/>
      </w:pPr>
      <w:r w:rsidRPr="0023124B">
        <w:t xml:space="preserve">    </w:t>
      </w:r>
      <w:proofErr w:type="spellStart"/>
      <w:r w:rsidRPr="0023124B">
        <w:t>AhoCorasick</w:t>
      </w:r>
      <w:proofErr w:type="spellEnd"/>
      <w:r w:rsidRPr="0023124B">
        <w:t>(int n, int m = 26)</w:t>
      </w:r>
    </w:p>
    <w:p w14:paraId="026B6C3A" w14:textId="77777777" w:rsidR="00155ED4" w:rsidRPr="0023124B" w:rsidRDefault="00155ED4" w:rsidP="00155ED4">
      <w:pPr>
        <w:pStyle w:val="NoSpacing"/>
      </w:pPr>
      <w:r w:rsidRPr="0023124B">
        <w:t xml:space="preserve">    {</w:t>
      </w:r>
    </w:p>
    <w:p w14:paraId="6E239B4C" w14:textId="77777777" w:rsidR="00155ED4" w:rsidRPr="0023124B" w:rsidRDefault="00155ED4" w:rsidP="00155ED4">
      <w:pPr>
        <w:pStyle w:val="NoSpacing"/>
      </w:pPr>
      <w:r w:rsidRPr="0023124B">
        <w:t xml:space="preserve">        pi = vector&lt;int&gt;(n + 10, -1);</w:t>
      </w:r>
    </w:p>
    <w:p w14:paraId="6709B596" w14:textId="77777777" w:rsidR="00155ED4" w:rsidRPr="0023124B" w:rsidRDefault="00155ED4" w:rsidP="00155ED4">
      <w:pPr>
        <w:pStyle w:val="NoSpacing"/>
      </w:pPr>
      <w:r w:rsidRPr="0023124B">
        <w:t xml:space="preserve">        patterns = vector&lt;vector&lt;int&gt;&gt;(n + 10);</w:t>
      </w:r>
    </w:p>
    <w:p w14:paraId="7A881986" w14:textId="77777777" w:rsidR="00155ED4" w:rsidRPr="0023124B" w:rsidRDefault="00155ED4" w:rsidP="00155ED4">
      <w:pPr>
        <w:pStyle w:val="NoSpacing"/>
      </w:pPr>
      <w:r w:rsidRPr="0023124B">
        <w:t xml:space="preserve">        </w:t>
      </w:r>
      <w:proofErr w:type="spellStart"/>
      <w:r w:rsidRPr="0023124B">
        <w:t>trie</w:t>
      </w:r>
      <w:proofErr w:type="spellEnd"/>
      <w:r w:rsidRPr="0023124B">
        <w:t xml:space="preserve"> = vector&lt;vector&lt;int&gt;&gt;(n + 10, vector&lt;int&gt;(m, -1));</w:t>
      </w:r>
    </w:p>
    <w:p w14:paraId="5248284F" w14:textId="77777777" w:rsidR="00155ED4" w:rsidRPr="0023124B" w:rsidRDefault="00155ED4" w:rsidP="00155ED4">
      <w:pPr>
        <w:pStyle w:val="NoSpacing"/>
      </w:pPr>
      <w:r w:rsidRPr="0023124B">
        <w:t xml:space="preserve">    }</w:t>
      </w:r>
    </w:p>
    <w:p w14:paraId="353F37A4" w14:textId="77777777" w:rsidR="00155ED4" w:rsidRPr="0023124B" w:rsidRDefault="00155ED4" w:rsidP="00155ED4">
      <w:pPr>
        <w:pStyle w:val="NoSpacing"/>
      </w:pPr>
    </w:p>
    <w:p w14:paraId="5546595B" w14:textId="77777777" w:rsidR="00155ED4" w:rsidRPr="0023124B" w:rsidRDefault="00155ED4" w:rsidP="00155ED4">
      <w:pPr>
        <w:pStyle w:val="NoSpacing"/>
      </w:pPr>
      <w:r w:rsidRPr="0023124B">
        <w:t xml:space="preserve">    </w:t>
      </w:r>
      <w:proofErr w:type="spellStart"/>
      <w:r w:rsidRPr="0023124B">
        <w:t>AhoCorasick</w:t>
      </w:r>
      <w:proofErr w:type="spellEnd"/>
      <w:r w:rsidRPr="0023124B">
        <w:t>(vector&lt;string&gt; &amp;p, int n, int m = 26)</w:t>
      </w:r>
    </w:p>
    <w:p w14:paraId="06DEDC8B" w14:textId="77777777" w:rsidR="00155ED4" w:rsidRPr="0023124B" w:rsidRDefault="00155ED4" w:rsidP="00155ED4">
      <w:pPr>
        <w:pStyle w:val="NoSpacing"/>
      </w:pPr>
      <w:r w:rsidRPr="0023124B">
        <w:t xml:space="preserve">    {</w:t>
      </w:r>
    </w:p>
    <w:p w14:paraId="2EBF63DD" w14:textId="77777777" w:rsidR="00155ED4" w:rsidRPr="0023124B" w:rsidRDefault="00155ED4" w:rsidP="00155ED4">
      <w:pPr>
        <w:pStyle w:val="NoSpacing"/>
      </w:pPr>
      <w:r w:rsidRPr="0023124B">
        <w:t xml:space="preserve">        /*</w:t>
      </w:r>
    </w:p>
    <w:p w14:paraId="7F66E4EE" w14:textId="77777777" w:rsidR="00155ED4" w:rsidRPr="0023124B" w:rsidRDefault="00155ED4" w:rsidP="00155ED4">
      <w:pPr>
        <w:pStyle w:val="NoSpacing"/>
      </w:pPr>
      <w:r w:rsidRPr="0023124B">
        <w:t xml:space="preserve">         * MAKE SURE THAT THE STRINGS IN P ARE UNIQUE</w:t>
      </w:r>
    </w:p>
    <w:p w14:paraId="296981E3" w14:textId="77777777" w:rsidR="00155ED4" w:rsidRPr="0023124B" w:rsidRDefault="00155ED4" w:rsidP="00155ED4">
      <w:pPr>
        <w:pStyle w:val="NoSpacing"/>
      </w:pPr>
      <w:r w:rsidRPr="0023124B">
        <w:t xml:space="preserve">         * N is the summation of sizes of p</w:t>
      </w:r>
    </w:p>
    <w:p w14:paraId="4FA8AC05" w14:textId="77777777" w:rsidR="00155ED4" w:rsidRPr="0023124B" w:rsidRDefault="00155ED4" w:rsidP="00155ED4">
      <w:pPr>
        <w:pStyle w:val="NoSpacing"/>
      </w:pPr>
      <w:r w:rsidRPr="0023124B">
        <w:t xml:space="preserve">         * M is the number of used alphabet</w:t>
      </w:r>
    </w:p>
    <w:p w14:paraId="14DC0B65" w14:textId="77777777" w:rsidR="00155ED4" w:rsidRPr="0023124B" w:rsidRDefault="00155ED4" w:rsidP="00155ED4">
      <w:pPr>
        <w:pStyle w:val="NoSpacing"/>
      </w:pPr>
      <w:r w:rsidRPr="0023124B">
        <w:t xml:space="preserve">        */</w:t>
      </w:r>
    </w:p>
    <w:p w14:paraId="58ADD16B" w14:textId="77777777" w:rsidR="00155ED4" w:rsidRPr="0023124B" w:rsidRDefault="00155ED4" w:rsidP="00155ED4">
      <w:pPr>
        <w:pStyle w:val="NoSpacing"/>
      </w:pPr>
    </w:p>
    <w:p w14:paraId="1F47EAC3" w14:textId="77777777" w:rsidR="00155ED4" w:rsidRPr="0023124B" w:rsidRDefault="00155ED4" w:rsidP="00155ED4">
      <w:pPr>
        <w:pStyle w:val="NoSpacing"/>
      </w:pPr>
      <w:r w:rsidRPr="0023124B">
        <w:t xml:space="preserve">        pi = vector&lt;int&gt;(n + 10, -1);</w:t>
      </w:r>
    </w:p>
    <w:p w14:paraId="2505FC1B" w14:textId="77777777" w:rsidR="00155ED4" w:rsidRPr="0023124B" w:rsidRDefault="00155ED4" w:rsidP="00155ED4">
      <w:pPr>
        <w:pStyle w:val="NoSpacing"/>
      </w:pPr>
      <w:r w:rsidRPr="0023124B">
        <w:t xml:space="preserve">        patterns = vector&lt;vector&lt;int&gt;&gt;(n + 10);</w:t>
      </w:r>
    </w:p>
    <w:p w14:paraId="71A5534D" w14:textId="77777777" w:rsidR="00155ED4" w:rsidRPr="0023124B" w:rsidRDefault="00155ED4" w:rsidP="00155ED4">
      <w:pPr>
        <w:pStyle w:val="NoSpacing"/>
      </w:pPr>
      <w:r w:rsidRPr="0023124B">
        <w:t xml:space="preserve">        </w:t>
      </w:r>
      <w:proofErr w:type="spellStart"/>
      <w:r w:rsidRPr="0023124B">
        <w:t>trie</w:t>
      </w:r>
      <w:proofErr w:type="spellEnd"/>
      <w:r w:rsidRPr="0023124B">
        <w:t xml:space="preserve"> = vector&lt;vector&lt;int&gt;&gt;(n + 10, vector&lt;int&gt;(m, -1));</w:t>
      </w:r>
    </w:p>
    <w:p w14:paraId="6E79935A" w14:textId="77777777" w:rsidR="00155ED4" w:rsidRPr="0023124B" w:rsidRDefault="00155ED4" w:rsidP="00155ED4">
      <w:pPr>
        <w:pStyle w:val="NoSpacing"/>
      </w:pPr>
    </w:p>
    <w:p w14:paraId="4916D091" w14:textId="77777777" w:rsidR="00155ED4" w:rsidRPr="0023124B" w:rsidRDefault="00155ED4" w:rsidP="00155ED4">
      <w:pPr>
        <w:pStyle w:val="NoSpacing"/>
      </w:pPr>
      <w:r w:rsidRPr="0023124B">
        <w:t xml:space="preserve">        for(int </w:t>
      </w:r>
      <w:proofErr w:type="spellStart"/>
      <w:r w:rsidRPr="0023124B">
        <w:t>i</w:t>
      </w:r>
      <w:proofErr w:type="spellEnd"/>
      <w:r w:rsidRPr="0023124B">
        <w:t xml:space="preserve"> = 0; </w:t>
      </w:r>
      <w:proofErr w:type="spellStart"/>
      <w:r w:rsidRPr="0023124B">
        <w:t>i</w:t>
      </w:r>
      <w:proofErr w:type="spellEnd"/>
      <w:r w:rsidRPr="0023124B">
        <w:t xml:space="preserve"> &lt; </w:t>
      </w:r>
      <w:proofErr w:type="spellStart"/>
      <w:r w:rsidRPr="0023124B">
        <w:t>p.size</w:t>
      </w:r>
      <w:proofErr w:type="spellEnd"/>
      <w:r w:rsidRPr="0023124B">
        <w:t xml:space="preserve">(); </w:t>
      </w:r>
      <w:proofErr w:type="spellStart"/>
      <w:r w:rsidRPr="0023124B">
        <w:t>i</w:t>
      </w:r>
      <w:proofErr w:type="spellEnd"/>
      <w:r w:rsidRPr="0023124B">
        <w:t>++)</w:t>
      </w:r>
    </w:p>
    <w:p w14:paraId="0B4C21AC" w14:textId="77777777" w:rsidR="00155ED4" w:rsidRPr="0023124B" w:rsidRDefault="00155ED4" w:rsidP="00155ED4">
      <w:pPr>
        <w:pStyle w:val="NoSpacing"/>
      </w:pPr>
      <w:r w:rsidRPr="0023124B">
        <w:t xml:space="preserve">            insert(p[</w:t>
      </w:r>
      <w:proofErr w:type="spellStart"/>
      <w:r w:rsidRPr="0023124B">
        <w:t>i</w:t>
      </w:r>
      <w:proofErr w:type="spellEnd"/>
      <w:r w:rsidRPr="0023124B">
        <w:t xml:space="preserve">], </w:t>
      </w:r>
      <w:proofErr w:type="spellStart"/>
      <w:r w:rsidRPr="0023124B">
        <w:t>i</w:t>
      </w:r>
      <w:proofErr w:type="spellEnd"/>
      <w:r w:rsidRPr="0023124B">
        <w:t>);</w:t>
      </w:r>
    </w:p>
    <w:p w14:paraId="02B4728B" w14:textId="77777777" w:rsidR="00155ED4" w:rsidRPr="0023124B" w:rsidRDefault="00155ED4" w:rsidP="00155ED4">
      <w:pPr>
        <w:pStyle w:val="NoSpacing"/>
      </w:pPr>
      <w:r w:rsidRPr="0023124B">
        <w:t xml:space="preserve">        build();</w:t>
      </w:r>
    </w:p>
    <w:p w14:paraId="5F9AF4AB" w14:textId="77777777" w:rsidR="00155ED4" w:rsidRPr="0023124B" w:rsidRDefault="00155ED4" w:rsidP="00155ED4">
      <w:pPr>
        <w:pStyle w:val="NoSpacing"/>
      </w:pPr>
      <w:r w:rsidRPr="0023124B">
        <w:t xml:space="preserve">    }</w:t>
      </w:r>
    </w:p>
    <w:p w14:paraId="56A92A79" w14:textId="77777777" w:rsidR="00155ED4" w:rsidRPr="0023124B" w:rsidRDefault="00155ED4" w:rsidP="00155ED4">
      <w:pPr>
        <w:pStyle w:val="NoSpacing"/>
      </w:pPr>
    </w:p>
    <w:p w14:paraId="32CF5972" w14:textId="77777777" w:rsidR="00155ED4" w:rsidRPr="0023124B" w:rsidRDefault="00155ED4" w:rsidP="00155ED4">
      <w:pPr>
        <w:pStyle w:val="NoSpacing"/>
      </w:pPr>
      <w:r w:rsidRPr="0023124B">
        <w:t xml:space="preserve">    void insert(string &amp;s, int </w:t>
      </w:r>
      <w:proofErr w:type="spellStart"/>
      <w:r w:rsidRPr="0023124B">
        <w:t>idx</w:t>
      </w:r>
      <w:proofErr w:type="spellEnd"/>
      <w:r w:rsidRPr="0023124B">
        <w:t>)</w:t>
      </w:r>
    </w:p>
    <w:p w14:paraId="57A73D0F" w14:textId="77777777" w:rsidR="00155ED4" w:rsidRPr="0023124B" w:rsidRDefault="00155ED4" w:rsidP="00155ED4">
      <w:pPr>
        <w:pStyle w:val="NoSpacing"/>
      </w:pPr>
      <w:r w:rsidRPr="0023124B">
        <w:t xml:space="preserve">    {</w:t>
      </w:r>
    </w:p>
    <w:p w14:paraId="45DE4FB3" w14:textId="77777777" w:rsidR="00155ED4" w:rsidRPr="0023124B" w:rsidRDefault="00155ED4" w:rsidP="00155ED4">
      <w:pPr>
        <w:pStyle w:val="NoSpacing"/>
      </w:pPr>
      <w:r w:rsidRPr="0023124B">
        <w:t xml:space="preserve">        int cur = 0;</w:t>
      </w:r>
    </w:p>
    <w:p w14:paraId="7CA46B67" w14:textId="77777777" w:rsidR="00155ED4" w:rsidRPr="0023124B" w:rsidRDefault="00155ED4" w:rsidP="00155ED4">
      <w:pPr>
        <w:pStyle w:val="NoSpacing"/>
      </w:pPr>
      <w:r w:rsidRPr="0023124B">
        <w:t xml:space="preserve">        for(auto &amp;it: s)</w:t>
      </w:r>
    </w:p>
    <w:p w14:paraId="4AB94567" w14:textId="77777777" w:rsidR="00155ED4" w:rsidRPr="0023124B" w:rsidRDefault="00155ED4" w:rsidP="00155ED4">
      <w:pPr>
        <w:pStyle w:val="NoSpacing"/>
      </w:pPr>
      <w:r w:rsidRPr="0023124B">
        <w:t xml:space="preserve">        {</w:t>
      </w:r>
    </w:p>
    <w:p w14:paraId="40A86B57" w14:textId="77777777" w:rsidR="00155ED4" w:rsidRPr="0023124B" w:rsidRDefault="00155ED4" w:rsidP="00155ED4">
      <w:pPr>
        <w:pStyle w:val="NoSpacing"/>
      </w:pPr>
      <w:r w:rsidRPr="0023124B">
        <w:t xml:space="preserve">            if(</w:t>
      </w:r>
      <w:proofErr w:type="spellStart"/>
      <w:r w:rsidRPr="0023124B">
        <w:t>trie</w:t>
      </w:r>
      <w:proofErr w:type="spellEnd"/>
      <w:r w:rsidRPr="0023124B">
        <w:t>[cur][it - 'a'] == -1)</w:t>
      </w:r>
    </w:p>
    <w:p w14:paraId="182ACA2A" w14:textId="77777777" w:rsidR="00155ED4" w:rsidRPr="0023124B" w:rsidRDefault="00155ED4" w:rsidP="00155ED4">
      <w:pPr>
        <w:pStyle w:val="NoSpacing"/>
      </w:pPr>
      <w:r w:rsidRPr="0023124B">
        <w:t xml:space="preserve">                </w:t>
      </w:r>
      <w:proofErr w:type="spellStart"/>
      <w:r w:rsidRPr="0023124B">
        <w:t>trie</w:t>
      </w:r>
      <w:proofErr w:type="spellEnd"/>
      <w:r w:rsidRPr="0023124B">
        <w:t>[cur][it - 'a'] = ++states;</w:t>
      </w:r>
    </w:p>
    <w:p w14:paraId="3C9A73C4" w14:textId="77777777" w:rsidR="00155ED4" w:rsidRPr="0023124B" w:rsidRDefault="00155ED4" w:rsidP="00155ED4">
      <w:pPr>
        <w:pStyle w:val="NoSpacing"/>
      </w:pPr>
      <w:r w:rsidRPr="0023124B">
        <w:t xml:space="preserve">            cur = </w:t>
      </w:r>
      <w:proofErr w:type="spellStart"/>
      <w:r w:rsidRPr="0023124B">
        <w:t>trie</w:t>
      </w:r>
      <w:proofErr w:type="spellEnd"/>
      <w:r w:rsidRPr="0023124B">
        <w:t>[cur][it - 'a'];</w:t>
      </w:r>
    </w:p>
    <w:p w14:paraId="0C57FD20" w14:textId="77777777" w:rsidR="00155ED4" w:rsidRPr="0023124B" w:rsidRDefault="00155ED4" w:rsidP="00155ED4">
      <w:pPr>
        <w:pStyle w:val="NoSpacing"/>
      </w:pPr>
      <w:r w:rsidRPr="0023124B">
        <w:t xml:space="preserve">        }</w:t>
      </w:r>
    </w:p>
    <w:p w14:paraId="26965CB7" w14:textId="77777777" w:rsidR="00155ED4" w:rsidRPr="0023124B" w:rsidRDefault="00155ED4" w:rsidP="00155ED4">
      <w:pPr>
        <w:pStyle w:val="NoSpacing"/>
      </w:pPr>
      <w:r w:rsidRPr="0023124B">
        <w:t xml:space="preserve">        patterns[cur].</w:t>
      </w:r>
      <w:proofErr w:type="spellStart"/>
      <w:r w:rsidRPr="0023124B">
        <w:t>push_back</w:t>
      </w:r>
      <w:proofErr w:type="spellEnd"/>
      <w:r w:rsidRPr="0023124B">
        <w:t>(</w:t>
      </w:r>
      <w:proofErr w:type="spellStart"/>
      <w:r w:rsidRPr="0023124B">
        <w:t>idx</w:t>
      </w:r>
      <w:proofErr w:type="spellEnd"/>
      <w:r w:rsidRPr="0023124B">
        <w:t>);</w:t>
      </w:r>
    </w:p>
    <w:p w14:paraId="716F92C6" w14:textId="77777777" w:rsidR="00155ED4" w:rsidRPr="0023124B" w:rsidRDefault="00155ED4" w:rsidP="00155ED4">
      <w:pPr>
        <w:pStyle w:val="NoSpacing"/>
      </w:pPr>
      <w:r w:rsidRPr="0023124B">
        <w:t xml:space="preserve">    }</w:t>
      </w:r>
    </w:p>
    <w:p w14:paraId="605E9BE8" w14:textId="77777777" w:rsidR="00155ED4" w:rsidRPr="0023124B" w:rsidRDefault="00155ED4" w:rsidP="00155ED4">
      <w:pPr>
        <w:pStyle w:val="NoSpacing"/>
      </w:pPr>
    </w:p>
    <w:p w14:paraId="288FF55D" w14:textId="77777777" w:rsidR="00155ED4" w:rsidRPr="0023124B" w:rsidRDefault="00155ED4" w:rsidP="00155ED4">
      <w:pPr>
        <w:pStyle w:val="NoSpacing"/>
      </w:pPr>
      <w:r w:rsidRPr="0023124B">
        <w:t xml:space="preserve">    int </w:t>
      </w:r>
      <w:proofErr w:type="spellStart"/>
      <w:r w:rsidRPr="0023124B">
        <w:t>nextState</w:t>
      </w:r>
      <w:proofErr w:type="spellEnd"/>
      <w:r w:rsidRPr="0023124B">
        <w:t xml:space="preserve">(int </w:t>
      </w:r>
      <w:proofErr w:type="spellStart"/>
      <w:r w:rsidRPr="0023124B">
        <w:t>trieNode</w:t>
      </w:r>
      <w:proofErr w:type="spellEnd"/>
      <w:r w:rsidRPr="0023124B">
        <w:t xml:space="preserve">, int </w:t>
      </w:r>
      <w:proofErr w:type="spellStart"/>
      <w:r w:rsidRPr="0023124B">
        <w:t>nxt</w:t>
      </w:r>
      <w:proofErr w:type="spellEnd"/>
      <w:r w:rsidRPr="0023124B">
        <w:t>)</w:t>
      </w:r>
    </w:p>
    <w:p w14:paraId="35C4C1B5" w14:textId="77777777" w:rsidR="00155ED4" w:rsidRPr="0023124B" w:rsidRDefault="00155ED4" w:rsidP="00155ED4">
      <w:pPr>
        <w:pStyle w:val="NoSpacing"/>
      </w:pPr>
      <w:r w:rsidRPr="0023124B">
        <w:t xml:space="preserve">    {</w:t>
      </w:r>
    </w:p>
    <w:p w14:paraId="58481D2F" w14:textId="77777777" w:rsidR="00155ED4" w:rsidRPr="0023124B" w:rsidRDefault="00155ED4" w:rsidP="00155ED4">
      <w:pPr>
        <w:pStyle w:val="NoSpacing"/>
      </w:pPr>
      <w:r w:rsidRPr="0023124B">
        <w:t xml:space="preserve">        int cur = </w:t>
      </w:r>
      <w:proofErr w:type="spellStart"/>
      <w:r w:rsidRPr="0023124B">
        <w:t>trieNode</w:t>
      </w:r>
      <w:proofErr w:type="spellEnd"/>
      <w:r w:rsidRPr="0023124B">
        <w:t>;</w:t>
      </w:r>
    </w:p>
    <w:p w14:paraId="61948B82" w14:textId="77777777" w:rsidR="00155ED4" w:rsidRPr="0023124B" w:rsidRDefault="00155ED4" w:rsidP="00155ED4">
      <w:pPr>
        <w:pStyle w:val="NoSpacing"/>
      </w:pPr>
      <w:r w:rsidRPr="0023124B">
        <w:t xml:space="preserve">        while(</w:t>
      </w:r>
      <w:proofErr w:type="spellStart"/>
      <w:r w:rsidRPr="0023124B">
        <w:t>trie</w:t>
      </w:r>
      <w:proofErr w:type="spellEnd"/>
      <w:r w:rsidRPr="0023124B">
        <w:t>[cur][</w:t>
      </w:r>
      <w:proofErr w:type="spellStart"/>
      <w:r w:rsidRPr="0023124B">
        <w:t>nxt</w:t>
      </w:r>
      <w:proofErr w:type="spellEnd"/>
      <w:r w:rsidRPr="0023124B">
        <w:t>] == -1)</w:t>
      </w:r>
    </w:p>
    <w:p w14:paraId="1AB8E899" w14:textId="77777777" w:rsidR="00155ED4" w:rsidRPr="0023124B" w:rsidRDefault="00155ED4" w:rsidP="00155ED4">
      <w:pPr>
        <w:pStyle w:val="NoSpacing"/>
      </w:pPr>
      <w:r w:rsidRPr="0023124B">
        <w:t xml:space="preserve">            cur = pi[cur];</w:t>
      </w:r>
    </w:p>
    <w:p w14:paraId="42BFFE6A" w14:textId="77777777" w:rsidR="00155ED4" w:rsidRPr="0023124B" w:rsidRDefault="00155ED4" w:rsidP="00155ED4">
      <w:pPr>
        <w:pStyle w:val="NoSpacing"/>
      </w:pPr>
      <w:r w:rsidRPr="0023124B">
        <w:t xml:space="preserve">        return </w:t>
      </w:r>
      <w:proofErr w:type="spellStart"/>
      <w:r w:rsidRPr="0023124B">
        <w:t>trie</w:t>
      </w:r>
      <w:proofErr w:type="spellEnd"/>
      <w:r w:rsidRPr="0023124B">
        <w:t>[cur][</w:t>
      </w:r>
      <w:proofErr w:type="spellStart"/>
      <w:r w:rsidRPr="0023124B">
        <w:t>nxt</w:t>
      </w:r>
      <w:proofErr w:type="spellEnd"/>
      <w:r w:rsidRPr="0023124B">
        <w:t>];</w:t>
      </w:r>
    </w:p>
    <w:p w14:paraId="5A8FF143" w14:textId="77777777" w:rsidR="00155ED4" w:rsidRPr="0023124B" w:rsidRDefault="00155ED4" w:rsidP="00155ED4">
      <w:pPr>
        <w:pStyle w:val="NoSpacing"/>
      </w:pPr>
      <w:r w:rsidRPr="0023124B">
        <w:t xml:space="preserve">    }</w:t>
      </w:r>
    </w:p>
    <w:p w14:paraId="5F277F7D" w14:textId="77777777" w:rsidR="00155ED4" w:rsidRPr="0023124B" w:rsidRDefault="00155ED4" w:rsidP="00155ED4">
      <w:pPr>
        <w:pStyle w:val="NoSpacing"/>
      </w:pPr>
    </w:p>
    <w:p w14:paraId="0952CAAF" w14:textId="77777777" w:rsidR="00155ED4" w:rsidRPr="0023124B" w:rsidRDefault="00155ED4" w:rsidP="00155ED4">
      <w:pPr>
        <w:pStyle w:val="NoSpacing"/>
      </w:pPr>
      <w:r w:rsidRPr="0023124B">
        <w:t xml:space="preserve">    void build()</w:t>
      </w:r>
    </w:p>
    <w:p w14:paraId="4836611C" w14:textId="77777777" w:rsidR="00155ED4" w:rsidRPr="0023124B" w:rsidRDefault="00155ED4" w:rsidP="00155ED4">
      <w:pPr>
        <w:pStyle w:val="NoSpacing"/>
      </w:pPr>
      <w:r w:rsidRPr="0023124B">
        <w:t xml:space="preserve">    {</w:t>
      </w:r>
    </w:p>
    <w:p w14:paraId="6938383A" w14:textId="77777777" w:rsidR="00155ED4" w:rsidRPr="0023124B" w:rsidRDefault="00155ED4" w:rsidP="00155ED4">
      <w:pPr>
        <w:pStyle w:val="NoSpacing"/>
      </w:pPr>
      <w:r w:rsidRPr="0023124B">
        <w:t xml:space="preserve">        queue&lt;int&gt; q;</w:t>
      </w:r>
    </w:p>
    <w:p w14:paraId="2CD1E6BB" w14:textId="77777777" w:rsidR="00155ED4" w:rsidRPr="0023124B" w:rsidRDefault="00155ED4" w:rsidP="00155ED4">
      <w:pPr>
        <w:pStyle w:val="NoSpacing"/>
      </w:pPr>
      <w:r w:rsidRPr="0023124B">
        <w:t xml:space="preserve">        for(int </w:t>
      </w:r>
      <w:proofErr w:type="spellStart"/>
      <w:r w:rsidRPr="0023124B">
        <w:t>i</w:t>
      </w:r>
      <w:proofErr w:type="spellEnd"/>
      <w:r w:rsidRPr="0023124B">
        <w:t xml:space="preserve"> = 0; </w:t>
      </w:r>
      <w:proofErr w:type="spellStart"/>
      <w:r w:rsidRPr="0023124B">
        <w:t>i</w:t>
      </w:r>
      <w:proofErr w:type="spellEnd"/>
      <w:r w:rsidRPr="0023124B">
        <w:t xml:space="preserve"> &lt; 26; </w:t>
      </w:r>
      <w:proofErr w:type="spellStart"/>
      <w:r w:rsidRPr="0023124B">
        <w:t>i</w:t>
      </w:r>
      <w:proofErr w:type="spellEnd"/>
      <w:r w:rsidRPr="0023124B">
        <w:t>++)</w:t>
      </w:r>
    </w:p>
    <w:p w14:paraId="0B8D6FB9" w14:textId="77777777" w:rsidR="00155ED4" w:rsidRPr="0023124B" w:rsidRDefault="00155ED4" w:rsidP="00155ED4">
      <w:pPr>
        <w:pStyle w:val="NoSpacing"/>
      </w:pPr>
      <w:r w:rsidRPr="0023124B">
        <w:t xml:space="preserve">        {</w:t>
      </w:r>
    </w:p>
    <w:p w14:paraId="4C03D33D" w14:textId="77777777" w:rsidR="00155ED4" w:rsidRPr="0023124B" w:rsidRDefault="00155ED4" w:rsidP="00155ED4">
      <w:pPr>
        <w:pStyle w:val="NoSpacing"/>
      </w:pPr>
      <w:r w:rsidRPr="0023124B">
        <w:t xml:space="preserve">            if(</w:t>
      </w:r>
      <w:proofErr w:type="spellStart"/>
      <w:r w:rsidRPr="0023124B">
        <w:t>trie</w:t>
      </w:r>
      <w:proofErr w:type="spellEnd"/>
      <w:r w:rsidRPr="0023124B">
        <w:t>[0][</w:t>
      </w:r>
      <w:proofErr w:type="spellStart"/>
      <w:r w:rsidRPr="0023124B">
        <w:t>i</w:t>
      </w:r>
      <w:proofErr w:type="spellEnd"/>
      <w:r w:rsidRPr="0023124B">
        <w:t>] != -1)</w:t>
      </w:r>
    </w:p>
    <w:p w14:paraId="49CBAC7E" w14:textId="77777777" w:rsidR="00155ED4" w:rsidRPr="0023124B" w:rsidRDefault="00155ED4" w:rsidP="00155ED4">
      <w:pPr>
        <w:pStyle w:val="NoSpacing"/>
      </w:pPr>
      <w:r w:rsidRPr="0023124B">
        <w:t xml:space="preserve">                pi[</w:t>
      </w:r>
      <w:proofErr w:type="spellStart"/>
      <w:r w:rsidRPr="0023124B">
        <w:t>trie</w:t>
      </w:r>
      <w:proofErr w:type="spellEnd"/>
      <w:r w:rsidRPr="0023124B">
        <w:t>[0][</w:t>
      </w:r>
      <w:proofErr w:type="spellStart"/>
      <w:r w:rsidRPr="0023124B">
        <w:t>i</w:t>
      </w:r>
      <w:proofErr w:type="spellEnd"/>
      <w:r w:rsidRPr="0023124B">
        <w:t xml:space="preserve">]] = 0, </w:t>
      </w:r>
      <w:proofErr w:type="spellStart"/>
      <w:r w:rsidRPr="0023124B">
        <w:t>q.push</w:t>
      </w:r>
      <w:proofErr w:type="spellEnd"/>
      <w:r w:rsidRPr="0023124B">
        <w:t>(</w:t>
      </w:r>
      <w:proofErr w:type="spellStart"/>
      <w:r w:rsidRPr="0023124B">
        <w:t>trie</w:t>
      </w:r>
      <w:proofErr w:type="spellEnd"/>
      <w:r w:rsidRPr="0023124B">
        <w:t>[0][</w:t>
      </w:r>
      <w:proofErr w:type="spellStart"/>
      <w:r w:rsidRPr="0023124B">
        <w:t>i</w:t>
      </w:r>
      <w:proofErr w:type="spellEnd"/>
      <w:r w:rsidRPr="0023124B">
        <w:t>]);</w:t>
      </w:r>
    </w:p>
    <w:p w14:paraId="25A535BE" w14:textId="77777777" w:rsidR="00155ED4" w:rsidRPr="0023124B" w:rsidRDefault="00155ED4" w:rsidP="00155ED4">
      <w:pPr>
        <w:pStyle w:val="NoSpacing"/>
      </w:pPr>
      <w:r w:rsidRPr="0023124B">
        <w:t xml:space="preserve">            else</w:t>
      </w:r>
    </w:p>
    <w:p w14:paraId="4E0B76F1" w14:textId="77777777" w:rsidR="00155ED4" w:rsidRPr="0023124B" w:rsidRDefault="00155ED4" w:rsidP="00155ED4">
      <w:pPr>
        <w:pStyle w:val="NoSpacing"/>
      </w:pPr>
      <w:r w:rsidRPr="0023124B">
        <w:t xml:space="preserve">                </w:t>
      </w:r>
      <w:proofErr w:type="spellStart"/>
      <w:r w:rsidRPr="0023124B">
        <w:t>trie</w:t>
      </w:r>
      <w:proofErr w:type="spellEnd"/>
      <w:r w:rsidRPr="0023124B">
        <w:t>[0][</w:t>
      </w:r>
      <w:proofErr w:type="spellStart"/>
      <w:r w:rsidRPr="0023124B">
        <w:t>i</w:t>
      </w:r>
      <w:proofErr w:type="spellEnd"/>
      <w:r w:rsidRPr="0023124B">
        <w:t>] = 0;</w:t>
      </w:r>
    </w:p>
    <w:p w14:paraId="28DEC8E1" w14:textId="77777777" w:rsidR="00155ED4" w:rsidRPr="0023124B" w:rsidRDefault="00155ED4" w:rsidP="00155ED4">
      <w:pPr>
        <w:pStyle w:val="NoSpacing"/>
      </w:pPr>
      <w:r w:rsidRPr="0023124B">
        <w:t xml:space="preserve">        }</w:t>
      </w:r>
    </w:p>
    <w:p w14:paraId="05CD249A" w14:textId="77777777" w:rsidR="00155ED4" w:rsidRPr="0023124B" w:rsidRDefault="00155ED4" w:rsidP="00155ED4">
      <w:pPr>
        <w:pStyle w:val="NoSpacing"/>
      </w:pPr>
    </w:p>
    <w:p w14:paraId="2A01D8A6" w14:textId="77777777" w:rsidR="00155ED4" w:rsidRPr="0023124B" w:rsidRDefault="00155ED4" w:rsidP="00155ED4">
      <w:pPr>
        <w:pStyle w:val="NoSpacing"/>
      </w:pPr>
      <w:r w:rsidRPr="0023124B">
        <w:t xml:space="preserve">        while(</w:t>
      </w:r>
      <w:proofErr w:type="spellStart"/>
      <w:r w:rsidRPr="0023124B">
        <w:t>q.size</w:t>
      </w:r>
      <w:proofErr w:type="spellEnd"/>
      <w:r w:rsidRPr="0023124B">
        <w:t>())</w:t>
      </w:r>
    </w:p>
    <w:p w14:paraId="23E134B1" w14:textId="77777777" w:rsidR="00155ED4" w:rsidRPr="0023124B" w:rsidRDefault="00155ED4" w:rsidP="00155ED4">
      <w:pPr>
        <w:pStyle w:val="NoSpacing"/>
      </w:pPr>
      <w:r w:rsidRPr="0023124B">
        <w:t xml:space="preserve">        {</w:t>
      </w:r>
    </w:p>
    <w:p w14:paraId="11AF42B8" w14:textId="77777777" w:rsidR="00155ED4" w:rsidRPr="0023124B" w:rsidRDefault="00155ED4" w:rsidP="00155ED4">
      <w:pPr>
        <w:pStyle w:val="NoSpacing"/>
      </w:pPr>
      <w:r w:rsidRPr="0023124B">
        <w:t xml:space="preserve">            int cur = </w:t>
      </w:r>
      <w:proofErr w:type="spellStart"/>
      <w:r w:rsidRPr="0023124B">
        <w:t>q.front</w:t>
      </w:r>
      <w:proofErr w:type="spellEnd"/>
      <w:r w:rsidRPr="0023124B">
        <w:t>();</w:t>
      </w:r>
    </w:p>
    <w:p w14:paraId="0B9F4D36" w14:textId="77777777" w:rsidR="00155ED4" w:rsidRPr="0023124B" w:rsidRDefault="00155ED4" w:rsidP="00155ED4">
      <w:pPr>
        <w:pStyle w:val="NoSpacing"/>
      </w:pPr>
      <w:r w:rsidRPr="0023124B">
        <w:t xml:space="preserve">            </w:t>
      </w:r>
      <w:proofErr w:type="spellStart"/>
      <w:r w:rsidRPr="0023124B">
        <w:t>q.pop</w:t>
      </w:r>
      <w:proofErr w:type="spellEnd"/>
      <w:r w:rsidRPr="0023124B">
        <w:t>();</w:t>
      </w:r>
    </w:p>
    <w:p w14:paraId="7961C537" w14:textId="77777777" w:rsidR="00155ED4" w:rsidRPr="0023124B" w:rsidRDefault="00155ED4" w:rsidP="00155ED4">
      <w:pPr>
        <w:pStyle w:val="NoSpacing"/>
      </w:pPr>
      <w:r w:rsidRPr="0023124B">
        <w:t xml:space="preserve">            for(int </w:t>
      </w:r>
      <w:proofErr w:type="spellStart"/>
      <w:r w:rsidRPr="0023124B">
        <w:t>i</w:t>
      </w:r>
      <w:proofErr w:type="spellEnd"/>
      <w:r w:rsidRPr="0023124B">
        <w:t xml:space="preserve"> = 0; </w:t>
      </w:r>
      <w:proofErr w:type="spellStart"/>
      <w:r w:rsidRPr="0023124B">
        <w:t>i</w:t>
      </w:r>
      <w:proofErr w:type="spellEnd"/>
      <w:r w:rsidRPr="0023124B">
        <w:t xml:space="preserve"> &lt; 26; </w:t>
      </w:r>
      <w:proofErr w:type="spellStart"/>
      <w:r w:rsidRPr="0023124B">
        <w:t>i</w:t>
      </w:r>
      <w:proofErr w:type="spellEnd"/>
      <w:r w:rsidRPr="0023124B">
        <w:t>++)</w:t>
      </w:r>
    </w:p>
    <w:p w14:paraId="36D7BC74" w14:textId="77777777" w:rsidR="00155ED4" w:rsidRPr="0023124B" w:rsidRDefault="00155ED4" w:rsidP="00155ED4">
      <w:pPr>
        <w:pStyle w:val="NoSpacing"/>
      </w:pPr>
      <w:r w:rsidRPr="0023124B">
        <w:t xml:space="preserve">            {</w:t>
      </w:r>
    </w:p>
    <w:p w14:paraId="0D657028" w14:textId="77777777" w:rsidR="00155ED4" w:rsidRPr="0023124B" w:rsidRDefault="00155ED4" w:rsidP="00155ED4">
      <w:pPr>
        <w:pStyle w:val="NoSpacing"/>
      </w:pPr>
      <w:r w:rsidRPr="0023124B">
        <w:t xml:space="preserve">                if(</w:t>
      </w:r>
      <w:proofErr w:type="spellStart"/>
      <w:r w:rsidRPr="0023124B">
        <w:t>trie</w:t>
      </w:r>
      <w:proofErr w:type="spellEnd"/>
      <w:r w:rsidRPr="0023124B">
        <w:t>[cur][</w:t>
      </w:r>
      <w:proofErr w:type="spellStart"/>
      <w:r w:rsidRPr="0023124B">
        <w:t>i</w:t>
      </w:r>
      <w:proofErr w:type="spellEnd"/>
      <w:r w:rsidRPr="0023124B">
        <w:t>] == -1)</w:t>
      </w:r>
    </w:p>
    <w:p w14:paraId="078C62FC" w14:textId="77777777" w:rsidR="00155ED4" w:rsidRPr="0023124B" w:rsidRDefault="00155ED4" w:rsidP="00155ED4">
      <w:pPr>
        <w:pStyle w:val="NoSpacing"/>
      </w:pPr>
      <w:r w:rsidRPr="0023124B">
        <w:t xml:space="preserve">                    continue;</w:t>
      </w:r>
    </w:p>
    <w:p w14:paraId="2FBE16B8" w14:textId="77777777" w:rsidR="00155ED4" w:rsidRPr="0023124B" w:rsidRDefault="00155ED4" w:rsidP="00155ED4">
      <w:pPr>
        <w:pStyle w:val="NoSpacing"/>
      </w:pPr>
      <w:r w:rsidRPr="0023124B">
        <w:t xml:space="preserve">                int f = </w:t>
      </w:r>
      <w:proofErr w:type="spellStart"/>
      <w:r w:rsidRPr="0023124B">
        <w:t>nextState</w:t>
      </w:r>
      <w:proofErr w:type="spellEnd"/>
      <w:r w:rsidRPr="0023124B">
        <w:t>(pi[cur],</w:t>
      </w:r>
      <w:proofErr w:type="spellStart"/>
      <w:r w:rsidRPr="0023124B">
        <w:t>i</w:t>
      </w:r>
      <w:proofErr w:type="spellEnd"/>
      <w:r w:rsidRPr="0023124B">
        <w:t>);</w:t>
      </w:r>
    </w:p>
    <w:p w14:paraId="2A7A5B06" w14:textId="77777777" w:rsidR="00155ED4" w:rsidRPr="0023124B" w:rsidRDefault="00155ED4" w:rsidP="00155ED4">
      <w:pPr>
        <w:pStyle w:val="NoSpacing"/>
      </w:pPr>
      <w:r w:rsidRPr="0023124B">
        <w:t xml:space="preserve">                pi[</w:t>
      </w:r>
      <w:proofErr w:type="spellStart"/>
      <w:r w:rsidRPr="0023124B">
        <w:t>trie</w:t>
      </w:r>
      <w:proofErr w:type="spellEnd"/>
      <w:r w:rsidRPr="0023124B">
        <w:t>[cur][</w:t>
      </w:r>
      <w:proofErr w:type="spellStart"/>
      <w:r w:rsidRPr="0023124B">
        <w:t>i</w:t>
      </w:r>
      <w:proofErr w:type="spellEnd"/>
      <w:r w:rsidRPr="0023124B">
        <w:t>]] = f;</w:t>
      </w:r>
    </w:p>
    <w:p w14:paraId="3302C847" w14:textId="77777777" w:rsidR="00155ED4" w:rsidRPr="0023124B" w:rsidRDefault="00155ED4" w:rsidP="00155ED4">
      <w:pPr>
        <w:pStyle w:val="NoSpacing"/>
      </w:pPr>
      <w:r w:rsidRPr="0023124B">
        <w:t xml:space="preserve">                patterns[</w:t>
      </w:r>
      <w:proofErr w:type="spellStart"/>
      <w:r w:rsidRPr="0023124B">
        <w:t>trie</w:t>
      </w:r>
      <w:proofErr w:type="spellEnd"/>
      <w:r w:rsidRPr="0023124B">
        <w:t>[cur][</w:t>
      </w:r>
      <w:proofErr w:type="spellStart"/>
      <w:r w:rsidRPr="0023124B">
        <w:t>i</w:t>
      </w:r>
      <w:proofErr w:type="spellEnd"/>
      <w:r w:rsidRPr="0023124B">
        <w:t>]].insert(patterns[</w:t>
      </w:r>
      <w:proofErr w:type="spellStart"/>
      <w:r w:rsidRPr="0023124B">
        <w:t>trie</w:t>
      </w:r>
      <w:proofErr w:type="spellEnd"/>
      <w:r w:rsidRPr="0023124B">
        <w:t>[cur][</w:t>
      </w:r>
      <w:proofErr w:type="spellStart"/>
      <w:r w:rsidRPr="0023124B">
        <w:t>i</w:t>
      </w:r>
      <w:proofErr w:type="spellEnd"/>
      <w:r w:rsidRPr="0023124B">
        <w:t>]].end(), patterns[f].begin(), patterns[f].end());</w:t>
      </w:r>
    </w:p>
    <w:p w14:paraId="0CCA1022" w14:textId="77777777" w:rsidR="00155ED4" w:rsidRPr="0023124B" w:rsidRDefault="00155ED4" w:rsidP="00155ED4">
      <w:pPr>
        <w:pStyle w:val="NoSpacing"/>
      </w:pPr>
      <w:r w:rsidRPr="0023124B">
        <w:t xml:space="preserve">                </w:t>
      </w:r>
      <w:proofErr w:type="spellStart"/>
      <w:r w:rsidRPr="0023124B">
        <w:t>q.push</w:t>
      </w:r>
      <w:proofErr w:type="spellEnd"/>
      <w:r w:rsidRPr="0023124B">
        <w:t>(</w:t>
      </w:r>
      <w:proofErr w:type="spellStart"/>
      <w:r w:rsidRPr="0023124B">
        <w:t>trie</w:t>
      </w:r>
      <w:proofErr w:type="spellEnd"/>
      <w:r w:rsidRPr="0023124B">
        <w:t>[cur][</w:t>
      </w:r>
      <w:proofErr w:type="spellStart"/>
      <w:r w:rsidRPr="0023124B">
        <w:t>i</w:t>
      </w:r>
      <w:proofErr w:type="spellEnd"/>
      <w:r w:rsidRPr="0023124B">
        <w:t>]);</w:t>
      </w:r>
    </w:p>
    <w:p w14:paraId="3ED98EA4" w14:textId="77777777" w:rsidR="00155ED4" w:rsidRPr="0023124B" w:rsidRDefault="00155ED4" w:rsidP="00155ED4">
      <w:pPr>
        <w:pStyle w:val="NoSpacing"/>
      </w:pPr>
      <w:r w:rsidRPr="0023124B">
        <w:t xml:space="preserve">            }</w:t>
      </w:r>
    </w:p>
    <w:p w14:paraId="3B41FC73" w14:textId="77777777" w:rsidR="00155ED4" w:rsidRPr="0023124B" w:rsidRDefault="00155ED4" w:rsidP="00155ED4">
      <w:pPr>
        <w:pStyle w:val="NoSpacing"/>
      </w:pPr>
      <w:r w:rsidRPr="0023124B">
        <w:t xml:space="preserve">        }</w:t>
      </w:r>
    </w:p>
    <w:p w14:paraId="6D7E9D91" w14:textId="77777777" w:rsidR="00155ED4" w:rsidRPr="0023124B" w:rsidRDefault="00155ED4" w:rsidP="00155ED4">
      <w:pPr>
        <w:pStyle w:val="NoSpacing"/>
      </w:pPr>
      <w:r w:rsidRPr="0023124B">
        <w:t xml:space="preserve">    }</w:t>
      </w:r>
    </w:p>
    <w:p w14:paraId="2D6FC30E" w14:textId="77777777" w:rsidR="00155ED4" w:rsidRPr="0023124B" w:rsidRDefault="00155ED4" w:rsidP="00155ED4">
      <w:pPr>
        <w:pStyle w:val="NoSpacing"/>
      </w:pPr>
    </w:p>
    <w:p w14:paraId="339AC1D5" w14:textId="77777777" w:rsidR="00155ED4" w:rsidRPr="0023124B" w:rsidRDefault="00155ED4" w:rsidP="00155ED4">
      <w:pPr>
        <w:pStyle w:val="NoSpacing"/>
      </w:pPr>
    </w:p>
    <w:p w14:paraId="530AE8BC" w14:textId="77777777" w:rsidR="00155ED4" w:rsidRPr="0023124B" w:rsidRDefault="00155ED4" w:rsidP="00155ED4">
      <w:pPr>
        <w:pStyle w:val="NoSpacing"/>
      </w:pPr>
      <w:r w:rsidRPr="0023124B">
        <w:t xml:space="preserve">    vector&lt;vector&lt;int&gt;&gt; search(string &amp;s, vector&lt;string&gt; &amp;p, int n)</w:t>
      </w:r>
    </w:p>
    <w:p w14:paraId="648F64C3" w14:textId="77777777" w:rsidR="00155ED4" w:rsidRPr="0023124B" w:rsidRDefault="00155ED4" w:rsidP="00155ED4">
      <w:pPr>
        <w:pStyle w:val="NoSpacing"/>
      </w:pPr>
      <w:r w:rsidRPr="0023124B">
        <w:t xml:space="preserve">    {</w:t>
      </w:r>
    </w:p>
    <w:p w14:paraId="6C197F54" w14:textId="77777777" w:rsidR="00155ED4" w:rsidRPr="0023124B" w:rsidRDefault="00155ED4" w:rsidP="00155ED4">
      <w:pPr>
        <w:pStyle w:val="NoSpacing"/>
      </w:pPr>
      <w:r w:rsidRPr="0023124B">
        <w:t xml:space="preserve">        int cur = 0;</w:t>
      </w:r>
    </w:p>
    <w:p w14:paraId="2936A856" w14:textId="77777777" w:rsidR="00155ED4" w:rsidRPr="0023124B" w:rsidRDefault="00155ED4" w:rsidP="00155ED4">
      <w:pPr>
        <w:pStyle w:val="NoSpacing"/>
      </w:pPr>
      <w:r w:rsidRPr="0023124B">
        <w:t xml:space="preserve">        vector&lt;vector&lt;int&gt;&gt; ret(n);</w:t>
      </w:r>
    </w:p>
    <w:p w14:paraId="30E4B798" w14:textId="77777777" w:rsidR="00155ED4" w:rsidRPr="0023124B" w:rsidRDefault="00155ED4" w:rsidP="00155ED4">
      <w:pPr>
        <w:pStyle w:val="NoSpacing"/>
      </w:pPr>
      <w:r w:rsidRPr="0023124B">
        <w:t xml:space="preserve">        for(int </w:t>
      </w:r>
      <w:proofErr w:type="spellStart"/>
      <w:r w:rsidRPr="0023124B">
        <w:t>i</w:t>
      </w:r>
      <w:proofErr w:type="spellEnd"/>
      <w:r w:rsidRPr="0023124B">
        <w:t xml:space="preserve"> = 0; </w:t>
      </w:r>
      <w:proofErr w:type="spellStart"/>
      <w:r w:rsidRPr="0023124B">
        <w:t>i</w:t>
      </w:r>
      <w:proofErr w:type="spellEnd"/>
      <w:r w:rsidRPr="0023124B">
        <w:t xml:space="preserve"> &lt; </w:t>
      </w:r>
      <w:proofErr w:type="spellStart"/>
      <w:r w:rsidRPr="0023124B">
        <w:t>s.length</w:t>
      </w:r>
      <w:proofErr w:type="spellEnd"/>
      <w:r w:rsidRPr="0023124B">
        <w:t xml:space="preserve">(); </w:t>
      </w:r>
      <w:proofErr w:type="spellStart"/>
      <w:r w:rsidRPr="0023124B">
        <w:t>i</w:t>
      </w:r>
      <w:proofErr w:type="spellEnd"/>
      <w:r w:rsidRPr="0023124B">
        <w:t>++)</w:t>
      </w:r>
    </w:p>
    <w:p w14:paraId="51641F94" w14:textId="77777777" w:rsidR="00155ED4" w:rsidRPr="0023124B" w:rsidRDefault="00155ED4" w:rsidP="00155ED4">
      <w:pPr>
        <w:pStyle w:val="NoSpacing"/>
      </w:pPr>
      <w:r w:rsidRPr="0023124B">
        <w:t xml:space="preserve">        {</w:t>
      </w:r>
    </w:p>
    <w:p w14:paraId="091C570C" w14:textId="77777777" w:rsidR="00155ED4" w:rsidRPr="0023124B" w:rsidRDefault="00155ED4" w:rsidP="00155ED4">
      <w:pPr>
        <w:pStyle w:val="NoSpacing"/>
      </w:pPr>
      <w:r w:rsidRPr="0023124B">
        <w:t xml:space="preserve">            cur = </w:t>
      </w:r>
      <w:proofErr w:type="spellStart"/>
      <w:r w:rsidRPr="0023124B">
        <w:t>nextState</w:t>
      </w:r>
      <w:proofErr w:type="spellEnd"/>
      <w:r w:rsidRPr="0023124B">
        <w:t>(cur, s[</w:t>
      </w:r>
      <w:proofErr w:type="spellStart"/>
      <w:r w:rsidRPr="0023124B">
        <w:t>i</w:t>
      </w:r>
      <w:proofErr w:type="spellEnd"/>
      <w:r w:rsidRPr="0023124B">
        <w:t>] - 'a');</w:t>
      </w:r>
    </w:p>
    <w:p w14:paraId="1F441884" w14:textId="77777777" w:rsidR="00155ED4" w:rsidRPr="0023124B" w:rsidRDefault="00155ED4" w:rsidP="00155ED4">
      <w:pPr>
        <w:pStyle w:val="NoSpacing"/>
      </w:pPr>
      <w:r w:rsidRPr="0023124B">
        <w:t xml:space="preserve">            if(cur == 0 || patterns[cur].empty())</w:t>
      </w:r>
    </w:p>
    <w:p w14:paraId="126D396D" w14:textId="77777777" w:rsidR="00155ED4" w:rsidRPr="0023124B" w:rsidRDefault="00155ED4" w:rsidP="00155ED4">
      <w:pPr>
        <w:pStyle w:val="NoSpacing"/>
      </w:pPr>
      <w:r w:rsidRPr="0023124B">
        <w:t xml:space="preserve">                continue;</w:t>
      </w:r>
    </w:p>
    <w:p w14:paraId="0340CA4A" w14:textId="77777777" w:rsidR="00155ED4" w:rsidRPr="0023124B" w:rsidRDefault="00155ED4" w:rsidP="00155ED4">
      <w:pPr>
        <w:pStyle w:val="NoSpacing"/>
      </w:pPr>
    </w:p>
    <w:p w14:paraId="679D3B7E" w14:textId="77777777" w:rsidR="00155ED4" w:rsidRPr="0023124B" w:rsidRDefault="00155ED4" w:rsidP="00155ED4">
      <w:pPr>
        <w:pStyle w:val="NoSpacing"/>
      </w:pPr>
      <w:r w:rsidRPr="0023124B">
        <w:t xml:space="preserve">            // patterns </w:t>
      </w:r>
      <w:proofErr w:type="gramStart"/>
      <w:r w:rsidRPr="0023124B">
        <w:t>vector</w:t>
      </w:r>
      <w:proofErr w:type="gramEnd"/>
      <w:r w:rsidRPr="0023124B">
        <w:t xml:space="preserve"> have every pattern that is matched in this node</w:t>
      </w:r>
    </w:p>
    <w:p w14:paraId="16003CFA" w14:textId="77777777" w:rsidR="00155ED4" w:rsidRPr="0023124B" w:rsidRDefault="00155ED4" w:rsidP="00155ED4">
      <w:pPr>
        <w:pStyle w:val="NoSpacing"/>
      </w:pPr>
      <w:r w:rsidRPr="0023124B">
        <w:t xml:space="preserve">            // matched: the last index in the pattern is index </w:t>
      </w:r>
      <w:proofErr w:type="spellStart"/>
      <w:r w:rsidRPr="0023124B">
        <w:t>i</w:t>
      </w:r>
      <w:proofErr w:type="spellEnd"/>
    </w:p>
    <w:p w14:paraId="222FF207" w14:textId="77777777" w:rsidR="00155ED4" w:rsidRPr="0023124B" w:rsidRDefault="00155ED4" w:rsidP="00155ED4">
      <w:pPr>
        <w:pStyle w:val="NoSpacing"/>
      </w:pPr>
      <w:r w:rsidRPr="0023124B">
        <w:t xml:space="preserve">            for(auto &amp;it: patterns[cur])</w:t>
      </w:r>
    </w:p>
    <w:p w14:paraId="2464BAA8" w14:textId="77777777" w:rsidR="00155ED4" w:rsidRPr="0023124B" w:rsidRDefault="00155ED4" w:rsidP="00155ED4">
      <w:pPr>
        <w:pStyle w:val="NoSpacing"/>
      </w:pPr>
      <w:r w:rsidRPr="0023124B">
        <w:t xml:space="preserve">                ret[it].</w:t>
      </w:r>
      <w:proofErr w:type="spellStart"/>
      <w:r w:rsidRPr="0023124B">
        <w:t>push_back</w:t>
      </w:r>
      <w:proofErr w:type="spellEnd"/>
      <w:r w:rsidRPr="0023124B">
        <w:t>(</w:t>
      </w:r>
      <w:proofErr w:type="spellStart"/>
      <w:r w:rsidRPr="0023124B">
        <w:t>i</w:t>
      </w:r>
      <w:proofErr w:type="spellEnd"/>
      <w:r w:rsidRPr="0023124B">
        <w:t xml:space="preserve"> - p[it].length() + 1);</w:t>
      </w:r>
    </w:p>
    <w:p w14:paraId="475976C7" w14:textId="77777777" w:rsidR="00155ED4" w:rsidRPr="0023124B" w:rsidRDefault="00155ED4" w:rsidP="00155ED4">
      <w:pPr>
        <w:pStyle w:val="NoSpacing"/>
      </w:pPr>
      <w:r w:rsidRPr="0023124B">
        <w:t xml:space="preserve">        }</w:t>
      </w:r>
    </w:p>
    <w:p w14:paraId="4E2E8F87" w14:textId="77777777" w:rsidR="00155ED4" w:rsidRPr="0023124B" w:rsidRDefault="00155ED4" w:rsidP="00155ED4">
      <w:pPr>
        <w:pStyle w:val="NoSpacing"/>
      </w:pPr>
      <w:r w:rsidRPr="0023124B">
        <w:t xml:space="preserve">        return ret;</w:t>
      </w:r>
    </w:p>
    <w:p w14:paraId="6B4502B6" w14:textId="77777777" w:rsidR="00155ED4" w:rsidRPr="0023124B" w:rsidRDefault="00155ED4" w:rsidP="00155ED4">
      <w:pPr>
        <w:pStyle w:val="NoSpacing"/>
      </w:pPr>
      <w:r w:rsidRPr="0023124B">
        <w:t xml:space="preserve">    }</w:t>
      </w:r>
    </w:p>
    <w:p w14:paraId="3225681F" w14:textId="5185E3B2" w:rsidR="00155ED4" w:rsidRPr="00155ED4" w:rsidRDefault="00155ED4" w:rsidP="00155ED4">
      <w:pPr>
        <w:pStyle w:val="NoSpacing"/>
      </w:pPr>
      <w:r w:rsidRPr="0023124B">
        <w:t>};</w:t>
      </w:r>
    </w:p>
    <w:p w14:paraId="6801F403" w14:textId="4480DAAA" w:rsidR="00270789" w:rsidRDefault="00270789" w:rsidP="00270789">
      <w:pPr>
        <w:pStyle w:val="Heading2"/>
      </w:pPr>
      <w:bookmarkStart w:id="78" w:name="_Toc160308622"/>
      <w:r>
        <w:t>Z-Algorithm</w:t>
      </w:r>
      <w:bookmarkEnd w:id="78"/>
    </w:p>
    <w:p w14:paraId="09C36E08" w14:textId="77777777" w:rsidR="00270789" w:rsidRPr="0023124B" w:rsidRDefault="00270789" w:rsidP="00270789">
      <w:pPr>
        <w:pStyle w:val="NoSpacing"/>
      </w:pPr>
      <w:r w:rsidRPr="0023124B">
        <w:t xml:space="preserve">vector&lt;int&gt; </w:t>
      </w:r>
      <w:proofErr w:type="spellStart"/>
      <w:r w:rsidRPr="0023124B">
        <w:t>z_function</w:t>
      </w:r>
      <w:proofErr w:type="spellEnd"/>
      <w:r w:rsidRPr="0023124B">
        <w:t>(string s) {</w:t>
      </w:r>
    </w:p>
    <w:p w14:paraId="2960DC4F" w14:textId="77777777" w:rsidR="00270789" w:rsidRPr="0023124B" w:rsidRDefault="00270789" w:rsidP="00270789">
      <w:pPr>
        <w:pStyle w:val="NoSpacing"/>
      </w:pPr>
      <w:r w:rsidRPr="0023124B">
        <w:t xml:space="preserve">    int n = (int) </w:t>
      </w:r>
      <w:proofErr w:type="spellStart"/>
      <w:r w:rsidRPr="0023124B">
        <w:t>s.length</w:t>
      </w:r>
      <w:proofErr w:type="spellEnd"/>
      <w:r w:rsidRPr="0023124B">
        <w:t>();</w:t>
      </w:r>
    </w:p>
    <w:p w14:paraId="03F08D68" w14:textId="77777777" w:rsidR="00270789" w:rsidRPr="0023124B" w:rsidRDefault="00270789" w:rsidP="00270789">
      <w:pPr>
        <w:pStyle w:val="NoSpacing"/>
      </w:pPr>
      <w:r w:rsidRPr="0023124B">
        <w:t xml:space="preserve">    vector&lt;int&gt; z(n);</w:t>
      </w:r>
    </w:p>
    <w:p w14:paraId="3E6D85EE" w14:textId="77777777" w:rsidR="00270789" w:rsidRPr="0023124B" w:rsidRDefault="00270789" w:rsidP="00270789">
      <w:pPr>
        <w:pStyle w:val="NoSpacing"/>
      </w:pPr>
      <w:r w:rsidRPr="0023124B">
        <w:t xml:space="preserve">    for (int </w:t>
      </w:r>
      <w:proofErr w:type="spellStart"/>
      <w:r w:rsidRPr="0023124B">
        <w:t>i</w:t>
      </w:r>
      <w:proofErr w:type="spellEnd"/>
      <w:r w:rsidRPr="0023124B">
        <w:t xml:space="preserve"> = 1, l = 0, r = 0; </w:t>
      </w:r>
      <w:proofErr w:type="spellStart"/>
      <w:r w:rsidRPr="0023124B">
        <w:t>i</w:t>
      </w:r>
      <w:proofErr w:type="spellEnd"/>
      <w:r w:rsidRPr="0023124B">
        <w:t xml:space="preserve"> &lt; n; ++</w:t>
      </w:r>
      <w:proofErr w:type="spellStart"/>
      <w:r w:rsidRPr="0023124B">
        <w:t>i</w:t>
      </w:r>
      <w:proofErr w:type="spellEnd"/>
      <w:r w:rsidRPr="0023124B">
        <w:t>) {</w:t>
      </w:r>
    </w:p>
    <w:p w14:paraId="0AB7C951" w14:textId="77777777" w:rsidR="00270789" w:rsidRPr="0023124B" w:rsidRDefault="00270789" w:rsidP="00270789">
      <w:pPr>
        <w:pStyle w:val="NoSpacing"/>
      </w:pPr>
      <w:r w:rsidRPr="0023124B">
        <w:t xml:space="preserve">        if (</w:t>
      </w:r>
      <w:proofErr w:type="spellStart"/>
      <w:r w:rsidRPr="0023124B">
        <w:t>i</w:t>
      </w:r>
      <w:proofErr w:type="spellEnd"/>
      <w:r w:rsidRPr="0023124B">
        <w:t xml:space="preserve"> &lt;= r)</w:t>
      </w:r>
    </w:p>
    <w:p w14:paraId="47B2D156" w14:textId="77777777" w:rsidR="00270789" w:rsidRPr="0023124B" w:rsidRDefault="00270789" w:rsidP="00270789">
      <w:pPr>
        <w:pStyle w:val="NoSpacing"/>
      </w:pPr>
      <w:r w:rsidRPr="0023124B">
        <w:t xml:space="preserve">            z[</w:t>
      </w:r>
      <w:proofErr w:type="spellStart"/>
      <w:r w:rsidRPr="0023124B">
        <w:t>i</w:t>
      </w:r>
      <w:proofErr w:type="spellEnd"/>
      <w:r w:rsidRPr="0023124B">
        <w:t xml:space="preserve">] = min (r - </w:t>
      </w:r>
      <w:proofErr w:type="spellStart"/>
      <w:r w:rsidRPr="0023124B">
        <w:t>i</w:t>
      </w:r>
      <w:proofErr w:type="spellEnd"/>
      <w:r w:rsidRPr="0023124B">
        <w:t xml:space="preserve"> + 1, z[</w:t>
      </w:r>
      <w:proofErr w:type="spellStart"/>
      <w:r w:rsidRPr="0023124B">
        <w:t>i</w:t>
      </w:r>
      <w:proofErr w:type="spellEnd"/>
      <w:r w:rsidRPr="0023124B">
        <w:t xml:space="preserve"> - l]);</w:t>
      </w:r>
    </w:p>
    <w:p w14:paraId="3215B0D3" w14:textId="77777777" w:rsidR="00270789" w:rsidRPr="0023124B" w:rsidRDefault="00270789" w:rsidP="00270789">
      <w:pPr>
        <w:pStyle w:val="NoSpacing"/>
      </w:pPr>
      <w:r w:rsidRPr="0023124B">
        <w:t xml:space="preserve">        while (</w:t>
      </w:r>
      <w:proofErr w:type="spellStart"/>
      <w:r w:rsidRPr="0023124B">
        <w:t>i</w:t>
      </w:r>
      <w:proofErr w:type="spellEnd"/>
      <w:r w:rsidRPr="0023124B">
        <w:t xml:space="preserve"> + z[</w:t>
      </w:r>
      <w:proofErr w:type="spellStart"/>
      <w:r w:rsidRPr="0023124B">
        <w:t>i</w:t>
      </w:r>
      <w:proofErr w:type="spellEnd"/>
      <w:r w:rsidRPr="0023124B">
        <w:t>] &lt; n &amp;&amp; s[z[</w:t>
      </w:r>
      <w:proofErr w:type="spellStart"/>
      <w:r w:rsidRPr="0023124B">
        <w:t>i</w:t>
      </w:r>
      <w:proofErr w:type="spellEnd"/>
      <w:r w:rsidRPr="0023124B">
        <w:t>]] == s[</w:t>
      </w:r>
      <w:proofErr w:type="spellStart"/>
      <w:r w:rsidRPr="0023124B">
        <w:t>i</w:t>
      </w:r>
      <w:proofErr w:type="spellEnd"/>
      <w:r w:rsidRPr="0023124B">
        <w:t xml:space="preserve"> + z[</w:t>
      </w:r>
      <w:proofErr w:type="spellStart"/>
      <w:r w:rsidRPr="0023124B">
        <w:t>i</w:t>
      </w:r>
      <w:proofErr w:type="spellEnd"/>
      <w:r w:rsidRPr="0023124B">
        <w:t>]])</w:t>
      </w:r>
    </w:p>
    <w:p w14:paraId="052D6DAA" w14:textId="77777777" w:rsidR="00270789" w:rsidRPr="0023124B" w:rsidRDefault="00270789" w:rsidP="00270789">
      <w:pPr>
        <w:pStyle w:val="NoSpacing"/>
      </w:pPr>
      <w:r w:rsidRPr="0023124B">
        <w:t xml:space="preserve">            ++z[</w:t>
      </w:r>
      <w:proofErr w:type="spellStart"/>
      <w:r w:rsidRPr="0023124B">
        <w:t>i</w:t>
      </w:r>
      <w:proofErr w:type="spellEnd"/>
      <w:r w:rsidRPr="0023124B">
        <w:t>];</w:t>
      </w:r>
    </w:p>
    <w:p w14:paraId="3AD4D286" w14:textId="77777777" w:rsidR="00270789" w:rsidRPr="0023124B" w:rsidRDefault="00270789" w:rsidP="00270789">
      <w:pPr>
        <w:pStyle w:val="NoSpacing"/>
      </w:pPr>
      <w:r w:rsidRPr="0023124B">
        <w:t xml:space="preserve">        if (</w:t>
      </w:r>
      <w:proofErr w:type="spellStart"/>
      <w:r w:rsidRPr="0023124B">
        <w:t>i</w:t>
      </w:r>
      <w:proofErr w:type="spellEnd"/>
      <w:r w:rsidRPr="0023124B">
        <w:t xml:space="preserve"> + z[</w:t>
      </w:r>
      <w:proofErr w:type="spellStart"/>
      <w:r w:rsidRPr="0023124B">
        <w:t>i</w:t>
      </w:r>
      <w:proofErr w:type="spellEnd"/>
      <w:r w:rsidRPr="0023124B">
        <w:t>] - 1 &gt; r)</w:t>
      </w:r>
    </w:p>
    <w:p w14:paraId="119D2843" w14:textId="77777777" w:rsidR="00270789" w:rsidRPr="0023124B" w:rsidRDefault="00270789" w:rsidP="00270789">
      <w:pPr>
        <w:pStyle w:val="NoSpacing"/>
      </w:pPr>
      <w:r w:rsidRPr="0023124B">
        <w:lastRenderedPageBreak/>
        <w:t xml:space="preserve">            l = </w:t>
      </w:r>
      <w:proofErr w:type="spellStart"/>
      <w:r w:rsidRPr="0023124B">
        <w:t>i</w:t>
      </w:r>
      <w:proofErr w:type="spellEnd"/>
      <w:r w:rsidRPr="0023124B">
        <w:t xml:space="preserve">, r = </w:t>
      </w:r>
      <w:proofErr w:type="spellStart"/>
      <w:r w:rsidRPr="0023124B">
        <w:t>i</w:t>
      </w:r>
      <w:proofErr w:type="spellEnd"/>
      <w:r w:rsidRPr="0023124B">
        <w:t xml:space="preserve"> + z[</w:t>
      </w:r>
      <w:proofErr w:type="spellStart"/>
      <w:r w:rsidRPr="0023124B">
        <w:t>i</w:t>
      </w:r>
      <w:proofErr w:type="spellEnd"/>
      <w:r w:rsidRPr="0023124B">
        <w:t>] - 1;</w:t>
      </w:r>
    </w:p>
    <w:p w14:paraId="551E540D" w14:textId="77777777" w:rsidR="00270789" w:rsidRPr="0023124B" w:rsidRDefault="00270789" w:rsidP="00270789">
      <w:pPr>
        <w:pStyle w:val="NoSpacing"/>
      </w:pPr>
      <w:r w:rsidRPr="0023124B">
        <w:t xml:space="preserve">    }</w:t>
      </w:r>
    </w:p>
    <w:p w14:paraId="078B5C08" w14:textId="77777777" w:rsidR="00270789" w:rsidRPr="0023124B" w:rsidRDefault="00270789" w:rsidP="00270789">
      <w:pPr>
        <w:pStyle w:val="NoSpacing"/>
      </w:pPr>
      <w:r w:rsidRPr="0023124B">
        <w:t xml:space="preserve">    return z;</w:t>
      </w:r>
    </w:p>
    <w:p w14:paraId="08564234" w14:textId="77777777" w:rsidR="00270789" w:rsidRPr="0023124B" w:rsidRDefault="00270789" w:rsidP="00270789">
      <w:pPr>
        <w:pStyle w:val="NoSpacing"/>
      </w:pPr>
      <w:r w:rsidRPr="0023124B">
        <w:t>}</w:t>
      </w:r>
    </w:p>
    <w:p w14:paraId="368AE6C2" w14:textId="77777777" w:rsidR="00270789" w:rsidRPr="00270789" w:rsidRDefault="00270789" w:rsidP="00270789"/>
    <w:p w14:paraId="72531C5B" w14:textId="4B947C55" w:rsidR="00270789" w:rsidRDefault="008D28EA" w:rsidP="008D28EA">
      <w:pPr>
        <w:pStyle w:val="Heading2"/>
      </w:pPr>
      <w:bookmarkStart w:id="79" w:name="_Toc160308623"/>
      <w:r>
        <w:t>String Hashing</w:t>
      </w:r>
      <w:bookmarkEnd w:id="79"/>
    </w:p>
    <w:p w14:paraId="0E101764" w14:textId="3494B254" w:rsidR="008D28EA" w:rsidRPr="008D28EA" w:rsidRDefault="008D28EA" w:rsidP="008D28EA">
      <w:pPr>
        <w:pStyle w:val="NoSpacing"/>
      </w:pPr>
      <w:r>
        <w:t>// Right is most significant</w:t>
      </w:r>
    </w:p>
    <w:p w14:paraId="356F7AA2" w14:textId="77777777" w:rsidR="008D28EA" w:rsidRDefault="008D28EA" w:rsidP="008D28EA">
      <w:pPr>
        <w:pStyle w:val="NoSpacing"/>
      </w:pPr>
      <w:r>
        <w:t>const int p1 = 31, p2 = 37, MOD = 1e9 + 7;</w:t>
      </w:r>
    </w:p>
    <w:p w14:paraId="10C0729E" w14:textId="77777777" w:rsidR="008D28EA" w:rsidRDefault="008D28EA" w:rsidP="008D28EA">
      <w:pPr>
        <w:pStyle w:val="NoSpacing"/>
      </w:pPr>
    </w:p>
    <w:p w14:paraId="41F9E21A" w14:textId="77777777" w:rsidR="008D28EA" w:rsidRDefault="008D28EA" w:rsidP="008D28EA">
      <w:pPr>
        <w:pStyle w:val="NoSpacing"/>
      </w:pPr>
      <w:r>
        <w:t>const int N = 1e6 + 5;</w:t>
      </w:r>
    </w:p>
    <w:p w14:paraId="2A63DCF5" w14:textId="77777777" w:rsidR="008D28EA" w:rsidRDefault="008D28EA" w:rsidP="008D28EA">
      <w:pPr>
        <w:pStyle w:val="NoSpacing"/>
      </w:pPr>
      <w:r>
        <w:t>int pw1[N], inv1[N], pw2[N], inv2[N];</w:t>
      </w:r>
    </w:p>
    <w:p w14:paraId="542070DA" w14:textId="77777777" w:rsidR="008D28EA" w:rsidRDefault="008D28EA" w:rsidP="008D28EA">
      <w:pPr>
        <w:pStyle w:val="NoSpacing"/>
      </w:pPr>
    </w:p>
    <w:p w14:paraId="7B9650D4" w14:textId="77777777" w:rsidR="008D28EA" w:rsidRDefault="008D28EA" w:rsidP="008D28EA">
      <w:pPr>
        <w:pStyle w:val="NoSpacing"/>
      </w:pPr>
      <w:proofErr w:type="spellStart"/>
      <w:r>
        <w:t>ll</w:t>
      </w:r>
      <w:proofErr w:type="spellEnd"/>
      <w:r>
        <w:t xml:space="preserve"> </w:t>
      </w:r>
      <w:proofErr w:type="spellStart"/>
      <w:r>
        <w:t>powmod</w:t>
      </w:r>
      <w:proofErr w:type="spellEnd"/>
      <w:r>
        <w:t>(</w:t>
      </w:r>
      <w:proofErr w:type="spellStart"/>
      <w:r>
        <w:t>ll</w:t>
      </w:r>
      <w:proofErr w:type="spellEnd"/>
      <w:r>
        <w:t xml:space="preserve"> x, </w:t>
      </w:r>
      <w:proofErr w:type="spellStart"/>
      <w:r>
        <w:t>ll</w:t>
      </w:r>
      <w:proofErr w:type="spellEnd"/>
      <w:r>
        <w:t xml:space="preserve"> y) {</w:t>
      </w:r>
    </w:p>
    <w:p w14:paraId="50A7DBF6" w14:textId="77777777" w:rsidR="008D28EA" w:rsidRDefault="008D28EA" w:rsidP="008D28EA">
      <w:pPr>
        <w:pStyle w:val="NoSpacing"/>
      </w:pPr>
      <w:r>
        <w:t xml:space="preserve">    x %= MOD;</w:t>
      </w:r>
    </w:p>
    <w:p w14:paraId="52AE4B73" w14:textId="77777777" w:rsidR="008D28EA" w:rsidRDefault="008D28EA" w:rsidP="008D28EA">
      <w:pPr>
        <w:pStyle w:val="NoSpacing"/>
      </w:pPr>
      <w:r>
        <w:t xml:space="preserve">    </w:t>
      </w:r>
      <w:proofErr w:type="spellStart"/>
      <w:r>
        <w:t>ll</w:t>
      </w:r>
      <w:proofErr w:type="spellEnd"/>
      <w:r>
        <w:t xml:space="preserve"> ans = 1;</w:t>
      </w:r>
    </w:p>
    <w:p w14:paraId="039167E0" w14:textId="77777777" w:rsidR="008D28EA" w:rsidRDefault="008D28EA" w:rsidP="008D28EA">
      <w:pPr>
        <w:pStyle w:val="NoSpacing"/>
      </w:pPr>
      <w:r>
        <w:t xml:space="preserve">    while (y) {</w:t>
      </w:r>
    </w:p>
    <w:p w14:paraId="7C4AC1D5" w14:textId="77777777" w:rsidR="008D28EA" w:rsidRDefault="008D28EA" w:rsidP="008D28EA">
      <w:pPr>
        <w:pStyle w:val="NoSpacing"/>
      </w:pPr>
      <w:r>
        <w:t xml:space="preserve">        if (y &amp; 1) ans = ans * x % MOD;</w:t>
      </w:r>
    </w:p>
    <w:p w14:paraId="5AFAF0D4" w14:textId="77777777" w:rsidR="008D28EA" w:rsidRDefault="008D28EA" w:rsidP="008D28EA">
      <w:pPr>
        <w:pStyle w:val="NoSpacing"/>
      </w:pPr>
      <w:r>
        <w:t xml:space="preserve">        x = x * x % MOD;</w:t>
      </w:r>
    </w:p>
    <w:p w14:paraId="67F5D6F2" w14:textId="77777777" w:rsidR="008D28EA" w:rsidRDefault="008D28EA" w:rsidP="008D28EA">
      <w:pPr>
        <w:pStyle w:val="NoSpacing"/>
      </w:pPr>
      <w:r>
        <w:t xml:space="preserve">        y &gt;&gt;= 1;</w:t>
      </w:r>
    </w:p>
    <w:p w14:paraId="5D43EB43" w14:textId="77777777" w:rsidR="008D28EA" w:rsidRDefault="008D28EA" w:rsidP="008D28EA">
      <w:pPr>
        <w:pStyle w:val="NoSpacing"/>
      </w:pPr>
      <w:r>
        <w:t xml:space="preserve">    }</w:t>
      </w:r>
    </w:p>
    <w:p w14:paraId="11A55205" w14:textId="77777777" w:rsidR="008D28EA" w:rsidRDefault="008D28EA" w:rsidP="008D28EA">
      <w:pPr>
        <w:pStyle w:val="NoSpacing"/>
      </w:pPr>
      <w:r>
        <w:t xml:space="preserve">    return ans;</w:t>
      </w:r>
    </w:p>
    <w:p w14:paraId="0E4833C8" w14:textId="77777777" w:rsidR="008D28EA" w:rsidRDefault="008D28EA" w:rsidP="008D28EA">
      <w:pPr>
        <w:pStyle w:val="NoSpacing"/>
      </w:pPr>
      <w:r>
        <w:t>}</w:t>
      </w:r>
    </w:p>
    <w:p w14:paraId="02F72859" w14:textId="77777777" w:rsidR="008D28EA" w:rsidRDefault="008D28EA" w:rsidP="008D28EA">
      <w:pPr>
        <w:pStyle w:val="NoSpacing"/>
      </w:pPr>
    </w:p>
    <w:p w14:paraId="5ED383A5" w14:textId="77777777" w:rsidR="008D28EA" w:rsidRDefault="008D28EA" w:rsidP="008D28EA">
      <w:pPr>
        <w:pStyle w:val="NoSpacing"/>
      </w:pPr>
      <w:proofErr w:type="spellStart"/>
      <w:r>
        <w:t>ll</w:t>
      </w:r>
      <w:proofErr w:type="spellEnd"/>
      <w:r>
        <w:t xml:space="preserve"> add(</w:t>
      </w:r>
      <w:proofErr w:type="spellStart"/>
      <w:r>
        <w:t>ll</w:t>
      </w:r>
      <w:proofErr w:type="spellEnd"/>
      <w:r>
        <w:t xml:space="preserve"> a, </w:t>
      </w:r>
      <w:proofErr w:type="spellStart"/>
      <w:r>
        <w:t>ll</w:t>
      </w:r>
      <w:proofErr w:type="spellEnd"/>
      <w:r>
        <w:t xml:space="preserve"> b) {</w:t>
      </w:r>
    </w:p>
    <w:p w14:paraId="736E3C50" w14:textId="77777777" w:rsidR="008D28EA" w:rsidRDefault="008D28EA" w:rsidP="008D28EA">
      <w:pPr>
        <w:pStyle w:val="NoSpacing"/>
      </w:pPr>
      <w:r>
        <w:t xml:space="preserve">    a += b;</w:t>
      </w:r>
    </w:p>
    <w:p w14:paraId="670CC511" w14:textId="77777777" w:rsidR="008D28EA" w:rsidRDefault="008D28EA" w:rsidP="008D28EA">
      <w:pPr>
        <w:pStyle w:val="NoSpacing"/>
      </w:pPr>
      <w:r>
        <w:t xml:space="preserve">    if (a &gt;= MOD) a -= MOD;</w:t>
      </w:r>
    </w:p>
    <w:p w14:paraId="6FF10EB1" w14:textId="77777777" w:rsidR="008D28EA" w:rsidRDefault="008D28EA" w:rsidP="008D28EA">
      <w:pPr>
        <w:pStyle w:val="NoSpacing"/>
      </w:pPr>
      <w:r>
        <w:t xml:space="preserve">    return a;</w:t>
      </w:r>
    </w:p>
    <w:p w14:paraId="0DCD7D43" w14:textId="77777777" w:rsidR="008D28EA" w:rsidRDefault="008D28EA" w:rsidP="008D28EA">
      <w:pPr>
        <w:pStyle w:val="NoSpacing"/>
      </w:pPr>
      <w:r>
        <w:t>}</w:t>
      </w:r>
    </w:p>
    <w:p w14:paraId="1F4B289E" w14:textId="77777777" w:rsidR="008D28EA" w:rsidRDefault="008D28EA" w:rsidP="008D28EA">
      <w:pPr>
        <w:pStyle w:val="NoSpacing"/>
      </w:pPr>
    </w:p>
    <w:p w14:paraId="2161EE7F" w14:textId="77777777" w:rsidR="008D28EA" w:rsidRDefault="008D28EA" w:rsidP="008D28EA">
      <w:pPr>
        <w:pStyle w:val="NoSpacing"/>
      </w:pPr>
      <w:proofErr w:type="spellStart"/>
      <w:r>
        <w:t>ll</w:t>
      </w:r>
      <w:proofErr w:type="spellEnd"/>
      <w:r>
        <w:t xml:space="preserve"> sub(</w:t>
      </w:r>
      <w:proofErr w:type="spellStart"/>
      <w:r>
        <w:t>ll</w:t>
      </w:r>
      <w:proofErr w:type="spellEnd"/>
      <w:r>
        <w:t xml:space="preserve"> a, </w:t>
      </w:r>
      <w:proofErr w:type="spellStart"/>
      <w:r>
        <w:t>ll</w:t>
      </w:r>
      <w:proofErr w:type="spellEnd"/>
      <w:r>
        <w:t xml:space="preserve"> b) {</w:t>
      </w:r>
    </w:p>
    <w:p w14:paraId="45074159" w14:textId="77777777" w:rsidR="008D28EA" w:rsidRDefault="008D28EA" w:rsidP="008D28EA">
      <w:pPr>
        <w:pStyle w:val="NoSpacing"/>
      </w:pPr>
      <w:r>
        <w:t xml:space="preserve">    a -= b;</w:t>
      </w:r>
    </w:p>
    <w:p w14:paraId="4262CA8C" w14:textId="77777777" w:rsidR="008D28EA" w:rsidRDefault="008D28EA" w:rsidP="008D28EA">
      <w:pPr>
        <w:pStyle w:val="NoSpacing"/>
      </w:pPr>
      <w:r>
        <w:t xml:space="preserve">    if (a &lt; 0) a += MOD;</w:t>
      </w:r>
    </w:p>
    <w:p w14:paraId="6301472E" w14:textId="77777777" w:rsidR="008D28EA" w:rsidRDefault="008D28EA" w:rsidP="008D28EA">
      <w:pPr>
        <w:pStyle w:val="NoSpacing"/>
      </w:pPr>
      <w:r>
        <w:t xml:space="preserve">    return a;</w:t>
      </w:r>
    </w:p>
    <w:p w14:paraId="4314A63F" w14:textId="77777777" w:rsidR="008D28EA" w:rsidRDefault="008D28EA" w:rsidP="008D28EA">
      <w:pPr>
        <w:pStyle w:val="NoSpacing"/>
      </w:pPr>
      <w:r>
        <w:t>}</w:t>
      </w:r>
    </w:p>
    <w:p w14:paraId="0A3AA65E" w14:textId="77777777" w:rsidR="008D28EA" w:rsidRDefault="008D28EA" w:rsidP="008D28EA">
      <w:pPr>
        <w:pStyle w:val="NoSpacing"/>
      </w:pPr>
    </w:p>
    <w:p w14:paraId="070D11B5" w14:textId="77777777" w:rsidR="008D28EA" w:rsidRDefault="008D28EA" w:rsidP="008D28EA">
      <w:pPr>
        <w:pStyle w:val="NoSpacing"/>
      </w:pPr>
      <w:proofErr w:type="spellStart"/>
      <w:r>
        <w:t>ll</w:t>
      </w:r>
      <w:proofErr w:type="spellEnd"/>
      <w:r>
        <w:t xml:space="preserve"> </w:t>
      </w:r>
      <w:proofErr w:type="spellStart"/>
      <w:r>
        <w:t>mul</w:t>
      </w:r>
      <w:proofErr w:type="spellEnd"/>
      <w:r>
        <w:t>(</w:t>
      </w:r>
      <w:proofErr w:type="spellStart"/>
      <w:r>
        <w:t>ll</w:t>
      </w:r>
      <w:proofErr w:type="spellEnd"/>
      <w:r>
        <w:t xml:space="preserve"> a, </w:t>
      </w:r>
      <w:proofErr w:type="spellStart"/>
      <w:r>
        <w:t>ll</w:t>
      </w:r>
      <w:proofErr w:type="spellEnd"/>
      <w:r>
        <w:t xml:space="preserve"> b) { return a * b % MOD; }</w:t>
      </w:r>
    </w:p>
    <w:p w14:paraId="1B6D1104" w14:textId="77777777" w:rsidR="008D28EA" w:rsidRDefault="008D28EA" w:rsidP="008D28EA">
      <w:pPr>
        <w:pStyle w:val="NoSpacing"/>
      </w:pPr>
    </w:p>
    <w:p w14:paraId="42328C23" w14:textId="77777777" w:rsidR="008D28EA" w:rsidRDefault="008D28EA" w:rsidP="008D28EA">
      <w:pPr>
        <w:pStyle w:val="NoSpacing"/>
      </w:pPr>
      <w:proofErr w:type="spellStart"/>
      <w:r>
        <w:t>ll</w:t>
      </w:r>
      <w:proofErr w:type="spellEnd"/>
      <w:r>
        <w:t xml:space="preserve"> inv(</w:t>
      </w:r>
      <w:proofErr w:type="spellStart"/>
      <w:r>
        <w:t>ll</w:t>
      </w:r>
      <w:proofErr w:type="spellEnd"/>
      <w:r>
        <w:t xml:space="preserve"> a) { return </w:t>
      </w:r>
      <w:proofErr w:type="spellStart"/>
      <w:r>
        <w:t>powmod</w:t>
      </w:r>
      <w:proofErr w:type="spellEnd"/>
      <w:r>
        <w:t>(a, MOD - 2); }</w:t>
      </w:r>
    </w:p>
    <w:p w14:paraId="2836F1B5" w14:textId="77777777" w:rsidR="008D28EA" w:rsidRDefault="008D28EA" w:rsidP="008D28EA">
      <w:pPr>
        <w:pStyle w:val="NoSpacing"/>
      </w:pPr>
    </w:p>
    <w:p w14:paraId="5EE3822C" w14:textId="77777777" w:rsidR="008D28EA" w:rsidRDefault="008D28EA" w:rsidP="008D28EA">
      <w:pPr>
        <w:pStyle w:val="NoSpacing"/>
      </w:pPr>
      <w:r>
        <w:t>void pre() {</w:t>
      </w:r>
    </w:p>
    <w:p w14:paraId="5905AE85" w14:textId="77777777" w:rsidR="008D28EA" w:rsidRDefault="008D28EA" w:rsidP="008D28EA">
      <w:pPr>
        <w:pStyle w:val="NoSpacing"/>
      </w:pPr>
      <w:r>
        <w:t xml:space="preserve">    pw1[0] = inv1[0] = 1;</w:t>
      </w:r>
    </w:p>
    <w:p w14:paraId="4A050AAB" w14:textId="77777777" w:rsidR="008D28EA" w:rsidRDefault="008D28EA" w:rsidP="008D28EA">
      <w:pPr>
        <w:pStyle w:val="NoSpacing"/>
      </w:pPr>
      <w:r>
        <w:t xml:space="preserve">    pw2[0] = inv2[0] = 1;</w:t>
      </w:r>
    </w:p>
    <w:p w14:paraId="3E77209B" w14:textId="77777777" w:rsidR="008D28EA" w:rsidRDefault="008D28EA" w:rsidP="008D28EA">
      <w:pPr>
        <w:pStyle w:val="NoSpacing"/>
      </w:pPr>
      <w:r>
        <w:t xml:space="preserve">    int invV1 = inv(p1);</w:t>
      </w:r>
    </w:p>
    <w:p w14:paraId="7B2AB604" w14:textId="77777777" w:rsidR="008D28EA" w:rsidRDefault="008D28EA" w:rsidP="008D28EA">
      <w:pPr>
        <w:pStyle w:val="NoSpacing"/>
      </w:pPr>
      <w:r>
        <w:t xml:space="preserve">    int invV2 = inv(p2);</w:t>
      </w:r>
    </w:p>
    <w:p w14:paraId="3095C43F" w14:textId="77777777" w:rsidR="008D28EA" w:rsidRDefault="008D28EA" w:rsidP="008D28EA">
      <w:pPr>
        <w:pStyle w:val="NoSpacing"/>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7C96640C" w14:textId="77777777" w:rsidR="008D28EA" w:rsidRDefault="008D28EA" w:rsidP="008D28EA">
      <w:pPr>
        <w:pStyle w:val="NoSpacing"/>
      </w:pPr>
      <w:r>
        <w:t xml:space="preserve">        pw1[</w:t>
      </w:r>
      <w:proofErr w:type="spellStart"/>
      <w:r>
        <w:t>i</w:t>
      </w:r>
      <w:proofErr w:type="spellEnd"/>
      <w:r>
        <w:t xml:space="preserve">] = </w:t>
      </w:r>
      <w:proofErr w:type="spellStart"/>
      <w:r>
        <w:t>mul</w:t>
      </w:r>
      <w:proofErr w:type="spellEnd"/>
      <w:r>
        <w:t>(pw1[</w:t>
      </w:r>
      <w:proofErr w:type="spellStart"/>
      <w:r>
        <w:t>i</w:t>
      </w:r>
      <w:proofErr w:type="spellEnd"/>
      <w:r>
        <w:t xml:space="preserve"> - 1], p1);</w:t>
      </w:r>
    </w:p>
    <w:p w14:paraId="30892549" w14:textId="77777777" w:rsidR="008D28EA" w:rsidRDefault="008D28EA" w:rsidP="008D28EA">
      <w:pPr>
        <w:pStyle w:val="NoSpacing"/>
      </w:pPr>
      <w:r>
        <w:t xml:space="preserve">        inv1[</w:t>
      </w:r>
      <w:proofErr w:type="spellStart"/>
      <w:r>
        <w:t>i</w:t>
      </w:r>
      <w:proofErr w:type="spellEnd"/>
      <w:r>
        <w:t xml:space="preserve">] = </w:t>
      </w:r>
      <w:proofErr w:type="spellStart"/>
      <w:r>
        <w:t>mul</w:t>
      </w:r>
      <w:proofErr w:type="spellEnd"/>
      <w:r>
        <w:t>(inv1[</w:t>
      </w:r>
      <w:proofErr w:type="spellStart"/>
      <w:r>
        <w:t>i</w:t>
      </w:r>
      <w:proofErr w:type="spellEnd"/>
      <w:r>
        <w:t xml:space="preserve"> - 1], invV1);</w:t>
      </w:r>
    </w:p>
    <w:p w14:paraId="18681DFD" w14:textId="77777777" w:rsidR="008D28EA" w:rsidRDefault="008D28EA" w:rsidP="008D28EA">
      <w:pPr>
        <w:pStyle w:val="NoSpacing"/>
      </w:pPr>
      <w:r>
        <w:t xml:space="preserve">        pw2[</w:t>
      </w:r>
      <w:proofErr w:type="spellStart"/>
      <w:r>
        <w:t>i</w:t>
      </w:r>
      <w:proofErr w:type="spellEnd"/>
      <w:r>
        <w:t xml:space="preserve">] = </w:t>
      </w:r>
      <w:proofErr w:type="spellStart"/>
      <w:r>
        <w:t>mul</w:t>
      </w:r>
      <w:proofErr w:type="spellEnd"/>
      <w:r>
        <w:t>(pw2[</w:t>
      </w:r>
      <w:proofErr w:type="spellStart"/>
      <w:r>
        <w:t>i</w:t>
      </w:r>
      <w:proofErr w:type="spellEnd"/>
      <w:r>
        <w:t xml:space="preserve"> - 1], p2);</w:t>
      </w:r>
    </w:p>
    <w:p w14:paraId="6D533CC9" w14:textId="77777777" w:rsidR="008D28EA" w:rsidRDefault="008D28EA" w:rsidP="008D28EA">
      <w:pPr>
        <w:pStyle w:val="NoSpacing"/>
      </w:pPr>
      <w:r>
        <w:t xml:space="preserve">        inv2[</w:t>
      </w:r>
      <w:proofErr w:type="spellStart"/>
      <w:r>
        <w:t>i</w:t>
      </w:r>
      <w:proofErr w:type="spellEnd"/>
      <w:r>
        <w:t xml:space="preserve">] = </w:t>
      </w:r>
      <w:proofErr w:type="spellStart"/>
      <w:r>
        <w:t>mul</w:t>
      </w:r>
      <w:proofErr w:type="spellEnd"/>
      <w:r>
        <w:t>(inv2[</w:t>
      </w:r>
      <w:proofErr w:type="spellStart"/>
      <w:r>
        <w:t>i</w:t>
      </w:r>
      <w:proofErr w:type="spellEnd"/>
      <w:r>
        <w:t xml:space="preserve"> - 1], invV2);</w:t>
      </w:r>
    </w:p>
    <w:p w14:paraId="2D4FEEF8" w14:textId="77777777" w:rsidR="008D28EA" w:rsidRDefault="008D28EA" w:rsidP="008D28EA">
      <w:pPr>
        <w:pStyle w:val="NoSpacing"/>
      </w:pPr>
      <w:r>
        <w:t xml:space="preserve">    }</w:t>
      </w:r>
    </w:p>
    <w:p w14:paraId="6E8F74FC" w14:textId="77777777" w:rsidR="008D28EA" w:rsidRDefault="008D28EA" w:rsidP="008D28EA">
      <w:pPr>
        <w:pStyle w:val="NoSpacing"/>
      </w:pPr>
      <w:r>
        <w:t>}</w:t>
      </w:r>
    </w:p>
    <w:p w14:paraId="1087E009" w14:textId="77777777" w:rsidR="008D28EA" w:rsidRDefault="008D28EA" w:rsidP="008D28EA">
      <w:pPr>
        <w:pStyle w:val="NoSpacing"/>
      </w:pPr>
    </w:p>
    <w:p w14:paraId="47AA6FBE" w14:textId="77777777" w:rsidR="008D28EA" w:rsidRDefault="008D28EA" w:rsidP="008D28EA">
      <w:pPr>
        <w:pStyle w:val="NoSpacing"/>
      </w:pPr>
      <w:r>
        <w:t>struct Hash {</w:t>
      </w:r>
    </w:p>
    <w:p w14:paraId="708DA7E2" w14:textId="77777777" w:rsidR="008D28EA" w:rsidRDefault="008D28EA" w:rsidP="008D28EA">
      <w:pPr>
        <w:pStyle w:val="NoSpacing"/>
      </w:pPr>
      <w:r>
        <w:t xml:space="preserve">    vector&lt;pi&gt; h;</w:t>
      </w:r>
    </w:p>
    <w:p w14:paraId="056E7D78" w14:textId="77777777" w:rsidR="008D28EA" w:rsidRDefault="008D28EA" w:rsidP="008D28EA">
      <w:pPr>
        <w:pStyle w:val="NoSpacing"/>
      </w:pPr>
      <w:r>
        <w:t xml:space="preserve">    int n;</w:t>
      </w:r>
    </w:p>
    <w:p w14:paraId="7AD01B83" w14:textId="77777777" w:rsidR="008D28EA" w:rsidRDefault="008D28EA" w:rsidP="008D28EA">
      <w:pPr>
        <w:pStyle w:val="NoSpacing"/>
      </w:pPr>
    </w:p>
    <w:p w14:paraId="1CBC7644" w14:textId="77777777" w:rsidR="008D28EA" w:rsidRDefault="008D28EA" w:rsidP="008D28EA">
      <w:pPr>
        <w:pStyle w:val="NoSpacing"/>
      </w:pPr>
      <w:r>
        <w:t xml:space="preserve">    Hash(string &amp;s) {</w:t>
      </w:r>
    </w:p>
    <w:p w14:paraId="0511C3FB" w14:textId="77777777" w:rsidR="008D28EA" w:rsidRDefault="008D28EA" w:rsidP="008D28EA">
      <w:pPr>
        <w:pStyle w:val="NoSpacing"/>
      </w:pPr>
      <w:r>
        <w:t xml:space="preserve">        n = </w:t>
      </w:r>
      <w:proofErr w:type="spellStart"/>
      <w:r>
        <w:t>s.size</w:t>
      </w:r>
      <w:proofErr w:type="spellEnd"/>
      <w:r>
        <w:t>();</w:t>
      </w:r>
    </w:p>
    <w:p w14:paraId="15982D48" w14:textId="77777777" w:rsidR="008D28EA" w:rsidRDefault="008D28EA" w:rsidP="008D28EA">
      <w:pPr>
        <w:pStyle w:val="NoSpacing"/>
      </w:pPr>
      <w:r>
        <w:t xml:space="preserve">        </w:t>
      </w:r>
      <w:proofErr w:type="spellStart"/>
      <w:r>
        <w:t>h.resize</w:t>
      </w:r>
      <w:proofErr w:type="spellEnd"/>
      <w:r>
        <w:t>(n);</w:t>
      </w:r>
    </w:p>
    <w:p w14:paraId="0A0DE65F" w14:textId="77777777" w:rsidR="008D28EA" w:rsidRDefault="008D28EA" w:rsidP="008D28EA">
      <w:pPr>
        <w:pStyle w:val="NoSpacing"/>
      </w:pPr>
      <w:r>
        <w:t xml:space="preserve">        h[0].F = h[0].S = s[0] - 'a' + 1;</w:t>
      </w:r>
    </w:p>
    <w:p w14:paraId="524B7B5D" w14:textId="77777777" w:rsidR="008D28EA" w:rsidRDefault="008D28EA" w:rsidP="008D28EA">
      <w:pPr>
        <w:pStyle w:val="NoSpacing"/>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34C8891C" w14:textId="77777777" w:rsidR="008D28EA" w:rsidRDefault="008D28EA" w:rsidP="008D28EA">
      <w:pPr>
        <w:pStyle w:val="NoSpacing"/>
      </w:pPr>
      <w:r>
        <w:t xml:space="preserve">            h[</w:t>
      </w:r>
      <w:proofErr w:type="spellStart"/>
      <w:r>
        <w:t>i</w:t>
      </w:r>
      <w:proofErr w:type="spellEnd"/>
      <w:r>
        <w:t>].F = add(h[i-1].</w:t>
      </w:r>
      <w:proofErr w:type="spellStart"/>
      <w:r>
        <w:t>F,mul</w:t>
      </w:r>
      <w:proofErr w:type="spellEnd"/>
      <w:r>
        <w:t>((s[</w:t>
      </w:r>
      <w:proofErr w:type="spellStart"/>
      <w:r>
        <w:t>i</w:t>
      </w:r>
      <w:proofErr w:type="spellEnd"/>
      <w:r>
        <w:t>] - 'a' + 1), pw1[</w:t>
      </w:r>
      <w:proofErr w:type="spellStart"/>
      <w:r>
        <w:t>i</w:t>
      </w:r>
      <w:proofErr w:type="spellEnd"/>
      <w:r>
        <w:t>]));</w:t>
      </w:r>
    </w:p>
    <w:p w14:paraId="0C40C759" w14:textId="77777777" w:rsidR="008D28EA" w:rsidRDefault="008D28EA" w:rsidP="008D28EA">
      <w:pPr>
        <w:pStyle w:val="NoSpacing"/>
      </w:pPr>
      <w:r>
        <w:t xml:space="preserve">            h[</w:t>
      </w:r>
      <w:proofErr w:type="spellStart"/>
      <w:r>
        <w:t>i</w:t>
      </w:r>
      <w:proofErr w:type="spellEnd"/>
      <w:r>
        <w:t>].S = add(h[i-1].</w:t>
      </w:r>
      <w:proofErr w:type="spellStart"/>
      <w:r>
        <w:t>S,mul</w:t>
      </w:r>
      <w:proofErr w:type="spellEnd"/>
      <w:r>
        <w:t>((s[</w:t>
      </w:r>
      <w:proofErr w:type="spellStart"/>
      <w:r>
        <w:t>i</w:t>
      </w:r>
      <w:proofErr w:type="spellEnd"/>
      <w:r>
        <w:t>] - 'a' + 1), pw2[</w:t>
      </w:r>
      <w:proofErr w:type="spellStart"/>
      <w:r>
        <w:t>i</w:t>
      </w:r>
      <w:proofErr w:type="spellEnd"/>
      <w:r>
        <w:t>]));</w:t>
      </w:r>
    </w:p>
    <w:p w14:paraId="2C2C6272" w14:textId="77777777" w:rsidR="008D28EA" w:rsidRDefault="008D28EA" w:rsidP="008D28EA">
      <w:pPr>
        <w:pStyle w:val="NoSpacing"/>
      </w:pPr>
      <w:r>
        <w:t xml:space="preserve">        }</w:t>
      </w:r>
    </w:p>
    <w:p w14:paraId="3DC98356" w14:textId="77777777" w:rsidR="008D28EA" w:rsidRDefault="008D28EA" w:rsidP="008D28EA">
      <w:pPr>
        <w:pStyle w:val="NoSpacing"/>
      </w:pPr>
      <w:r>
        <w:t xml:space="preserve">    }</w:t>
      </w:r>
    </w:p>
    <w:p w14:paraId="76C03E80" w14:textId="77777777" w:rsidR="008D28EA" w:rsidRDefault="008D28EA" w:rsidP="008D28EA">
      <w:pPr>
        <w:pStyle w:val="NoSpacing"/>
      </w:pPr>
    </w:p>
    <w:p w14:paraId="482AA08C" w14:textId="77777777" w:rsidR="008D28EA" w:rsidRDefault="008D28EA" w:rsidP="008D28EA">
      <w:pPr>
        <w:pStyle w:val="NoSpacing"/>
      </w:pPr>
      <w:r>
        <w:t xml:space="preserve">    pi </w:t>
      </w:r>
      <w:proofErr w:type="spellStart"/>
      <w:r>
        <w:t>getRange</w:t>
      </w:r>
      <w:proofErr w:type="spellEnd"/>
      <w:r>
        <w:t>(int l, int r) {</w:t>
      </w:r>
    </w:p>
    <w:p w14:paraId="265DF201" w14:textId="77777777" w:rsidR="008D28EA" w:rsidRDefault="008D28EA" w:rsidP="008D28EA">
      <w:pPr>
        <w:pStyle w:val="NoSpacing"/>
      </w:pPr>
      <w:r>
        <w:t xml:space="preserve">        assert(l &lt;= r);</w:t>
      </w:r>
    </w:p>
    <w:p w14:paraId="7D19CD5A" w14:textId="77777777" w:rsidR="008D28EA" w:rsidRDefault="008D28EA" w:rsidP="008D28EA">
      <w:pPr>
        <w:pStyle w:val="NoSpacing"/>
      </w:pPr>
      <w:r>
        <w:t xml:space="preserve">        assert(r &lt; n);</w:t>
      </w:r>
    </w:p>
    <w:p w14:paraId="61E7F05A" w14:textId="77777777" w:rsidR="008D28EA" w:rsidRDefault="008D28EA" w:rsidP="008D28EA">
      <w:pPr>
        <w:pStyle w:val="NoSpacing"/>
      </w:pPr>
      <w:r>
        <w:t xml:space="preserve">        return {</w:t>
      </w:r>
    </w:p>
    <w:p w14:paraId="19FC93E0" w14:textId="77777777" w:rsidR="008D28EA" w:rsidRDefault="008D28EA" w:rsidP="008D28EA">
      <w:pPr>
        <w:pStyle w:val="NoSpacing"/>
      </w:pPr>
      <w:r>
        <w:t xml:space="preserve">                </w:t>
      </w:r>
      <w:proofErr w:type="spellStart"/>
      <w:r>
        <w:t>mul</w:t>
      </w:r>
      <w:proofErr w:type="spellEnd"/>
      <w:r>
        <w:t>(sub(h[r].F, l ? h[l - 1].F : 0), inv1[l]),</w:t>
      </w:r>
    </w:p>
    <w:p w14:paraId="09C1B06D" w14:textId="77777777" w:rsidR="008D28EA" w:rsidRDefault="008D28EA" w:rsidP="008D28EA">
      <w:pPr>
        <w:pStyle w:val="NoSpacing"/>
      </w:pPr>
      <w:r>
        <w:t xml:space="preserve">                </w:t>
      </w:r>
      <w:proofErr w:type="spellStart"/>
      <w:r>
        <w:t>mul</w:t>
      </w:r>
      <w:proofErr w:type="spellEnd"/>
      <w:r>
        <w:t>(sub(h[r].S,  l ? h[l - 1].S : 0), inv2[l])</w:t>
      </w:r>
    </w:p>
    <w:p w14:paraId="6699F3FA" w14:textId="77777777" w:rsidR="008D28EA" w:rsidRDefault="008D28EA" w:rsidP="008D28EA">
      <w:pPr>
        <w:pStyle w:val="NoSpacing"/>
      </w:pPr>
      <w:r>
        <w:t xml:space="preserve">        };</w:t>
      </w:r>
    </w:p>
    <w:p w14:paraId="3B31A85E" w14:textId="77777777" w:rsidR="008D28EA" w:rsidRDefault="008D28EA" w:rsidP="008D28EA">
      <w:pPr>
        <w:pStyle w:val="NoSpacing"/>
      </w:pPr>
      <w:r>
        <w:t xml:space="preserve">    }</w:t>
      </w:r>
    </w:p>
    <w:p w14:paraId="2638F67C" w14:textId="7B150339" w:rsidR="008D28EA" w:rsidRDefault="008D28EA" w:rsidP="008D28EA">
      <w:pPr>
        <w:pStyle w:val="NoSpacing"/>
      </w:pPr>
      <w:r>
        <w:t>};</w:t>
      </w:r>
    </w:p>
    <w:p w14:paraId="7C89D7C5" w14:textId="4CD95F38" w:rsidR="008D28EA" w:rsidRDefault="008D28EA" w:rsidP="008D28EA">
      <w:pPr>
        <w:pStyle w:val="Heading2"/>
      </w:pPr>
      <w:bookmarkStart w:id="80" w:name="_Toc160308624"/>
      <w:r>
        <w:t>String Hashing 2</w:t>
      </w:r>
      <w:bookmarkEnd w:id="80"/>
    </w:p>
    <w:p w14:paraId="3BA27577" w14:textId="6E43FBE1" w:rsidR="008D28EA" w:rsidRDefault="008D28EA" w:rsidP="008D28EA">
      <w:pPr>
        <w:pStyle w:val="NoSpacing"/>
      </w:pPr>
      <w:r>
        <w:t>// Left is most significant</w:t>
      </w:r>
    </w:p>
    <w:p w14:paraId="0C784267" w14:textId="77777777" w:rsidR="008D28EA" w:rsidRDefault="008D28EA" w:rsidP="008D28EA">
      <w:pPr>
        <w:pStyle w:val="NoSpacing"/>
      </w:pPr>
      <w:r>
        <w:t>const int N = 1e6 + 5;</w:t>
      </w:r>
    </w:p>
    <w:p w14:paraId="7C982DD3" w14:textId="77777777" w:rsidR="008D28EA" w:rsidRDefault="008D28EA" w:rsidP="008D28EA">
      <w:pPr>
        <w:pStyle w:val="NoSpacing"/>
      </w:pPr>
      <w:r>
        <w:t>int pw1[N], pw2[N];</w:t>
      </w:r>
    </w:p>
    <w:p w14:paraId="7522F1A2" w14:textId="77777777" w:rsidR="008D28EA" w:rsidRDefault="008D28EA" w:rsidP="008D28EA">
      <w:pPr>
        <w:pStyle w:val="NoSpacing"/>
      </w:pPr>
    </w:p>
    <w:p w14:paraId="589CC8F7" w14:textId="77777777" w:rsidR="008D28EA" w:rsidRDefault="008D28EA" w:rsidP="008D28EA">
      <w:pPr>
        <w:pStyle w:val="NoSpacing"/>
      </w:pPr>
      <w:proofErr w:type="spellStart"/>
      <w:r>
        <w:t>ll</w:t>
      </w:r>
      <w:proofErr w:type="spellEnd"/>
      <w:r>
        <w:t xml:space="preserve"> </w:t>
      </w:r>
      <w:proofErr w:type="spellStart"/>
      <w:r>
        <w:t>powmod</w:t>
      </w:r>
      <w:proofErr w:type="spellEnd"/>
      <w:r>
        <w:t>(</w:t>
      </w:r>
      <w:proofErr w:type="spellStart"/>
      <w:r>
        <w:t>ll</w:t>
      </w:r>
      <w:proofErr w:type="spellEnd"/>
      <w:r>
        <w:t xml:space="preserve"> x, </w:t>
      </w:r>
      <w:proofErr w:type="spellStart"/>
      <w:r>
        <w:t>ll</w:t>
      </w:r>
      <w:proofErr w:type="spellEnd"/>
      <w:r>
        <w:t xml:space="preserve"> y) {</w:t>
      </w:r>
    </w:p>
    <w:p w14:paraId="11D681FA" w14:textId="77777777" w:rsidR="008D28EA" w:rsidRDefault="008D28EA" w:rsidP="008D28EA">
      <w:pPr>
        <w:pStyle w:val="NoSpacing"/>
      </w:pPr>
      <w:r>
        <w:t xml:space="preserve">    x %= MOD;</w:t>
      </w:r>
    </w:p>
    <w:p w14:paraId="6D4509EB" w14:textId="77777777" w:rsidR="008D28EA" w:rsidRDefault="008D28EA" w:rsidP="008D28EA">
      <w:pPr>
        <w:pStyle w:val="NoSpacing"/>
      </w:pPr>
      <w:r>
        <w:t xml:space="preserve">    </w:t>
      </w:r>
      <w:proofErr w:type="spellStart"/>
      <w:r>
        <w:t>ll</w:t>
      </w:r>
      <w:proofErr w:type="spellEnd"/>
      <w:r>
        <w:t xml:space="preserve"> ans = 1;</w:t>
      </w:r>
    </w:p>
    <w:p w14:paraId="0C9A5BC2" w14:textId="77777777" w:rsidR="008D28EA" w:rsidRDefault="008D28EA" w:rsidP="008D28EA">
      <w:pPr>
        <w:pStyle w:val="NoSpacing"/>
      </w:pPr>
      <w:r>
        <w:t xml:space="preserve">    while (y) {</w:t>
      </w:r>
    </w:p>
    <w:p w14:paraId="18BEDDCC" w14:textId="77777777" w:rsidR="008D28EA" w:rsidRDefault="008D28EA" w:rsidP="008D28EA">
      <w:pPr>
        <w:pStyle w:val="NoSpacing"/>
      </w:pPr>
      <w:r>
        <w:t xml:space="preserve">        if (y &amp; 1) ans = ans * x % MOD;</w:t>
      </w:r>
    </w:p>
    <w:p w14:paraId="6D4F970D" w14:textId="77777777" w:rsidR="008D28EA" w:rsidRDefault="008D28EA" w:rsidP="008D28EA">
      <w:pPr>
        <w:pStyle w:val="NoSpacing"/>
      </w:pPr>
      <w:r>
        <w:t xml:space="preserve">        x = x * x % MOD;</w:t>
      </w:r>
    </w:p>
    <w:p w14:paraId="2162B38D" w14:textId="77777777" w:rsidR="008D28EA" w:rsidRDefault="008D28EA" w:rsidP="008D28EA">
      <w:pPr>
        <w:pStyle w:val="NoSpacing"/>
      </w:pPr>
      <w:r>
        <w:t xml:space="preserve">        y &gt;&gt;= 1;</w:t>
      </w:r>
    </w:p>
    <w:p w14:paraId="628EFC5E" w14:textId="77777777" w:rsidR="008D28EA" w:rsidRDefault="008D28EA" w:rsidP="008D28EA">
      <w:pPr>
        <w:pStyle w:val="NoSpacing"/>
      </w:pPr>
      <w:r>
        <w:t xml:space="preserve">    }</w:t>
      </w:r>
    </w:p>
    <w:p w14:paraId="22747B51" w14:textId="77777777" w:rsidR="008D28EA" w:rsidRDefault="008D28EA" w:rsidP="008D28EA">
      <w:pPr>
        <w:pStyle w:val="NoSpacing"/>
      </w:pPr>
      <w:r>
        <w:t xml:space="preserve">    return ans;</w:t>
      </w:r>
    </w:p>
    <w:p w14:paraId="69AB8BBE" w14:textId="77777777" w:rsidR="008D28EA" w:rsidRDefault="008D28EA" w:rsidP="008D28EA">
      <w:pPr>
        <w:pStyle w:val="NoSpacing"/>
      </w:pPr>
      <w:r>
        <w:t>}</w:t>
      </w:r>
    </w:p>
    <w:p w14:paraId="751CF680" w14:textId="77777777" w:rsidR="008D28EA" w:rsidRDefault="008D28EA" w:rsidP="008D28EA">
      <w:pPr>
        <w:pStyle w:val="NoSpacing"/>
      </w:pPr>
    </w:p>
    <w:p w14:paraId="73297DB7" w14:textId="77777777" w:rsidR="008D28EA" w:rsidRDefault="008D28EA" w:rsidP="008D28EA">
      <w:pPr>
        <w:pStyle w:val="NoSpacing"/>
      </w:pPr>
      <w:proofErr w:type="spellStart"/>
      <w:r>
        <w:t>ll</w:t>
      </w:r>
      <w:proofErr w:type="spellEnd"/>
      <w:r>
        <w:t xml:space="preserve"> add(</w:t>
      </w:r>
      <w:proofErr w:type="spellStart"/>
      <w:r>
        <w:t>ll</w:t>
      </w:r>
      <w:proofErr w:type="spellEnd"/>
      <w:r>
        <w:t xml:space="preserve"> a, </w:t>
      </w:r>
      <w:proofErr w:type="spellStart"/>
      <w:r>
        <w:t>ll</w:t>
      </w:r>
      <w:proofErr w:type="spellEnd"/>
      <w:r>
        <w:t xml:space="preserve"> b) {</w:t>
      </w:r>
    </w:p>
    <w:p w14:paraId="19C8C101" w14:textId="77777777" w:rsidR="008D28EA" w:rsidRDefault="008D28EA" w:rsidP="008D28EA">
      <w:pPr>
        <w:pStyle w:val="NoSpacing"/>
      </w:pPr>
      <w:r>
        <w:t xml:space="preserve">    a += b;</w:t>
      </w:r>
    </w:p>
    <w:p w14:paraId="45A11004" w14:textId="77777777" w:rsidR="008D28EA" w:rsidRDefault="008D28EA" w:rsidP="008D28EA">
      <w:pPr>
        <w:pStyle w:val="NoSpacing"/>
      </w:pPr>
      <w:r>
        <w:t xml:space="preserve">    if (a &gt;= MOD) a -= MOD;</w:t>
      </w:r>
    </w:p>
    <w:p w14:paraId="4EF03C53" w14:textId="77777777" w:rsidR="008D28EA" w:rsidRDefault="008D28EA" w:rsidP="008D28EA">
      <w:pPr>
        <w:pStyle w:val="NoSpacing"/>
      </w:pPr>
      <w:r>
        <w:t xml:space="preserve">    return a;</w:t>
      </w:r>
    </w:p>
    <w:p w14:paraId="714711F1" w14:textId="77777777" w:rsidR="008D28EA" w:rsidRDefault="008D28EA" w:rsidP="008D28EA">
      <w:pPr>
        <w:pStyle w:val="NoSpacing"/>
      </w:pPr>
      <w:r>
        <w:t>}</w:t>
      </w:r>
    </w:p>
    <w:p w14:paraId="4E8849EE" w14:textId="77777777" w:rsidR="008D28EA" w:rsidRDefault="008D28EA" w:rsidP="008D28EA">
      <w:pPr>
        <w:pStyle w:val="NoSpacing"/>
      </w:pPr>
    </w:p>
    <w:p w14:paraId="5D890135" w14:textId="77777777" w:rsidR="008D28EA" w:rsidRDefault="008D28EA" w:rsidP="008D28EA">
      <w:pPr>
        <w:pStyle w:val="NoSpacing"/>
      </w:pPr>
      <w:proofErr w:type="spellStart"/>
      <w:r>
        <w:t>ll</w:t>
      </w:r>
      <w:proofErr w:type="spellEnd"/>
      <w:r>
        <w:t xml:space="preserve"> sub(</w:t>
      </w:r>
      <w:proofErr w:type="spellStart"/>
      <w:r>
        <w:t>ll</w:t>
      </w:r>
      <w:proofErr w:type="spellEnd"/>
      <w:r>
        <w:t xml:space="preserve"> a, </w:t>
      </w:r>
      <w:proofErr w:type="spellStart"/>
      <w:r>
        <w:t>ll</w:t>
      </w:r>
      <w:proofErr w:type="spellEnd"/>
      <w:r>
        <w:t xml:space="preserve"> b) {</w:t>
      </w:r>
    </w:p>
    <w:p w14:paraId="6C002E9C" w14:textId="77777777" w:rsidR="008D28EA" w:rsidRDefault="008D28EA" w:rsidP="008D28EA">
      <w:pPr>
        <w:pStyle w:val="NoSpacing"/>
      </w:pPr>
      <w:r>
        <w:t xml:space="preserve">    a -= b;</w:t>
      </w:r>
    </w:p>
    <w:p w14:paraId="5E090723" w14:textId="77777777" w:rsidR="008D28EA" w:rsidRDefault="008D28EA" w:rsidP="008D28EA">
      <w:pPr>
        <w:pStyle w:val="NoSpacing"/>
      </w:pPr>
      <w:r>
        <w:t xml:space="preserve">    if (a &lt; 0) a += MOD;</w:t>
      </w:r>
    </w:p>
    <w:p w14:paraId="1B63BC48" w14:textId="77777777" w:rsidR="008D28EA" w:rsidRDefault="008D28EA" w:rsidP="008D28EA">
      <w:pPr>
        <w:pStyle w:val="NoSpacing"/>
      </w:pPr>
      <w:r>
        <w:t xml:space="preserve">    return a;</w:t>
      </w:r>
    </w:p>
    <w:p w14:paraId="5C3AE594" w14:textId="77777777" w:rsidR="008D28EA" w:rsidRDefault="008D28EA" w:rsidP="008D28EA">
      <w:pPr>
        <w:pStyle w:val="NoSpacing"/>
      </w:pPr>
      <w:r>
        <w:t>}</w:t>
      </w:r>
    </w:p>
    <w:p w14:paraId="5A864D49" w14:textId="77777777" w:rsidR="008D28EA" w:rsidRDefault="008D28EA" w:rsidP="008D28EA">
      <w:pPr>
        <w:pStyle w:val="NoSpacing"/>
      </w:pPr>
    </w:p>
    <w:p w14:paraId="6D4FC049" w14:textId="77777777" w:rsidR="008D28EA" w:rsidRDefault="008D28EA" w:rsidP="008D28EA">
      <w:pPr>
        <w:pStyle w:val="NoSpacing"/>
      </w:pPr>
      <w:proofErr w:type="spellStart"/>
      <w:r>
        <w:t>ll</w:t>
      </w:r>
      <w:proofErr w:type="spellEnd"/>
      <w:r>
        <w:t xml:space="preserve"> </w:t>
      </w:r>
      <w:proofErr w:type="spellStart"/>
      <w:r>
        <w:t>mul</w:t>
      </w:r>
      <w:proofErr w:type="spellEnd"/>
      <w:r>
        <w:t>(</w:t>
      </w:r>
      <w:proofErr w:type="spellStart"/>
      <w:r>
        <w:t>ll</w:t>
      </w:r>
      <w:proofErr w:type="spellEnd"/>
      <w:r>
        <w:t xml:space="preserve"> a, </w:t>
      </w:r>
      <w:proofErr w:type="spellStart"/>
      <w:r>
        <w:t>ll</w:t>
      </w:r>
      <w:proofErr w:type="spellEnd"/>
      <w:r>
        <w:t xml:space="preserve"> b) { return a * b % MOD; }</w:t>
      </w:r>
    </w:p>
    <w:p w14:paraId="27909766" w14:textId="77777777" w:rsidR="008D28EA" w:rsidRDefault="008D28EA" w:rsidP="008D28EA">
      <w:pPr>
        <w:pStyle w:val="NoSpacing"/>
      </w:pPr>
    </w:p>
    <w:p w14:paraId="710CE6AA" w14:textId="77777777" w:rsidR="008D28EA" w:rsidRDefault="008D28EA" w:rsidP="008D28EA">
      <w:pPr>
        <w:pStyle w:val="NoSpacing"/>
      </w:pPr>
      <w:proofErr w:type="spellStart"/>
      <w:r>
        <w:t>ll</w:t>
      </w:r>
      <w:proofErr w:type="spellEnd"/>
      <w:r>
        <w:t xml:space="preserve"> inv(</w:t>
      </w:r>
      <w:proofErr w:type="spellStart"/>
      <w:r>
        <w:t>ll</w:t>
      </w:r>
      <w:proofErr w:type="spellEnd"/>
      <w:r>
        <w:t xml:space="preserve"> a) { return </w:t>
      </w:r>
      <w:proofErr w:type="spellStart"/>
      <w:r>
        <w:t>powmod</w:t>
      </w:r>
      <w:proofErr w:type="spellEnd"/>
      <w:r>
        <w:t>(a, MOD - 2); }</w:t>
      </w:r>
    </w:p>
    <w:p w14:paraId="16F9F3F5" w14:textId="77777777" w:rsidR="008D28EA" w:rsidRDefault="008D28EA" w:rsidP="008D28EA">
      <w:pPr>
        <w:pStyle w:val="NoSpacing"/>
      </w:pPr>
    </w:p>
    <w:p w14:paraId="0E10BC93" w14:textId="77777777" w:rsidR="008D28EA" w:rsidRDefault="008D28EA" w:rsidP="008D28EA">
      <w:pPr>
        <w:pStyle w:val="NoSpacing"/>
      </w:pPr>
      <w:r>
        <w:t>void pre() {</w:t>
      </w:r>
    </w:p>
    <w:p w14:paraId="331EFA37" w14:textId="77777777" w:rsidR="008D28EA" w:rsidRDefault="008D28EA" w:rsidP="008D28EA">
      <w:pPr>
        <w:pStyle w:val="NoSpacing"/>
      </w:pPr>
      <w:r>
        <w:t xml:space="preserve">    pw1[0] = 1;</w:t>
      </w:r>
    </w:p>
    <w:p w14:paraId="4671ED44" w14:textId="77777777" w:rsidR="008D28EA" w:rsidRDefault="008D28EA" w:rsidP="008D28EA">
      <w:pPr>
        <w:pStyle w:val="NoSpacing"/>
      </w:pPr>
      <w:r>
        <w:t xml:space="preserve">    pw2[0] = 1;</w:t>
      </w:r>
    </w:p>
    <w:p w14:paraId="1BA82904" w14:textId="77777777" w:rsidR="008D28EA" w:rsidRDefault="008D28EA" w:rsidP="008D28EA">
      <w:pPr>
        <w:pStyle w:val="NoSpacing"/>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1D3A33BB" w14:textId="77777777" w:rsidR="008D28EA" w:rsidRDefault="008D28EA" w:rsidP="008D28EA">
      <w:pPr>
        <w:pStyle w:val="NoSpacing"/>
      </w:pPr>
      <w:r>
        <w:t xml:space="preserve">        pw1[</w:t>
      </w:r>
      <w:proofErr w:type="spellStart"/>
      <w:r>
        <w:t>i</w:t>
      </w:r>
      <w:proofErr w:type="spellEnd"/>
      <w:r>
        <w:t xml:space="preserve">] = </w:t>
      </w:r>
      <w:proofErr w:type="spellStart"/>
      <w:r>
        <w:t>mul</w:t>
      </w:r>
      <w:proofErr w:type="spellEnd"/>
      <w:r>
        <w:t>(pw1[</w:t>
      </w:r>
      <w:proofErr w:type="spellStart"/>
      <w:r>
        <w:t>i</w:t>
      </w:r>
      <w:proofErr w:type="spellEnd"/>
      <w:r>
        <w:t xml:space="preserve"> - 1], p1);</w:t>
      </w:r>
    </w:p>
    <w:p w14:paraId="5CDF4607" w14:textId="77777777" w:rsidR="008D28EA" w:rsidRDefault="008D28EA" w:rsidP="008D28EA">
      <w:pPr>
        <w:pStyle w:val="NoSpacing"/>
      </w:pPr>
      <w:r>
        <w:t xml:space="preserve">        pw2[</w:t>
      </w:r>
      <w:proofErr w:type="spellStart"/>
      <w:r>
        <w:t>i</w:t>
      </w:r>
      <w:proofErr w:type="spellEnd"/>
      <w:r>
        <w:t xml:space="preserve">] = </w:t>
      </w:r>
      <w:proofErr w:type="spellStart"/>
      <w:r>
        <w:t>mul</w:t>
      </w:r>
      <w:proofErr w:type="spellEnd"/>
      <w:r>
        <w:t>(pw2[</w:t>
      </w:r>
      <w:proofErr w:type="spellStart"/>
      <w:r>
        <w:t>i</w:t>
      </w:r>
      <w:proofErr w:type="spellEnd"/>
      <w:r>
        <w:t xml:space="preserve"> - 1], p2);</w:t>
      </w:r>
    </w:p>
    <w:p w14:paraId="7C8E641D" w14:textId="77777777" w:rsidR="008D28EA" w:rsidRDefault="008D28EA" w:rsidP="008D28EA">
      <w:pPr>
        <w:pStyle w:val="NoSpacing"/>
      </w:pPr>
      <w:r>
        <w:t xml:space="preserve">    }</w:t>
      </w:r>
    </w:p>
    <w:p w14:paraId="7DA3AA1D" w14:textId="77777777" w:rsidR="008D28EA" w:rsidRDefault="008D28EA" w:rsidP="008D28EA">
      <w:pPr>
        <w:pStyle w:val="NoSpacing"/>
      </w:pPr>
      <w:r>
        <w:t>}</w:t>
      </w:r>
    </w:p>
    <w:p w14:paraId="0AC204DD" w14:textId="77777777" w:rsidR="008D28EA" w:rsidRDefault="008D28EA" w:rsidP="008D28EA">
      <w:pPr>
        <w:pStyle w:val="NoSpacing"/>
      </w:pPr>
    </w:p>
    <w:p w14:paraId="50413C2B" w14:textId="77777777" w:rsidR="008D28EA" w:rsidRDefault="008D28EA" w:rsidP="008D28EA">
      <w:pPr>
        <w:pStyle w:val="NoSpacing"/>
      </w:pPr>
      <w:r>
        <w:t>struct Hash {</w:t>
      </w:r>
    </w:p>
    <w:p w14:paraId="71AE2C10" w14:textId="77777777" w:rsidR="008D28EA" w:rsidRDefault="008D28EA" w:rsidP="008D28EA">
      <w:pPr>
        <w:pStyle w:val="NoSpacing"/>
      </w:pPr>
      <w:r>
        <w:t xml:space="preserve">    vector&lt;pi&gt; h;</w:t>
      </w:r>
    </w:p>
    <w:p w14:paraId="41DD57FA" w14:textId="77777777" w:rsidR="008D28EA" w:rsidRDefault="008D28EA" w:rsidP="008D28EA">
      <w:pPr>
        <w:pStyle w:val="NoSpacing"/>
      </w:pPr>
      <w:r>
        <w:t xml:space="preserve">    int n;</w:t>
      </w:r>
    </w:p>
    <w:p w14:paraId="6384D687" w14:textId="77777777" w:rsidR="008D28EA" w:rsidRDefault="008D28EA" w:rsidP="008D28EA">
      <w:pPr>
        <w:pStyle w:val="NoSpacing"/>
      </w:pPr>
    </w:p>
    <w:p w14:paraId="7A26E888" w14:textId="77777777" w:rsidR="008D28EA" w:rsidRDefault="008D28EA" w:rsidP="008D28EA">
      <w:pPr>
        <w:pStyle w:val="NoSpacing"/>
      </w:pPr>
      <w:r>
        <w:t xml:space="preserve">    Hash(string &amp;s) {</w:t>
      </w:r>
    </w:p>
    <w:p w14:paraId="41B3B466" w14:textId="77777777" w:rsidR="008D28EA" w:rsidRDefault="008D28EA" w:rsidP="008D28EA">
      <w:pPr>
        <w:pStyle w:val="NoSpacing"/>
      </w:pPr>
      <w:r>
        <w:t xml:space="preserve">        n = </w:t>
      </w:r>
      <w:proofErr w:type="spellStart"/>
      <w:r>
        <w:t>s.size</w:t>
      </w:r>
      <w:proofErr w:type="spellEnd"/>
      <w:r>
        <w:t>();</w:t>
      </w:r>
    </w:p>
    <w:p w14:paraId="261C84CC" w14:textId="77777777" w:rsidR="008D28EA" w:rsidRDefault="008D28EA" w:rsidP="008D28EA">
      <w:pPr>
        <w:pStyle w:val="NoSpacing"/>
      </w:pPr>
      <w:r>
        <w:t xml:space="preserve">        </w:t>
      </w:r>
      <w:proofErr w:type="spellStart"/>
      <w:r>
        <w:t>h.resize</w:t>
      </w:r>
      <w:proofErr w:type="spellEnd"/>
      <w:r>
        <w:t>(n);</w:t>
      </w:r>
    </w:p>
    <w:p w14:paraId="2F1F547C" w14:textId="77777777" w:rsidR="008D28EA" w:rsidRDefault="008D28EA" w:rsidP="008D28EA">
      <w:pPr>
        <w:pStyle w:val="NoSpacing"/>
      </w:pPr>
      <w:r>
        <w:t xml:space="preserve">        h[0].F = h[0].S = s[0] - 'a' + 1;</w:t>
      </w:r>
    </w:p>
    <w:p w14:paraId="5FF8F2BC" w14:textId="77777777" w:rsidR="008D28EA" w:rsidRDefault="008D28EA" w:rsidP="008D28EA">
      <w:pPr>
        <w:pStyle w:val="NoSpacing"/>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6C850065" w14:textId="77777777" w:rsidR="008D28EA" w:rsidRDefault="008D28EA" w:rsidP="008D28EA">
      <w:pPr>
        <w:pStyle w:val="NoSpacing"/>
      </w:pPr>
      <w:r>
        <w:t xml:space="preserve">            h[</w:t>
      </w:r>
      <w:proofErr w:type="spellStart"/>
      <w:r>
        <w:t>i</w:t>
      </w:r>
      <w:proofErr w:type="spellEnd"/>
      <w:r>
        <w:t>].F = add(</w:t>
      </w:r>
      <w:proofErr w:type="spellStart"/>
      <w:r>
        <w:t>mul</w:t>
      </w:r>
      <w:proofErr w:type="spellEnd"/>
      <w:r>
        <w:t>(h[i-1].F, p1), s[</w:t>
      </w:r>
      <w:proofErr w:type="spellStart"/>
      <w:r>
        <w:t>i</w:t>
      </w:r>
      <w:proofErr w:type="spellEnd"/>
      <w:r>
        <w:t>] - 'a' + 1);</w:t>
      </w:r>
    </w:p>
    <w:p w14:paraId="456D0453" w14:textId="77777777" w:rsidR="008D28EA" w:rsidRDefault="008D28EA" w:rsidP="008D28EA">
      <w:pPr>
        <w:pStyle w:val="NoSpacing"/>
      </w:pPr>
      <w:r>
        <w:t xml:space="preserve">            h[</w:t>
      </w:r>
      <w:proofErr w:type="spellStart"/>
      <w:r>
        <w:t>i</w:t>
      </w:r>
      <w:proofErr w:type="spellEnd"/>
      <w:r>
        <w:t>].S = add(</w:t>
      </w:r>
      <w:proofErr w:type="spellStart"/>
      <w:r>
        <w:t>mul</w:t>
      </w:r>
      <w:proofErr w:type="spellEnd"/>
      <w:r>
        <w:t>(h[i-1].S, p2), s[</w:t>
      </w:r>
      <w:proofErr w:type="spellStart"/>
      <w:r>
        <w:t>i</w:t>
      </w:r>
      <w:proofErr w:type="spellEnd"/>
      <w:r>
        <w:t>] - 'a' + 1);</w:t>
      </w:r>
    </w:p>
    <w:p w14:paraId="024BB1B5" w14:textId="77777777" w:rsidR="008D28EA" w:rsidRDefault="008D28EA" w:rsidP="008D28EA">
      <w:pPr>
        <w:pStyle w:val="NoSpacing"/>
      </w:pPr>
      <w:r>
        <w:t xml:space="preserve">        }</w:t>
      </w:r>
    </w:p>
    <w:p w14:paraId="2CED2028" w14:textId="77777777" w:rsidR="008D28EA" w:rsidRDefault="008D28EA" w:rsidP="008D28EA">
      <w:pPr>
        <w:pStyle w:val="NoSpacing"/>
      </w:pPr>
      <w:r>
        <w:t xml:space="preserve">    }</w:t>
      </w:r>
    </w:p>
    <w:p w14:paraId="1FF7693D" w14:textId="77777777" w:rsidR="008D28EA" w:rsidRDefault="008D28EA" w:rsidP="008D28EA">
      <w:pPr>
        <w:pStyle w:val="NoSpacing"/>
      </w:pPr>
    </w:p>
    <w:p w14:paraId="718D174F" w14:textId="77777777" w:rsidR="008D28EA" w:rsidRDefault="008D28EA" w:rsidP="008D28EA">
      <w:pPr>
        <w:pStyle w:val="NoSpacing"/>
      </w:pPr>
      <w:r>
        <w:lastRenderedPageBreak/>
        <w:t xml:space="preserve">    pi </w:t>
      </w:r>
      <w:proofErr w:type="spellStart"/>
      <w:r>
        <w:t>getRange</w:t>
      </w:r>
      <w:proofErr w:type="spellEnd"/>
      <w:r>
        <w:t>(int l, int r) {</w:t>
      </w:r>
    </w:p>
    <w:p w14:paraId="4CC41CD9" w14:textId="77777777" w:rsidR="008D28EA" w:rsidRDefault="008D28EA" w:rsidP="008D28EA">
      <w:pPr>
        <w:pStyle w:val="NoSpacing"/>
      </w:pPr>
      <w:r>
        <w:t xml:space="preserve">        assert(l &lt;= r);</w:t>
      </w:r>
    </w:p>
    <w:p w14:paraId="1A938115" w14:textId="77777777" w:rsidR="008D28EA" w:rsidRDefault="008D28EA" w:rsidP="008D28EA">
      <w:pPr>
        <w:pStyle w:val="NoSpacing"/>
      </w:pPr>
      <w:r>
        <w:t xml:space="preserve">        assert(r &lt; n);</w:t>
      </w:r>
    </w:p>
    <w:p w14:paraId="27CBCAB6" w14:textId="77777777" w:rsidR="008D28EA" w:rsidRDefault="008D28EA" w:rsidP="008D28EA">
      <w:pPr>
        <w:pStyle w:val="NoSpacing"/>
      </w:pPr>
      <w:r>
        <w:t xml:space="preserve">        return {</w:t>
      </w:r>
    </w:p>
    <w:p w14:paraId="502C77EA" w14:textId="77777777" w:rsidR="008D28EA" w:rsidRDefault="008D28EA" w:rsidP="008D28EA">
      <w:pPr>
        <w:pStyle w:val="NoSpacing"/>
      </w:pPr>
      <w:r>
        <w:t xml:space="preserve">                sub(h[r].F, </w:t>
      </w:r>
      <w:proofErr w:type="spellStart"/>
      <w:r>
        <w:t>mul</w:t>
      </w:r>
      <w:proofErr w:type="spellEnd"/>
      <w:r>
        <w:t>(l ? h[l-1].F : 0, pw1[r-l+1])),</w:t>
      </w:r>
    </w:p>
    <w:p w14:paraId="55013701" w14:textId="77777777" w:rsidR="008D28EA" w:rsidRDefault="008D28EA" w:rsidP="008D28EA">
      <w:pPr>
        <w:pStyle w:val="NoSpacing"/>
      </w:pPr>
      <w:r>
        <w:t xml:space="preserve">                sub(h[r].S, </w:t>
      </w:r>
      <w:proofErr w:type="spellStart"/>
      <w:r>
        <w:t>mul</w:t>
      </w:r>
      <w:proofErr w:type="spellEnd"/>
      <w:r>
        <w:t>(l ? h[l-1].S : 0, pw2[r-l+1]))</w:t>
      </w:r>
    </w:p>
    <w:p w14:paraId="2AA809E4" w14:textId="77777777" w:rsidR="008D28EA" w:rsidRPr="005A5D38" w:rsidRDefault="008D28EA" w:rsidP="008D28EA">
      <w:pPr>
        <w:pStyle w:val="NoSpacing"/>
        <w:rPr>
          <w:lang w:val="de-DE"/>
        </w:rPr>
      </w:pPr>
      <w:r>
        <w:t xml:space="preserve">        </w:t>
      </w:r>
      <w:r w:rsidRPr="005A5D38">
        <w:rPr>
          <w:lang w:val="de-DE"/>
        </w:rPr>
        <w:t>};</w:t>
      </w:r>
    </w:p>
    <w:p w14:paraId="0B903238" w14:textId="77777777" w:rsidR="008D28EA" w:rsidRPr="005A5D38" w:rsidRDefault="008D28EA" w:rsidP="008D28EA">
      <w:pPr>
        <w:pStyle w:val="NoSpacing"/>
        <w:rPr>
          <w:lang w:val="de-DE"/>
        </w:rPr>
      </w:pPr>
      <w:r w:rsidRPr="005A5D38">
        <w:rPr>
          <w:lang w:val="de-DE"/>
        </w:rPr>
        <w:t xml:space="preserve">    }</w:t>
      </w:r>
    </w:p>
    <w:p w14:paraId="554B724B" w14:textId="35E33F46" w:rsidR="008D28EA" w:rsidRPr="005A5D38" w:rsidRDefault="008D28EA" w:rsidP="008D28EA">
      <w:pPr>
        <w:pStyle w:val="NoSpacing"/>
        <w:rPr>
          <w:lang w:val="de-DE"/>
        </w:rPr>
      </w:pPr>
      <w:r w:rsidRPr="005A5D38">
        <w:rPr>
          <w:lang w:val="de-DE"/>
        </w:rPr>
        <w:t>};</w:t>
      </w:r>
    </w:p>
    <w:p w14:paraId="59520700" w14:textId="3AACBBA4" w:rsidR="0045063E" w:rsidRPr="005A5D38" w:rsidRDefault="0045063E" w:rsidP="0045063E">
      <w:pPr>
        <w:pStyle w:val="Heading2"/>
        <w:rPr>
          <w:lang w:val="de-DE"/>
        </w:rPr>
      </w:pPr>
      <w:bookmarkStart w:id="81" w:name="_Toc160308625"/>
      <w:r w:rsidRPr="005A5D38">
        <w:rPr>
          <w:lang w:val="de-DE"/>
        </w:rPr>
        <w:t>Manacher</w:t>
      </w:r>
      <w:bookmarkEnd w:id="81"/>
    </w:p>
    <w:p w14:paraId="192D3D97" w14:textId="77777777" w:rsidR="0045063E" w:rsidRPr="005A5D38" w:rsidRDefault="0045063E" w:rsidP="0045063E">
      <w:pPr>
        <w:pStyle w:val="NoSpacing"/>
        <w:rPr>
          <w:lang w:val="de-DE"/>
        </w:rPr>
      </w:pPr>
      <w:r w:rsidRPr="005A5D38">
        <w:rPr>
          <w:lang w:val="de-DE"/>
        </w:rPr>
        <w:t>vi manacher_odd(string&amp; s) {</w:t>
      </w:r>
    </w:p>
    <w:p w14:paraId="77A0826C" w14:textId="77777777" w:rsidR="0045063E" w:rsidRDefault="0045063E" w:rsidP="0045063E">
      <w:pPr>
        <w:pStyle w:val="NoSpacing"/>
      </w:pPr>
      <w:r w:rsidRPr="005A5D38">
        <w:rPr>
          <w:lang w:val="de-DE"/>
        </w:rPr>
        <w:t xml:space="preserve">    </w:t>
      </w:r>
      <w:r>
        <w:t xml:space="preserve">int n = </w:t>
      </w:r>
      <w:proofErr w:type="spellStart"/>
      <w:r>
        <w:t>s.size</w:t>
      </w:r>
      <w:proofErr w:type="spellEnd"/>
      <w:r>
        <w:t>();</w:t>
      </w:r>
    </w:p>
    <w:p w14:paraId="63B86EC1" w14:textId="77777777" w:rsidR="0045063E" w:rsidRDefault="0045063E" w:rsidP="0045063E">
      <w:pPr>
        <w:pStyle w:val="NoSpacing"/>
      </w:pPr>
    </w:p>
    <w:p w14:paraId="357DD654" w14:textId="77777777" w:rsidR="0045063E" w:rsidRDefault="0045063E" w:rsidP="0045063E">
      <w:pPr>
        <w:pStyle w:val="NoSpacing"/>
      </w:pPr>
      <w:r>
        <w:t xml:space="preserve">    string t = '^' + s  + '$';</w:t>
      </w:r>
    </w:p>
    <w:p w14:paraId="379423CA" w14:textId="77777777" w:rsidR="0045063E" w:rsidRDefault="0045063E" w:rsidP="0045063E">
      <w:pPr>
        <w:pStyle w:val="NoSpacing"/>
      </w:pPr>
      <w:r>
        <w:t xml:space="preserve">    vi p(n+2);</w:t>
      </w:r>
    </w:p>
    <w:p w14:paraId="492DDCF7" w14:textId="77777777" w:rsidR="0045063E" w:rsidRDefault="0045063E" w:rsidP="0045063E">
      <w:pPr>
        <w:pStyle w:val="NoSpacing"/>
      </w:pPr>
      <w:r>
        <w:t xml:space="preserve">    int l = 1, r = 1;</w:t>
      </w:r>
    </w:p>
    <w:p w14:paraId="7F82CEBC" w14:textId="77777777" w:rsidR="0045063E" w:rsidRDefault="0045063E" w:rsidP="0045063E">
      <w:pPr>
        <w:pStyle w:val="NoSpacing"/>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58420EC9" w14:textId="77777777" w:rsidR="0045063E" w:rsidRDefault="0045063E" w:rsidP="0045063E">
      <w:pPr>
        <w:pStyle w:val="NoSpacing"/>
      </w:pPr>
      <w:r>
        <w:t xml:space="preserve">        int &amp;</w:t>
      </w:r>
      <w:proofErr w:type="spellStart"/>
      <w:r>
        <w:t>len</w:t>
      </w:r>
      <w:proofErr w:type="spellEnd"/>
      <w:r>
        <w:t xml:space="preserve"> = p[</w:t>
      </w:r>
      <w:proofErr w:type="spellStart"/>
      <w:r>
        <w:t>i</w:t>
      </w:r>
      <w:proofErr w:type="spellEnd"/>
      <w:r>
        <w:t>];</w:t>
      </w:r>
    </w:p>
    <w:p w14:paraId="793E2509" w14:textId="77777777" w:rsidR="0045063E" w:rsidRDefault="0045063E" w:rsidP="0045063E">
      <w:pPr>
        <w:pStyle w:val="NoSpacing"/>
      </w:pPr>
      <w:r>
        <w:t xml:space="preserve">        int j = l + r-</w:t>
      </w:r>
      <w:proofErr w:type="spellStart"/>
      <w:r>
        <w:t>i</w:t>
      </w:r>
      <w:proofErr w:type="spellEnd"/>
      <w:r>
        <w:t>;</w:t>
      </w:r>
    </w:p>
    <w:p w14:paraId="601FB950" w14:textId="77777777" w:rsidR="0045063E" w:rsidRDefault="0045063E" w:rsidP="0045063E">
      <w:pPr>
        <w:pStyle w:val="NoSpacing"/>
      </w:pPr>
      <w:r>
        <w:t xml:space="preserve">        </w:t>
      </w:r>
      <w:proofErr w:type="spellStart"/>
      <w:r>
        <w:t>len</w:t>
      </w:r>
      <w:proofErr w:type="spellEnd"/>
      <w:r>
        <w:t xml:space="preserve"> = max(0, min(r - </w:t>
      </w:r>
      <w:proofErr w:type="spellStart"/>
      <w:r>
        <w:t>i</w:t>
      </w:r>
      <w:proofErr w:type="spellEnd"/>
      <w:r>
        <w:t>, p[j]));</w:t>
      </w:r>
    </w:p>
    <w:p w14:paraId="3C151365" w14:textId="77777777" w:rsidR="0045063E" w:rsidRDefault="0045063E" w:rsidP="0045063E">
      <w:pPr>
        <w:pStyle w:val="NoSpacing"/>
      </w:pPr>
    </w:p>
    <w:p w14:paraId="0F95E1A9" w14:textId="77777777" w:rsidR="0045063E" w:rsidRDefault="0045063E" w:rsidP="0045063E">
      <w:pPr>
        <w:pStyle w:val="NoSpacing"/>
      </w:pPr>
      <w:r>
        <w:t xml:space="preserve">        while (t[</w:t>
      </w:r>
      <w:proofErr w:type="spellStart"/>
      <w:r>
        <w:t>i</w:t>
      </w:r>
      <w:proofErr w:type="spellEnd"/>
      <w:r>
        <w:t xml:space="preserve"> + </w:t>
      </w:r>
      <w:proofErr w:type="spellStart"/>
      <w:r>
        <w:t>len</w:t>
      </w:r>
      <w:proofErr w:type="spellEnd"/>
      <w:r>
        <w:t>] == t[</w:t>
      </w:r>
      <w:proofErr w:type="spellStart"/>
      <w:r>
        <w:t>i</w:t>
      </w:r>
      <w:proofErr w:type="spellEnd"/>
      <w:r>
        <w:t xml:space="preserve"> - </w:t>
      </w:r>
      <w:proofErr w:type="spellStart"/>
      <w:r>
        <w:t>len</w:t>
      </w:r>
      <w:proofErr w:type="spellEnd"/>
      <w:r>
        <w:t>])</w:t>
      </w:r>
    </w:p>
    <w:p w14:paraId="03FECD51" w14:textId="77777777" w:rsidR="0045063E" w:rsidRDefault="0045063E" w:rsidP="0045063E">
      <w:pPr>
        <w:pStyle w:val="NoSpacing"/>
      </w:pPr>
      <w:r>
        <w:t xml:space="preserve">            ++</w:t>
      </w:r>
      <w:proofErr w:type="spellStart"/>
      <w:r>
        <w:t>len</w:t>
      </w:r>
      <w:proofErr w:type="spellEnd"/>
      <w:r>
        <w:t>;</w:t>
      </w:r>
    </w:p>
    <w:p w14:paraId="61174363" w14:textId="77777777" w:rsidR="0045063E" w:rsidRDefault="0045063E" w:rsidP="0045063E">
      <w:pPr>
        <w:pStyle w:val="NoSpacing"/>
      </w:pPr>
    </w:p>
    <w:p w14:paraId="54811830" w14:textId="77777777" w:rsidR="0045063E" w:rsidRDefault="0045063E" w:rsidP="0045063E">
      <w:pPr>
        <w:pStyle w:val="NoSpacing"/>
      </w:pPr>
      <w:r>
        <w:t xml:space="preserve">        if(</w:t>
      </w:r>
      <w:proofErr w:type="spellStart"/>
      <w:r>
        <w:t>i</w:t>
      </w:r>
      <w:proofErr w:type="spellEnd"/>
      <w:r>
        <w:t xml:space="preserve"> + </w:t>
      </w:r>
      <w:proofErr w:type="spellStart"/>
      <w:r>
        <w:t>len</w:t>
      </w:r>
      <w:proofErr w:type="spellEnd"/>
      <w:r>
        <w:t xml:space="preserve"> &gt; r){</w:t>
      </w:r>
    </w:p>
    <w:p w14:paraId="7789C080" w14:textId="77777777" w:rsidR="0045063E" w:rsidRDefault="0045063E" w:rsidP="0045063E">
      <w:pPr>
        <w:pStyle w:val="NoSpacing"/>
      </w:pPr>
      <w:r>
        <w:t xml:space="preserve">            r = </w:t>
      </w:r>
      <w:proofErr w:type="spellStart"/>
      <w:r>
        <w:t>i</w:t>
      </w:r>
      <w:proofErr w:type="spellEnd"/>
      <w:r>
        <w:t xml:space="preserve"> + </w:t>
      </w:r>
      <w:proofErr w:type="spellStart"/>
      <w:r>
        <w:t>len</w:t>
      </w:r>
      <w:proofErr w:type="spellEnd"/>
      <w:r>
        <w:t>;</w:t>
      </w:r>
    </w:p>
    <w:p w14:paraId="7AAAF13F" w14:textId="77777777" w:rsidR="0045063E" w:rsidRDefault="0045063E" w:rsidP="0045063E">
      <w:pPr>
        <w:pStyle w:val="NoSpacing"/>
      </w:pPr>
      <w:r>
        <w:t xml:space="preserve">            l = </w:t>
      </w:r>
      <w:proofErr w:type="spellStart"/>
      <w:r>
        <w:t>i</w:t>
      </w:r>
      <w:proofErr w:type="spellEnd"/>
      <w:r>
        <w:t xml:space="preserve"> - </w:t>
      </w:r>
      <w:proofErr w:type="spellStart"/>
      <w:r>
        <w:t>len</w:t>
      </w:r>
      <w:proofErr w:type="spellEnd"/>
      <w:r>
        <w:t>;</w:t>
      </w:r>
    </w:p>
    <w:p w14:paraId="0AF5FCBE" w14:textId="77777777" w:rsidR="0045063E" w:rsidRDefault="0045063E" w:rsidP="0045063E">
      <w:pPr>
        <w:pStyle w:val="NoSpacing"/>
      </w:pPr>
      <w:r>
        <w:t xml:space="preserve">        }</w:t>
      </w:r>
    </w:p>
    <w:p w14:paraId="19EDCC6F" w14:textId="77777777" w:rsidR="0045063E" w:rsidRDefault="0045063E" w:rsidP="0045063E">
      <w:pPr>
        <w:pStyle w:val="NoSpacing"/>
      </w:pPr>
      <w:r>
        <w:t xml:space="preserve">    }</w:t>
      </w:r>
    </w:p>
    <w:p w14:paraId="52C875C5" w14:textId="77777777" w:rsidR="0045063E" w:rsidRDefault="0045063E" w:rsidP="0045063E">
      <w:pPr>
        <w:pStyle w:val="NoSpacing"/>
      </w:pPr>
    </w:p>
    <w:p w14:paraId="6F5AF04A" w14:textId="77777777" w:rsidR="0045063E" w:rsidRDefault="0045063E" w:rsidP="0045063E">
      <w:pPr>
        <w:pStyle w:val="NoSpacing"/>
      </w:pPr>
      <w:r>
        <w:t xml:space="preserve">    return vi(</w:t>
      </w:r>
      <w:proofErr w:type="spellStart"/>
      <w:r>
        <w:t>p.begin</w:t>
      </w:r>
      <w:proofErr w:type="spellEnd"/>
      <w:r>
        <w:t xml:space="preserve">() + 1, </w:t>
      </w:r>
      <w:proofErr w:type="spellStart"/>
      <w:r>
        <w:t>p.begin</w:t>
      </w:r>
      <w:proofErr w:type="spellEnd"/>
      <w:r>
        <w:t>() + n + 1);</w:t>
      </w:r>
    </w:p>
    <w:p w14:paraId="0EC12C0A" w14:textId="77777777" w:rsidR="0045063E" w:rsidRDefault="0045063E" w:rsidP="0045063E">
      <w:pPr>
        <w:pStyle w:val="NoSpacing"/>
      </w:pPr>
      <w:r>
        <w:t>}</w:t>
      </w:r>
    </w:p>
    <w:p w14:paraId="23C33781" w14:textId="77777777" w:rsidR="0045063E" w:rsidRDefault="0045063E" w:rsidP="0045063E">
      <w:pPr>
        <w:pStyle w:val="NoSpacing"/>
      </w:pPr>
    </w:p>
    <w:p w14:paraId="1335085D" w14:textId="77777777" w:rsidR="0045063E" w:rsidRDefault="0045063E" w:rsidP="0045063E">
      <w:pPr>
        <w:pStyle w:val="NoSpacing"/>
      </w:pPr>
      <w:r>
        <w:t xml:space="preserve">vector&lt;pi&gt; </w:t>
      </w:r>
      <w:proofErr w:type="spellStart"/>
      <w:r>
        <w:t>manacher</w:t>
      </w:r>
      <w:proofErr w:type="spellEnd"/>
      <w:r>
        <w:t>(string&amp; s){</w:t>
      </w:r>
    </w:p>
    <w:p w14:paraId="748E899C" w14:textId="77777777" w:rsidR="0045063E" w:rsidRDefault="0045063E" w:rsidP="0045063E">
      <w:pPr>
        <w:pStyle w:val="NoSpacing"/>
      </w:pPr>
      <w:r>
        <w:t xml:space="preserve">    int n = (int)</w:t>
      </w:r>
      <w:proofErr w:type="spellStart"/>
      <w:r>
        <w:t>s.size</w:t>
      </w:r>
      <w:proofErr w:type="spellEnd"/>
      <w:r>
        <w:t>();</w:t>
      </w:r>
    </w:p>
    <w:p w14:paraId="1B421DDC" w14:textId="77777777" w:rsidR="0045063E" w:rsidRDefault="0045063E" w:rsidP="0045063E">
      <w:pPr>
        <w:pStyle w:val="NoSpacing"/>
      </w:pPr>
      <w:r>
        <w:t xml:space="preserve">    string t;</w:t>
      </w:r>
    </w:p>
    <w:p w14:paraId="528041E2" w14:textId="77777777" w:rsidR="0045063E" w:rsidRDefault="0045063E" w:rsidP="0045063E">
      <w:pPr>
        <w:pStyle w:val="NoSpacing"/>
      </w:pPr>
      <w:r>
        <w:t xml:space="preserve">    for(int </w:t>
      </w:r>
      <w:proofErr w:type="spellStart"/>
      <w:r>
        <w:t>i</w:t>
      </w:r>
      <w:proofErr w:type="spellEnd"/>
      <w:r>
        <w:t xml:space="preserve">=0; </w:t>
      </w:r>
      <w:proofErr w:type="spellStart"/>
      <w:r>
        <w:t>i</w:t>
      </w:r>
      <w:proofErr w:type="spellEnd"/>
      <w:r>
        <w:t xml:space="preserve">&lt;n; ++ </w:t>
      </w:r>
      <w:proofErr w:type="spellStart"/>
      <w:r>
        <w:t>i</w:t>
      </w:r>
      <w:proofErr w:type="spellEnd"/>
      <w:r>
        <w:t>){</w:t>
      </w:r>
    </w:p>
    <w:p w14:paraId="1D6C6773" w14:textId="77777777" w:rsidR="0045063E" w:rsidRDefault="0045063E" w:rsidP="0045063E">
      <w:pPr>
        <w:pStyle w:val="NoSpacing"/>
      </w:pPr>
      <w:r>
        <w:t xml:space="preserve">        </w:t>
      </w:r>
      <w:proofErr w:type="spellStart"/>
      <w:r>
        <w:t>t.pb</w:t>
      </w:r>
      <w:proofErr w:type="spellEnd"/>
      <w:r>
        <w:t>('#');</w:t>
      </w:r>
    </w:p>
    <w:p w14:paraId="62C97347" w14:textId="77777777" w:rsidR="0045063E" w:rsidRDefault="0045063E" w:rsidP="0045063E">
      <w:pPr>
        <w:pStyle w:val="NoSpacing"/>
      </w:pPr>
      <w:r>
        <w:t xml:space="preserve">        </w:t>
      </w:r>
      <w:proofErr w:type="spellStart"/>
      <w:r>
        <w:t>t.pb</w:t>
      </w:r>
      <w:proofErr w:type="spellEnd"/>
      <w:r>
        <w:t>(s[</w:t>
      </w:r>
      <w:proofErr w:type="spellStart"/>
      <w:r>
        <w:t>i</w:t>
      </w:r>
      <w:proofErr w:type="spellEnd"/>
      <w:r>
        <w:t>]);</w:t>
      </w:r>
    </w:p>
    <w:p w14:paraId="65585617" w14:textId="77777777" w:rsidR="0045063E" w:rsidRPr="0045063E" w:rsidRDefault="0045063E" w:rsidP="0045063E">
      <w:pPr>
        <w:pStyle w:val="NoSpacing"/>
        <w:rPr>
          <w:lang w:val="de-DE"/>
        </w:rPr>
      </w:pPr>
      <w:r>
        <w:t xml:space="preserve">    </w:t>
      </w:r>
      <w:r w:rsidRPr="0045063E">
        <w:rPr>
          <w:lang w:val="de-DE"/>
        </w:rPr>
        <w:t>}</w:t>
      </w:r>
    </w:p>
    <w:p w14:paraId="08EB8E65" w14:textId="77777777" w:rsidR="0045063E" w:rsidRPr="0045063E" w:rsidRDefault="0045063E" w:rsidP="0045063E">
      <w:pPr>
        <w:pStyle w:val="NoSpacing"/>
        <w:rPr>
          <w:lang w:val="de-DE"/>
        </w:rPr>
      </w:pPr>
      <w:r w:rsidRPr="0045063E">
        <w:rPr>
          <w:lang w:val="de-DE"/>
        </w:rPr>
        <w:t xml:space="preserve">    t.pb('#');</w:t>
      </w:r>
    </w:p>
    <w:p w14:paraId="4FC26A98" w14:textId="77777777" w:rsidR="0045063E" w:rsidRPr="0045063E" w:rsidRDefault="0045063E" w:rsidP="0045063E">
      <w:pPr>
        <w:pStyle w:val="NoSpacing"/>
        <w:rPr>
          <w:lang w:val="de-DE"/>
        </w:rPr>
      </w:pPr>
    </w:p>
    <w:p w14:paraId="70802202" w14:textId="77777777" w:rsidR="0045063E" w:rsidRPr="0045063E" w:rsidRDefault="0045063E" w:rsidP="0045063E">
      <w:pPr>
        <w:pStyle w:val="NoSpacing"/>
        <w:rPr>
          <w:lang w:val="de-DE"/>
        </w:rPr>
      </w:pPr>
      <w:r w:rsidRPr="0045063E">
        <w:rPr>
          <w:lang w:val="de-DE"/>
        </w:rPr>
        <w:t xml:space="preserve">    vi p = manacher_odd(t);</w:t>
      </w:r>
    </w:p>
    <w:p w14:paraId="7EA589EE" w14:textId="77777777" w:rsidR="0045063E" w:rsidRDefault="0045063E" w:rsidP="0045063E">
      <w:pPr>
        <w:pStyle w:val="NoSpacing"/>
      </w:pPr>
      <w:r w:rsidRPr="0045063E">
        <w:rPr>
          <w:lang w:val="de-DE"/>
        </w:rPr>
        <w:t xml:space="preserve">    </w:t>
      </w:r>
      <w:r>
        <w:t>vector&lt;pi&gt; ret(n);</w:t>
      </w:r>
    </w:p>
    <w:p w14:paraId="2FA95C2F" w14:textId="77777777" w:rsidR="0045063E" w:rsidRDefault="0045063E" w:rsidP="0045063E">
      <w:pPr>
        <w:pStyle w:val="NoSpacing"/>
      </w:pPr>
      <w:r>
        <w:t xml:space="preserve">    //odd then even</w:t>
      </w:r>
    </w:p>
    <w:p w14:paraId="0F424022" w14:textId="77777777" w:rsidR="0045063E" w:rsidRDefault="0045063E" w:rsidP="0045063E">
      <w:pPr>
        <w:pStyle w:val="NoSpacing"/>
      </w:pPr>
      <w:r>
        <w:t xml:space="preserve">    for(int </w:t>
      </w:r>
      <w:proofErr w:type="spellStart"/>
      <w:r>
        <w:t>i</w:t>
      </w:r>
      <w:proofErr w:type="spellEnd"/>
      <w:r>
        <w:t xml:space="preserve">=0; </w:t>
      </w:r>
      <w:proofErr w:type="spellStart"/>
      <w:r>
        <w:t>i</w:t>
      </w:r>
      <w:proofErr w:type="spellEnd"/>
      <w:r>
        <w:t>&lt;n; ++</w:t>
      </w:r>
      <w:proofErr w:type="spellStart"/>
      <w:r>
        <w:t>i</w:t>
      </w:r>
      <w:proofErr w:type="spellEnd"/>
      <w:r>
        <w:t>){</w:t>
      </w:r>
    </w:p>
    <w:p w14:paraId="7BA30FA5" w14:textId="77777777" w:rsidR="0045063E" w:rsidRDefault="0045063E" w:rsidP="0045063E">
      <w:pPr>
        <w:pStyle w:val="NoSpacing"/>
      </w:pPr>
      <w:r>
        <w:t xml:space="preserve">        ret[</w:t>
      </w:r>
      <w:proofErr w:type="spellStart"/>
      <w:r>
        <w:t>i</w:t>
      </w:r>
      <w:proofErr w:type="spellEnd"/>
      <w:r>
        <w:t>].F = (p[2*i+1])/2;</w:t>
      </w:r>
    </w:p>
    <w:p w14:paraId="399C2F18" w14:textId="77777777" w:rsidR="0045063E" w:rsidRDefault="0045063E" w:rsidP="0045063E">
      <w:pPr>
        <w:pStyle w:val="NoSpacing"/>
      </w:pPr>
      <w:r>
        <w:t xml:space="preserve">        ret[</w:t>
      </w:r>
      <w:proofErr w:type="spellStart"/>
      <w:r>
        <w:t>i</w:t>
      </w:r>
      <w:proofErr w:type="spellEnd"/>
      <w:r>
        <w:t>].S = (p[2*</w:t>
      </w:r>
      <w:proofErr w:type="spellStart"/>
      <w:r>
        <w:t>i</w:t>
      </w:r>
      <w:proofErr w:type="spellEnd"/>
      <w:r>
        <w:t>]-1)/2;</w:t>
      </w:r>
    </w:p>
    <w:p w14:paraId="37C772D4" w14:textId="77777777" w:rsidR="0045063E" w:rsidRDefault="0045063E" w:rsidP="0045063E">
      <w:pPr>
        <w:pStyle w:val="NoSpacing"/>
      </w:pPr>
      <w:r>
        <w:t xml:space="preserve">    }</w:t>
      </w:r>
    </w:p>
    <w:p w14:paraId="798CF0F3" w14:textId="77777777" w:rsidR="0045063E" w:rsidRDefault="0045063E" w:rsidP="0045063E">
      <w:pPr>
        <w:pStyle w:val="NoSpacing"/>
      </w:pPr>
      <w:r>
        <w:t xml:space="preserve">    return ret;</w:t>
      </w:r>
    </w:p>
    <w:p w14:paraId="22CAC3F5" w14:textId="2F04947D" w:rsidR="0045063E" w:rsidRDefault="0045063E" w:rsidP="0045063E">
      <w:pPr>
        <w:pStyle w:val="NoSpacing"/>
      </w:pPr>
      <w:r>
        <w:t>}</w:t>
      </w:r>
    </w:p>
    <w:p w14:paraId="6326ECCC" w14:textId="667087C0" w:rsidR="0045063E" w:rsidRDefault="0045063E" w:rsidP="0045063E">
      <w:pPr>
        <w:pStyle w:val="Heading2"/>
      </w:pPr>
      <w:bookmarkStart w:id="82" w:name="_Toc160308626"/>
      <w:r>
        <w:t>KMP</w:t>
      </w:r>
      <w:bookmarkEnd w:id="82"/>
    </w:p>
    <w:p w14:paraId="6A87F0EB" w14:textId="77777777" w:rsidR="0045063E" w:rsidRDefault="0045063E" w:rsidP="0045063E">
      <w:pPr>
        <w:pStyle w:val="NoSpacing"/>
      </w:pPr>
      <w:r>
        <w:t>void KMP(string &amp;s, vi &amp;fail) {</w:t>
      </w:r>
    </w:p>
    <w:p w14:paraId="7C325E6E" w14:textId="77777777" w:rsidR="0045063E" w:rsidRDefault="0045063E" w:rsidP="0045063E">
      <w:pPr>
        <w:pStyle w:val="NoSpacing"/>
      </w:pPr>
      <w:r>
        <w:t xml:space="preserve">    int n = (int) </w:t>
      </w:r>
      <w:proofErr w:type="spellStart"/>
      <w:r>
        <w:t>s.size</w:t>
      </w:r>
      <w:proofErr w:type="spellEnd"/>
      <w:r>
        <w:t>();</w:t>
      </w:r>
    </w:p>
    <w:p w14:paraId="335D93DA" w14:textId="77777777" w:rsidR="0045063E" w:rsidRDefault="0045063E" w:rsidP="0045063E">
      <w:pPr>
        <w:pStyle w:val="NoSpacing"/>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27FDEFA2" w14:textId="77777777" w:rsidR="0045063E" w:rsidRDefault="0045063E" w:rsidP="0045063E">
      <w:pPr>
        <w:pStyle w:val="NoSpacing"/>
      </w:pPr>
      <w:r>
        <w:t xml:space="preserve">        int j = fail[</w:t>
      </w:r>
      <w:proofErr w:type="spellStart"/>
      <w:r>
        <w:t>i</w:t>
      </w:r>
      <w:proofErr w:type="spellEnd"/>
      <w:r>
        <w:t xml:space="preserve"> - 1];</w:t>
      </w:r>
    </w:p>
    <w:p w14:paraId="53DEE0BC" w14:textId="77777777" w:rsidR="0045063E" w:rsidRDefault="0045063E" w:rsidP="0045063E">
      <w:pPr>
        <w:pStyle w:val="NoSpacing"/>
      </w:pPr>
      <w:r>
        <w:t xml:space="preserve">        while (j &gt; 0 &amp;&amp; s[j] != s[</w:t>
      </w:r>
      <w:proofErr w:type="spellStart"/>
      <w:r>
        <w:t>i</w:t>
      </w:r>
      <w:proofErr w:type="spellEnd"/>
      <w:r>
        <w:t>])</w:t>
      </w:r>
    </w:p>
    <w:p w14:paraId="28605FB2" w14:textId="77777777" w:rsidR="0045063E" w:rsidRDefault="0045063E" w:rsidP="0045063E">
      <w:pPr>
        <w:pStyle w:val="NoSpacing"/>
      </w:pPr>
      <w:r>
        <w:t xml:space="preserve">            j = fail[j - 1];</w:t>
      </w:r>
    </w:p>
    <w:p w14:paraId="1443E983" w14:textId="77777777" w:rsidR="0045063E" w:rsidRDefault="0045063E" w:rsidP="0045063E">
      <w:pPr>
        <w:pStyle w:val="NoSpacing"/>
      </w:pPr>
      <w:r>
        <w:t xml:space="preserve">        if (s[j] == s[</w:t>
      </w:r>
      <w:proofErr w:type="spellStart"/>
      <w:r>
        <w:t>i</w:t>
      </w:r>
      <w:proofErr w:type="spellEnd"/>
      <w:r>
        <w:t>])</w:t>
      </w:r>
    </w:p>
    <w:p w14:paraId="0C6202C3" w14:textId="77777777" w:rsidR="0045063E" w:rsidRDefault="0045063E" w:rsidP="0045063E">
      <w:pPr>
        <w:pStyle w:val="NoSpacing"/>
      </w:pPr>
      <w:r>
        <w:t xml:space="preserve">            ++j;</w:t>
      </w:r>
    </w:p>
    <w:p w14:paraId="2710A0D9" w14:textId="77777777" w:rsidR="0045063E" w:rsidRDefault="0045063E" w:rsidP="0045063E">
      <w:pPr>
        <w:pStyle w:val="NoSpacing"/>
      </w:pPr>
      <w:r>
        <w:t xml:space="preserve">        fail[</w:t>
      </w:r>
      <w:proofErr w:type="spellStart"/>
      <w:r>
        <w:t>i</w:t>
      </w:r>
      <w:proofErr w:type="spellEnd"/>
      <w:r>
        <w:t>] = j;</w:t>
      </w:r>
    </w:p>
    <w:p w14:paraId="43F76C8A" w14:textId="77777777" w:rsidR="0045063E" w:rsidRDefault="0045063E" w:rsidP="0045063E">
      <w:pPr>
        <w:pStyle w:val="NoSpacing"/>
      </w:pPr>
      <w:r>
        <w:t xml:space="preserve">    }</w:t>
      </w:r>
    </w:p>
    <w:p w14:paraId="060BBD75" w14:textId="77777777" w:rsidR="0045063E" w:rsidRDefault="0045063E" w:rsidP="0045063E">
      <w:pPr>
        <w:pStyle w:val="NoSpacing"/>
      </w:pPr>
      <w:r>
        <w:t>}</w:t>
      </w:r>
    </w:p>
    <w:p w14:paraId="0B6FE462" w14:textId="77777777" w:rsidR="0045063E" w:rsidRDefault="0045063E" w:rsidP="0045063E">
      <w:pPr>
        <w:pStyle w:val="NoSpacing"/>
      </w:pPr>
    </w:p>
    <w:p w14:paraId="5E9943E3" w14:textId="77777777" w:rsidR="0045063E" w:rsidRDefault="0045063E" w:rsidP="0045063E">
      <w:pPr>
        <w:pStyle w:val="NoSpacing"/>
      </w:pPr>
      <w:r>
        <w:t xml:space="preserve">void </w:t>
      </w:r>
      <w:proofErr w:type="spellStart"/>
      <w:r>
        <w:t>constructAut</w:t>
      </w:r>
      <w:proofErr w:type="spellEnd"/>
      <w:r>
        <w:t>(string &amp;s, vi &amp;fail) {</w:t>
      </w:r>
    </w:p>
    <w:p w14:paraId="38CE55D3" w14:textId="77777777" w:rsidR="0045063E" w:rsidRDefault="0045063E" w:rsidP="0045063E">
      <w:pPr>
        <w:pStyle w:val="NoSpacing"/>
      </w:pPr>
      <w:r>
        <w:t xml:space="preserve">    int n = </w:t>
      </w:r>
      <w:proofErr w:type="spellStart"/>
      <w:r>
        <w:t>s.size</w:t>
      </w:r>
      <w:proofErr w:type="spellEnd"/>
      <w:r>
        <w:t>();</w:t>
      </w:r>
    </w:p>
    <w:p w14:paraId="5EBF4AE1" w14:textId="77777777" w:rsidR="0045063E" w:rsidRDefault="0045063E" w:rsidP="0045063E">
      <w:pPr>
        <w:pStyle w:val="NoSpacing"/>
      </w:pPr>
      <w:r>
        <w:t xml:space="preserve">    // for each fail function value (</w:t>
      </w:r>
      <w:proofErr w:type="spellStart"/>
      <w:r>
        <w:t>i</w:t>
      </w:r>
      <w:proofErr w:type="spellEnd"/>
      <w:r>
        <w:t xml:space="preserve"> is not an index)</w:t>
      </w:r>
    </w:p>
    <w:p w14:paraId="6BA881A9" w14:textId="77777777" w:rsidR="0045063E" w:rsidRDefault="0045063E" w:rsidP="0045063E">
      <w:pPr>
        <w:pStyle w:val="NoSpacing"/>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A832E20" w14:textId="77777777" w:rsidR="0045063E" w:rsidRDefault="0045063E" w:rsidP="0045063E">
      <w:pPr>
        <w:pStyle w:val="NoSpacing"/>
      </w:pPr>
      <w:r>
        <w:t xml:space="preserve">        // for each </w:t>
      </w:r>
      <w:proofErr w:type="spellStart"/>
      <w:r>
        <w:t>each</w:t>
      </w:r>
      <w:proofErr w:type="spellEnd"/>
      <w:r>
        <w:t xml:space="preserve"> possible transition</w:t>
      </w:r>
    </w:p>
    <w:p w14:paraId="558D53AC" w14:textId="77777777" w:rsidR="0045063E" w:rsidRDefault="0045063E" w:rsidP="0045063E">
      <w:pPr>
        <w:pStyle w:val="NoSpacing"/>
      </w:pPr>
      <w:r>
        <w:t xml:space="preserve">        for (int c = 0; c &lt; ALPHA; </w:t>
      </w:r>
      <w:proofErr w:type="spellStart"/>
      <w:r>
        <w:t>c++</w:t>
      </w:r>
      <w:proofErr w:type="spellEnd"/>
      <w:r>
        <w:t>) {</w:t>
      </w:r>
    </w:p>
    <w:p w14:paraId="29CFC35B" w14:textId="77777777" w:rsidR="0045063E" w:rsidRDefault="0045063E" w:rsidP="0045063E">
      <w:pPr>
        <w:pStyle w:val="NoSpacing"/>
      </w:pPr>
      <w:r>
        <w:t xml:space="preserve">            if (</w:t>
      </w:r>
      <w:proofErr w:type="spellStart"/>
      <w:r>
        <w:t>i</w:t>
      </w:r>
      <w:proofErr w:type="spellEnd"/>
      <w:r>
        <w:t xml:space="preserve"> &gt; 0 &amp;&amp; s[</w:t>
      </w:r>
      <w:proofErr w:type="spellStart"/>
      <w:r>
        <w:t>i</w:t>
      </w:r>
      <w:proofErr w:type="spellEnd"/>
      <w:r>
        <w:t>] != 'a' + c)</w:t>
      </w:r>
    </w:p>
    <w:p w14:paraId="228633AE" w14:textId="77777777" w:rsidR="0045063E" w:rsidRDefault="0045063E" w:rsidP="0045063E">
      <w:pPr>
        <w:pStyle w:val="NoSpacing"/>
      </w:pPr>
      <w:r>
        <w:t xml:space="preserve">                </w:t>
      </w:r>
      <w:proofErr w:type="spellStart"/>
      <w:r>
        <w:t>aut</w:t>
      </w:r>
      <w:proofErr w:type="spellEnd"/>
      <w:r>
        <w:t>[</w:t>
      </w:r>
      <w:proofErr w:type="spellStart"/>
      <w:r>
        <w:t>i</w:t>
      </w:r>
      <w:proofErr w:type="spellEnd"/>
      <w:r>
        <w:t xml:space="preserve">][c] = </w:t>
      </w:r>
      <w:proofErr w:type="spellStart"/>
      <w:r>
        <w:t>aut</w:t>
      </w:r>
      <w:proofErr w:type="spellEnd"/>
      <w:r>
        <w:t>[fail[</w:t>
      </w:r>
      <w:proofErr w:type="spellStart"/>
      <w:r>
        <w:t>i</w:t>
      </w:r>
      <w:proofErr w:type="spellEnd"/>
      <w:r>
        <w:t xml:space="preserve"> - 1]][c];</w:t>
      </w:r>
    </w:p>
    <w:p w14:paraId="117967D7" w14:textId="77777777" w:rsidR="0045063E" w:rsidRDefault="0045063E" w:rsidP="0045063E">
      <w:pPr>
        <w:pStyle w:val="NoSpacing"/>
      </w:pPr>
      <w:r>
        <w:t xml:space="preserve">            else</w:t>
      </w:r>
    </w:p>
    <w:p w14:paraId="79915D79" w14:textId="77777777" w:rsidR="0045063E" w:rsidRDefault="0045063E" w:rsidP="0045063E">
      <w:pPr>
        <w:pStyle w:val="NoSpacing"/>
      </w:pPr>
      <w:r>
        <w:t xml:space="preserve">                </w:t>
      </w:r>
      <w:proofErr w:type="spellStart"/>
      <w:r>
        <w:t>aut</w:t>
      </w:r>
      <w:proofErr w:type="spellEnd"/>
      <w:r>
        <w:t>[</w:t>
      </w:r>
      <w:proofErr w:type="spellStart"/>
      <w:r>
        <w:t>i</w:t>
      </w:r>
      <w:proofErr w:type="spellEnd"/>
      <w:r>
        <w:t xml:space="preserve">][c] = </w:t>
      </w:r>
      <w:proofErr w:type="spellStart"/>
      <w:r>
        <w:t>i</w:t>
      </w:r>
      <w:proofErr w:type="spellEnd"/>
      <w:r>
        <w:t xml:space="preserve"> + (s[</w:t>
      </w:r>
      <w:proofErr w:type="spellStart"/>
      <w:r>
        <w:t>i</w:t>
      </w:r>
      <w:proofErr w:type="spellEnd"/>
      <w:r>
        <w:t>] == 'a' + c);</w:t>
      </w:r>
    </w:p>
    <w:p w14:paraId="58BBD7E7" w14:textId="77777777" w:rsidR="0045063E" w:rsidRDefault="0045063E" w:rsidP="0045063E">
      <w:pPr>
        <w:pStyle w:val="NoSpacing"/>
      </w:pPr>
      <w:r>
        <w:t xml:space="preserve">        }</w:t>
      </w:r>
    </w:p>
    <w:p w14:paraId="395696F4" w14:textId="77777777" w:rsidR="0045063E" w:rsidRDefault="0045063E" w:rsidP="0045063E">
      <w:pPr>
        <w:pStyle w:val="NoSpacing"/>
      </w:pPr>
      <w:r>
        <w:t xml:space="preserve">    }</w:t>
      </w:r>
    </w:p>
    <w:p w14:paraId="65D7E6E0" w14:textId="49E9E6E8" w:rsidR="0045063E" w:rsidRDefault="0045063E" w:rsidP="0045063E">
      <w:pPr>
        <w:pStyle w:val="NoSpacing"/>
      </w:pPr>
      <w:r>
        <w:t>}</w:t>
      </w:r>
    </w:p>
    <w:p w14:paraId="5E1D34BE" w14:textId="2724AC98" w:rsidR="0045063E" w:rsidRDefault="0045063E" w:rsidP="0045063E">
      <w:pPr>
        <w:pStyle w:val="Heading2"/>
      </w:pPr>
      <w:bookmarkStart w:id="83" w:name="_Toc160308627"/>
      <w:r>
        <w:t>Palindromic Tree</w:t>
      </w:r>
      <w:bookmarkEnd w:id="83"/>
    </w:p>
    <w:p w14:paraId="4FC3D023" w14:textId="77777777" w:rsidR="0045063E" w:rsidRPr="0023124B" w:rsidRDefault="0045063E" w:rsidP="0045063E">
      <w:pPr>
        <w:pStyle w:val="NoSpacing"/>
      </w:pPr>
      <w:r w:rsidRPr="0023124B">
        <w:t xml:space="preserve">class </w:t>
      </w:r>
      <w:proofErr w:type="spellStart"/>
      <w:r w:rsidRPr="0023124B">
        <w:t>PalindromeTree</w:t>
      </w:r>
      <w:proofErr w:type="spellEnd"/>
      <w:r w:rsidRPr="0023124B">
        <w:t xml:space="preserve"> {</w:t>
      </w:r>
    </w:p>
    <w:p w14:paraId="2614AAE1" w14:textId="77777777" w:rsidR="0045063E" w:rsidRPr="0023124B" w:rsidRDefault="0045063E" w:rsidP="0045063E">
      <w:pPr>
        <w:pStyle w:val="NoSpacing"/>
      </w:pPr>
      <w:r w:rsidRPr="0023124B">
        <w:t>public:</w:t>
      </w:r>
    </w:p>
    <w:p w14:paraId="01EC3D41" w14:textId="77777777" w:rsidR="0045063E" w:rsidRPr="0023124B" w:rsidRDefault="0045063E" w:rsidP="0045063E">
      <w:pPr>
        <w:pStyle w:val="NoSpacing"/>
      </w:pPr>
      <w:r w:rsidRPr="0023124B">
        <w:t xml:space="preserve">    int n, id, cur, tot;</w:t>
      </w:r>
    </w:p>
    <w:p w14:paraId="5EF68CFA" w14:textId="77777777" w:rsidR="0045063E" w:rsidRPr="0023124B" w:rsidRDefault="0045063E" w:rsidP="0045063E">
      <w:pPr>
        <w:pStyle w:val="NoSpacing"/>
      </w:pPr>
      <w:r w:rsidRPr="0023124B">
        <w:t xml:space="preserve">    vector&lt;array&lt;int, 26&gt;&gt; go;</w:t>
      </w:r>
    </w:p>
    <w:p w14:paraId="338B2CAA" w14:textId="77777777" w:rsidR="0045063E" w:rsidRPr="0023124B" w:rsidRDefault="0045063E" w:rsidP="0045063E">
      <w:pPr>
        <w:pStyle w:val="NoSpacing"/>
      </w:pPr>
      <w:r w:rsidRPr="0023124B">
        <w:t xml:space="preserve">    vector&lt;int&gt; </w:t>
      </w:r>
      <w:proofErr w:type="spellStart"/>
      <w:r w:rsidRPr="0023124B">
        <w:t>suflink</w:t>
      </w:r>
      <w:proofErr w:type="spellEnd"/>
      <w:r w:rsidRPr="0023124B">
        <w:t xml:space="preserve">, </w:t>
      </w:r>
      <w:proofErr w:type="spellStart"/>
      <w:r w:rsidRPr="0023124B">
        <w:t>len</w:t>
      </w:r>
      <w:proofErr w:type="spellEnd"/>
      <w:r w:rsidRPr="0023124B">
        <w:t xml:space="preserve">, </w:t>
      </w:r>
      <w:proofErr w:type="spellStart"/>
      <w:r w:rsidRPr="0023124B">
        <w:t>cnt</w:t>
      </w:r>
      <w:proofErr w:type="spellEnd"/>
      <w:r w:rsidRPr="0023124B">
        <w:t>;</w:t>
      </w:r>
    </w:p>
    <w:p w14:paraId="7D3D3811" w14:textId="77777777" w:rsidR="0045063E" w:rsidRPr="0023124B" w:rsidRDefault="0045063E" w:rsidP="0045063E">
      <w:pPr>
        <w:pStyle w:val="NoSpacing"/>
      </w:pPr>
    </w:p>
    <w:p w14:paraId="309CDADD" w14:textId="77777777" w:rsidR="0045063E" w:rsidRPr="0023124B" w:rsidRDefault="0045063E" w:rsidP="0045063E">
      <w:pPr>
        <w:pStyle w:val="NoSpacing"/>
      </w:pPr>
      <w:r w:rsidRPr="0023124B">
        <w:t xml:space="preserve">    </w:t>
      </w:r>
      <w:proofErr w:type="spellStart"/>
      <w:r w:rsidRPr="0023124B">
        <w:t>PalindromeTree</w:t>
      </w:r>
      <w:proofErr w:type="spellEnd"/>
      <w:r w:rsidRPr="0023124B">
        <w:t>() {};</w:t>
      </w:r>
    </w:p>
    <w:p w14:paraId="0C851F57" w14:textId="77777777" w:rsidR="0045063E" w:rsidRPr="0023124B" w:rsidRDefault="0045063E" w:rsidP="0045063E">
      <w:pPr>
        <w:pStyle w:val="NoSpacing"/>
      </w:pPr>
    </w:p>
    <w:p w14:paraId="6A0FF1EB" w14:textId="77777777" w:rsidR="0045063E" w:rsidRPr="0023124B" w:rsidRDefault="0045063E" w:rsidP="0045063E">
      <w:pPr>
        <w:pStyle w:val="NoSpacing"/>
      </w:pPr>
      <w:r w:rsidRPr="0023124B">
        <w:t xml:space="preserve">    </w:t>
      </w:r>
      <w:proofErr w:type="spellStart"/>
      <w:r w:rsidRPr="0023124B">
        <w:t>PalindromeTree</w:t>
      </w:r>
      <w:proofErr w:type="spellEnd"/>
      <w:r w:rsidRPr="0023124B">
        <w:t>(const string &amp;s) {</w:t>
      </w:r>
    </w:p>
    <w:p w14:paraId="00C0AFBF" w14:textId="77777777" w:rsidR="0045063E" w:rsidRPr="0023124B" w:rsidRDefault="0045063E" w:rsidP="0045063E">
      <w:pPr>
        <w:pStyle w:val="NoSpacing"/>
      </w:pPr>
      <w:r w:rsidRPr="0023124B">
        <w:t xml:space="preserve">        n = </w:t>
      </w:r>
      <w:proofErr w:type="spellStart"/>
      <w:r w:rsidRPr="0023124B">
        <w:t>s.length</w:t>
      </w:r>
      <w:proofErr w:type="spellEnd"/>
      <w:r w:rsidRPr="0023124B">
        <w:t>();</w:t>
      </w:r>
    </w:p>
    <w:p w14:paraId="7B22F106" w14:textId="77777777" w:rsidR="0045063E" w:rsidRPr="0023124B" w:rsidRDefault="0045063E" w:rsidP="0045063E">
      <w:pPr>
        <w:pStyle w:val="NoSpacing"/>
      </w:pPr>
      <w:r w:rsidRPr="0023124B">
        <w:t xml:space="preserve">        </w:t>
      </w:r>
      <w:proofErr w:type="spellStart"/>
      <w:r w:rsidRPr="0023124B">
        <w:t>go.assign</w:t>
      </w:r>
      <w:proofErr w:type="spellEnd"/>
      <w:r w:rsidRPr="0023124B">
        <w:t>(n + 2, {});</w:t>
      </w:r>
    </w:p>
    <w:p w14:paraId="06856DB1" w14:textId="77777777" w:rsidR="0045063E" w:rsidRPr="0023124B" w:rsidRDefault="0045063E" w:rsidP="0045063E">
      <w:pPr>
        <w:pStyle w:val="NoSpacing"/>
      </w:pPr>
      <w:r w:rsidRPr="0023124B">
        <w:t xml:space="preserve">        </w:t>
      </w:r>
      <w:proofErr w:type="spellStart"/>
      <w:r w:rsidRPr="0023124B">
        <w:t>suflink.assign</w:t>
      </w:r>
      <w:proofErr w:type="spellEnd"/>
      <w:r w:rsidRPr="0023124B">
        <w:t>(n + 2, 0);</w:t>
      </w:r>
    </w:p>
    <w:p w14:paraId="47CDDDB7" w14:textId="77777777" w:rsidR="0045063E" w:rsidRPr="0023124B" w:rsidRDefault="0045063E" w:rsidP="0045063E">
      <w:pPr>
        <w:pStyle w:val="NoSpacing"/>
      </w:pPr>
      <w:r w:rsidRPr="0023124B">
        <w:t xml:space="preserve">        </w:t>
      </w:r>
      <w:proofErr w:type="spellStart"/>
      <w:r w:rsidRPr="0023124B">
        <w:t>len.assign</w:t>
      </w:r>
      <w:proofErr w:type="spellEnd"/>
      <w:r w:rsidRPr="0023124B">
        <w:t>(n + 2, 0);</w:t>
      </w:r>
    </w:p>
    <w:p w14:paraId="3FBF9B15" w14:textId="77777777" w:rsidR="0045063E" w:rsidRPr="0023124B" w:rsidRDefault="0045063E" w:rsidP="0045063E">
      <w:pPr>
        <w:pStyle w:val="NoSpacing"/>
      </w:pPr>
      <w:r w:rsidRPr="0023124B">
        <w:t xml:space="preserve">        </w:t>
      </w:r>
      <w:proofErr w:type="spellStart"/>
      <w:r w:rsidRPr="0023124B">
        <w:t>cnt.assign</w:t>
      </w:r>
      <w:proofErr w:type="spellEnd"/>
      <w:r w:rsidRPr="0023124B">
        <w:t>(n + 2, 0);</w:t>
      </w:r>
    </w:p>
    <w:p w14:paraId="34AD5A28" w14:textId="77777777" w:rsidR="0045063E" w:rsidRPr="0023124B" w:rsidRDefault="0045063E" w:rsidP="0045063E">
      <w:pPr>
        <w:pStyle w:val="NoSpacing"/>
      </w:pPr>
      <w:r w:rsidRPr="0023124B">
        <w:t xml:space="preserve">        </w:t>
      </w:r>
      <w:proofErr w:type="spellStart"/>
      <w:r w:rsidRPr="0023124B">
        <w:t>suflink</w:t>
      </w:r>
      <w:proofErr w:type="spellEnd"/>
      <w:r w:rsidRPr="0023124B">
        <w:t xml:space="preserve">[0] = </w:t>
      </w:r>
      <w:proofErr w:type="spellStart"/>
      <w:r w:rsidRPr="0023124B">
        <w:t>suflink</w:t>
      </w:r>
      <w:proofErr w:type="spellEnd"/>
      <w:r w:rsidRPr="0023124B">
        <w:t>[1] = 1;</w:t>
      </w:r>
    </w:p>
    <w:p w14:paraId="79688F16" w14:textId="77777777" w:rsidR="0045063E" w:rsidRPr="0023124B" w:rsidRDefault="0045063E" w:rsidP="0045063E">
      <w:pPr>
        <w:pStyle w:val="NoSpacing"/>
      </w:pPr>
      <w:r w:rsidRPr="0023124B">
        <w:t xml:space="preserve">        </w:t>
      </w:r>
      <w:proofErr w:type="spellStart"/>
      <w:r w:rsidRPr="0023124B">
        <w:t>len</w:t>
      </w:r>
      <w:proofErr w:type="spellEnd"/>
      <w:r w:rsidRPr="0023124B">
        <w:t>[1] = -1;</w:t>
      </w:r>
    </w:p>
    <w:p w14:paraId="3B464809" w14:textId="77777777" w:rsidR="0045063E" w:rsidRPr="0023124B" w:rsidRDefault="0045063E" w:rsidP="0045063E">
      <w:pPr>
        <w:pStyle w:val="NoSpacing"/>
      </w:pPr>
      <w:r w:rsidRPr="0023124B">
        <w:t xml:space="preserve">        id = 2;</w:t>
      </w:r>
    </w:p>
    <w:p w14:paraId="124663A7" w14:textId="77777777" w:rsidR="0045063E" w:rsidRPr="0023124B" w:rsidRDefault="0045063E" w:rsidP="0045063E">
      <w:pPr>
        <w:pStyle w:val="NoSpacing"/>
      </w:pPr>
      <w:r w:rsidRPr="0023124B">
        <w:t xml:space="preserve">        cur = 0;</w:t>
      </w:r>
    </w:p>
    <w:p w14:paraId="3169C41A" w14:textId="77777777" w:rsidR="0045063E" w:rsidRPr="0023124B" w:rsidRDefault="0045063E" w:rsidP="0045063E">
      <w:pPr>
        <w:pStyle w:val="NoSpacing"/>
      </w:pPr>
      <w:r w:rsidRPr="0023124B">
        <w:t xml:space="preserve">        tot = 0;</w:t>
      </w:r>
    </w:p>
    <w:p w14:paraId="4194E965" w14:textId="77777777" w:rsidR="0045063E" w:rsidRPr="0023124B" w:rsidRDefault="0045063E" w:rsidP="0045063E">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 {</w:t>
      </w:r>
    </w:p>
    <w:p w14:paraId="08CA9A44" w14:textId="77777777" w:rsidR="0045063E" w:rsidRPr="0023124B" w:rsidRDefault="0045063E" w:rsidP="0045063E">
      <w:pPr>
        <w:pStyle w:val="NoSpacing"/>
      </w:pPr>
      <w:r w:rsidRPr="0023124B">
        <w:t xml:space="preserve">            add(s, </w:t>
      </w:r>
      <w:proofErr w:type="spellStart"/>
      <w:r w:rsidRPr="0023124B">
        <w:t>i</w:t>
      </w:r>
      <w:proofErr w:type="spellEnd"/>
      <w:r w:rsidRPr="0023124B">
        <w:t>);</w:t>
      </w:r>
    </w:p>
    <w:p w14:paraId="5F8CDC9F" w14:textId="77777777" w:rsidR="0045063E" w:rsidRPr="0023124B" w:rsidRDefault="0045063E" w:rsidP="0045063E">
      <w:pPr>
        <w:pStyle w:val="NoSpacing"/>
      </w:pPr>
      <w:r w:rsidRPr="0023124B">
        <w:t xml:space="preserve">        }</w:t>
      </w:r>
    </w:p>
    <w:p w14:paraId="39F8A943" w14:textId="77777777" w:rsidR="0045063E" w:rsidRPr="0023124B" w:rsidRDefault="0045063E" w:rsidP="0045063E">
      <w:pPr>
        <w:pStyle w:val="NoSpacing"/>
      </w:pPr>
      <w:r w:rsidRPr="0023124B">
        <w:t xml:space="preserve">    }</w:t>
      </w:r>
    </w:p>
    <w:p w14:paraId="13823F97" w14:textId="77777777" w:rsidR="0045063E" w:rsidRPr="0023124B" w:rsidRDefault="0045063E" w:rsidP="0045063E">
      <w:pPr>
        <w:pStyle w:val="NoSpacing"/>
      </w:pPr>
    </w:p>
    <w:p w14:paraId="06CE4BF1" w14:textId="77777777" w:rsidR="0045063E" w:rsidRPr="0023124B" w:rsidRDefault="0045063E" w:rsidP="0045063E">
      <w:pPr>
        <w:pStyle w:val="NoSpacing"/>
      </w:pPr>
      <w:r w:rsidRPr="0023124B">
        <w:t xml:space="preserve">    int get(const string &amp;s, int </w:t>
      </w:r>
      <w:proofErr w:type="spellStart"/>
      <w:r w:rsidRPr="0023124B">
        <w:t>i</w:t>
      </w:r>
      <w:proofErr w:type="spellEnd"/>
      <w:r w:rsidRPr="0023124B">
        <w:t>, int v) {</w:t>
      </w:r>
    </w:p>
    <w:p w14:paraId="334405FD" w14:textId="77777777" w:rsidR="0045063E" w:rsidRPr="0023124B" w:rsidRDefault="0045063E" w:rsidP="0045063E">
      <w:pPr>
        <w:pStyle w:val="NoSpacing"/>
      </w:pPr>
      <w:r w:rsidRPr="0023124B">
        <w:t xml:space="preserve">        while (</w:t>
      </w:r>
      <w:proofErr w:type="spellStart"/>
      <w:r w:rsidRPr="0023124B">
        <w:t>i</w:t>
      </w:r>
      <w:proofErr w:type="spellEnd"/>
      <w:r w:rsidRPr="0023124B">
        <w:t xml:space="preserve"> - </w:t>
      </w:r>
      <w:proofErr w:type="spellStart"/>
      <w:r w:rsidRPr="0023124B">
        <w:t>len</w:t>
      </w:r>
      <w:proofErr w:type="spellEnd"/>
      <w:r w:rsidRPr="0023124B">
        <w:t>[v] - 1 &lt; 0 || s[</w:t>
      </w:r>
      <w:proofErr w:type="spellStart"/>
      <w:r w:rsidRPr="0023124B">
        <w:t>i</w:t>
      </w:r>
      <w:proofErr w:type="spellEnd"/>
      <w:r w:rsidRPr="0023124B">
        <w:t xml:space="preserve"> - </w:t>
      </w:r>
      <w:proofErr w:type="spellStart"/>
      <w:r w:rsidRPr="0023124B">
        <w:t>len</w:t>
      </w:r>
      <w:proofErr w:type="spellEnd"/>
      <w:r w:rsidRPr="0023124B">
        <w:t>[v] - 1] != s[</w:t>
      </w:r>
      <w:proofErr w:type="spellStart"/>
      <w:r w:rsidRPr="0023124B">
        <w:t>i</w:t>
      </w:r>
      <w:proofErr w:type="spellEnd"/>
      <w:r w:rsidRPr="0023124B">
        <w:t>]) {</w:t>
      </w:r>
    </w:p>
    <w:p w14:paraId="53A67F8B" w14:textId="77777777" w:rsidR="0045063E" w:rsidRPr="0023124B" w:rsidRDefault="0045063E" w:rsidP="0045063E">
      <w:pPr>
        <w:pStyle w:val="NoSpacing"/>
      </w:pPr>
      <w:r w:rsidRPr="0023124B">
        <w:t xml:space="preserve">            v = </w:t>
      </w:r>
      <w:proofErr w:type="spellStart"/>
      <w:r w:rsidRPr="0023124B">
        <w:t>suflink</w:t>
      </w:r>
      <w:proofErr w:type="spellEnd"/>
      <w:r w:rsidRPr="0023124B">
        <w:t>[v];</w:t>
      </w:r>
    </w:p>
    <w:p w14:paraId="3577E006" w14:textId="77777777" w:rsidR="0045063E" w:rsidRPr="0023124B" w:rsidRDefault="0045063E" w:rsidP="0045063E">
      <w:pPr>
        <w:pStyle w:val="NoSpacing"/>
      </w:pPr>
      <w:r w:rsidRPr="0023124B">
        <w:t xml:space="preserve">        }</w:t>
      </w:r>
    </w:p>
    <w:p w14:paraId="52DA0891" w14:textId="77777777" w:rsidR="0045063E" w:rsidRPr="0023124B" w:rsidRDefault="0045063E" w:rsidP="0045063E">
      <w:pPr>
        <w:pStyle w:val="NoSpacing"/>
      </w:pPr>
      <w:r w:rsidRPr="0023124B">
        <w:t xml:space="preserve">        return v;</w:t>
      </w:r>
    </w:p>
    <w:p w14:paraId="118779F8" w14:textId="77777777" w:rsidR="0045063E" w:rsidRPr="0023124B" w:rsidRDefault="0045063E" w:rsidP="0045063E">
      <w:pPr>
        <w:pStyle w:val="NoSpacing"/>
      </w:pPr>
      <w:r w:rsidRPr="0023124B">
        <w:t xml:space="preserve">    }</w:t>
      </w:r>
    </w:p>
    <w:p w14:paraId="155EEA06" w14:textId="77777777" w:rsidR="0045063E" w:rsidRPr="0023124B" w:rsidRDefault="0045063E" w:rsidP="0045063E">
      <w:pPr>
        <w:pStyle w:val="NoSpacing"/>
      </w:pPr>
    </w:p>
    <w:p w14:paraId="7544B43B" w14:textId="77777777" w:rsidR="0045063E" w:rsidRPr="0023124B" w:rsidRDefault="0045063E" w:rsidP="0045063E">
      <w:pPr>
        <w:pStyle w:val="NoSpacing"/>
      </w:pPr>
      <w:r w:rsidRPr="0023124B">
        <w:t xml:space="preserve">    void add(const string &amp;s, int </w:t>
      </w:r>
      <w:proofErr w:type="spellStart"/>
      <w:r w:rsidRPr="0023124B">
        <w:t>i</w:t>
      </w:r>
      <w:proofErr w:type="spellEnd"/>
      <w:r w:rsidRPr="0023124B">
        <w:t>) {</w:t>
      </w:r>
    </w:p>
    <w:p w14:paraId="67C32348" w14:textId="77777777" w:rsidR="0045063E" w:rsidRPr="0023124B" w:rsidRDefault="0045063E" w:rsidP="0045063E">
      <w:pPr>
        <w:pStyle w:val="NoSpacing"/>
      </w:pPr>
      <w:r w:rsidRPr="0023124B">
        <w:t xml:space="preserve">        int </w:t>
      </w:r>
      <w:proofErr w:type="spellStart"/>
      <w:r w:rsidRPr="0023124B">
        <w:t>ch</w:t>
      </w:r>
      <w:proofErr w:type="spellEnd"/>
      <w:r w:rsidRPr="0023124B">
        <w:t xml:space="preserve"> = s[</w:t>
      </w:r>
      <w:proofErr w:type="spellStart"/>
      <w:r w:rsidRPr="0023124B">
        <w:t>i</w:t>
      </w:r>
      <w:proofErr w:type="spellEnd"/>
      <w:r w:rsidRPr="0023124B">
        <w:t>] - 'a';</w:t>
      </w:r>
    </w:p>
    <w:p w14:paraId="442D7811" w14:textId="77777777" w:rsidR="0045063E" w:rsidRPr="0023124B" w:rsidRDefault="0045063E" w:rsidP="0045063E">
      <w:pPr>
        <w:pStyle w:val="NoSpacing"/>
      </w:pPr>
      <w:r w:rsidRPr="0023124B">
        <w:t xml:space="preserve">        cur = get(s, </w:t>
      </w:r>
      <w:proofErr w:type="spellStart"/>
      <w:r w:rsidRPr="0023124B">
        <w:t>i</w:t>
      </w:r>
      <w:proofErr w:type="spellEnd"/>
      <w:r w:rsidRPr="0023124B">
        <w:t>, cur);</w:t>
      </w:r>
    </w:p>
    <w:p w14:paraId="1F640822" w14:textId="77777777" w:rsidR="0045063E" w:rsidRPr="0023124B" w:rsidRDefault="0045063E" w:rsidP="0045063E">
      <w:pPr>
        <w:pStyle w:val="NoSpacing"/>
      </w:pPr>
      <w:r w:rsidRPr="0023124B">
        <w:t xml:space="preserve">        if (go[cur][</w:t>
      </w:r>
      <w:proofErr w:type="spellStart"/>
      <w:r w:rsidRPr="0023124B">
        <w:t>ch</w:t>
      </w:r>
      <w:proofErr w:type="spellEnd"/>
      <w:r w:rsidRPr="0023124B">
        <w:t>] == 0) {</w:t>
      </w:r>
    </w:p>
    <w:p w14:paraId="5B98BFAA" w14:textId="77777777" w:rsidR="0045063E" w:rsidRPr="0023124B" w:rsidRDefault="0045063E" w:rsidP="0045063E">
      <w:pPr>
        <w:pStyle w:val="NoSpacing"/>
      </w:pPr>
      <w:r w:rsidRPr="0023124B">
        <w:t xml:space="preserve">            </w:t>
      </w:r>
      <w:proofErr w:type="spellStart"/>
      <w:r w:rsidRPr="0023124B">
        <w:t>len</w:t>
      </w:r>
      <w:proofErr w:type="spellEnd"/>
      <w:r w:rsidRPr="0023124B">
        <w:t xml:space="preserve">[id] = 2 + </w:t>
      </w:r>
      <w:proofErr w:type="spellStart"/>
      <w:r w:rsidRPr="0023124B">
        <w:t>len</w:t>
      </w:r>
      <w:proofErr w:type="spellEnd"/>
      <w:r w:rsidRPr="0023124B">
        <w:t>[cur];</w:t>
      </w:r>
    </w:p>
    <w:p w14:paraId="0DFDC942" w14:textId="77777777" w:rsidR="0045063E" w:rsidRPr="0023124B" w:rsidRDefault="0045063E" w:rsidP="0045063E">
      <w:pPr>
        <w:pStyle w:val="NoSpacing"/>
      </w:pPr>
      <w:r w:rsidRPr="0023124B">
        <w:t xml:space="preserve">            </w:t>
      </w:r>
      <w:proofErr w:type="spellStart"/>
      <w:r w:rsidRPr="0023124B">
        <w:t>suflink</w:t>
      </w:r>
      <w:proofErr w:type="spellEnd"/>
      <w:r w:rsidRPr="0023124B">
        <w:t xml:space="preserve">[id] = go[get(s, </w:t>
      </w:r>
      <w:proofErr w:type="spellStart"/>
      <w:r w:rsidRPr="0023124B">
        <w:t>i</w:t>
      </w:r>
      <w:proofErr w:type="spellEnd"/>
      <w:r w:rsidRPr="0023124B">
        <w:t xml:space="preserve">, </w:t>
      </w:r>
      <w:proofErr w:type="spellStart"/>
      <w:r w:rsidRPr="0023124B">
        <w:t>suflink</w:t>
      </w:r>
      <w:proofErr w:type="spellEnd"/>
      <w:r w:rsidRPr="0023124B">
        <w:t>[cur])][</w:t>
      </w:r>
      <w:proofErr w:type="spellStart"/>
      <w:r w:rsidRPr="0023124B">
        <w:t>ch</w:t>
      </w:r>
      <w:proofErr w:type="spellEnd"/>
      <w:r w:rsidRPr="0023124B">
        <w:t>];</w:t>
      </w:r>
    </w:p>
    <w:p w14:paraId="5C1E9D0D" w14:textId="77777777" w:rsidR="0045063E" w:rsidRPr="0023124B" w:rsidRDefault="0045063E" w:rsidP="0045063E">
      <w:pPr>
        <w:pStyle w:val="NoSpacing"/>
      </w:pPr>
      <w:r w:rsidRPr="0023124B">
        <w:t xml:space="preserve">            tot++;</w:t>
      </w:r>
    </w:p>
    <w:p w14:paraId="1D7BDEC8" w14:textId="77777777" w:rsidR="0045063E" w:rsidRPr="0023124B" w:rsidRDefault="0045063E" w:rsidP="0045063E">
      <w:pPr>
        <w:pStyle w:val="NoSpacing"/>
      </w:pPr>
      <w:r w:rsidRPr="0023124B">
        <w:t xml:space="preserve">            go[cur][</w:t>
      </w:r>
      <w:proofErr w:type="spellStart"/>
      <w:r w:rsidRPr="0023124B">
        <w:t>ch</w:t>
      </w:r>
      <w:proofErr w:type="spellEnd"/>
      <w:r w:rsidRPr="0023124B">
        <w:t>] = id++;</w:t>
      </w:r>
    </w:p>
    <w:p w14:paraId="341E5714" w14:textId="77777777" w:rsidR="0045063E" w:rsidRPr="0023124B" w:rsidRDefault="0045063E" w:rsidP="0045063E">
      <w:pPr>
        <w:pStyle w:val="NoSpacing"/>
      </w:pPr>
      <w:r w:rsidRPr="0023124B">
        <w:t xml:space="preserve">        }</w:t>
      </w:r>
    </w:p>
    <w:p w14:paraId="0AFF6B7E" w14:textId="77777777" w:rsidR="0045063E" w:rsidRPr="0023124B" w:rsidRDefault="0045063E" w:rsidP="0045063E">
      <w:pPr>
        <w:pStyle w:val="NoSpacing"/>
      </w:pPr>
      <w:r w:rsidRPr="0023124B">
        <w:t xml:space="preserve">        cur = go[cur][</w:t>
      </w:r>
      <w:proofErr w:type="spellStart"/>
      <w:r w:rsidRPr="0023124B">
        <w:t>ch</w:t>
      </w:r>
      <w:proofErr w:type="spellEnd"/>
      <w:r w:rsidRPr="0023124B">
        <w:t>];</w:t>
      </w:r>
    </w:p>
    <w:p w14:paraId="03CB705B" w14:textId="77777777" w:rsidR="0045063E" w:rsidRPr="0023124B" w:rsidRDefault="0045063E" w:rsidP="0045063E">
      <w:pPr>
        <w:pStyle w:val="NoSpacing"/>
      </w:pPr>
      <w:r w:rsidRPr="0023124B">
        <w:t xml:space="preserve">        </w:t>
      </w:r>
      <w:proofErr w:type="spellStart"/>
      <w:r w:rsidRPr="0023124B">
        <w:t>cnt</w:t>
      </w:r>
      <w:proofErr w:type="spellEnd"/>
      <w:r w:rsidRPr="0023124B">
        <w:t>[cur]++;</w:t>
      </w:r>
    </w:p>
    <w:p w14:paraId="2EA213A6" w14:textId="77777777" w:rsidR="0045063E" w:rsidRPr="0023124B" w:rsidRDefault="0045063E" w:rsidP="0045063E">
      <w:pPr>
        <w:pStyle w:val="NoSpacing"/>
      </w:pPr>
      <w:r w:rsidRPr="0023124B">
        <w:t xml:space="preserve">    }</w:t>
      </w:r>
    </w:p>
    <w:p w14:paraId="1AD890D0" w14:textId="77777777" w:rsidR="0045063E" w:rsidRPr="0023124B" w:rsidRDefault="0045063E" w:rsidP="0045063E">
      <w:pPr>
        <w:pStyle w:val="NoSpacing"/>
      </w:pPr>
    </w:p>
    <w:p w14:paraId="0138364F" w14:textId="77777777" w:rsidR="0045063E" w:rsidRPr="0023124B" w:rsidRDefault="0045063E" w:rsidP="0045063E">
      <w:pPr>
        <w:pStyle w:val="NoSpacing"/>
      </w:pPr>
      <w:r w:rsidRPr="0023124B">
        <w:t xml:space="preserve">    void </w:t>
      </w:r>
      <w:proofErr w:type="spellStart"/>
      <w:r w:rsidRPr="0023124B">
        <w:t>countAll</w:t>
      </w:r>
      <w:proofErr w:type="spellEnd"/>
      <w:r w:rsidRPr="0023124B">
        <w:t>(){</w:t>
      </w:r>
    </w:p>
    <w:p w14:paraId="648837C2" w14:textId="77777777" w:rsidR="0045063E" w:rsidRPr="0023124B" w:rsidRDefault="0045063E" w:rsidP="0045063E">
      <w:pPr>
        <w:pStyle w:val="NoSpacing"/>
      </w:pPr>
      <w:r w:rsidRPr="0023124B">
        <w:t xml:space="preserve">        for (int </w:t>
      </w:r>
      <w:proofErr w:type="spellStart"/>
      <w:r w:rsidRPr="0023124B">
        <w:t>i</w:t>
      </w:r>
      <w:proofErr w:type="spellEnd"/>
      <w:r w:rsidRPr="0023124B">
        <w:t xml:space="preserve"> = id - 1; </w:t>
      </w:r>
      <w:proofErr w:type="spellStart"/>
      <w:r w:rsidRPr="0023124B">
        <w:t>i</w:t>
      </w:r>
      <w:proofErr w:type="spellEnd"/>
      <w:r w:rsidRPr="0023124B">
        <w:t xml:space="preserve"> &gt;= 2; --</w:t>
      </w:r>
      <w:proofErr w:type="spellStart"/>
      <w:r w:rsidRPr="0023124B">
        <w:t>i</w:t>
      </w:r>
      <w:proofErr w:type="spellEnd"/>
      <w:r w:rsidRPr="0023124B">
        <w:t>) {</w:t>
      </w:r>
    </w:p>
    <w:p w14:paraId="58CFFD1F" w14:textId="77777777" w:rsidR="0045063E" w:rsidRPr="0023124B" w:rsidRDefault="0045063E" w:rsidP="0045063E">
      <w:pPr>
        <w:pStyle w:val="NoSpacing"/>
      </w:pPr>
      <w:r w:rsidRPr="0023124B">
        <w:t xml:space="preserve">            </w:t>
      </w:r>
      <w:proofErr w:type="spellStart"/>
      <w:r w:rsidRPr="0023124B">
        <w:t>cnt</w:t>
      </w:r>
      <w:proofErr w:type="spellEnd"/>
      <w:r w:rsidRPr="0023124B">
        <w:t>[</w:t>
      </w:r>
      <w:proofErr w:type="spellStart"/>
      <w:r w:rsidRPr="0023124B">
        <w:t>suflink</w:t>
      </w:r>
      <w:proofErr w:type="spellEnd"/>
      <w:r w:rsidRPr="0023124B">
        <w:t>[</w:t>
      </w:r>
      <w:proofErr w:type="spellStart"/>
      <w:r w:rsidRPr="0023124B">
        <w:t>i</w:t>
      </w:r>
      <w:proofErr w:type="spellEnd"/>
      <w:r w:rsidRPr="0023124B">
        <w:t xml:space="preserve">]] += </w:t>
      </w:r>
      <w:proofErr w:type="spellStart"/>
      <w:r w:rsidRPr="0023124B">
        <w:t>cnt</w:t>
      </w:r>
      <w:proofErr w:type="spellEnd"/>
      <w:r w:rsidRPr="0023124B">
        <w:t>[</w:t>
      </w:r>
      <w:proofErr w:type="spellStart"/>
      <w:r w:rsidRPr="0023124B">
        <w:t>i</w:t>
      </w:r>
      <w:proofErr w:type="spellEnd"/>
      <w:r w:rsidRPr="0023124B">
        <w:t>];</w:t>
      </w:r>
    </w:p>
    <w:p w14:paraId="3E2E65EE" w14:textId="77777777" w:rsidR="0045063E" w:rsidRPr="0023124B" w:rsidRDefault="0045063E" w:rsidP="0045063E">
      <w:pPr>
        <w:pStyle w:val="NoSpacing"/>
      </w:pPr>
      <w:r w:rsidRPr="0023124B">
        <w:t xml:space="preserve">        }</w:t>
      </w:r>
    </w:p>
    <w:p w14:paraId="150922DF" w14:textId="77777777" w:rsidR="0045063E" w:rsidRPr="0023124B" w:rsidRDefault="0045063E" w:rsidP="0045063E">
      <w:pPr>
        <w:pStyle w:val="NoSpacing"/>
      </w:pPr>
      <w:r w:rsidRPr="0023124B">
        <w:t xml:space="preserve">    }</w:t>
      </w:r>
    </w:p>
    <w:p w14:paraId="1A8B7C76" w14:textId="77777777" w:rsidR="0045063E" w:rsidRPr="0023124B" w:rsidRDefault="0045063E" w:rsidP="0045063E">
      <w:pPr>
        <w:pStyle w:val="NoSpacing"/>
      </w:pPr>
    </w:p>
    <w:p w14:paraId="74327E3A" w14:textId="77777777" w:rsidR="0045063E" w:rsidRPr="0023124B" w:rsidRDefault="0045063E" w:rsidP="0045063E">
      <w:pPr>
        <w:pStyle w:val="NoSpacing"/>
      </w:pPr>
      <w:r w:rsidRPr="0023124B">
        <w:t xml:space="preserve">    int </w:t>
      </w:r>
      <w:proofErr w:type="spellStart"/>
      <w:r w:rsidRPr="0023124B">
        <w:t>cntDistinct</w:t>
      </w:r>
      <w:proofErr w:type="spellEnd"/>
      <w:r w:rsidRPr="0023124B">
        <w:t>() {</w:t>
      </w:r>
    </w:p>
    <w:p w14:paraId="50215C39" w14:textId="77777777" w:rsidR="0045063E" w:rsidRPr="0023124B" w:rsidRDefault="0045063E" w:rsidP="0045063E">
      <w:pPr>
        <w:pStyle w:val="NoSpacing"/>
      </w:pPr>
      <w:r w:rsidRPr="0023124B">
        <w:t xml:space="preserve">        return tot;</w:t>
      </w:r>
    </w:p>
    <w:p w14:paraId="2ADBD8F1" w14:textId="77777777" w:rsidR="0045063E" w:rsidRPr="0023124B" w:rsidRDefault="0045063E" w:rsidP="0045063E">
      <w:pPr>
        <w:pStyle w:val="NoSpacing"/>
      </w:pPr>
      <w:r w:rsidRPr="0023124B">
        <w:lastRenderedPageBreak/>
        <w:t xml:space="preserve">    }</w:t>
      </w:r>
    </w:p>
    <w:p w14:paraId="62716858" w14:textId="4F1E4E0C" w:rsidR="0045063E" w:rsidRDefault="0045063E" w:rsidP="0045063E">
      <w:pPr>
        <w:pStyle w:val="NoSpacing"/>
      </w:pPr>
      <w:r w:rsidRPr="0023124B">
        <w:t>};</w:t>
      </w:r>
    </w:p>
    <w:p w14:paraId="6FE81C22" w14:textId="747FB50A" w:rsidR="0045063E" w:rsidRDefault="0045063E" w:rsidP="0045063E">
      <w:pPr>
        <w:pStyle w:val="Heading2"/>
      </w:pPr>
      <w:bookmarkStart w:id="84" w:name="_Toc160308628"/>
      <w:r>
        <w:t>Suffix Array</w:t>
      </w:r>
      <w:bookmarkEnd w:id="84"/>
    </w:p>
    <w:p w14:paraId="5EC18B10" w14:textId="364641EE" w:rsidR="0045063E" w:rsidRDefault="0045063E" w:rsidP="0045063E">
      <w:r>
        <w:t>// Look up Suffix Array in MIT KACTL instead, much shorter</w:t>
      </w:r>
    </w:p>
    <w:p w14:paraId="2135D5B6" w14:textId="77777777" w:rsidR="0045063E" w:rsidRPr="004A6454" w:rsidRDefault="0045063E" w:rsidP="0045063E">
      <w:pPr>
        <w:pStyle w:val="NoSpacing"/>
      </w:pPr>
      <w:r w:rsidRPr="004A6454">
        <w:t xml:space="preserve">struct </w:t>
      </w:r>
      <w:proofErr w:type="spellStart"/>
      <w:r w:rsidRPr="004A6454">
        <w:t>SuffixArray</w:t>
      </w:r>
      <w:proofErr w:type="spellEnd"/>
      <w:r w:rsidRPr="004A6454">
        <w:t xml:space="preserve"> {</w:t>
      </w:r>
    </w:p>
    <w:p w14:paraId="295474F8" w14:textId="77777777" w:rsidR="0045063E" w:rsidRPr="004A6454" w:rsidRDefault="0045063E" w:rsidP="0045063E">
      <w:pPr>
        <w:pStyle w:val="NoSpacing"/>
      </w:pPr>
      <w:r w:rsidRPr="004A6454">
        <w:t xml:space="preserve">    string S;</w:t>
      </w:r>
    </w:p>
    <w:p w14:paraId="28181D5F" w14:textId="77777777" w:rsidR="0045063E" w:rsidRPr="004A6454" w:rsidRDefault="0045063E" w:rsidP="0045063E">
      <w:pPr>
        <w:pStyle w:val="NoSpacing"/>
      </w:pPr>
      <w:r w:rsidRPr="004A6454">
        <w:t xml:space="preserve">    // </w:t>
      </w:r>
      <w:proofErr w:type="spellStart"/>
      <w:r w:rsidRPr="004A6454">
        <w:t>sa</w:t>
      </w:r>
      <w:proofErr w:type="spellEnd"/>
      <w:r w:rsidRPr="004A6454">
        <w:t xml:space="preserve"> is the suffix array with the empty suffix being </w:t>
      </w:r>
      <w:proofErr w:type="spellStart"/>
      <w:r w:rsidRPr="004A6454">
        <w:t>sa</w:t>
      </w:r>
      <w:proofErr w:type="spellEnd"/>
      <w:r w:rsidRPr="004A6454">
        <w:t>[0]</w:t>
      </w:r>
    </w:p>
    <w:p w14:paraId="402B7FBB" w14:textId="77777777" w:rsidR="0045063E" w:rsidRPr="004A6454" w:rsidRDefault="0045063E" w:rsidP="0045063E">
      <w:pPr>
        <w:pStyle w:val="NoSpacing"/>
      </w:pPr>
      <w:r w:rsidRPr="004A6454">
        <w:t xml:space="preserve">    // </w:t>
      </w:r>
      <w:proofErr w:type="spellStart"/>
      <w:r w:rsidRPr="004A6454">
        <w:t>lcp</w:t>
      </w:r>
      <w:proofErr w:type="spellEnd"/>
      <w:r w:rsidRPr="004A6454">
        <w:t>[</w:t>
      </w:r>
      <w:proofErr w:type="spellStart"/>
      <w:r w:rsidRPr="004A6454">
        <w:t>i</w:t>
      </w:r>
      <w:proofErr w:type="spellEnd"/>
      <w:r w:rsidRPr="004A6454">
        <w:t xml:space="preserve">] holds the </w:t>
      </w:r>
      <w:proofErr w:type="spellStart"/>
      <w:r w:rsidRPr="004A6454">
        <w:t>lcp</w:t>
      </w:r>
      <w:proofErr w:type="spellEnd"/>
      <w:r w:rsidRPr="004A6454">
        <w:t xml:space="preserve"> between </w:t>
      </w:r>
      <w:proofErr w:type="spellStart"/>
      <w:r w:rsidRPr="004A6454">
        <w:t>sa</w:t>
      </w:r>
      <w:proofErr w:type="spellEnd"/>
      <w:r w:rsidRPr="004A6454">
        <w:t>[</w:t>
      </w:r>
      <w:proofErr w:type="spellStart"/>
      <w:r w:rsidRPr="004A6454">
        <w:t>i</w:t>
      </w:r>
      <w:proofErr w:type="spellEnd"/>
      <w:r w:rsidRPr="004A6454">
        <w:t xml:space="preserve">], </w:t>
      </w:r>
      <w:proofErr w:type="spellStart"/>
      <w:r w:rsidRPr="004A6454">
        <w:t>sa</w:t>
      </w:r>
      <w:proofErr w:type="spellEnd"/>
      <w:r w:rsidRPr="004A6454">
        <w:t>[</w:t>
      </w:r>
      <w:proofErr w:type="spellStart"/>
      <w:r w:rsidRPr="004A6454">
        <w:t>i</w:t>
      </w:r>
      <w:proofErr w:type="spellEnd"/>
      <w:r w:rsidRPr="004A6454">
        <w:t xml:space="preserve"> - 1]</w:t>
      </w:r>
    </w:p>
    <w:p w14:paraId="5FD007F1" w14:textId="77777777" w:rsidR="0045063E" w:rsidRPr="004A6454" w:rsidRDefault="0045063E" w:rsidP="0045063E">
      <w:pPr>
        <w:pStyle w:val="NoSpacing"/>
      </w:pPr>
      <w:r w:rsidRPr="004A6454">
        <w:t xml:space="preserve">    vector&lt;int&gt; logs, </w:t>
      </w:r>
      <w:proofErr w:type="spellStart"/>
      <w:r w:rsidRPr="004A6454">
        <w:t>sa</w:t>
      </w:r>
      <w:proofErr w:type="spellEnd"/>
      <w:r w:rsidRPr="004A6454">
        <w:t xml:space="preserve">, </w:t>
      </w:r>
      <w:proofErr w:type="spellStart"/>
      <w:r w:rsidRPr="004A6454">
        <w:t>lcp</w:t>
      </w:r>
      <w:proofErr w:type="spellEnd"/>
      <w:r w:rsidRPr="004A6454">
        <w:t>, rank;</w:t>
      </w:r>
    </w:p>
    <w:p w14:paraId="4ACD8EAD" w14:textId="77777777" w:rsidR="0045063E" w:rsidRPr="004A6454" w:rsidRDefault="0045063E" w:rsidP="0045063E">
      <w:pPr>
        <w:pStyle w:val="NoSpacing"/>
      </w:pPr>
      <w:r w:rsidRPr="004A6454">
        <w:t xml:space="preserve">    vector&lt;vector&lt;int&gt;&gt; table;</w:t>
      </w:r>
    </w:p>
    <w:p w14:paraId="4AE772CA" w14:textId="77777777" w:rsidR="0045063E" w:rsidRPr="004A6454" w:rsidRDefault="0045063E" w:rsidP="0045063E">
      <w:pPr>
        <w:pStyle w:val="NoSpacing"/>
      </w:pPr>
    </w:p>
    <w:p w14:paraId="2C2B9776" w14:textId="77777777" w:rsidR="0045063E" w:rsidRPr="004A6454" w:rsidRDefault="0045063E" w:rsidP="0045063E">
      <w:pPr>
        <w:pStyle w:val="NoSpacing"/>
      </w:pPr>
      <w:r w:rsidRPr="004A6454">
        <w:t xml:space="preserve">    </w:t>
      </w:r>
      <w:proofErr w:type="spellStart"/>
      <w:r w:rsidRPr="004A6454">
        <w:t>SuffixArray</w:t>
      </w:r>
      <w:proofErr w:type="spellEnd"/>
      <w:r w:rsidRPr="004A6454">
        <w:t>() {};</w:t>
      </w:r>
    </w:p>
    <w:p w14:paraId="1F5E48CF" w14:textId="77777777" w:rsidR="0045063E" w:rsidRPr="004A6454" w:rsidRDefault="0045063E" w:rsidP="0045063E">
      <w:pPr>
        <w:pStyle w:val="NoSpacing"/>
      </w:pPr>
    </w:p>
    <w:p w14:paraId="7F1BF6DA" w14:textId="77777777" w:rsidR="0045063E" w:rsidRPr="004A6454" w:rsidRDefault="0045063E" w:rsidP="0045063E">
      <w:pPr>
        <w:pStyle w:val="NoSpacing"/>
      </w:pPr>
      <w:r w:rsidRPr="004A6454">
        <w:t xml:space="preserve">    </w:t>
      </w:r>
      <w:proofErr w:type="spellStart"/>
      <w:r w:rsidRPr="004A6454">
        <w:t>SuffixArray</w:t>
      </w:r>
      <w:proofErr w:type="spellEnd"/>
      <w:r w:rsidRPr="004A6454">
        <w:t xml:space="preserve">(string &amp;s, int </w:t>
      </w:r>
      <w:proofErr w:type="spellStart"/>
      <w:r w:rsidRPr="004A6454">
        <w:t>lim</w:t>
      </w:r>
      <w:proofErr w:type="spellEnd"/>
      <w:r w:rsidRPr="004A6454">
        <w:t xml:space="preserve"> = 256) {</w:t>
      </w:r>
    </w:p>
    <w:p w14:paraId="6ED9F83D" w14:textId="77777777" w:rsidR="0045063E" w:rsidRPr="004A6454" w:rsidRDefault="0045063E" w:rsidP="0045063E">
      <w:pPr>
        <w:pStyle w:val="NoSpacing"/>
      </w:pPr>
      <w:r w:rsidRPr="004A6454">
        <w:t xml:space="preserve">        S = s;</w:t>
      </w:r>
    </w:p>
    <w:p w14:paraId="3B151D7E" w14:textId="77777777" w:rsidR="0045063E" w:rsidRPr="004A6454" w:rsidRDefault="0045063E" w:rsidP="0045063E">
      <w:pPr>
        <w:pStyle w:val="NoSpacing"/>
      </w:pPr>
      <w:r w:rsidRPr="004A6454">
        <w:t xml:space="preserve">        int n = </w:t>
      </w:r>
      <w:proofErr w:type="spellStart"/>
      <w:r w:rsidRPr="004A6454">
        <w:t>s.size</w:t>
      </w:r>
      <w:proofErr w:type="spellEnd"/>
      <w:r w:rsidRPr="004A6454">
        <w:t>() + 1, k = 0, a, b;</w:t>
      </w:r>
    </w:p>
    <w:p w14:paraId="341942D1" w14:textId="77777777" w:rsidR="0045063E" w:rsidRPr="004A6454" w:rsidRDefault="0045063E" w:rsidP="0045063E">
      <w:pPr>
        <w:pStyle w:val="NoSpacing"/>
      </w:pPr>
      <w:r w:rsidRPr="004A6454">
        <w:t xml:space="preserve">        vector&lt;int&gt; c(</w:t>
      </w:r>
      <w:proofErr w:type="spellStart"/>
      <w:r w:rsidRPr="004A6454">
        <w:t>s.begin</w:t>
      </w:r>
      <w:proofErr w:type="spellEnd"/>
      <w:r w:rsidRPr="004A6454">
        <w:t xml:space="preserve">(), </w:t>
      </w:r>
      <w:proofErr w:type="spellStart"/>
      <w:r w:rsidRPr="004A6454">
        <w:t>s.end</w:t>
      </w:r>
      <w:proofErr w:type="spellEnd"/>
      <w:r w:rsidRPr="004A6454">
        <w:t xml:space="preserve">() + 1), </w:t>
      </w:r>
      <w:proofErr w:type="spellStart"/>
      <w:r w:rsidRPr="004A6454">
        <w:t>tmp</w:t>
      </w:r>
      <w:proofErr w:type="spellEnd"/>
      <w:r w:rsidRPr="004A6454">
        <w:t xml:space="preserve">(n), </w:t>
      </w:r>
      <w:proofErr w:type="spellStart"/>
      <w:r w:rsidRPr="004A6454">
        <w:t>frq</w:t>
      </w:r>
      <w:proofErr w:type="spellEnd"/>
      <w:r w:rsidRPr="004A6454">
        <w:t xml:space="preserve">(max(n, </w:t>
      </w:r>
      <w:proofErr w:type="spellStart"/>
      <w:r w:rsidRPr="004A6454">
        <w:t>lim</w:t>
      </w:r>
      <w:proofErr w:type="spellEnd"/>
      <w:r w:rsidRPr="004A6454">
        <w:t>));</w:t>
      </w:r>
    </w:p>
    <w:p w14:paraId="48250FD0" w14:textId="77777777" w:rsidR="0045063E" w:rsidRPr="004A6454" w:rsidRDefault="0045063E" w:rsidP="0045063E">
      <w:pPr>
        <w:pStyle w:val="NoSpacing"/>
      </w:pPr>
      <w:r w:rsidRPr="004A6454">
        <w:t xml:space="preserve">        </w:t>
      </w:r>
      <w:proofErr w:type="spellStart"/>
      <w:r w:rsidRPr="004A6454">
        <w:t>c.back</w:t>
      </w:r>
      <w:proofErr w:type="spellEnd"/>
      <w:r w:rsidRPr="004A6454">
        <w:t>() = 0; //0 is less than any character</w:t>
      </w:r>
    </w:p>
    <w:p w14:paraId="50DC67C4" w14:textId="77777777" w:rsidR="0045063E" w:rsidRPr="004A6454" w:rsidRDefault="0045063E" w:rsidP="0045063E">
      <w:pPr>
        <w:pStyle w:val="NoSpacing"/>
      </w:pPr>
      <w:r w:rsidRPr="004A6454">
        <w:t xml:space="preserve">        </w:t>
      </w:r>
      <w:proofErr w:type="spellStart"/>
      <w:r w:rsidRPr="004A6454">
        <w:t>sa</w:t>
      </w:r>
      <w:proofErr w:type="spellEnd"/>
      <w:r w:rsidRPr="004A6454">
        <w:t xml:space="preserve"> = </w:t>
      </w:r>
      <w:proofErr w:type="spellStart"/>
      <w:r w:rsidRPr="004A6454">
        <w:t>lcp</w:t>
      </w:r>
      <w:proofErr w:type="spellEnd"/>
      <w:r w:rsidRPr="004A6454">
        <w:t xml:space="preserve"> = rank = </w:t>
      </w:r>
      <w:proofErr w:type="spellStart"/>
      <w:r w:rsidRPr="004A6454">
        <w:t>tmp</w:t>
      </w:r>
      <w:proofErr w:type="spellEnd"/>
      <w:r w:rsidRPr="004A6454">
        <w:t>, iota(</w:t>
      </w:r>
      <w:proofErr w:type="spellStart"/>
      <w:r w:rsidRPr="004A6454">
        <w:t>sa.begin</w:t>
      </w:r>
      <w:proofErr w:type="spellEnd"/>
      <w:r w:rsidRPr="004A6454">
        <w:t xml:space="preserve">(), </w:t>
      </w:r>
      <w:proofErr w:type="spellStart"/>
      <w:r w:rsidRPr="004A6454">
        <w:t>sa.end</w:t>
      </w:r>
      <w:proofErr w:type="spellEnd"/>
      <w:r w:rsidRPr="004A6454">
        <w:t>(), 0);</w:t>
      </w:r>
    </w:p>
    <w:p w14:paraId="3285B5CD" w14:textId="77777777" w:rsidR="0045063E" w:rsidRPr="004A6454" w:rsidRDefault="0045063E" w:rsidP="0045063E">
      <w:pPr>
        <w:pStyle w:val="NoSpacing"/>
      </w:pPr>
      <w:r w:rsidRPr="004A6454">
        <w:t xml:space="preserve">        for (int j = 0, p = 0; p &lt; n; j = max(1, j * 2), </w:t>
      </w:r>
      <w:proofErr w:type="spellStart"/>
      <w:r w:rsidRPr="004A6454">
        <w:t>lim</w:t>
      </w:r>
      <w:proofErr w:type="spellEnd"/>
      <w:r w:rsidRPr="004A6454">
        <w:t xml:space="preserve"> = p) {</w:t>
      </w:r>
    </w:p>
    <w:p w14:paraId="4E9C4D04" w14:textId="77777777" w:rsidR="0045063E" w:rsidRPr="004A6454" w:rsidRDefault="0045063E" w:rsidP="0045063E">
      <w:pPr>
        <w:pStyle w:val="NoSpacing"/>
      </w:pPr>
      <w:r w:rsidRPr="004A6454">
        <w:t xml:space="preserve">            p = j, iota(</w:t>
      </w:r>
      <w:proofErr w:type="spellStart"/>
      <w:r w:rsidRPr="004A6454">
        <w:t>tmp.begin</w:t>
      </w:r>
      <w:proofErr w:type="spellEnd"/>
      <w:r w:rsidRPr="004A6454">
        <w:t xml:space="preserve">(), </w:t>
      </w:r>
      <w:proofErr w:type="spellStart"/>
      <w:r w:rsidRPr="004A6454">
        <w:t>tmp.end</w:t>
      </w:r>
      <w:proofErr w:type="spellEnd"/>
      <w:r w:rsidRPr="004A6454">
        <w:t>(), n - j);</w:t>
      </w:r>
    </w:p>
    <w:p w14:paraId="5D438099" w14:textId="77777777" w:rsidR="0045063E" w:rsidRPr="004A6454" w:rsidRDefault="0045063E" w:rsidP="0045063E">
      <w:pPr>
        <w:pStyle w:val="NoSpacing"/>
      </w:pPr>
      <w:r w:rsidRPr="004A6454">
        <w:t xml:space="preserve">            for (int </w:t>
      </w:r>
      <w:proofErr w:type="spellStart"/>
      <w:r w:rsidRPr="004A6454">
        <w:t>i</w:t>
      </w:r>
      <w:proofErr w:type="spellEnd"/>
      <w:r w:rsidRPr="004A6454">
        <w:t xml:space="preserve"> = 0; </w:t>
      </w:r>
      <w:proofErr w:type="spellStart"/>
      <w:r w:rsidRPr="004A6454">
        <w:t>i</w:t>
      </w:r>
      <w:proofErr w:type="spellEnd"/>
      <w:r w:rsidRPr="004A6454">
        <w:t xml:space="preserve"> &lt; n; </w:t>
      </w:r>
      <w:proofErr w:type="spellStart"/>
      <w:r w:rsidRPr="004A6454">
        <w:t>i</w:t>
      </w:r>
      <w:proofErr w:type="spellEnd"/>
      <w:r w:rsidRPr="004A6454">
        <w:t>++) {</w:t>
      </w:r>
    </w:p>
    <w:p w14:paraId="01A947E0" w14:textId="77777777" w:rsidR="0045063E" w:rsidRPr="004A6454" w:rsidRDefault="0045063E" w:rsidP="0045063E">
      <w:pPr>
        <w:pStyle w:val="NoSpacing"/>
      </w:pPr>
      <w:r w:rsidRPr="004A6454">
        <w:t xml:space="preserve">                if (</w:t>
      </w:r>
      <w:proofErr w:type="spellStart"/>
      <w:r w:rsidRPr="004A6454">
        <w:t>sa</w:t>
      </w:r>
      <w:proofErr w:type="spellEnd"/>
      <w:r w:rsidRPr="004A6454">
        <w:t>[</w:t>
      </w:r>
      <w:proofErr w:type="spellStart"/>
      <w:r w:rsidRPr="004A6454">
        <w:t>i</w:t>
      </w:r>
      <w:proofErr w:type="spellEnd"/>
      <w:r w:rsidRPr="004A6454">
        <w:t>] &gt;= j)</w:t>
      </w:r>
    </w:p>
    <w:p w14:paraId="56370B21" w14:textId="77777777" w:rsidR="0045063E" w:rsidRPr="004A6454" w:rsidRDefault="0045063E" w:rsidP="0045063E">
      <w:pPr>
        <w:pStyle w:val="NoSpacing"/>
      </w:pPr>
      <w:r w:rsidRPr="004A6454">
        <w:t xml:space="preserve">                    </w:t>
      </w:r>
      <w:proofErr w:type="spellStart"/>
      <w:r w:rsidRPr="004A6454">
        <w:t>tmp</w:t>
      </w:r>
      <w:proofErr w:type="spellEnd"/>
      <w:r w:rsidRPr="004A6454">
        <w:t xml:space="preserve">[p++] = </w:t>
      </w:r>
      <w:proofErr w:type="spellStart"/>
      <w:r w:rsidRPr="004A6454">
        <w:t>sa</w:t>
      </w:r>
      <w:proofErr w:type="spellEnd"/>
      <w:r w:rsidRPr="004A6454">
        <w:t>[</w:t>
      </w:r>
      <w:proofErr w:type="spellStart"/>
      <w:r w:rsidRPr="004A6454">
        <w:t>i</w:t>
      </w:r>
      <w:proofErr w:type="spellEnd"/>
      <w:r w:rsidRPr="004A6454">
        <w:t>] - j;</w:t>
      </w:r>
    </w:p>
    <w:p w14:paraId="18B2D805" w14:textId="77777777" w:rsidR="0045063E" w:rsidRPr="004A6454" w:rsidRDefault="0045063E" w:rsidP="0045063E">
      <w:pPr>
        <w:pStyle w:val="NoSpacing"/>
      </w:pPr>
      <w:r w:rsidRPr="004A6454">
        <w:t xml:space="preserve">            }</w:t>
      </w:r>
    </w:p>
    <w:p w14:paraId="2015ED64" w14:textId="77777777" w:rsidR="0045063E" w:rsidRPr="004A6454" w:rsidRDefault="0045063E" w:rsidP="0045063E">
      <w:pPr>
        <w:pStyle w:val="NoSpacing"/>
      </w:pPr>
    </w:p>
    <w:p w14:paraId="0440EA4D" w14:textId="77777777" w:rsidR="0045063E" w:rsidRPr="004A6454" w:rsidRDefault="0045063E" w:rsidP="0045063E">
      <w:pPr>
        <w:pStyle w:val="NoSpacing"/>
      </w:pPr>
      <w:r w:rsidRPr="004A6454">
        <w:t xml:space="preserve">            fill(</w:t>
      </w:r>
      <w:proofErr w:type="spellStart"/>
      <w:r w:rsidRPr="004A6454">
        <w:t>frq.begin</w:t>
      </w:r>
      <w:proofErr w:type="spellEnd"/>
      <w:r w:rsidRPr="004A6454">
        <w:t xml:space="preserve">(), </w:t>
      </w:r>
      <w:proofErr w:type="spellStart"/>
      <w:r w:rsidRPr="004A6454">
        <w:t>frq.end</w:t>
      </w:r>
      <w:proofErr w:type="spellEnd"/>
      <w:r w:rsidRPr="004A6454">
        <w:t>(), 0);</w:t>
      </w:r>
    </w:p>
    <w:p w14:paraId="49693EB3" w14:textId="77777777" w:rsidR="0045063E" w:rsidRPr="004A6454" w:rsidRDefault="0045063E" w:rsidP="0045063E">
      <w:pPr>
        <w:pStyle w:val="NoSpacing"/>
      </w:pPr>
    </w:p>
    <w:p w14:paraId="659731BE" w14:textId="77777777" w:rsidR="0045063E" w:rsidRPr="004A6454" w:rsidRDefault="0045063E" w:rsidP="0045063E">
      <w:pPr>
        <w:pStyle w:val="NoSpacing"/>
      </w:pPr>
      <w:r w:rsidRPr="004A6454">
        <w:t xml:space="preserve">            for (int </w:t>
      </w:r>
      <w:proofErr w:type="spellStart"/>
      <w:r w:rsidRPr="004A6454">
        <w:t>i</w:t>
      </w:r>
      <w:proofErr w:type="spellEnd"/>
      <w:r w:rsidRPr="004A6454">
        <w:t xml:space="preserve"> = 0; </w:t>
      </w:r>
      <w:proofErr w:type="spellStart"/>
      <w:r w:rsidRPr="004A6454">
        <w:t>i</w:t>
      </w:r>
      <w:proofErr w:type="spellEnd"/>
      <w:r w:rsidRPr="004A6454">
        <w:t xml:space="preserve"> &lt; n; </w:t>
      </w:r>
      <w:proofErr w:type="spellStart"/>
      <w:r w:rsidRPr="004A6454">
        <w:t>i</w:t>
      </w:r>
      <w:proofErr w:type="spellEnd"/>
      <w:r w:rsidRPr="004A6454">
        <w:t xml:space="preserve">++) </w:t>
      </w:r>
      <w:proofErr w:type="spellStart"/>
      <w:r w:rsidRPr="004A6454">
        <w:t>frq</w:t>
      </w:r>
      <w:proofErr w:type="spellEnd"/>
      <w:r w:rsidRPr="004A6454">
        <w:t>[c[</w:t>
      </w:r>
      <w:proofErr w:type="spellStart"/>
      <w:r w:rsidRPr="004A6454">
        <w:t>i</w:t>
      </w:r>
      <w:proofErr w:type="spellEnd"/>
      <w:r w:rsidRPr="004A6454">
        <w:t>]]++;</w:t>
      </w:r>
    </w:p>
    <w:p w14:paraId="745C2242" w14:textId="77777777" w:rsidR="0045063E" w:rsidRPr="004A6454" w:rsidRDefault="0045063E" w:rsidP="0045063E">
      <w:pPr>
        <w:pStyle w:val="NoSpacing"/>
      </w:pPr>
      <w:r w:rsidRPr="004A6454">
        <w:t xml:space="preserve">            for (int </w:t>
      </w:r>
      <w:proofErr w:type="spellStart"/>
      <w:r w:rsidRPr="004A6454">
        <w:t>i</w:t>
      </w:r>
      <w:proofErr w:type="spellEnd"/>
      <w:r w:rsidRPr="004A6454">
        <w:t xml:space="preserve"> = 1; </w:t>
      </w:r>
      <w:proofErr w:type="spellStart"/>
      <w:r w:rsidRPr="004A6454">
        <w:t>i</w:t>
      </w:r>
      <w:proofErr w:type="spellEnd"/>
      <w:r w:rsidRPr="004A6454">
        <w:t xml:space="preserve"> &lt; </w:t>
      </w:r>
      <w:proofErr w:type="spellStart"/>
      <w:r w:rsidRPr="004A6454">
        <w:t>lim</w:t>
      </w:r>
      <w:proofErr w:type="spellEnd"/>
      <w:r w:rsidRPr="004A6454">
        <w:t xml:space="preserve">; </w:t>
      </w:r>
      <w:proofErr w:type="spellStart"/>
      <w:r w:rsidRPr="004A6454">
        <w:t>i</w:t>
      </w:r>
      <w:proofErr w:type="spellEnd"/>
      <w:r w:rsidRPr="004A6454">
        <w:t xml:space="preserve">++) </w:t>
      </w:r>
      <w:proofErr w:type="spellStart"/>
      <w:r w:rsidRPr="004A6454">
        <w:t>frq</w:t>
      </w:r>
      <w:proofErr w:type="spellEnd"/>
      <w:r w:rsidRPr="004A6454">
        <w:t>[</w:t>
      </w:r>
      <w:proofErr w:type="spellStart"/>
      <w:r w:rsidRPr="004A6454">
        <w:t>i</w:t>
      </w:r>
      <w:proofErr w:type="spellEnd"/>
      <w:r w:rsidRPr="004A6454">
        <w:t xml:space="preserve">] += </w:t>
      </w:r>
      <w:proofErr w:type="spellStart"/>
      <w:r w:rsidRPr="004A6454">
        <w:t>frq</w:t>
      </w:r>
      <w:proofErr w:type="spellEnd"/>
      <w:r w:rsidRPr="004A6454">
        <w:t>[</w:t>
      </w:r>
      <w:proofErr w:type="spellStart"/>
      <w:r w:rsidRPr="004A6454">
        <w:t>i</w:t>
      </w:r>
      <w:proofErr w:type="spellEnd"/>
      <w:r w:rsidRPr="004A6454">
        <w:t xml:space="preserve"> - 1];</w:t>
      </w:r>
    </w:p>
    <w:p w14:paraId="0D9B2ED2" w14:textId="77777777" w:rsidR="0045063E" w:rsidRPr="004A6454" w:rsidRDefault="0045063E" w:rsidP="0045063E">
      <w:pPr>
        <w:pStyle w:val="NoSpacing"/>
      </w:pPr>
      <w:r w:rsidRPr="004A6454">
        <w:t xml:space="preserve">            for (int </w:t>
      </w:r>
      <w:proofErr w:type="spellStart"/>
      <w:r w:rsidRPr="004A6454">
        <w:t>i</w:t>
      </w:r>
      <w:proofErr w:type="spellEnd"/>
      <w:r w:rsidRPr="004A6454">
        <w:t xml:space="preserve"> = n; </w:t>
      </w:r>
      <w:proofErr w:type="spellStart"/>
      <w:r w:rsidRPr="004A6454">
        <w:t>i</w:t>
      </w:r>
      <w:proofErr w:type="spellEnd"/>
      <w:r w:rsidRPr="004A6454">
        <w:t xml:space="preserve">--;) </w:t>
      </w:r>
      <w:proofErr w:type="spellStart"/>
      <w:r w:rsidRPr="004A6454">
        <w:t>sa</w:t>
      </w:r>
      <w:proofErr w:type="spellEnd"/>
      <w:r w:rsidRPr="004A6454">
        <w:t>[--</w:t>
      </w:r>
      <w:proofErr w:type="spellStart"/>
      <w:r w:rsidRPr="004A6454">
        <w:t>frq</w:t>
      </w:r>
      <w:proofErr w:type="spellEnd"/>
      <w:r w:rsidRPr="004A6454">
        <w:t>[c[</w:t>
      </w:r>
      <w:proofErr w:type="spellStart"/>
      <w:r w:rsidRPr="004A6454">
        <w:t>tmp</w:t>
      </w:r>
      <w:proofErr w:type="spellEnd"/>
      <w:r w:rsidRPr="004A6454">
        <w:t>[</w:t>
      </w:r>
      <w:proofErr w:type="spellStart"/>
      <w:r w:rsidRPr="004A6454">
        <w:t>i</w:t>
      </w:r>
      <w:proofErr w:type="spellEnd"/>
      <w:r w:rsidRPr="004A6454">
        <w:t xml:space="preserve">]]]] = </w:t>
      </w:r>
      <w:proofErr w:type="spellStart"/>
      <w:r w:rsidRPr="004A6454">
        <w:t>tmp</w:t>
      </w:r>
      <w:proofErr w:type="spellEnd"/>
      <w:r w:rsidRPr="004A6454">
        <w:t>[</w:t>
      </w:r>
      <w:proofErr w:type="spellStart"/>
      <w:r w:rsidRPr="004A6454">
        <w:t>i</w:t>
      </w:r>
      <w:proofErr w:type="spellEnd"/>
      <w:r w:rsidRPr="004A6454">
        <w:t>];</w:t>
      </w:r>
    </w:p>
    <w:p w14:paraId="155FF70C" w14:textId="77777777" w:rsidR="0045063E" w:rsidRPr="004A6454" w:rsidRDefault="0045063E" w:rsidP="0045063E">
      <w:pPr>
        <w:pStyle w:val="NoSpacing"/>
      </w:pPr>
    </w:p>
    <w:p w14:paraId="1D954926" w14:textId="77777777" w:rsidR="0045063E" w:rsidRPr="004A6454" w:rsidRDefault="0045063E" w:rsidP="0045063E">
      <w:pPr>
        <w:pStyle w:val="NoSpacing"/>
      </w:pPr>
      <w:r w:rsidRPr="004A6454">
        <w:t xml:space="preserve">            swap(c, </w:t>
      </w:r>
      <w:proofErr w:type="spellStart"/>
      <w:r w:rsidRPr="004A6454">
        <w:t>tmp</w:t>
      </w:r>
      <w:proofErr w:type="spellEnd"/>
      <w:r w:rsidRPr="004A6454">
        <w:t>), p = 1, c[</w:t>
      </w:r>
      <w:proofErr w:type="spellStart"/>
      <w:r w:rsidRPr="004A6454">
        <w:t>sa</w:t>
      </w:r>
      <w:proofErr w:type="spellEnd"/>
      <w:r w:rsidRPr="004A6454">
        <w:t>[0]] = 0;</w:t>
      </w:r>
    </w:p>
    <w:p w14:paraId="0323FCB8" w14:textId="77777777" w:rsidR="0045063E" w:rsidRPr="004A6454" w:rsidRDefault="0045063E" w:rsidP="0045063E">
      <w:pPr>
        <w:pStyle w:val="NoSpacing"/>
      </w:pPr>
      <w:r w:rsidRPr="004A6454">
        <w:t xml:space="preserve">            for (int </w:t>
      </w:r>
      <w:proofErr w:type="spellStart"/>
      <w:r w:rsidRPr="004A6454">
        <w:t>i</w:t>
      </w:r>
      <w:proofErr w:type="spellEnd"/>
      <w:r w:rsidRPr="004A6454">
        <w:t xml:space="preserve"> = 1; </w:t>
      </w:r>
      <w:proofErr w:type="spellStart"/>
      <w:r w:rsidRPr="004A6454">
        <w:t>i</w:t>
      </w:r>
      <w:proofErr w:type="spellEnd"/>
      <w:r w:rsidRPr="004A6454">
        <w:t xml:space="preserve"> &lt; n; </w:t>
      </w:r>
      <w:proofErr w:type="spellStart"/>
      <w:r w:rsidRPr="004A6454">
        <w:t>i</w:t>
      </w:r>
      <w:proofErr w:type="spellEnd"/>
      <w:r w:rsidRPr="004A6454">
        <w:t>++)</w:t>
      </w:r>
    </w:p>
    <w:p w14:paraId="16A2BE04" w14:textId="77777777" w:rsidR="0045063E" w:rsidRPr="004A6454" w:rsidRDefault="0045063E" w:rsidP="0045063E">
      <w:pPr>
        <w:pStyle w:val="NoSpacing"/>
      </w:pPr>
      <w:r w:rsidRPr="004A6454">
        <w:t xml:space="preserve">                a = </w:t>
      </w:r>
      <w:proofErr w:type="spellStart"/>
      <w:r w:rsidRPr="004A6454">
        <w:t>sa</w:t>
      </w:r>
      <w:proofErr w:type="spellEnd"/>
      <w:r w:rsidRPr="004A6454">
        <w:t>[</w:t>
      </w:r>
      <w:proofErr w:type="spellStart"/>
      <w:r w:rsidRPr="004A6454">
        <w:t>i</w:t>
      </w:r>
      <w:proofErr w:type="spellEnd"/>
      <w:r w:rsidRPr="004A6454">
        <w:t xml:space="preserve"> - 1], b = </w:t>
      </w:r>
      <w:proofErr w:type="spellStart"/>
      <w:r w:rsidRPr="004A6454">
        <w:t>sa</w:t>
      </w:r>
      <w:proofErr w:type="spellEnd"/>
      <w:r w:rsidRPr="004A6454">
        <w:t>[</w:t>
      </w:r>
      <w:proofErr w:type="spellStart"/>
      <w:r w:rsidRPr="004A6454">
        <w:t>i</w:t>
      </w:r>
      <w:proofErr w:type="spellEnd"/>
      <w:r w:rsidRPr="004A6454">
        <w:t>], c[b] = (</w:t>
      </w:r>
      <w:proofErr w:type="spellStart"/>
      <w:r w:rsidRPr="004A6454">
        <w:t>tmp</w:t>
      </w:r>
      <w:proofErr w:type="spellEnd"/>
      <w:r w:rsidRPr="004A6454">
        <w:t xml:space="preserve">[a] == </w:t>
      </w:r>
      <w:proofErr w:type="spellStart"/>
      <w:r w:rsidRPr="004A6454">
        <w:t>tmp</w:t>
      </w:r>
      <w:proofErr w:type="spellEnd"/>
      <w:r w:rsidRPr="004A6454">
        <w:t xml:space="preserve">[b] &amp;&amp; </w:t>
      </w:r>
      <w:proofErr w:type="spellStart"/>
      <w:r w:rsidRPr="004A6454">
        <w:t>tmp</w:t>
      </w:r>
      <w:proofErr w:type="spellEnd"/>
      <w:r w:rsidRPr="004A6454">
        <w:t xml:space="preserve">[a + j] == </w:t>
      </w:r>
      <w:proofErr w:type="spellStart"/>
      <w:r w:rsidRPr="004A6454">
        <w:t>tmp</w:t>
      </w:r>
      <w:proofErr w:type="spellEnd"/>
      <w:r w:rsidRPr="004A6454">
        <w:t>[b + j]) ? p - 1 : p++;</w:t>
      </w:r>
    </w:p>
    <w:p w14:paraId="7C606882" w14:textId="77777777" w:rsidR="0045063E" w:rsidRPr="004A6454" w:rsidRDefault="0045063E" w:rsidP="0045063E">
      <w:pPr>
        <w:pStyle w:val="NoSpacing"/>
      </w:pPr>
      <w:r w:rsidRPr="004A6454">
        <w:t xml:space="preserve">        }</w:t>
      </w:r>
    </w:p>
    <w:p w14:paraId="199637E5" w14:textId="77777777" w:rsidR="0045063E" w:rsidRPr="004A6454" w:rsidRDefault="0045063E" w:rsidP="0045063E">
      <w:pPr>
        <w:pStyle w:val="NoSpacing"/>
      </w:pPr>
    </w:p>
    <w:p w14:paraId="32EAF8A0" w14:textId="77777777" w:rsidR="0045063E" w:rsidRPr="004A6454" w:rsidRDefault="0045063E" w:rsidP="0045063E">
      <w:pPr>
        <w:pStyle w:val="NoSpacing"/>
      </w:pPr>
      <w:r w:rsidRPr="004A6454">
        <w:t xml:space="preserve">        for (int </w:t>
      </w:r>
      <w:proofErr w:type="spellStart"/>
      <w:r w:rsidRPr="004A6454">
        <w:t>i</w:t>
      </w:r>
      <w:proofErr w:type="spellEnd"/>
      <w:r w:rsidRPr="004A6454">
        <w:t xml:space="preserve"> = 1; </w:t>
      </w:r>
      <w:proofErr w:type="spellStart"/>
      <w:r w:rsidRPr="004A6454">
        <w:t>i</w:t>
      </w:r>
      <w:proofErr w:type="spellEnd"/>
      <w:r w:rsidRPr="004A6454">
        <w:t xml:space="preserve"> &lt; n; </w:t>
      </w:r>
      <w:proofErr w:type="spellStart"/>
      <w:r w:rsidRPr="004A6454">
        <w:t>i</w:t>
      </w:r>
      <w:proofErr w:type="spellEnd"/>
      <w:r w:rsidRPr="004A6454">
        <w:t>++) rank[</w:t>
      </w:r>
      <w:proofErr w:type="spellStart"/>
      <w:r w:rsidRPr="004A6454">
        <w:t>sa</w:t>
      </w:r>
      <w:proofErr w:type="spellEnd"/>
      <w:r w:rsidRPr="004A6454">
        <w:t>[</w:t>
      </w:r>
      <w:proofErr w:type="spellStart"/>
      <w:r w:rsidRPr="004A6454">
        <w:t>i</w:t>
      </w:r>
      <w:proofErr w:type="spellEnd"/>
      <w:r w:rsidRPr="004A6454">
        <w:t xml:space="preserve">]] = </w:t>
      </w:r>
      <w:proofErr w:type="spellStart"/>
      <w:r w:rsidRPr="004A6454">
        <w:t>i</w:t>
      </w:r>
      <w:proofErr w:type="spellEnd"/>
      <w:r w:rsidRPr="004A6454">
        <w:t>;</w:t>
      </w:r>
    </w:p>
    <w:p w14:paraId="7B50E0F2" w14:textId="77777777" w:rsidR="0045063E" w:rsidRPr="004A6454" w:rsidRDefault="0045063E" w:rsidP="0045063E">
      <w:pPr>
        <w:pStyle w:val="NoSpacing"/>
      </w:pPr>
      <w:r w:rsidRPr="004A6454">
        <w:t xml:space="preserve">        for (int </w:t>
      </w:r>
      <w:proofErr w:type="spellStart"/>
      <w:r w:rsidRPr="004A6454">
        <w:t>i</w:t>
      </w:r>
      <w:proofErr w:type="spellEnd"/>
      <w:r w:rsidRPr="004A6454">
        <w:t xml:space="preserve"> = 0, j; </w:t>
      </w:r>
      <w:proofErr w:type="spellStart"/>
      <w:r w:rsidRPr="004A6454">
        <w:t>i</w:t>
      </w:r>
      <w:proofErr w:type="spellEnd"/>
      <w:r w:rsidRPr="004A6454">
        <w:t xml:space="preserve"> &lt; n - 1; </w:t>
      </w:r>
      <w:proofErr w:type="spellStart"/>
      <w:r w:rsidRPr="004A6454">
        <w:t>lcp</w:t>
      </w:r>
      <w:proofErr w:type="spellEnd"/>
      <w:r w:rsidRPr="004A6454">
        <w:t>[rank[</w:t>
      </w:r>
      <w:proofErr w:type="spellStart"/>
      <w:r w:rsidRPr="004A6454">
        <w:t>i</w:t>
      </w:r>
      <w:proofErr w:type="spellEnd"/>
      <w:r w:rsidRPr="004A6454">
        <w:t>++]] = k)</w:t>
      </w:r>
    </w:p>
    <w:p w14:paraId="68D2A769" w14:textId="77777777" w:rsidR="0045063E" w:rsidRPr="004A6454" w:rsidRDefault="0045063E" w:rsidP="0045063E">
      <w:pPr>
        <w:pStyle w:val="NoSpacing"/>
      </w:pPr>
      <w:r w:rsidRPr="004A6454">
        <w:t xml:space="preserve">            for (k &amp;&amp;k--, j = </w:t>
      </w:r>
      <w:proofErr w:type="spellStart"/>
      <w:r w:rsidRPr="004A6454">
        <w:t>sa</w:t>
      </w:r>
      <w:proofErr w:type="spellEnd"/>
      <w:r w:rsidRPr="004A6454">
        <w:t>[rank[</w:t>
      </w:r>
      <w:proofErr w:type="spellStart"/>
      <w:r w:rsidRPr="004A6454">
        <w:t>i</w:t>
      </w:r>
      <w:proofErr w:type="spellEnd"/>
      <w:r w:rsidRPr="004A6454">
        <w:t>] - 1];</w:t>
      </w:r>
    </w:p>
    <w:p w14:paraId="746D5EF4" w14:textId="77777777" w:rsidR="0045063E" w:rsidRPr="004A6454" w:rsidRDefault="0045063E" w:rsidP="0045063E">
      <w:pPr>
        <w:pStyle w:val="NoSpacing"/>
      </w:pPr>
      <w:r w:rsidRPr="004A6454">
        <w:t xml:space="preserve">                    s[</w:t>
      </w:r>
      <w:proofErr w:type="spellStart"/>
      <w:r w:rsidRPr="004A6454">
        <w:t>i</w:t>
      </w:r>
      <w:proofErr w:type="spellEnd"/>
      <w:r w:rsidRPr="004A6454">
        <w:t xml:space="preserve"> + k] == s[j + k];</w:t>
      </w:r>
    </w:p>
    <w:p w14:paraId="22E0A17E" w14:textId="77777777" w:rsidR="0045063E" w:rsidRPr="004A6454" w:rsidRDefault="0045063E" w:rsidP="0045063E">
      <w:pPr>
        <w:pStyle w:val="NoSpacing"/>
      </w:pPr>
      <w:r w:rsidRPr="004A6454">
        <w:t xml:space="preserve">        k++);</w:t>
      </w:r>
    </w:p>
    <w:p w14:paraId="1EA01327" w14:textId="77777777" w:rsidR="0045063E" w:rsidRPr="004A6454" w:rsidRDefault="0045063E" w:rsidP="0045063E">
      <w:pPr>
        <w:pStyle w:val="NoSpacing"/>
      </w:pPr>
      <w:r w:rsidRPr="004A6454">
        <w:t xml:space="preserve">    }</w:t>
      </w:r>
    </w:p>
    <w:p w14:paraId="7E0B715E" w14:textId="77777777" w:rsidR="0045063E" w:rsidRPr="004A6454" w:rsidRDefault="0045063E" w:rsidP="0045063E">
      <w:pPr>
        <w:pStyle w:val="NoSpacing"/>
      </w:pPr>
    </w:p>
    <w:p w14:paraId="180917D1" w14:textId="77777777" w:rsidR="0045063E" w:rsidRPr="004A6454" w:rsidRDefault="0045063E" w:rsidP="0045063E">
      <w:pPr>
        <w:pStyle w:val="NoSpacing"/>
      </w:pPr>
      <w:r w:rsidRPr="004A6454">
        <w:t xml:space="preserve">    void </w:t>
      </w:r>
      <w:proofErr w:type="spellStart"/>
      <w:r w:rsidRPr="004A6454">
        <w:t>preLcp</w:t>
      </w:r>
      <w:proofErr w:type="spellEnd"/>
      <w:r w:rsidRPr="004A6454">
        <w:t>() {</w:t>
      </w:r>
    </w:p>
    <w:p w14:paraId="2FE3595C" w14:textId="77777777" w:rsidR="0045063E" w:rsidRPr="004A6454" w:rsidRDefault="0045063E" w:rsidP="0045063E">
      <w:pPr>
        <w:pStyle w:val="NoSpacing"/>
      </w:pPr>
      <w:r w:rsidRPr="004A6454">
        <w:t xml:space="preserve">        int n = </w:t>
      </w:r>
      <w:proofErr w:type="spellStart"/>
      <w:r w:rsidRPr="004A6454">
        <w:t>S.size</w:t>
      </w:r>
      <w:proofErr w:type="spellEnd"/>
      <w:r w:rsidRPr="004A6454">
        <w:t>() + 1;</w:t>
      </w:r>
    </w:p>
    <w:p w14:paraId="3FE7ED3F" w14:textId="77777777" w:rsidR="0045063E" w:rsidRPr="004A6454" w:rsidRDefault="0045063E" w:rsidP="0045063E">
      <w:pPr>
        <w:pStyle w:val="NoSpacing"/>
      </w:pPr>
      <w:r w:rsidRPr="004A6454">
        <w:t xml:space="preserve">        logs = vector&lt;int&gt;(n + 5);</w:t>
      </w:r>
    </w:p>
    <w:p w14:paraId="3F856706" w14:textId="77777777" w:rsidR="0045063E" w:rsidRPr="004A6454" w:rsidRDefault="0045063E" w:rsidP="0045063E">
      <w:pPr>
        <w:pStyle w:val="NoSpacing"/>
      </w:pPr>
      <w:r w:rsidRPr="004A6454">
        <w:t xml:space="preserve">        for (int </w:t>
      </w:r>
      <w:proofErr w:type="spellStart"/>
      <w:r w:rsidRPr="004A6454">
        <w:t>i</w:t>
      </w:r>
      <w:proofErr w:type="spellEnd"/>
      <w:r w:rsidRPr="004A6454">
        <w:t xml:space="preserve"> = 2; </w:t>
      </w:r>
      <w:proofErr w:type="spellStart"/>
      <w:r w:rsidRPr="004A6454">
        <w:t>i</w:t>
      </w:r>
      <w:proofErr w:type="spellEnd"/>
      <w:r w:rsidRPr="004A6454">
        <w:t xml:space="preserve"> &lt; n + 5; ++</w:t>
      </w:r>
      <w:proofErr w:type="spellStart"/>
      <w:r w:rsidRPr="004A6454">
        <w:t>i</w:t>
      </w:r>
      <w:proofErr w:type="spellEnd"/>
      <w:r w:rsidRPr="004A6454">
        <w:t>) {</w:t>
      </w:r>
    </w:p>
    <w:p w14:paraId="7BCE228C" w14:textId="77777777" w:rsidR="0045063E" w:rsidRPr="004A6454" w:rsidRDefault="0045063E" w:rsidP="0045063E">
      <w:pPr>
        <w:pStyle w:val="NoSpacing"/>
      </w:pPr>
      <w:r w:rsidRPr="004A6454">
        <w:t xml:space="preserve">            logs[</w:t>
      </w:r>
      <w:proofErr w:type="spellStart"/>
      <w:r w:rsidRPr="004A6454">
        <w:t>i</w:t>
      </w:r>
      <w:proofErr w:type="spellEnd"/>
      <w:r w:rsidRPr="004A6454">
        <w:t>] = logs[</w:t>
      </w:r>
      <w:proofErr w:type="spellStart"/>
      <w:r w:rsidRPr="004A6454">
        <w:t>i</w:t>
      </w:r>
      <w:proofErr w:type="spellEnd"/>
      <w:r w:rsidRPr="004A6454">
        <w:t xml:space="preserve"> / 2] + 1;</w:t>
      </w:r>
    </w:p>
    <w:p w14:paraId="2E105F1A" w14:textId="77777777" w:rsidR="0045063E" w:rsidRPr="004A6454" w:rsidRDefault="0045063E" w:rsidP="0045063E">
      <w:pPr>
        <w:pStyle w:val="NoSpacing"/>
      </w:pPr>
      <w:r w:rsidRPr="004A6454">
        <w:t xml:space="preserve">        }</w:t>
      </w:r>
    </w:p>
    <w:p w14:paraId="451D473B" w14:textId="77777777" w:rsidR="0045063E" w:rsidRPr="004A6454" w:rsidRDefault="0045063E" w:rsidP="0045063E">
      <w:pPr>
        <w:pStyle w:val="NoSpacing"/>
      </w:pPr>
      <w:r w:rsidRPr="004A6454">
        <w:t xml:space="preserve">        table = vector&lt;vector&lt;int&gt;&gt;(n, vector&lt;int&gt;(20));</w:t>
      </w:r>
    </w:p>
    <w:p w14:paraId="0F4273A9" w14:textId="77777777" w:rsidR="0045063E" w:rsidRPr="004A6454" w:rsidRDefault="0045063E" w:rsidP="0045063E">
      <w:pPr>
        <w:pStyle w:val="NoSpacing"/>
      </w:pPr>
      <w:r w:rsidRPr="004A6454">
        <w:t xml:space="preserve">        for (int </w:t>
      </w:r>
      <w:proofErr w:type="spellStart"/>
      <w:r w:rsidRPr="004A6454">
        <w:t>i</w:t>
      </w:r>
      <w:proofErr w:type="spellEnd"/>
      <w:r w:rsidRPr="004A6454">
        <w:t xml:space="preserve"> = 0; </w:t>
      </w:r>
      <w:proofErr w:type="spellStart"/>
      <w:r w:rsidRPr="004A6454">
        <w:t>i</w:t>
      </w:r>
      <w:proofErr w:type="spellEnd"/>
      <w:r w:rsidRPr="004A6454">
        <w:t xml:space="preserve"> &lt; n; ++</w:t>
      </w:r>
      <w:proofErr w:type="spellStart"/>
      <w:r w:rsidRPr="004A6454">
        <w:t>i</w:t>
      </w:r>
      <w:proofErr w:type="spellEnd"/>
      <w:r w:rsidRPr="004A6454">
        <w:t>) {</w:t>
      </w:r>
    </w:p>
    <w:p w14:paraId="035BC9FA" w14:textId="77777777" w:rsidR="0045063E" w:rsidRPr="004A6454" w:rsidRDefault="0045063E" w:rsidP="0045063E">
      <w:pPr>
        <w:pStyle w:val="NoSpacing"/>
      </w:pPr>
      <w:r w:rsidRPr="004A6454">
        <w:t xml:space="preserve">            table[</w:t>
      </w:r>
      <w:proofErr w:type="spellStart"/>
      <w:r w:rsidRPr="004A6454">
        <w:t>i</w:t>
      </w:r>
      <w:proofErr w:type="spellEnd"/>
      <w:r w:rsidRPr="004A6454">
        <w:t xml:space="preserve">][0] = </w:t>
      </w:r>
      <w:proofErr w:type="spellStart"/>
      <w:r w:rsidRPr="004A6454">
        <w:t>lcp</w:t>
      </w:r>
      <w:proofErr w:type="spellEnd"/>
      <w:r w:rsidRPr="004A6454">
        <w:t>[</w:t>
      </w:r>
      <w:proofErr w:type="spellStart"/>
      <w:r w:rsidRPr="004A6454">
        <w:t>i</w:t>
      </w:r>
      <w:proofErr w:type="spellEnd"/>
      <w:r w:rsidRPr="004A6454">
        <w:t>];</w:t>
      </w:r>
    </w:p>
    <w:p w14:paraId="73603C68" w14:textId="77777777" w:rsidR="0045063E" w:rsidRPr="004A6454" w:rsidRDefault="0045063E" w:rsidP="0045063E">
      <w:pPr>
        <w:pStyle w:val="NoSpacing"/>
      </w:pPr>
      <w:r w:rsidRPr="004A6454">
        <w:t xml:space="preserve">        }</w:t>
      </w:r>
    </w:p>
    <w:p w14:paraId="4DFA51A6" w14:textId="77777777" w:rsidR="0045063E" w:rsidRPr="004A6454" w:rsidRDefault="0045063E" w:rsidP="0045063E">
      <w:pPr>
        <w:pStyle w:val="NoSpacing"/>
      </w:pPr>
    </w:p>
    <w:p w14:paraId="171B2E7D" w14:textId="77777777" w:rsidR="0045063E" w:rsidRPr="004A6454" w:rsidRDefault="0045063E" w:rsidP="0045063E">
      <w:pPr>
        <w:pStyle w:val="NoSpacing"/>
      </w:pPr>
      <w:r w:rsidRPr="004A6454">
        <w:t xml:space="preserve">        for (int j = 1; j &lt;= logs[n]; ++j) {</w:t>
      </w:r>
    </w:p>
    <w:p w14:paraId="08D33B71" w14:textId="77777777" w:rsidR="0045063E" w:rsidRPr="004A6454" w:rsidRDefault="0045063E" w:rsidP="0045063E">
      <w:pPr>
        <w:pStyle w:val="NoSpacing"/>
      </w:pPr>
      <w:r w:rsidRPr="004A6454">
        <w:t xml:space="preserve">            for (int </w:t>
      </w:r>
      <w:proofErr w:type="spellStart"/>
      <w:r w:rsidRPr="004A6454">
        <w:t>i</w:t>
      </w:r>
      <w:proofErr w:type="spellEnd"/>
      <w:r w:rsidRPr="004A6454">
        <w:t xml:space="preserve"> = 0; </w:t>
      </w:r>
      <w:proofErr w:type="spellStart"/>
      <w:r w:rsidRPr="004A6454">
        <w:t>i</w:t>
      </w:r>
      <w:proofErr w:type="spellEnd"/>
      <w:r w:rsidRPr="004A6454">
        <w:t xml:space="preserve"> &lt;= n - (1 &lt;&lt; j); ++</w:t>
      </w:r>
      <w:proofErr w:type="spellStart"/>
      <w:r w:rsidRPr="004A6454">
        <w:t>i</w:t>
      </w:r>
      <w:proofErr w:type="spellEnd"/>
      <w:r w:rsidRPr="004A6454">
        <w:t>) {</w:t>
      </w:r>
    </w:p>
    <w:p w14:paraId="2A9C2336" w14:textId="77777777" w:rsidR="0045063E" w:rsidRPr="004A6454" w:rsidRDefault="0045063E" w:rsidP="0045063E">
      <w:pPr>
        <w:pStyle w:val="NoSpacing"/>
      </w:pPr>
      <w:r w:rsidRPr="004A6454">
        <w:t xml:space="preserve">                table[</w:t>
      </w:r>
      <w:proofErr w:type="spellStart"/>
      <w:r w:rsidRPr="004A6454">
        <w:t>i</w:t>
      </w:r>
      <w:proofErr w:type="spellEnd"/>
      <w:r w:rsidRPr="004A6454">
        <w:t>][j] = min(table[</w:t>
      </w:r>
      <w:proofErr w:type="spellStart"/>
      <w:r w:rsidRPr="004A6454">
        <w:t>i</w:t>
      </w:r>
      <w:proofErr w:type="spellEnd"/>
      <w:r w:rsidRPr="004A6454">
        <w:t>][j - 1], table[</w:t>
      </w:r>
      <w:proofErr w:type="spellStart"/>
      <w:r w:rsidRPr="004A6454">
        <w:t>i</w:t>
      </w:r>
      <w:proofErr w:type="spellEnd"/>
      <w:r w:rsidRPr="004A6454">
        <w:t xml:space="preserve"> + (1 &lt;&lt; (j - 1))][j - 1]);</w:t>
      </w:r>
    </w:p>
    <w:p w14:paraId="42FF9B32" w14:textId="77777777" w:rsidR="0045063E" w:rsidRPr="004A6454" w:rsidRDefault="0045063E" w:rsidP="0045063E">
      <w:pPr>
        <w:pStyle w:val="NoSpacing"/>
      </w:pPr>
      <w:r w:rsidRPr="004A6454">
        <w:t xml:space="preserve">            }</w:t>
      </w:r>
    </w:p>
    <w:p w14:paraId="62F19911" w14:textId="77777777" w:rsidR="0045063E" w:rsidRPr="004A6454" w:rsidRDefault="0045063E" w:rsidP="0045063E">
      <w:pPr>
        <w:pStyle w:val="NoSpacing"/>
      </w:pPr>
      <w:r w:rsidRPr="004A6454">
        <w:t xml:space="preserve">        }</w:t>
      </w:r>
    </w:p>
    <w:p w14:paraId="6989FB16" w14:textId="77777777" w:rsidR="0045063E" w:rsidRPr="004A6454" w:rsidRDefault="0045063E" w:rsidP="0045063E">
      <w:pPr>
        <w:pStyle w:val="NoSpacing"/>
      </w:pPr>
      <w:r w:rsidRPr="004A6454">
        <w:t xml:space="preserve">    }</w:t>
      </w:r>
    </w:p>
    <w:p w14:paraId="6D7279FE" w14:textId="77777777" w:rsidR="0045063E" w:rsidRPr="004A6454" w:rsidRDefault="0045063E" w:rsidP="0045063E">
      <w:pPr>
        <w:pStyle w:val="NoSpacing"/>
      </w:pPr>
      <w:r w:rsidRPr="004A6454">
        <w:t xml:space="preserve">    int </w:t>
      </w:r>
      <w:proofErr w:type="spellStart"/>
      <w:r w:rsidRPr="004A6454">
        <w:t>queryLcp</w:t>
      </w:r>
      <w:proofErr w:type="spellEnd"/>
      <w:r w:rsidRPr="004A6454">
        <w:t xml:space="preserve">(int </w:t>
      </w:r>
      <w:proofErr w:type="spellStart"/>
      <w:r w:rsidRPr="004A6454">
        <w:t>i</w:t>
      </w:r>
      <w:proofErr w:type="spellEnd"/>
      <w:r w:rsidRPr="004A6454">
        <w:t>, int j) {</w:t>
      </w:r>
    </w:p>
    <w:p w14:paraId="5BBF00E7" w14:textId="77777777" w:rsidR="0045063E" w:rsidRPr="004A6454" w:rsidRDefault="0045063E" w:rsidP="0045063E">
      <w:pPr>
        <w:pStyle w:val="NoSpacing"/>
      </w:pPr>
      <w:r w:rsidRPr="004A6454">
        <w:t>//        if (</w:t>
      </w:r>
      <w:proofErr w:type="spellStart"/>
      <w:r w:rsidRPr="004A6454">
        <w:t>i</w:t>
      </w:r>
      <w:proofErr w:type="spellEnd"/>
      <w:r w:rsidRPr="004A6454">
        <w:t xml:space="preserve"> == j)return (int) </w:t>
      </w:r>
      <w:proofErr w:type="spellStart"/>
      <w:r w:rsidRPr="004A6454">
        <w:t>S.size</w:t>
      </w:r>
      <w:proofErr w:type="spellEnd"/>
      <w:r w:rsidRPr="004A6454">
        <w:t xml:space="preserve">() - </w:t>
      </w:r>
      <w:proofErr w:type="spellStart"/>
      <w:r w:rsidRPr="004A6454">
        <w:t>i</w:t>
      </w:r>
      <w:proofErr w:type="spellEnd"/>
      <w:r w:rsidRPr="004A6454">
        <w:t>;</w:t>
      </w:r>
    </w:p>
    <w:p w14:paraId="49929308" w14:textId="77777777" w:rsidR="0045063E" w:rsidRPr="004A6454" w:rsidRDefault="0045063E" w:rsidP="0045063E">
      <w:pPr>
        <w:pStyle w:val="NoSpacing"/>
      </w:pPr>
      <w:r w:rsidRPr="004A6454">
        <w:t xml:space="preserve">//        </w:t>
      </w:r>
      <w:proofErr w:type="spellStart"/>
      <w:r w:rsidRPr="004A6454">
        <w:t>i</w:t>
      </w:r>
      <w:proofErr w:type="spellEnd"/>
      <w:r w:rsidRPr="004A6454">
        <w:t xml:space="preserve"> = rank[</w:t>
      </w:r>
      <w:proofErr w:type="spellStart"/>
      <w:r w:rsidRPr="004A6454">
        <w:t>i</w:t>
      </w:r>
      <w:proofErr w:type="spellEnd"/>
      <w:r w:rsidRPr="004A6454">
        <w:t>], j = rank[j];</w:t>
      </w:r>
    </w:p>
    <w:p w14:paraId="171F7014" w14:textId="77777777" w:rsidR="0045063E" w:rsidRPr="004A6454" w:rsidRDefault="0045063E" w:rsidP="0045063E">
      <w:pPr>
        <w:pStyle w:val="NoSpacing"/>
      </w:pPr>
      <w:r w:rsidRPr="004A6454">
        <w:t xml:space="preserve">        if (</w:t>
      </w:r>
      <w:proofErr w:type="spellStart"/>
      <w:r w:rsidRPr="004A6454">
        <w:t>i</w:t>
      </w:r>
      <w:proofErr w:type="spellEnd"/>
      <w:r w:rsidRPr="004A6454">
        <w:t xml:space="preserve"> == j)return (int) </w:t>
      </w:r>
      <w:proofErr w:type="spellStart"/>
      <w:r w:rsidRPr="004A6454">
        <w:t>S.size</w:t>
      </w:r>
      <w:proofErr w:type="spellEnd"/>
      <w:r w:rsidRPr="004A6454">
        <w:t xml:space="preserve">() - </w:t>
      </w:r>
      <w:proofErr w:type="spellStart"/>
      <w:r w:rsidRPr="004A6454">
        <w:t>sa</w:t>
      </w:r>
      <w:proofErr w:type="spellEnd"/>
      <w:r w:rsidRPr="004A6454">
        <w:t>[</w:t>
      </w:r>
      <w:proofErr w:type="spellStart"/>
      <w:r w:rsidRPr="004A6454">
        <w:t>i</w:t>
      </w:r>
      <w:proofErr w:type="spellEnd"/>
      <w:r w:rsidRPr="004A6454">
        <w:t>];</w:t>
      </w:r>
    </w:p>
    <w:p w14:paraId="2C1B5E66" w14:textId="77777777" w:rsidR="0045063E" w:rsidRPr="004A6454" w:rsidRDefault="0045063E" w:rsidP="0045063E">
      <w:pPr>
        <w:pStyle w:val="NoSpacing"/>
      </w:pPr>
      <w:r w:rsidRPr="004A6454">
        <w:t xml:space="preserve">        if (</w:t>
      </w:r>
      <w:proofErr w:type="spellStart"/>
      <w:r w:rsidRPr="004A6454">
        <w:t>i</w:t>
      </w:r>
      <w:proofErr w:type="spellEnd"/>
      <w:r w:rsidRPr="004A6454">
        <w:t xml:space="preserve"> &gt; j)</w:t>
      </w:r>
    </w:p>
    <w:p w14:paraId="31012C33" w14:textId="77777777" w:rsidR="0045063E" w:rsidRPr="004A6454" w:rsidRDefault="0045063E" w:rsidP="0045063E">
      <w:pPr>
        <w:pStyle w:val="NoSpacing"/>
      </w:pPr>
      <w:r w:rsidRPr="004A6454">
        <w:t xml:space="preserve">            swap(</w:t>
      </w:r>
      <w:proofErr w:type="spellStart"/>
      <w:r w:rsidRPr="004A6454">
        <w:t>i</w:t>
      </w:r>
      <w:proofErr w:type="spellEnd"/>
      <w:r w:rsidRPr="004A6454">
        <w:t>, j);</w:t>
      </w:r>
    </w:p>
    <w:p w14:paraId="15095C66" w14:textId="77777777" w:rsidR="0045063E" w:rsidRPr="004A6454" w:rsidRDefault="0045063E" w:rsidP="0045063E">
      <w:pPr>
        <w:pStyle w:val="NoSpacing"/>
      </w:pPr>
      <w:r w:rsidRPr="004A6454">
        <w:t xml:space="preserve">        </w:t>
      </w:r>
      <w:proofErr w:type="spellStart"/>
      <w:r w:rsidRPr="004A6454">
        <w:t>i</w:t>
      </w:r>
      <w:proofErr w:type="spellEnd"/>
      <w:r w:rsidRPr="004A6454">
        <w:t>++;</w:t>
      </w:r>
    </w:p>
    <w:p w14:paraId="232A6D8D" w14:textId="77777777" w:rsidR="0045063E" w:rsidRPr="004A6454" w:rsidRDefault="0045063E" w:rsidP="0045063E">
      <w:pPr>
        <w:pStyle w:val="NoSpacing"/>
      </w:pPr>
      <w:r w:rsidRPr="004A6454">
        <w:t xml:space="preserve">        int </w:t>
      </w:r>
      <w:proofErr w:type="spellStart"/>
      <w:r w:rsidRPr="004A6454">
        <w:t>len</w:t>
      </w:r>
      <w:proofErr w:type="spellEnd"/>
      <w:r w:rsidRPr="004A6454">
        <w:t xml:space="preserve"> = logs[j - </w:t>
      </w:r>
      <w:proofErr w:type="spellStart"/>
      <w:r w:rsidRPr="004A6454">
        <w:t>i</w:t>
      </w:r>
      <w:proofErr w:type="spellEnd"/>
      <w:r w:rsidRPr="004A6454">
        <w:t xml:space="preserve"> + 1];</w:t>
      </w:r>
    </w:p>
    <w:p w14:paraId="2DB9926A" w14:textId="77777777" w:rsidR="0045063E" w:rsidRPr="004A6454" w:rsidRDefault="0045063E" w:rsidP="0045063E">
      <w:pPr>
        <w:pStyle w:val="NoSpacing"/>
      </w:pPr>
      <w:r w:rsidRPr="004A6454">
        <w:t xml:space="preserve">        return min(table[</w:t>
      </w:r>
      <w:proofErr w:type="spellStart"/>
      <w:r w:rsidRPr="004A6454">
        <w:t>i</w:t>
      </w:r>
      <w:proofErr w:type="spellEnd"/>
      <w:r w:rsidRPr="004A6454">
        <w:t>][</w:t>
      </w:r>
      <w:proofErr w:type="spellStart"/>
      <w:r w:rsidRPr="004A6454">
        <w:t>len</w:t>
      </w:r>
      <w:proofErr w:type="spellEnd"/>
      <w:r w:rsidRPr="004A6454">
        <w:t xml:space="preserve">], table[j - (1 &lt;&lt; </w:t>
      </w:r>
      <w:proofErr w:type="spellStart"/>
      <w:r w:rsidRPr="004A6454">
        <w:t>len</w:t>
      </w:r>
      <w:proofErr w:type="spellEnd"/>
      <w:r w:rsidRPr="004A6454">
        <w:t>) + 1][</w:t>
      </w:r>
      <w:proofErr w:type="spellStart"/>
      <w:r w:rsidRPr="004A6454">
        <w:t>len</w:t>
      </w:r>
      <w:proofErr w:type="spellEnd"/>
      <w:r w:rsidRPr="004A6454">
        <w:t>]);</w:t>
      </w:r>
    </w:p>
    <w:p w14:paraId="4332BE54" w14:textId="77777777" w:rsidR="0045063E" w:rsidRPr="004A6454" w:rsidRDefault="0045063E" w:rsidP="0045063E">
      <w:pPr>
        <w:pStyle w:val="NoSpacing"/>
      </w:pPr>
      <w:r w:rsidRPr="004A6454">
        <w:t xml:space="preserve">    }</w:t>
      </w:r>
    </w:p>
    <w:p w14:paraId="26A4D91B" w14:textId="0CBC83D8" w:rsidR="0045063E" w:rsidRDefault="0045063E" w:rsidP="0045063E">
      <w:pPr>
        <w:pStyle w:val="NoSpacing"/>
      </w:pPr>
      <w:r w:rsidRPr="004A6454">
        <w:t>};</w:t>
      </w:r>
    </w:p>
    <w:p w14:paraId="164582CF" w14:textId="1641CC1E" w:rsidR="0045063E" w:rsidRPr="0045063E" w:rsidRDefault="0045063E" w:rsidP="0045063E">
      <w:pPr>
        <w:pStyle w:val="Heading2"/>
      </w:pPr>
      <w:bookmarkStart w:id="85" w:name="_Toc160308629"/>
      <w:r>
        <w:t>Suffix Automaton</w:t>
      </w:r>
      <w:bookmarkEnd w:id="85"/>
    </w:p>
    <w:p w14:paraId="7086F7B6" w14:textId="23C89E3D" w:rsidR="0045063E" w:rsidRPr="004A6454" w:rsidRDefault="0045063E" w:rsidP="0045063E">
      <w:pPr>
        <w:pStyle w:val="NoSpacing"/>
      </w:pPr>
      <w:r w:rsidRPr="004A6454">
        <w:t>const int M = 26, N = 1000005;</w:t>
      </w:r>
    </w:p>
    <w:p w14:paraId="04D9E72C" w14:textId="77777777" w:rsidR="0045063E" w:rsidRPr="004A6454" w:rsidRDefault="0045063E" w:rsidP="0045063E">
      <w:pPr>
        <w:pStyle w:val="NoSpacing"/>
      </w:pPr>
    </w:p>
    <w:p w14:paraId="368645BF" w14:textId="77777777" w:rsidR="0045063E" w:rsidRPr="004A6454" w:rsidRDefault="0045063E" w:rsidP="0045063E">
      <w:pPr>
        <w:pStyle w:val="NoSpacing"/>
      </w:pPr>
      <w:r w:rsidRPr="004A6454">
        <w:t xml:space="preserve">struct </w:t>
      </w:r>
      <w:proofErr w:type="spellStart"/>
      <w:r w:rsidRPr="004A6454">
        <w:t>suffixAutomaton</w:t>
      </w:r>
      <w:proofErr w:type="spellEnd"/>
      <w:r w:rsidRPr="004A6454">
        <w:t xml:space="preserve"> {</w:t>
      </w:r>
    </w:p>
    <w:p w14:paraId="582E8428" w14:textId="77777777" w:rsidR="0045063E" w:rsidRPr="004A6454" w:rsidRDefault="0045063E" w:rsidP="0045063E">
      <w:pPr>
        <w:pStyle w:val="NoSpacing"/>
      </w:pPr>
      <w:r w:rsidRPr="004A6454">
        <w:t xml:space="preserve">    struct state {</w:t>
      </w:r>
    </w:p>
    <w:p w14:paraId="0B90CF39" w14:textId="77777777" w:rsidR="0045063E" w:rsidRPr="004A6454" w:rsidRDefault="0045063E" w:rsidP="0045063E">
      <w:pPr>
        <w:pStyle w:val="NoSpacing"/>
      </w:pPr>
      <w:r w:rsidRPr="004A6454">
        <w:t xml:space="preserve">        int </w:t>
      </w:r>
      <w:proofErr w:type="spellStart"/>
      <w:r w:rsidRPr="004A6454">
        <w:t>len</w:t>
      </w:r>
      <w:proofErr w:type="spellEnd"/>
      <w:r w:rsidRPr="004A6454">
        <w:t>;        // length of longest string in this class</w:t>
      </w:r>
    </w:p>
    <w:p w14:paraId="4D6A6545" w14:textId="77777777" w:rsidR="0045063E" w:rsidRPr="004A6454" w:rsidRDefault="0045063E" w:rsidP="0045063E">
      <w:pPr>
        <w:pStyle w:val="NoSpacing"/>
      </w:pPr>
      <w:r w:rsidRPr="004A6454">
        <w:t xml:space="preserve">        int link;        // pointer to suffix link</w:t>
      </w:r>
    </w:p>
    <w:p w14:paraId="05BBDE50" w14:textId="77777777" w:rsidR="0045063E" w:rsidRPr="004A6454" w:rsidRDefault="0045063E" w:rsidP="0045063E">
      <w:pPr>
        <w:pStyle w:val="NoSpacing"/>
      </w:pPr>
      <w:r w:rsidRPr="004A6454">
        <w:t xml:space="preserve">        int next[M];    // adjacency list</w:t>
      </w:r>
    </w:p>
    <w:p w14:paraId="134C592A" w14:textId="77777777" w:rsidR="0045063E" w:rsidRPr="004A6454" w:rsidRDefault="0045063E" w:rsidP="0045063E">
      <w:pPr>
        <w:pStyle w:val="NoSpacing"/>
      </w:pPr>
      <w:r w:rsidRPr="004A6454">
        <w:t xml:space="preserve">        </w:t>
      </w:r>
      <w:proofErr w:type="spellStart"/>
      <w:r w:rsidRPr="004A6454">
        <w:t>ll</w:t>
      </w:r>
      <w:proofErr w:type="spellEnd"/>
      <w:r w:rsidRPr="004A6454">
        <w:t xml:space="preserve"> </w:t>
      </w:r>
      <w:proofErr w:type="spellStart"/>
      <w:r w:rsidRPr="004A6454">
        <w:t>cnt</w:t>
      </w:r>
      <w:proofErr w:type="spellEnd"/>
      <w:r w:rsidRPr="004A6454">
        <w:t>;    // number of times the strings in this state occur in the original string</w:t>
      </w:r>
    </w:p>
    <w:p w14:paraId="73055947" w14:textId="77777777" w:rsidR="0045063E" w:rsidRPr="004A6454" w:rsidRDefault="0045063E" w:rsidP="0045063E">
      <w:pPr>
        <w:pStyle w:val="NoSpacing"/>
      </w:pPr>
    </w:p>
    <w:p w14:paraId="2F3EDB66" w14:textId="77777777" w:rsidR="0045063E" w:rsidRPr="004A6454" w:rsidRDefault="0045063E" w:rsidP="0045063E">
      <w:pPr>
        <w:pStyle w:val="NoSpacing"/>
      </w:pPr>
      <w:r w:rsidRPr="004A6454">
        <w:t xml:space="preserve">        bool terminal;    // by default, empty string is a suffix</w:t>
      </w:r>
    </w:p>
    <w:p w14:paraId="1973B365" w14:textId="77777777" w:rsidR="0045063E" w:rsidRPr="004A6454" w:rsidRDefault="0045063E" w:rsidP="0045063E">
      <w:pPr>
        <w:pStyle w:val="NoSpacing"/>
      </w:pPr>
      <w:r w:rsidRPr="004A6454">
        <w:t xml:space="preserve">        // a state is terminal if it corresponds to a suffix</w:t>
      </w:r>
    </w:p>
    <w:p w14:paraId="06B5ED48" w14:textId="77777777" w:rsidR="0045063E" w:rsidRPr="004A6454" w:rsidRDefault="0045063E" w:rsidP="0045063E">
      <w:pPr>
        <w:pStyle w:val="NoSpacing"/>
      </w:pPr>
    </w:p>
    <w:p w14:paraId="0C5C907E" w14:textId="77777777" w:rsidR="0045063E" w:rsidRPr="004A6454" w:rsidRDefault="0045063E" w:rsidP="0045063E">
      <w:pPr>
        <w:pStyle w:val="NoSpacing"/>
      </w:pPr>
      <w:r w:rsidRPr="004A6454">
        <w:t xml:space="preserve">        state() {</w:t>
      </w:r>
    </w:p>
    <w:p w14:paraId="561FE121" w14:textId="77777777" w:rsidR="0045063E" w:rsidRPr="004A6454" w:rsidRDefault="0045063E" w:rsidP="0045063E">
      <w:pPr>
        <w:pStyle w:val="NoSpacing"/>
      </w:pPr>
      <w:r w:rsidRPr="004A6454">
        <w:t xml:space="preserve">            </w:t>
      </w:r>
      <w:proofErr w:type="spellStart"/>
      <w:r w:rsidRPr="004A6454">
        <w:t>len</w:t>
      </w:r>
      <w:proofErr w:type="spellEnd"/>
      <w:r w:rsidRPr="004A6454">
        <w:t xml:space="preserve"> = 0, link = -1, </w:t>
      </w:r>
      <w:proofErr w:type="spellStart"/>
      <w:r w:rsidRPr="004A6454">
        <w:t>cnt</w:t>
      </w:r>
      <w:proofErr w:type="spellEnd"/>
      <w:r w:rsidRPr="004A6454">
        <w:t xml:space="preserve"> = 0;</w:t>
      </w:r>
    </w:p>
    <w:p w14:paraId="200C8109" w14:textId="77777777" w:rsidR="0045063E" w:rsidRPr="004A6454" w:rsidRDefault="0045063E" w:rsidP="0045063E">
      <w:pPr>
        <w:pStyle w:val="NoSpacing"/>
      </w:pPr>
      <w:r w:rsidRPr="004A6454">
        <w:t xml:space="preserve">            terminal = false;</w:t>
      </w:r>
    </w:p>
    <w:p w14:paraId="1ABF0C24" w14:textId="77777777" w:rsidR="0045063E" w:rsidRPr="004A6454" w:rsidRDefault="0045063E" w:rsidP="0045063E">
      <w:pPr>
        <w:pStyle w:val="NoSpacing"/>
      </w:pPr>
      <w:r w:rsidRPr="004A6454">
        <w:t xml:space="preserve">            for (int </w:t>
      </w:r>
      <w:proofErr w:type="spellStart"/>
      <w:r w:rsidRPr="004A6454">
        <w:t>i</w:t>
      </w:r>
      <w:proofErr w:type="spellEnd"/>
      <w:r w:rsidRPr="004A6454">
        <w:t xml:space="preserve"> = 0; </w:t>
      </w:r>
      <w:proofErr w:type="spellStart"/>
      <w:r w:rsidRPr="004A6454">
        <w:t>i</w:t>
      </w:r>
      <w:proofErr w:type="spellEnd"/>
      <w:r w:rsidRPr="004A6454">
        <w:t xml:space="preserve"> &lt; M; </w:t>
      </w:r>
      <w:proofErr w:type="spellStart"/>
      <w:r w:rsidRPr="004A6454">
        <w:t>i</w:t>
      </w:r>
      <w:proofErr w:type="spellEnd"/>
      <w:r w:rsidRPr="004A6454">
        <w:t>++)</w:t>
      </w:r>
    </w:p>
    <w:p w14:paraId="2E417AB3" w14:textId="77777777" w:rsidR="0045063E" w:rsidRPr="004A6454" w:rsidRDefault="0045063E" w:rsidP="0045063E">
      <w:pPr>
        <w:pStyle w:val="NoSpacing"/>
      </w:pPr>
      <w:r w:rsidRPr="004A6454">
        <w:t xml:space="preserve">                next[</w:t>
      </w:r>
      <w:proofErr w:type="spellStart"/>
      <w:r w:rsidRPr="004A6454">
        <w:t>i</w:t>
      </w:r>
      <w:proofErr w:type="spellEnd"/>
      <w:r w:rsidRPr="004A6454">
        <w:t>] = -1;</w:t>
      </w:r>
    </w:p>
    <w:p w14:paraId="210CF2A8" w14:textId="77777777" w:rsidR="0045063E" w:rsidRPr="004A6454" w:rsidRDefault="0045063E" w:rsidP="0045063E">
      <w:pPr>
        <w:pStyle w:val="NoSpacing"/>
      </w:pPr>
      <w:r w:rsidRPr="004A6454">
        <w:t xml:space="preserve">        }</w:t>
      </w:r>
    </w:p>
    <w:p w14:paraId="08C5D167" w14:textId="77777777" w:rsidR="0045063E" w:rsidRPr="004A6454" w:rsidRDefault="0045063E" w:rsidP="0045063E">
      <w:pPr>
        <w:pStyle w:val="NoSpacing"/>
      </w:pPr>
      <w:r w:rsidRPr="004A6454">
        <w:t xml:space="preserve">    };</w:t>
      </w:r>
    </w:p>
    <w:p w14:paraId="27FF2301" w14:textId="77777777" w:rsidR="0045063E" w:rsidRPr="004A6454" w:rsidRDefault="0045063E" w:rsidP="0045063E">
      <w:pPr>
        <w:pStyle w:val="NoSpacing"/>
      </w:pPr>
    </w:p>
    <w:p w14:paraId="01EE94E4" w14:textId="77777777" w:rsidR="0045063E" w:rsidRPr="004A6454" w:rsidRDefault="0045063E" w:rsidP="0045063E">
      <w:pPr>
        <w:pStyle w:val="NoSpacing"/>
      </w:pPr>
      <w:r w:rsidRPr="004A6454">
        <w:t xml:space="preserve">    vector&lt;state&gt; </w:t>
      </w:r>
      <w:proofErr w:type="spellStart"/>
      <w:r w:rsidRPr="004A6454">
        <w:t>st</w:t>
      </w:r>
      <w:proofErr w:type="spellEnd"/>
      <w:r w:rsidRPr="004A6454">
        <w:t>;</w:t>
      </w:r>
    </w:p>
    <w:p w14:paraId="38D292CB" w14:textId="77777777" w:rsidR="0045063E" w:rsidRPr="004A6454" w:rsidRDefault="0045063E" w:rsidP="0045063E">
      <w:pPr>
        <w:pStyle w:val="NoSpacing"/>
      </w:pPr>
      <w:r w:rsidRPr="004A6454">
        <w:t xml:space="preserve">    int </w:t>
      </w:r>
      <w:proofErr w:type="spellStart"/>
      <w:r w:rsidRPr="004A6454">
        <w:t>sz</w:t>
      </w:r>
      <w:proofErr w:type="spellEnd"/>
      <w:r w:rsidRPr="004A6454">
        <w:t>, last, l;</w:t>
      </w:r>
    </w:p>
    <w:p w14:paraId="015656C9" w14:textId="77777777" w:rsidR="0045063E" w:rsidRPr="004A6454" w:rsidRDefault="0045063E" w:rsidP="0045063E">
      <w:pPr>
        <w:pStyle w:val="NoSpacing"/>
      </w:pPr>
      <w:r w:rsidRPr="004A6454">
        <w:t xml:space="preserve">    char offset = 'A';    // Careful!</w:t>
      </w:r>
    </w:p>
    <w:p w14:paraId="684C09C0" w14:textId="77777777" w:rsidR="0045063E" w:rsidRPr="004A6454" w:rsidRDefault="0045063E" w:rsidP="0045063E">
      <w:pPr>
        <w:pStyle w:val="NoSpacing"/>
      </w:pPr>
    </w:p>
    <w:p w14:paraId="481EF573" w14:textId="77777777" w:rsidR="0045063E" w:rsidRPr="004A6454" w:rsidRDefault="0045063E" w:rsidP="0045063E">
      <w:pPr>
        <w:pStyle w:val="NoSpacing"/>
      </w:pPr>
      <w:r w:rsidRPr="004A6454">
        <w:t xml:space="preserve">    </w:t>
      </w:r>
      <w:proofErr w:type="spellStart"/>
      <w:r w:rsidRPr="004A6454">
        <w:t>suffixAutomaton</w:t>
      </w:r>
      <w:proofErr w:type="spellEnd"/>
      <w:r w:rsidRPr="004A6454">
        <w:t>(string &amp;s) {</w:t>
      </w:r>
    </w:p>
    <w:p w14:paraId="66BB14E4" w14:textId="77777777" w:rsidR="0045063E" w:rsidRPr="004A6454" w:rsidRDefault="0045063E" w:rsidP="0045063E">
      <w:pPr>
        <w:pStyle w:val="NoSpacing"/>
      </w:pPr>
    </w:p>
    <w:p w14:paraId="321D600C" w14:textId="77777777" w:rsidR="0045063E" w:rsidRPr="004A6454" w:rsidRDefault="0045063E" w:rsidP="0045063E">
      <w:pPr>
        <w:pStyle w:val="NoSpacing"/>
      </w:pPr>
      <w:r w:rsidRPr="004A6454">
        <w:t xml:space="preserve">        int l = </w:t>
      </w:r>
      <w:proofErr w:type="spellStart"/>
      <w:r w:rsidRPr="004A6454">
        <w:t>s.length</w:t>
      </w:r>
      <w:proofErr w:type="spellEnd"/>
      <w:r w:rsidRPr="004A6454">
        <w:t>();</w:t>
      </w:r>
    </w:p>
    <w:p w14:paraId="2BFA7172" w14:textId="77777777" w:rsidR="0045063E" w:rsidRPr="004A6454" w:rsidRDefault="0045063E" w:rsidP="0045063E">
      <w:pPr>
        <w:pStyle w:val="NoSpacing"/>
      </w:pPr>
      <w:r w:rsidRPr="004A6454">
        <w:t xml:space="preserve">        </w:t>
      </w:r>
      <w:proofErr w:type="spellStart"/>
      <w:r w:rsidRPr="004A6454">
        <w:t>st.resize</w:t>
      </w:r>
      <w:proofErr w:type="spellEnd"/>
      <w:r w:rsidRPr="004A6454">
        <w:t>(2 * l);</w:t>
      </w:r>
    </w:p>
    <w:p w14:paraId="41DEE806" w14:textId="77777777" w:rsidR="0045063E" w:rsidRPr="004A6454" w:rsidRDefault="0045063E" w:rsidP="0045063E">
      <w:pPr>
        <w:pStyle w:val="NoSpacing"/>
      </w:pPr>
      <w:r w:rsidRPr="004A6454">
        <w:t xml:space="preserve">        for (int </w:t>
      </w:r>
      <w:proofErr w:type="spellStart"/>
      <w:r w:rsidRPr="004A6454">
        <w:t>i</w:t>
      </w:r>
      <w:proofErr w:type="spellEnd"/>
      <w:r w:rsidRPr="004A6454">
        <w:t xml:space="preserve"> = 0; </w:t>
      </w:r>
      <w:proofErr w:type="spellStart"/>
      <w:r w:rsidRPr="004A6454">
        <w:t>i</w:t>
      </w:r>
      <w:proofErr w:type="spellEnd"/>
      <w:r w:rsidRPr="004A6454">
        <w:t xml:space="preserve"> &lt; 2 * l; </w:t>
      </w:r>
      <w:proofErr w:type="spellStart"/>
      <w:r w:rsidRPr="004A6454">
        <w:t>i</w:t>
      </w:r>
      <w:proofErr w:type="spellEnd"/>
      <w:r w:rsidRPr="004A6454">
        <w:t>++)</w:t>
      </w:r>
    </w:p>
    <w:p w14:paraId="1F77FE35" w14:textId="77777777" w:rsidR="0045063E" w:rsidRPr="004A6454" w:rsidRDefault="0045063E" w:rsidP="0045063E">
      <w:pPr>
        <w:pStyle w:val="NoSpacing"/>
      </w:pPr>
      <w:r w:rsidRPr="004A6454">
        <w:t xml:space="preserve">            </w:t>
      </w:r>
      <w:proofErr w:type="spellStart"/>
      <w:r w:rsidRPr="004A6454">
        <w:t>st</w:t>
      </w:r>
      <w:proofErr w:type="spellEnd"/>
      <w:r w:rsidRPr="004A6454">
        <w:t>[</w:t>
      </w:r>
      <w:proofErr w:type="spellStart"/>
      <w:r w:rsidRPr="004A6454">
        <w:t>i</w:t>
      </w:r>
      <w:proofErr w:type="spellEnd"/>
      <w:r w:rsidRPr="004A6454">
        <w:t>] = state();</w:t>
      </w:r>
    </w:p>
    <w:p w14:paraId="595FEA6E" w14:textId="77777777" w:rsidR="0045063E" w:rsidRPr="004A6454" w:rsidRDefault="0045063E" w:rsidP="0045063E">
      <w:pPr>
        <w:pStyle w:val="NoSpacing"/>
      </w:pPr>
    </w:p>
    <w:p w14:paraId="4FB15A1F" w14:textId="77777777" w:rsidR="0045063E" w:rsidRPr="004A6454" w:rsidRDefault="0045063E" w:rsidP="0045063E">
      <w:pPr>
        <w:pStyle w:val="NoSpacing"/>
      </w:pPr>
      <w:r w:rsidRPr="004A6454">
        <w:t xml:space="preserve">        </w:t>
      </w:r>
      <w:proofErr w:type="spellStart"/>
      <w:r w:rsidRPr="004A6454">
        <w:t>sz</w:t>
      </w:r>
      <w:proofErr w:type="spellEnd"/>
      <w:r w:rsidRPr="004A6454">
        <w:t xml:space="preserve"> = 1, last = 0;</w:t>
      </w:r>
    </w:p>
    <w:p w14:paraId="61DB4122" w14:textId="77777777" w:rsidR="0045063E" w:rsidRPr="004A6454" w:rsidRDefault="0045063E" w:rsidP="0045063E">
      <w:pPr>
        <w:pStyle w:val="NoSpacing"/>
      </w:pPr>
      <w:r w:rsidRPr="004A6454">
        <w:t xml:space="preserve">        </w:t>
      </w:r>
      <w:proofErr w:type="spellStart"/>
      <w:r w:rsidRPr="004A6454">
        <w:t>st</w:t>
      </w:r>
      <w:proofErr w:type="spellEnd"/>
      <w:r w:rsidRPr="004A6454">
        <w:t>[0].</w:t>
      </w:r>
      <w:proofErr w:type="spellStart"/>
      <w:r w:rsidRPr="004A6454">
        <w:t>len</w:t>
      </w:r>
      <w:proofErr w:type="spellEnd"/>
      <w:r w:rsidRPr="004A6454">
        <w:t xml:space="preserve"> = 0;</w:t>
      </w:r>
    </w:p>
    <w:p w14:paraId="335EA871" w14:textId="77777777" w:rsidR="0045063E" w:rsidRPr="004A6454" w:rsidRDefault="0045063E" w:rsidP="0045063E">
      <w:pPr>
        <w:pStyle w:val="NoSpacing"/>
      </w:pPr>
      <w:r w:rsidRPr="004A6454">
        <w:t xml:space="preserve">        </w:t>
      </w:r>
      <w:proofErr w:type="spellStart"/>
      <w:r w:rsidRPr="004A6454">
        <w:t>st</w:t>
      </w:r>
      <w:proofErr w:type="spellEnd"/>
      <w:r w:rsidRPr="004A6454">
        <w:t>[0].link = -1;</w:t>
      </w:r>
    </w:p>
    <w:p w14:paraId="5170D0E4" w14:textId="77777777" w:rsidR="0045063E" w:rsidRPr="004A6454" w:rsidRDefault="0045063E" w:rsidP="0045063E">
      <w:pPr>
        <w:pStyle w:val="NoSpacing"/>
      </w:pPr>
    </w:p>
    <w:p w14:paraId="700A8C7F" w14:textId="77777777" w:rsidR="0045063E" w:rsidRPr="004A6454" w:rsidRDefault="0045063E" w:rsidP="0045063E">
      <w:pPr>
        <w:pStyle w:val="NoSpacing"/>
      </w:pPr>
      <w:r w:rsidRPr="004A6454">
        <w:t xml:space="preserve">        for (int </w:t>
      </w:r>
      <w:proofErr w:type="spellStart"/>
      <w:r w:rsidRPr="004A6454">
        <w:t>i</w:t>
      </w:r>
      <w:proofErr w:type="spellEnd"/>
      <w:r w:rsidRPr="004A6454">
        <w:t xml:space="preserve"> = 0; </w:t>
      </w:r>
      <w:proofErr w:type="spellStart"/>
      <w:r w:rsidRPr="004A6454">
        <w:t>i</w:t>
      </w:r>
      <w:proofErr w:type="spellEnd"/>
      <w:r w:rsidRPr="004A6454">
        <w:t xml:space="preserve"> &lt; l; </w:t>
      </w:r>
      <w:proofErr w:type="spellStart"/>
      <w:r w:rsidRPr="004A6454">
        <w:t>i</w:t>
      </w:r>
      <w:proofErr w:type="spellEnd"/>
      <w:r w:rsidRPr="004A6454">
        <w:t>++)</w:t>
      </w:r>
    </w:p>
    <w:p w14:paraId="5FBCE3E3" w14:textId="77777777" w:rsidR="0045063E" w:rsidRPr="004A6454" w:rsidRDefault="0045063E" w:rsidP="0045063E">
      <w:pPr>
        <w:pStyle w:val="NoSpacing"/>
      </w:pPr>
      <w:r w:rsidRPr="004A6454">
        <w:t xml:space="preserve">            </w:t>
      </w:r>
      <w:proofErr w:type="spellStart"/>
      <w:r w:rsidRPr="004A6454">
        <w:t>addChar</w:t>
      </w:r>
      <w:proofErr w:type="spellEnd"/>
      <w:r w:rsidRPr="004A6454">
        <w:t>(s[</w:t>
      </w:r>
      <w:proofErr w:type="spellStart"/>
      <w:r w:rsidRPr="004A6454">
        <w:t>i</w:t>
      </w:r>
      <w:proofErr w:type="spellEnd"/>
      <w:r w:rsidRPr="004A6454">
        <w:t>] - offset);</w:t>
      </w:r>
    </w:p>
    <w:p w14:paraId="6C7F7020" w14:textId="77777777" w:rsidR="0045063E" w:rsidRPr="004A6454" w:rsidRDefault="0045063E" w:rsidP="0045063E">
      <w:pPr>
        <w:pStyle w:val="NoSpacing"/>
      </w:pPr>
    </w:p>
    <w:p w14:paraId="6FFD74B5" w14:textId="77777777" w:rsidR="0045063E" w:rsidRPr="004A6454" w:rsidRDefault="0045063E" w:rsidP="0045063E">
      <w:pPr>
        <w:pStyle w:val="NoSpacing"/>
      </w:pPr>
      <w:r w:rsidRPr="004A6454">
        <w:t xml:space="preserve">        for (int </w:t>
      </w:r>
      <w:proofErr w:type="spellStart"/>
      <w:r w:rsidRPr="004A6454">
        <w:t>i</w:t>
      </w:r>
      <w:proofErr w:type="spellEnd"/>
      <w:r w:rsidRPr="004A6454">
        <w:t xml:space="preserve"> = last; </w:t>
      </w:r>
      <w:proofErr w:type="spellStart"/>
      <w:r w:rsidRPr="004A6454">
        <w:t>i</w:t>
      </w:r>
      <w:proofErr w:type="spellEnd"/>
      <w:r w:rsidRPr="004A6454">
        <w:t xml:space="preserve"> != -1; </w:t>
      </w:r>
      <w:proofErr w:type="spellStart"/>
      <w:r w:rsidRPr="004A6454">
        <w:t>i</w:t>
      </w:r>
      <w:proofErr w:type="spellEnd"/>
      <w:r w:rsidRPr="004A6454">
        <w:t xml:space="preserve"> = </w:t>
      </w:r>
      <w:proofErr w:type="spellStart"/>
      <w:r w:rsidRPr="004A6454">
        <w:t>st</w:t>
      </w:r>
      <w:proofErr w:type="spellEnd"/>
      <w:r w:rsidRPr="004A6454">
        <w:t>[</w:t>
      </w:r>
      <w:proofErr w:type="spellStart"/>
      <w:r w:rsidRPr="004A6454">
        <w:t>i</w:t>
      </w:r>
      <w:proofErr w:type="spellEnd"/>
      <w:r w:rsidRPr="004A6454">
        <w:t>].link)</w:t>
      </w:r>
    </w:p>
    <w:p w14:paraId="697331F9" w14:textId="77777777" w:rsidR="0045063E" w:rsidRPr="004A6454" w:rsidRDefault="0045063E" w:rsidP="0045063E">
      <w:pPr>
        <w:pStyle w:val="NoSpacing"/>
      </w:pPr>
      <w:r w:rsidRPr="004A6454">
        <w:t xml:space="preserve">            </w:t>
      </w:r>
      <w:proofErr w:type="spellStart"/>
      <w:r w:rsidRPr="004A6454">
        <w:t>st</w:t>
      </w:r>
      <w:proofErr w:type="spellEnd"/>
      <w:r w:rsidRPr="004A6454">
        <w:t>[</w:t>
      </w:r>
      <w:proofErr w:type="spellStart"/>
      <w:r w:rsidRPr="004A6454">
        <w:t>i</w:t>
      </w:r>
      <w:proofErr w:type="spellEnd"/>
      <w:r w:rsidRPr="004A6454">
        <w:t>].terminal = true;</w:t>
      </w:r>
    </w:p>
    <w:p w14:paraId="0350FECB" w14:textId="77777777" w:rsidR="0045063E" w:rsidRPr="004A6454" w:rsidRDefault="0045063E" w:rsidP="0045063E">
      <w:pPr>
        <w:pStyle w:val="NoSpacing"/>
      </w:pPr>
      <w:r w:rsidRPr="004A6454">
        <w:t xml:space="preserve">    }</w:t>
      </w:r>
    </w:p>
    <w:p w14:paraId="554B6359" w14:textId="77777777" w:rsidR="0045063E" w:rsidRPr="004A6454" w:rsidRDefault="0045063E" w:rsidP="0045063E">
      <w:pPr>
        <w:pStyle w:val="NoSpacing"/>
      </w:pPr>
    </w:p>
    <w:p w14:paraId="482F309D" w14:textId="77777777" w:rsidR="0045063E" w:rsidRPr="004A6454" w:rsidRDefault="0045063E" w:rsidP="0045063E">
      <w:pPr>
        <w:pStyle w:val="NoSpacing"/>
      </w:pPr>
      <w:r w:rsidRPr="004A6454">
        <w:t xml:space="preserve">    void </w:t>
      </w:r>
      <w:proofErr w:type="spellStart"/>
      <w:r w:rsidRPr="004A6454">
        <w:t>addChar</w:t>
      </w:r>
      <w:proofErr w:type="spellEnd"/>
      <w:r w:rsidRPr="004A6454">
        <w:t>(int c) {</w:t>
      </w:r>
    </w:p>
    <w:p w14:paraId="5568DB5D" w14:textId="77777777" w:rsidR="0045063E" w:rsidRPr="004A6454" w:rsidRDefault="0045063E" w:rsidP="0045063E">
      <w:pPr>
        <w:pStyle w:val="NoSpacing"/>
      </w:pPr>
      <w:r w:rsidRPr="004A6454">
        <w:t xml:space="preserve">        int cur = </w:t>
      </w:r>
      <w:proofErr w:type="spellStart"/>
      <w:r w:rsidRPr="004A6454">
        <w:t>sz</w:t>
      </w:r>
      <w:proofErr w:type="spellEnd"/>
      <w:r w:rsidRPr="004A6454">
        <w:t>++;</w:t>
      </w:r>
    </w:p>
    <w:p w14:paraId="32B460F1" w14:textId="77777777" w:rsidR="0045063E" w:rsidRPr="004A6454" w:rsidRDefault="0045063E" w:rsidP="0045063E">
      <w:pPr>
        <w:pStyle w:val="NoSpacing"/>
      </w:pPr>
      <w:r w:rsidRPr="004A6454">
        <w:t xml:space="preserve">        assert(cur &lt; N * 2);</w:t>
      </w:r>
    </w:p>
    <w:p w14:paraId="4CF7D571" w14:textId="77777777" w:rsidR="0045063E" w:rsidRPr="004A6454" w:rsidRDefault="0045063E" w:rsidP="0045063E">
      <w:pPr>
        <w:pStyle w:val="NoSpacing"/>
      </w:pPr>
      <w:r w:rsidRPr="004A6454">
        <w:t xml:space="preserve">        </w:t>
      </w:r>
      <w:proofErr w:type="spellStart"/>
      <w:r w:rsidRPr="004A6454">
        <w:t>st</w:t>
      </w:r>
      <w:proofErr w:type="spellEnd"/>
      <w:r w:rsidRPr="004A6454">
        <w:t>[cur].</w:t>
      </w:r>
      <w:proofErr w:type="spellStart"/>
      <w:r w:rsidRPr="004A6454">
        <w:t>len</w:t>
      </w:r>
      <w:proofErr w:type="spellEnd"/>
      <w:r w:rsidRPr="004A6454">
        <w:t xml:space="preserve"> = </w:t>
      </w:r>
      <w:proofErr w:type="spellStart"/>
      <w:r w:rsidRPr="004A6454">
        <w:t>st</w:t>
      </w:r>
      <w:proofErr w:type="spellEnd"/>
      <w:r w:rsidRPr="004A6454">
        <w:t>[last].</w:t>
      </w:r>
      <w:proofErr w:type="spellStart"/>
      <w:r w:rsidRPr="004A6454">
        <w:t>len</w:t>
      </w:r>
      <w:proofErr w:type="spellEnd"/>
      <w:r w:rsidRPr="004A6454">
        <w:t xml:space="preserve"> + 1;</w:t>
      </w:r>
    </w:p>
    <w:p w14:paraId="5AC42C5C" w14:textId="77777777" w:rsidR="0045063E" w:rsidRPr="004A6454" w:rsidRDefault="0045063E" w:rsidP="0045063E">
      <w:pPr>
        <w:pStyle w:val="NoSpacing"/>
      </w:pPr>
      <w:r w:rsidRPr="004A6454">
        <w:lastRenderedPageBreak/>
        <w:t xml:space="preserve">        </w:t>
      </w:r>
      <w:proofErr w:type="spellStart"/>
      <w:r w:rsidRPr="004A6454">
        <w:t>st</w:t>
      </w:r>
      <w:proofErr w:type="spellEnd"/>
      <w:r w:rsidRPr="004A6454">
        <w:t>[cur].</w:t>
      </w:r>
      <w:proofErr w:type="spellStart"/>
      <w:r w:rsidRPr="004A6454">
        <w:t>cnt</w:t>
      </w:r>
      <w:proofErr w:type="spellEnd"/>
      <w:r w:rsidRPr="004A6454">
        <w:t xml:space="preserve"> = 1;</w:t>
      </w:r>
    </w:p>
    <w:p w14:paraId="32E6BD3C" w14:textId="77777777" w:rsidR="0045063E" w:rsidRPr="004A6454" w:rsidRDefault="0045063E" w:rsidP="0045063E">
      <w:pPr>
        <w:pStyle w:val="NoSpacing"/>
      </w:pPr>
    </w:p>
    <w:p w14:paraId="58F66B48" w14:textId="77777777" w:rsidR="0045063E" w:rsidRPr="004A6454" w:rsidRDefault="0045063E" w:rsidP="0045063E">
      <w:pPr>
        <w:pStyle w:val="NoSpacing"/>
      </w:pPr>
      <w:r w:rsidRPr="004A6454">
        <w:t xml:space="preserve">        int p = last;</w:t>
      </w:r>
    </w:p>
    <w:p w14:paraId="007E83C0" w14:textId="77777777" w:rsidR="0045063E" w:rsidRPr="004A6454" w:rsidRDefault="0045063E" w:rsidP="0045063E">
      <w:pPr>
        <w:pStyle w:val="NoSpacing"/>
      </w:pPr>
      <w:r w:rsidRPr="004A6454">
        <w:t xml:space="preserve">        while (p != -1 &amp;&amp; </w:t>
      </w:r>
      <w:proofErr w:type="spellStart"/>
      <w:r w:rsidRPr="004A6454">
        <w:t>st</w:t>
      </w:r>
      <w:proofErr w:type="spellEnd"/>
      <w:r w:rsidRPr="004A6454">
        <w:t>[p].next[c] == -1) {</w:t>
      </w:r>
    </w:p>
    <w:p w14:paraId="10910105" w14:textId="77777777" w:rsidR="0045063E" w:rsidRPr="004A6454" w:rsidRDefault="0045063E" w:rsidP="0045063E">
      <w:pPr>
        <w:pStyle w:val="NoSpacing"/>
      </w:pPr>
      <w:r w:rsidRPr="004A6454">
        <w:t xml:space="preserve">            </w:t>
      </w:r>
      <w:proofErr w:type="spellStart"/>
      <w:r w:rsidRPr="004A6454">
        <w:t>st</w:t>
      </w:r>
      <w:proofErr w:type="spellEnd"/>
      <w:r w:rsidRPr="004A6454">
        <w:t>[p].next[c] = cur;</w:t>
      </w:r>
    </w:p>
    <w:p w14:paraId="25E0CD00" w14:textId="77777777" w:rsidR="0045063E" w:rsidRPr="004A6454" w:rsidRDefault="0045063E" w:rsidP="0045063E">
      <w:pPr>
        <w:pStyle w:val="NoSpacing"/>
      </w:pPr>
      <w:r w:rsidRPr="004A6454">
        <w:t xml:space="preserve">            p = </w:t>
      </w:r>
      <w:proofErr w:type="spellStart"/>
      <w:r w:rsidRPr="004A6454">
        <w:t>st</w:t>
      </w:r>
      <w:proofErr w:type="spellEnd"/>
      <w:r w:rsidRPr="004A6454">
        <w:t>[p].link;</w:t>
      </w:r>
    </w:p>
    <w:p w14:paraId="3C25301C" w14:textId="77777777" w:rsidR="0045063E" w:rsidRPr="004A6454" w:rsidRDefault="0045063E" w:rsidP="0045063E">
      <w:pPr>
        <w:pStyle w:val="NoSpacing"/>
      </w:pPr>
      <w:r w:rsidRPr="004A6454">
        <w:t xml:space="preserve">        }</w:t>
      </w:r>
    </w:p>
    <w:p w14:paraId="79B37FB7" w14:textId="77777777" w:rsidR="0045063E" w:rsidRPr="004A6454" w:rsidRDefault="0045063E" w:rsidP="0045063E">
      <w:pPr>
        <w:pStyle w:val="NoSpacing"/>
      </w:pPr>
    </w:p>
    <w:p w14:paraId="76379A65" w14:textId="77777777" w:rsidR="0045063E" w:rsidRPr="004A6454" w:rsidRDefault="0045063E" w:rsidP="0045063E">
      <w:pPr>
        <w:pStyle w:val="NoSpacing"/>
      </w:pPr>
      <w:r w:rsidRPr="004A6454">
        <w:t xml:space="preserve">        last = cur;</w:t>
      </w:r>
    </w:p>
    <w:p w14:paraId="4E2B0BE7" w14:textId="77777777" w:rsidR="0045063E" w:rsidRPr="004A6454" w:rsidRDefault="0045063E" w:rsidP="0045063E">
      <w:pPr>
        <w:pStyle w:val="NoSpacing"/>
      </w:pPr>
    </w:p>
    <w:p w14:paraId="64747675" w14:textId="77777777" w:rsidR="0045063E" w:rsidRPr="004A6454" w:rsidRDefault="0045063E" w:rsidP="0045063E">
      <w:pPr>
        <w:pStyle w:val="NoSpacing"/>
      </w:pPr>
      <w:r w:rsidRPr="004A6454">
        <w:t xml:space="preserve">        if (p == -1) {</w:t>
      </w:r>
    </w:p>
    <w:p w14:paraId="62F142AA" w14:textId="77777777" w:rsidR="0045063E" w:rsidRPr="004A6454" w:rsidRDefault="0045063E" w:rsidP="0045063E">
      <w:pPr>
        <w:pStyle w:val="NoSpacing"/>
      </w:pPr>
      <w:r w:rsidRPr="004A6454">
        <w:t xml:space="preserve">            </w:t>
      </w:r>
      <w:proofErr w:type="spellStart"/>
      <w:r w:rsidRPr="004A6454">
        <w:t>st</w:t>
      </w:r>
      <w:proofErr w:type="spellEnd"/>
      <w:r w:rsidRPr="004A6454">
        <w:t>[cur].link = 0;</w:t>
      </w:r>
    </w:p>
    <w:p w14:paraId="5C975DA1" w14:textId="77777777" w:rsidR="0045063E" w:rsidRPr="004A6454" w:rsidRDefault="0045063E" w:rsidP="0045063E">
      <w:pPr>
        <w:pStyle w:val="NoSpacing"/>
      </w:pPr>
      <w:r w:rsidRPr="004A6454">
        <w:t xml:space="preserve">            return;</w:t>
      </w:r>
    </w:p>
    <w:p w14:paraId="35EFDC94" w14:textId="77777777" w:rsidR="0045063E" w:rsidRPr="004A6454" w:rsidRDefault="0045063E" w:rsidP="0045063E">
      <w:pPr>
        <w:pStyle w:val="NoSpacing"/>
      </w:pPr>
      <w:r w:rsidRPr="004A6454">
        <w:t xml:space="preserve">        }</w:t>
      </w:r>
    </w:p>
    <w:p w14:paraId="4DEDF39B" w14:textId="77777777" w:rsidR="0045063E" w:rsidRPr="004A6454" w:rsidRDefault="0045063E" w:rsidP="0045063E">
      <w:pPr>
        <w:pStyle w:val="NoSpacing"/>
      </w:pPr>
    </w:p>
    <w:p w14:paraId="3CA752FB" w14:textId="77777777" w:rsidR="0045063E" w:rsidRPr="004A6454" w:rsidRDefault="0045063E" w:rsidP="0045063E">
      <w:pPr>
        <w:pStyle w:val="NoSpacing"/>
      </w:pPr>
      <w:r w:rsidRPr="004A6454">
        <w:t xml:space="preserve">        int q = </w:t>
      </w:r>
      <w:proofErr w:type="spellStart"/>
      <w:r w:rsidRPr="004A6454">
        <w:t>st</w:t>
      </w:r>
      <w:proofErr w:type="spellEnd"/>
      <w:r w:rsidRPr="004A6454">
        <w:t>[p].next[c];</w:t>
      </w:r>
    </w:p>
    <w:p w14:paraId="7A274092" w14:textId="77777777" w:rsidR="0045063E" w:rsidRPr="004A6454" w:rsidRDefault="0045063E" w:rsidP="0045063E">
      <w:pPr>
        <w:pStyle w:val="NoSpacing"/>
      </w:pPr>
    </w:p>
    <w:p w14:paraId="4EE515A0" w14:textId="77777777" w:rsidR="0045063E" w:rsidRPr="004A6454" w:rsidRDefault="0045063E" w:rsidP="0045063E">
      <w:pPr>
        <w:pStyle w:val="NoSpacing"/>
      </w:pPr>
      <w:r w:rsidRPr="004A6454">
        <w:t xml:space="preserve">        if (</w:t>
      </w:r>
      <w:proofErr w:type="spellStart"/>
      <w:r w:rsidRPr="004A6454">
        <w:t>st</w:t>
      </w:r>
      <w:proofErr w:type="spellEnd"/>
      <w:r w:rsidRPr="004A6454">
        <w:t>[q].</w:t>
      </w:r>
      <w:proofErr w:type="spellStart"/>
      <w:r w:rsidRPr="004A6454">
        <w:t>len</w:t>
      </w:r>
      <w:proofErr w:type="spellEnd"/>
      <w:r w:rsidRPr="004A6454">
        <w:t xml:space="preserve"> == </w:t>
      </w:r>
      <w:proofErr w:type="spellStart"/>
      <w:r w:rsidRPr="004A6454">
        <w:t>st</w:t>
      </w:r>
      <w:proofErr w:type="spellEnd"/>
      <w:r w:rsidRPr="004A6454">
        <w:t>[p].</w:t>
      </w:r>
      <w:proofErr w:type="spellStart"/>
      <w:r w:rsidRPr="004A6454">
        <w:t>len</w:t>
      </w:r>
      <w:proofErr w:type="spellEnd"/>
      <w:r w:rsidRPr="004A6454">
        <w:t xml:space="preserve"> + 1) {</w:t>
      </w:r>
    </w:p>
    <w:p w14:paraId="457B8D3E" w14:textId="77777777" w:rsidR="0045063E" w:rsidRPr="004A6454" w:rsidRDefault="0045063E" w:rsidP="0045063E">
      <w:pPr>
        <w:pStyle w:val="NoSpacing"/>
      </w:pPr>
      <w:r w:rsidRPr="004A6454">
        <w:t xml:space="preserve">            </w:t>
      </w:r>
      <w:proofErr w:type="spellStart"/>
      <w:r w:rsidRPr="004A6454">
        <w:t>st</w:t>
      </w:r>
      <w:proofErr w:type="spellEnd"/>
      <w:r w:rsidRPr="004A6454">
        <w:t>[cur].link = q;</w:t>
      </w:r>
    </w:p>
    <w:p w14:paraId="2FE64F81" w14:textId="77777777" w:rsidR="0045063E" w:rsidRPr="004A6454" w:rsidRDefault="0045063E" w:rsidP="0045063E">
      <w:pPr>
        <w:pStyle w:val="NoSpacing"/>
      </w:pPr>
      <w:r w:rsidRPr="004A6454">
        <w:t xml:space="preserve">            return;</w:t>
      </w:r>
    </w:p>
    <w:p w14:paraId="3184C262" w14:textId="77777777" w:rsidR="0045063E" w:rsidRPr="004A6454" w:rsidRDefault="0045063E" w:rsidP="0045063E">
      <w:pPr>
        <w:pStyle w:val="NoSpacing"/>
      </w:pPr>
      <w:r w:rsidRPr="004A6454">
        <w:t xml:space="preserve">        }</w:t>
      </w:r>
    </w:p>
    <w:p w14:paraId="4D21FE1F" w14:textId="77777777" w:rsidR="0045063E" w:rsidRPr="004A6454" w:rsidRDefault="0045063E" w:rsidP="0045063E">
      <w:pPr>
        <w:pStyle w:val="NoSpacing"/>
      </w:pPr>
    </w:p>
    <w:p w14:paraId="2C1EC0E8" w14:textId="77777777" w:rsidR="0045063E" w:rsidRPr="004A6454" w:rsidRDefault="0045063E" w:rsidP="0045063E">
      <w:pPr>
        <w:pStyle w:val="NoSpacing"/>
      </w:pPr>
      <w:r w:rsidRPr="004A6454">
        <w:t xml:space="preserve">        int clone = </w:t>
      </w:r>
      <w:proofErr w:type="spellStart"/>
      <w:r w:rsidRPr="004A6454">
        <w:t>sz</w:t>
      </w:r>
      <w:proofErr w:type="spellEnd"/>
      <w:r w:rsidRPr="004A6454">
        <w:t>++;</w:t>
      </w:r>
    </w:p>
    <w:p w14:paraId="32DB4F5C" w14:textId="77777777" w:rsidR="0045063E" w:rsidRPr="004A6454" w:rsidRDefault="0045063E" w:rsidP="0045063E">
      <w:pPr>
        <w:pStyle w:val="NoSpacing"/>
      </w:pPr>
    </w:p>
    <w:p w14:paraId="2280566A" w14:textId="77777777" w:rsidR="0045063E" w:rsidRPr="004A6454" w:rsidRDefault="0045063E" w:rsidP="0045063E">
      <w:pPr>
        <w:pStyle w:val="NoSpacing"/>
      </w:pPr>
      <w:r w:rsidRPr="004A6454">
        <w:t xml:space="preserve">        for (int </w:t>
      </w:r>
      <w:proofErr w:type="spellStart"/>
      <w:r w:rsidRPr="004A6454">
        <w:t>i</w:t>
      </w:r>
      <w:proofErr w:type="spellEnd"/>
      <w:r w:rsidRPr="004A6454">
        <w:t xml:space="preserve"> = 0; </w:t>
      </w:r>
      <w:proofErr w:type="spellStart"/>
      <w:r w:rsidRPr="004A6454">
        <w:t>i</w:t>
      </w:r>
      <w:proofErr w:type="spellEnd"/>
      <w:r w:rsidRPr="004A6454">
        <w:t xml:space="preserve"> &lt; M; </w:t>
      </w:r>
      <w:proofErr w:type="spellStart"/>
      <w:r w:rsidRPr="004A6454">
        <w:t>i</w:t>
      </w:r>
      <w:proofErr w:type="spellEnd"/>
      <w:r w:rsidRPr="004A6454">
        <w:t>++)</w:t>
      </w:r>
    </w:p>
    <w:p w14:paraId="307FD9C1" w14:textId="77777777" w:rsidR="0045063E" w:rsidRPr="004A6454" w:rsidRDefault="0045063E" w:rsidP="0045063E">
      <w:pPr>
        <w:pStyle w:val="NoSpacing"/>
      </w:pPr>
      <w:r w:rsidRPr="004A6454">
        <w:t xml:space="preserve">            </w:t>
      </w:r>
      <w:proofErr w:type="spellStart"/>
      <w:r w:rsidRPr="004A6454">
        <w:t>st</w:t>
      </w:r>
      <w:proofErr w:type="spellEnd"/>
      <w:r w:rsidRPr="004A6454">
        <w:t>[clone].next[</w:t>
      </w:r>
      <w:proofErr w:type="spellStart"/>
      <w:r w:rsidRPr="004A6454">
        <w:t>i</w:t>
      </w:r>
      <w:proofErr w:type="spellEnd"/>
      <w:r w:rsidRPr="004A6454">
        <w:t xml:space="preserve">] = </w:t>
      </w:r>
      <w:proofErr w:type="spellStart"/>
      <w:r w:rsidRPr="004A6454">
        <w:t>st</w:t>
      </w:r>
      <w:proofErr w:type="spellEnd"/>
      <w:r w:rsidRPr="004A6454">
        <w:t>[q].next[</w:t>
      </w:r>
      <w:proofErr w:type="spellStart"/>
      <w:r w:rsidRPr="004A6454">
        <w:t>i</w:t>
      </w:r>
      <w:proofErr w:type="spellEnd"/>
      <w:r w:rsidRPr="004A6454">
        <w:t>];</w:t>
      </w:r>
    </w:p>
    <w:p w14:paraId="33D19243" w14:textId="77777777" w:rsidR="0045063E" w:rsidRPr="004A6454" w:rsidRDefault="0045063E" w:rsidP="0045063E">
      <w:pPr>
        <w:pStyle w:val="NoSpacing"/>
      </w:pPr>
      <w:r w:rsidRPr="004A6454">
        <w:t xml:space="preserve">        </w:t>
      </w:r>
      <w:proofErr w:type="spellStart"/>
      <w:r w:rsidRPr="004A6454">
        <w:t>st</w:t>
      </w:r>
      <w:proofErr w:type="spellEnd"/>
      <w:r w:rsidRPr="004A6454">
        <w:t xml:space="preserve">[clone].link = </w:t>
      </w:r>
      <w:proofErr w:type="spellStart"/>
      <w:r w:rsidRPr="004A6454">
        <w:t>st</w:t>
      </w:r>
      <w:proofErr w:type="spellEnd"/>
      <w:r w:rsidRPr="004A6454">
        <w:t>[q].link;</w:t>
      </w:r>
    </w:p>
    <w:p w14:paraId="09E4E351" w14:textId="77777777" w:rsidR="0045063E" w:rsidRPr="004A6454" w:rsidRDefault="0045063E" w:rsidP="0045063E">
      <w:pPr>
        <w:pStyle w:val="NoSpacing"/>
      </w:pPr>
      <w:r w:rsidRPr="004A6454">
        <w:t xml:space="preserve">        </w:t>
      </w:r>
      <w:proofErr w:type="spellStart"/>
      <w:r w:rsidRPr="004A6454">
        <w:t>st</w:t>
      </w:r>
      <w:proofErr w:type="spellEnd"/>
      <w:r w:rsidRPr="004A6454">
        <w:t>[clone].</w:t>
      </w:r>
      <w:proofErr w:type="spellStart"/>
      <w:r w:rsidRPr="004A6454">
        <w:t>len</w:t>
      </w:r>
      <w:proofErr w:type="spellEnd"/>
      <w:r w:rsidRPr="004A6454">
        <w:t xml:space="preserve"> = </w:t>
      </w:r>
      <w:proofErr w:type="spellStart"/>
      <w:r w:rsidRPr="004A6454">
        <w:t>st</w:t>
      </w:r>
      <w:proofErr w:type="spellEnd"/>
      <w:r w:rsidRPr="004A6454">
        <w:t>[p].</w:t>
      </w:r>
      <w:proofErr w:type="spellStart"/>
      <w:r w:rsidRPr="004A6454">
        <w:t>len</w:t>
      </w:r>
      <w:proofErr w:type="spellEnd"/>
      <w:r w:rsidRPr="004A6454">
        <w:t xml:space="preserve"> + 1;</w:t>
      </w:r>
    </w:p>
    <w:p w14:paraId="2CF15F23" w14:textId="77777777" w:rsidR="0045063E" w:rsidRPr="004A6454" w:rsidRDefault="0045063E" w:rsidP="0045063E">
      <w:pPr>
        <w:pStyle w:val="NoSpacing"/>
      </w:pPr>
      <w:r w:rsidRPr="004A6454">
        <w:t xml:space="preserve">        </w:t>
      </w:r>
      <w:proofErr w:type="spellStart"/>
      <w:r w:rsidRPr="004A6454">
        <w:t>st</w:t>
      </w:r>
      <w:proofErr w:type="spellEnd"/>
      <w:r w:rsidRPr="004A6454">
        <w:t>[clone].</w:t>
      </w:r>
      <w:proofErr w:type="spellStart"/>
      <w:r w:rsidRPr="004A6454">
        <w:t>cnt</w:t>
      </w:r>
      <w:proofErr w:type="spellEnd"/>
      <w:r w:rsidRPr="004A6454">
        <w:t xml:space="preserve"> = 0;                // cloned states initially have </w:t>
      </w:r>
      <w:proofErr w:type="spellStart"/>
      <w:r w:rsidRPr="004A6454">
        <w:t>cnt</w:t>
      </w:r>
      <w:proofErr w:type="spellEnd"/>
      <w:r w:rsidRPr="004A6454">
        <w:t xml:space="preserve"> = 0</w:t>
      </w:r>
    </w:p>
    <w:p w14:paraId="42DB8AD8" w14:textId="77777777" w:rsidR="0045063E" w:rsidRPr="004A6454" w:rsidRDefault="0045063E" w:rsidP="0045063E">
      <w:pPr>
        <w:pStyle w:val="NoSpacing"/>
      </w:pPr>
    </w:p>
    <w:p w14:paraId="7B6A6518" w14:textId="77777777" w:rsidR="0045063E" w:rsidRPr="004A6454" w:rsidRDefault="0045063E" w:rsidP="0045063E">
      <w:pPr>
        <w:pStyle w:val="NoSpacing"/>
      </w:pPr>
      <w:r w:rsidRPr="004A6454">
        <w:t xml:space="preserve">        while (p != -1 and </w:t>
      </w:r>
      <w:proofErr w:type="spellStart"/>
      <w:r w:rsidRPr="004A6454">
        <w:t>st</w:t>
      </w:r>
      <w:proofErr w:type="spellEnd"/>
      <w:r w:rsidRPr="004A6454">
        <w:t>[p].next[c] == q) {</w:t>
      </w:r>
    </w:p>
    <w:p w14:paraId="3BB547C0" w14:textId="77777777" w:rsidR="0045063E" w:rsidRPr="004A6454" w:rsidRDefault="0045063E" w:rsidP="0045063E">
      <w:pPr>
        <w:pStyle w:val="NoSpacing"/>
      </w:pPr>
      <w:r w:rsidRPr="004A6454">
        <w:t xml:space="preserve">            </w:t>
      </w:r>
      <w:proofErr w:type="spellStart"/>
      <w:r w:rsidRPr="004A6454">
        <w:t>st</w:t>
      </w:r>
      <w:proofErr w:type="spellEnd"/>
      <w:r w:rsidRPr="004A6454">
        <w:t>[p].next[c] = clone;</w:t>
      </w:r>
    </w:p>
    <w:p w14:paraId="348E584F" w14:textId="77777777" w:rsidR="0045063E" w:rsidRPr="004A6454" w:rsidRDefault="0045063E" w:rsidP="0045063E">
      <w:pPr>
        <w:pStyle w:val="NoSpacing"/>
      </w:pPr>
      <w:r w:rsidRPr="004A6454">
        <w:t xml:space="preserve">            p = </w:t>
      </w:r>
      <w:proofErr w:type="spellStart"/>
      <w:r w:rsidRPr="004A6454">
        <w:t>st</w:t>
      </w:r>
      <w:proofErr w:type="spellEnd"/>
      <w:r w:rsidRPr="004A6454">
        <w:t>[p].link;</w:t>
      </w:r>
    </w:p>
    <w:p w14:paraId="53DE9415" w14:textId="77777777" w:rsidR="0045063E" w:rsidRPr="004A6454" w:rsidRDefault="0045063E" w:rsidP="0045063E">
      <w:pPr>
        <w:pStyle w:val="NoSpacing"/>
      </w:pPr>
      <w:r w:rsidRPr="004A6454">
        <w:t xml:space="preserve">        }</w:t>
      </w:r>
    </w:p>
    <w:p w14:paraId="1CE3CB1D" w14:textId="77777777" w:rsidR="0045063E" w:rsidRPr="004A6454" w:rsidRDefault="0045063E" w:rsidP="0045063E">
      <w:pPr>
        <w:pStyle w:val="NoSpacing"/>
      </w:pPr>
    </w:p>
    <w:p w14:paraId="69F3D712" w14:textId="77777777" w:rsidR="0045063E" w:rsidRPr="004A6454" w:rsidRDefault="0045063E" w:rsidP="0045063E">
      <w:pPr>
        <w:pStyle w:val="NoSpacing"/>
      </w:pPr>
      <w:r w:rsidRPr="004A6454">
        <w:t xml:space="preserve">        </w:t>
      </w:r>
      <w:proofErr w:type="spellStart"/>
      <w:r w:rsidRPr="004A6454">
        <w:t>st</w:t>
      </w:r>
      <w:proofErr w:type="spellEnd"/>
      <w:r w:rsidRPr="004A6454">
        <w:t xml:space="preserve">[q].link = </w:t>
      </w:r>
      <w:proofErr w:type="spellStart"/>
      <w:r w:rsidRPr="004A6454">
        <w:t>st</w:t>
      </w:r>
      <w:proofErr w:type="spellEnd"/>
      <w:r w:rsidRPr="004A6454">
        <w:t>[cur].link = clone;</w:t>
      </w:r>
    </w:p>
    <w:p w14:paraId="4A8ECEF1" w14:textId="77777777" w:rsidR="0045063E" w:rsidRPr="004A6454" w:rsidRDefault="0045063E" w:rsidP="0045063E">
      <w:pPr>
        <w:pStyle w:val="NoSpacing"/>
      </w:pPr>
      <w:r w:rsidRPr="004A6454">
        <w:t xml:space="preserve">    }</w:t>
      </w:r>
    </w:p>
    <w:p w14:paraId="63A5C1A0" w14:textId="77777777" w:rsidR="0045063E" w:rsidRPr="004A6454" w:rsidRDefault="0045063E" w:rsidP="0045063E">
      <w:pPr>
        <w:pStyle w:val="NoSpacing"/>
      </w:pPr>
    </w:p>
    <w:p w14:paraId="6901FB4D" w14:textId="77777777" w:rsidR="0045063E" w:rsidRPr="004A6454" w:rsidRDefault="0045063E" w:rsidP="0045063E">
      <w:pPr>
        <w:pStyle w:val="NoSpacing"/>
      </w:pPr>
      <w:r w:rsidRPr="004A6454">
        <w:t xml:space="preserve">    bool contains(string &amp;t) {</w:t>
      </w:r>
    </w:p>
    <w:p w14:paraId="0C12B38F" w14:textId="77777777" w:rsidR="0045063E" w:rsidRPr="004A6454" w:rsidRDefault="0045063E" w:rsidP="0045063E">
      <w:pPr>
        <w:pStyle w:val="NoSpacing"/>
      </w:pPr>
      <w:r w:rsidRPr="004A6454">
        <w:t xml:space="preserve">        int cur = 0;</w:t>
      </w:r>
    </w:p>
    <w:p w14:paraId="447F2EB8" w14:textId="77777777" w:rsidR="0045063E" w:rsidRPr="004A6454" w:rsidRDefault="0045063E" w:rsidP="0045063E">
      <w:pPr>
        <w:pStyle w:val="NoSpacing"/>
      </w:pPr>
      <w:r w:rsidRPr="004A6454">
        <w:t xml:space="preserve">        for (int </w:t>
      </w:r>
      <w:proofErr w:type="spellStart"/>
      <w:r w:rsidRPr="004A6454">
        <w:t>i</w:t>
      </w:r>
      <w:proofErr w:type="spellEnd"/>
      <w:r w:rsidRPr="004A6454">
        <w:t xml:space="preserve"> = 0; </w:t>
      </w:r>
      <w:proofErr w:type="spellStart"/>
      <w:r w:rsidRPr="004A6454">
        <w:t>i</w:t>
      </w:r>
      <w:proofErr w:type="spellEnd"/>
      <w:r w:rsidRPr="004A6454">
        <w:t xml:space="preserve"> &lt; </w:t>
      </w:r>
      <w:proofErr w:type="spellStart"/>
      <w:r w:rsidRPr="004A6454">
        <w:t>t.length</w:t>
      </w:r>
      <w:proofErr w:type="spellEnd"/>
      <w:r w:rsidRPr="004A6454">
        <w:t xml:space="preserve">(); </w:t>
      </w:r>
      <w:proofErr w:type="spellStart"/>
      <w:r w:rsidRPr="004A6454">
        <w:t>i</w:t>
      </w:r>
      <w:proofErr w:type="spellEnd"/>
      <w:r w:rsidRPr="004A6454">
        <w:t>++) {</w:t>
      </w:r>
    </w:p>
    <w:p w14:paraId="5E302468" w14:textId="77777777" w:rsidR="0045063E" w:rsidRPr="004A6454" w:rsidRDefault="0045063E" w:rsidP="0045063E">
      <w:pPr>
        <w:pStyle w:val="NoSpacing"/>
      </w:pPr>
      <w:r w:rsidRPr="004A6454">
        <w:t xml:space="preserve">            cur = </w:t>
      </w:r>
      <w:proofErr w:type="spellStart"/>
      <w:r w:rsidRPr="004A6454">
        <w:t>st</w:t>
      </w:r>
      <w:proofErr w:type="spellEnd"/>
      <w:r w:rsidRPr="004A6454">
        <w:t>[cur].next[t[</w:t>
      </w:r>
      <w:proofErr w:type="spellStart"/>
      <w:r w:rsidRPr="004A6454">
        <w:t>i</w:t>
      </w:r>
      <w:proofErr w:type="spellEnd"/>
      <w:r w:rsidRPr="004A6454">
        <w:t>] - offset];</w:t>
      </w:r>
    </w:p>
    <w:p w14:paraId="77F18245" w14:textId="77777777" w:rsidR="0045063E" w:rsidRPr="004A6454" w:rsidRDefault="0045063E" w:rsidP="0045063E">
      <w:pPr>
        <w:pStyle w:val="NoSpacing"/>
      </w:pPr>
      <w:r w:rsidRPr="004A6454">
        <w:t xml:space="preserve">            if (cur == -1)</w:t>
      </w:r>
    </w:p>
    <w:p w14:paraId="071F7EC4" w14:textId="77777777" w:rsidR="0045063E" w:rsidRPr="004A6454" w:rsidRDefault="0045063E" w:rsidP="0045063E">
      <w:pPr>
        <w:pStyle w:val="NoSpacing"/>
      </w:pPr>
      <w:r w:rsidRPr="004A6454">
        <w:t xml:space="preserve">                return false;</w:t>
      </w:r>
    </w:p>
    <w:p w14:paraId="5E4ED5AE" w14:textId="77777777" w:rsidR="0045063E" w:rsidRPr="004A6454" w:rsidRDefault="0045063E" w:rsidP="0045063E">
      <w:pPr>
        <w:pStyle w:val="NoSpacing"/>
      </w:pPr>
      <w:r w:rsidRPr="004A6454">
        <w:t xml:space="preserve">        }</w:t>
      </w:r>
    </w:p>
    <w:p w14:paraId="1168620F" w14:textId="77777777" w:rsidR="0045063E" w:rsidRPr="004A6454" w:rsidRDefault="0045063E" w:rsidP="0045063E">
      <w:pPr>
        <w:pStyle w:val="NoSpacing"/>
      </w:pPr>
      <w:r w:rsidRPr="004A6454">
        <w:t xml:space="preserve">        return true;</w:t>
      </w:r>
    </w:p>
    <w:p w14:paraId="6C8697DD" w14:textId="77777777" w:rsidR="0045063E" w:rsidRPr="004A6454" w:rsidRDefault="0045063E" w:rsidP="0045063E">
      <w:pPr>
        <w:pStyle w:val="NoSpacing"/>
      </w:pPr>
      <w:r w:rsidRPr="004A6454">
        <w:t xml:space="preserve">    }</w:t>
      </w:r>
    </w:p>
    <w:p w14:paraId="027CDEE4" w14:textId="77777777" w:rsidR="0045063E" w:rsidRPr="004A6454" w:rsidRDefault="0045063E" w:rsidP="0045063E">
      <w:pPr>
        <w:pStyle w:val="NoSpacing"/>
      </w:pPr>
    </w:p>
    <w:p w14:paraId="0B7F8FFF" w14:textId="77777777" w:rsidR="0045063E" w:rsidRPr="004A6454" w:rsidRDefault="0045063E" w:rsidP="0045063E">
      <w:pPr>
        <w:pStyle w:val="NoSpacing"/>
      </w:pPr>
      <w:r w:rsidRPr="004A6454">
        <w:t xml:space="preserve">    // alternatively, compute the number of paths in a DAG</w:t>
      </w:r>
    </w:p>
    <w:p w14:paraId="37C3E1D6" w14:textId="77777777" w:rsidR="0045063E" w:rsidRPr="004A6454" w:rsidRDefault="0045063E" w:rsidP="0045063E">
      <w:pPr>
        <w:pStyle w:val="NoSpacing"/>
      </w:pPr>
      <w:r w:rsidRPr="004A6454">
        <w:t xml:space="preserve">    // since each substring corresponds to one unique path in SA</w:t>
      </w:r>
    </w:p>
    <w:p w14:paraId="70BBA20D" w14:textId="77777777" w:rsidR="0045063E" w:rsidRPr="004A6454" w:rsidRDefault="0045063E" w:rsidP="0045063E">
      <w:pPr>
        <w:pStyle w:val="NoSpacing"/>
      </w:pPr>
      <w:r w:rsidRPr="004A6454">
        <w:t xml:space="preserve">    </w:t>
      </w:r>
      <w:proofErr w:type="spellStart"/>
      <w:r w:rsidRPr="004A6454">
        <w:t>ll</w:t>
      </w:r>
      <w:proofErr w:type="spellEnd"/>
      <w:r w:rsidRPr="004A6454">
        <w:t xml:space="preserve"> </w:t>
      </w:r>
      <w:proofErr w:type="spellStart"/>
      <w:r w:rsidRPr="004A6454">
        <w:t>numberOfSubstrings</w:t>
      </w:r>
      <w:proofErr w:type="spellEnd"/>
      <w:r w:rsidRPr="004A6454">
        <w:t>() {</w:t>
      </w:r>
    </w:p>
    <w:p w14:paraId="6944BD0A" w14:textId="77777777" w:rsidR="0045063E" w:rsidRPr="004A6454" w:rsidRDefault="0045063E" w:rsidP="0045063E">
      <w:pPr>
        <w:pStyle w:val="NoSpacing"/>
      </w:pPr>
      <w:r w:rsidRPr="004A6454">
        <w:t xml:space="preserve">        </w:t>
      </w:r>
      <w:proofErr w:type="spellStart"/>
      <w:r w:rsidRPr="004A6454">
        <w:t>ll</w:t>
      </w:r>
      <w:proofErr w:type="spellEnd"/>
      <w:r w:rsidRPr="004A6454">
        <w:t xml:space="preserve"> res = 0;</w:t>
      </w:r>
    </w:p>
    <w:p w14:paraId="0D150D44" w14:textId="77777777" w:rsidR="0045063E" w:rsidRPr="004A6454" w:rsidRDefault="0045063E" w:rsidP="0045063E">
      <w:pPr>
        <w:pStyle w:val="NoSpacing"/>
      </w:pPr>
      <w:r w:rsidRPr="004A6454">
        <w:t xml:space="preserve">        for (int </w:t>
      </w:r>
      <w:proofErr w:type="spellStart"/>
      <w:r w:rsidRPr="004A6454">
        <w:t>i</w:t>
      </w:r>
      <w:proofErr w:type="spellEnd"/>
      <w:r w:rsidRPr="004A6454">
        <w:t xml:space="preserve"> = 1; </w:t>
      </w:r>
      <w:proofErr w:type="spellStart"/>
      <w:r w:rsidRPr="004A6454">
        <w:t>i</w:t>
      </w:r>
      <w:proofErr w:type="spellEnd"/>
      <w:r w:rsidRPr="004A6454">
        <w:t xml:space="preserve"> &lt; </w:t>
      </w:r>
      <w:proofErr w:type="spellStart"/>
      <w:r w:rsidRPr="004A6454">
        <w:t>sz</w:t>
      </w:r>
      <w:proofErr w:type="spellEnd"/>
      <w:r w:rsidRPr="004A6454">
        <w:t xml:space="preserve">; </w:t>
      </w:r>
      <w:proofErr w:type="spellStart"/>
      <w:r w:rsidRPr="004A6454">
        <w:t>i</w:t>
      </w:r>
      <w:proofErr w:type="spellEnd"/>
      <w:r w:rsidRPr="004A6454">
        <w:t>++)</w:t>
      </w:r>
    </w:p>
    <w:p w14:paraId="7BAA9B01" w14:textId="77777777" w:rsidR="0045063E" w:rsidRPr="004A6454" w:rsidRDefault="0045063E" w:rsidP="0045063E">
      <w:pPr>
        <w:pStyle w:val="NoSpacing"/>
      </w:pPr>
      <w:r w:rsidRPr="004A6454">
        <w:t xml:space="preserve">            res += </w:t>
      </w:r>
      <w:proofErr w:type="spellStart"/>
      <w:r w:rsidRPr="004A6454">
        <w:t>st</w:t>
      </w:r>
      <w:proofErr w:type="spellEnd"/>
      <w:r w:rsidRPr="004A6454">
        <w:t>[</w:t>
      </w:r>
      <w:proofErr w:type="spellStart"/>
      <w:r w:rsidRPr="004A6454">
        <w:t>i</w:t>
      </w:r>
      <w:proofErr w:type="spellEnd"/>
      <w:r w:rsidRPr="004A6454">
        <w:t>].</w:t>
      </w:r>
      <w:proofErr w:type="spellStart"/>
      <w:r w:rsidRPr="004A6454">
        <w:t>len</w:t>
      </w:r>
      <w:proofErr w:type="spellEnd"/>
      <w:r w:rsidRPr="004A6454">
        <w:t xml:space="preserve"> - </w:t>
      </w:r>
      <w:proofErr w:type="spellStart"/>
      <w:r w:rsidRPr="004A6454">
        <w:t>st</w:t>
      </w:r>
      <w:proofErr w:type="spellEnd"/>
      <w:r w:rsidRPr="004A6454">
        <w:t>[</w:t>
      </w:r>
      <w:proofErr w:type="spellStart"/>
      <w:r w:rsidRPr="004A6454">
        <w:t>st</w:t>
      </w:r>
      <w:proofErr w:type="spellEnd"/>
      <w:r w:rsidRPr="004A6454">
        <w:t>[</w:t>
      </w:r>
      <w:proofErr w:type="spellStart"/>
      <w:r w:rsidRPr="004A6454">
        <w:t>i</w:t>
      </w:r>
      <w:proofErr w:type="spellEnd"/>
      <w:r w:rsidRPr="004A6454">
        <w:t>].link].</w:t>
      </w:r>
      <w:proofErr w:type="spellStart"/>
      <w:r w:rsidRPr="004A6454">
        <w:t>len</w:t>
      </w:r>
      <w:proofErr w:type="spellEnd"/>
      <w:r w:rsidRPr="004A6454">
        <w:t>;</w:t>
      </w:r>
    </w:p>
    <w:p w14:paraId="5B096322" w14:textId="77777777" w:rsidR="0045063E" w:rsidRPr="004A6454" w:rsidRDefault="0045063E" w:rsidP="0045063E">
      <w:pPr>
        <w:pStyle w:val="NoSpacing"/>
      </w:pPr>
      <w:r w:rsidRPr="004A6454">
        <w:t xml:space="preserve">        return res;</w:t>
      </w:r>
    </w:p>
    <w:p w14:paraId="122CED3D" w14:textId="77777777" w:rsidR="0045063E" w:rsidRPr="004A6454" w:rsidRDefault="0045063E" w:rsidP="0045063E">
      <w:pPr>
        <w:pStyle w:val="NoSpacing"/>
      </w:pPr>
      <w:r w:rsidRPr="004A6454">
        <w:t xml:space="preserve">    }</w:t>
      </w:r>
    </w:p>
    <w:p w14:paraId="6096077D" w14:textId="77777777" w:rsidR="0045063E" w:rsidRPr="004A6454" w:rsidRDefault="0045063E" w:rsidP="0045063E">
      <w:pPr>
        <w:pStyle w:val="NoSpacing"/>
      </w:pPr>
    </w:p>
    <w:p w14:paraId="76AA2770" w14:textId="77777777" w:rsidR="0045063E" w:rsidRPr="004A6454" w:rsidRDefault="0045063E" w:rsidP="0045063E">
      <w:pPr>
        <w:pStyle w:val="NoSpacing"/>
      </w:pPr>
      <w:r w:rsidRPr="004A6454">
        <w:t xml:space="preserve">    void </w:t>
      </w:r>
      <w:proofErr w:type="spellStart"/>
      <w:r w:rsidRPr="004A6454">
        <w:t>numberOfOccPreprocess</w:t>
      </w:r>
      <w:proofErr w:type="spellEnd"/>
      <w:r w:rsidRPr="004A6454">
        <w:t>() {</w:t>
      </w:r>
    </w:p>
    <w:p w14:paraId="78B7FC81" w14:textId="77777777" w:rsidR="0045063E" w:rsidRPr="004A6454" w:rsidRDefault="0045063E" w:rsidP="0045063E">
      <w:pPr>
        <w:pStyle w:val="NoSpacing"/>
      </w:pPr>
      <w:r w:rsidRPr="004A6454">
        <w:t xml:space="preserve">        vector&lt;</w:t>
      </w:r>
      <w:proofErr w:type="spellStart"/>
      <w:r w:rsidRPr="004A6454">
        <w:t>pii</w:t>
      </w:r>
      <w:proofErr w:type="spellEnd"/>
      <w:r w:rsidRPr="004A6454">
        <w:t>&gt; v;</w:t>
      </w:r>
    </w:p>
    <w:p w14:paraId="455ED4C7" w14:textId="77777777" w:rsidR="0045063E" w:rsidRPr="004A6454" w:rsidRDefault="0045063E" w:rsidP="0045063E">
      <w:pPr>
        <w:pStyle w:val="NoSpacing"/>
      </w:pPr>
      <w:r w:rsidRPr="004A6454">
        <w:t xml:space="preserve">        for (int </w:t>
      </w:r>
      <w:proofErr w:type="spellStart"/>
      <w:r w:rsidRPr="004A6454">
        <w:t>i</w:t>
      </w:r>
      <w:proofErr w:type="spellEnd"/>
      <w:r w:rsidRPr="004A6454">
        <w:t xml:space="preserve"> = 1; </w:t>
      </w:r>
      <w:proofErr w:type="spellStart"/>
      <w:r w:rsidRPr="004A6454">
        <w:t>i</w:t>
      </w:r>
      <w:proofErr w:type="spellEnd"/>
      <w:r w:rsidRPr="004A6454">
        <w:t xml:space="preserve"> &lt; </w:t>
      </w:r>
      <w:proofErr w:type="spellStart"/>
      <w:r w:rsidRPr="004A6454">
        <w:t>sz</w:t>
      </w:r>
      <w:proofErr w:type="spellEnd"/>
      <w:r w:rsidRPr="004A6454">
        <w:t xml:space="preserve">; </w:t>
      </w:r>
      <w:proofErr w:type="spellStart"/>
      <w:r w:rsidRPr="004A6454">
        <w:t>i</w:t>
      </w:r>
      <w:proofErr w:type="spellEnd"/>
      <w:r w:rsidRPr="004A6454">
        <w:t>++)</w:t>
      </w:r>
    </w:p>
    <w:p w14:paraId="6215B021" w14:textId="77777777" w:rsidR="0045063E" w:rsidRPr="004A6454" w:rsidRDefault="0045063E" w:rsidP="0045063E">
      <w:pPr>
        <w:pStyle w:val="NoSpacing"/>
      </w:pPr>
      <w:r w:rsidRPr="004A6454">
        <w:t xml:space="preserve">            </w:t>
      </w:r>
      <w:proofErr w:type="spellStart"/>
      <w:r w:rsidRPr="004A6454">
        <w:t>v.emplace_back</w:t>
      </w:r>
      <w:proofErr w:type="spellEnd"/>
      <w:r w:rsidRPr="004A6454">
        <w:t>(</w:t>
      </w:r>
      <w:proofErr w:type="spellStart"/>
      <w:r w:rsidRPr="004A6454">
        <w:t>st</w:t>
      </w:r>
      <w:proofErr w:type="spellEnd"/>
      <w:r w:rsidRPr="004A6454">
        <w:t>[</w:t>
      </w:r>
      <w:proofErr w:type="spellStart"/>
      <w:r w:rsidRPr="004A6454">
        <w:t>i</w:t>
      </w:r>
      <w:proofErr w:type="spellEnd"/>
      <w:r w:rsidRPr="004A6454">
        <w:t>].</w:t>
      </w:r>
      <w:proofErr w:type="spellStart"/>
      <w:r w:rsidRPr="004A6454">
        <w:t>len</w:t>
      </w:r>
      <w:proofErr w:type="spellEnd"/>
      <w:r w:rsidRPr="004A6454">
        <w:t xml:space="preserve">, </w:t>
      </w:r>
      <w:proofErr w:type="spellStart"/>
      <w:r w:rsidRPr="004A6454">
        <w:t>i</w:t>
      </w:r>
      <w:proofErr w:type="spellEnd"/>
      <w:r w:rsidRPr="004A6454">
        <w:t>);</w:t>
      </w:r>
    </w:p>
    <w:p w14:paraId="7512DA05" w14:textId="77777777" w:rsidR="0045063E" w:rsidRPr="004A6454" w:rsidRDefault="0045063E" w:rsidP="0045063E">
      <w:pPr>
        <w:pStyle w:val="NoSpacing"/>
      </w:pPr>
    </w:p>
    <w:p w14:paraId="6F42F191" w14:textId="77777777" w:rsidR="0045063E" w:rsidRPr="004A6454" w:rsidRDefault="0045063E" w:rsidP="0045063E">
      <w:pPr>
        <w:pStyle w:val="NoSpacing"/>
      </w:pPr>
      <w:r w:rsidRPr="004A6454">
        <w:t xml:space="preserve">        sort(</w:t>
      </w:r>
      <w:proofErr w:type="spellStart"/>
      <w:r w:rsidRPr="004A6454">
        <w:t>v.begin</w:t>
      </w:r>
      <w:proofErr w:type="spellEnd"/>
      <w:r w:rsidRPr="004A6454">
        <w:t xml:space="preserve">(), </w:t>
      </w:r>
      <w:proofErr w:type="spellStart"/>
      <w:r w:rsidRPr="004A6454">
        <w:t>v.end</w:t>
      </w:r>
      <w:proofErr w:type="spellEnd"/>
      <w:r w:rsidRPr="004A6454">
        <w:t>(), greater&lt;&gt;());</w:t>
      </w:r>
    </w:p>
    <w:p w14:paraId="763A3C56" w14:textId="77777777" w:rsidR="0045063E" w:rsidRPr="004A6454" w:rsidRDefault="0045063E" w:rsidP="0045063E">
      <w:pPr>
        <w:pStyle w:val="NoSpacing"/>
      </w:pPr>
    </w:p>
    <w:p w14:paraId="3329A867" w14:textId="77777777" w:rsidR="0045063E" w:rsidRPr="004A6454" w:rsidRDefault="0045063E" w:rsidP="0045063E">
      <w:pPr>
        <w:pStyle w:val="NoSpacing"/>
      </w:pPr>
      <w:r w:rsidRPr="004A6454">
        <w:t xml:space="preserve">        for (int </w:t>
      </w:r>
      <w:proofErr w:type="spellStart"/>
      <w:r w:rsidRPr="004A6454">
        <w:t>i</w:t>
      </w:r>
      <w:proofErr w:type="spellEnd"/>
      <w:r w:rsidRPr="004A6454">
        <w:t xml:space="preserve"> = 0; </w:t>
      </w:r>
      <w:proofErr w:type="spellStart"/>
      <w:r w:rsidRPr="004A6454">
        <w:t>i</w:t>
      </w:r>
      <w:proofErr w:type="spellEnd"/>
      <w:r w:rsidRPr="004A6454">
        <w:t xml:space="preserve"> &lt; </w:t>
      </w:r>
      <w:proofErr w:type="spellStart"/>
      <w:r w:rsidRPr="004A6454">
        <w:t>sz</w:t>
      </w:r>
      <w:proofErr w:type="spellEnd"/>
      <w:r w:rsidRPr="004A6454">
        <w:t xml:space="preserve"> - 1; </w:t>
      </w:r>
      <w:proofErr w:type="spellStart"/>
      <w:r w:rsidRPr="004A6454">
        <w:t>i</w:t>
      </w:r>
      <w:proofErr w:type="spellEnd"/>
      <w:r w:rsidRPr="004A6454">
        <w:t>++) {</w:t>
      </w:r>
    </w:p>
    <w:p w14:paraId="602E4651" w14:textId="77777777" w:rsidR="0045063E" w:rsidRPr="004A6454" w:rsidRDefault="0045063E" w:rsidP="0045063E">
      <w:pPr>
        <w:pStyle w:val="NoSpacing"/>
      </w:pPr>
      <w:r w:rsidRPr="004A6454">
        <w:t xml:space="preserve">            int </w:t>
      </w:r>
      <w:proofErr w:type="spellStart"/>
      <w:r w:rsidRPr="004A6454">
        <w:t>suf</w:t>
      </w:r>
      <w:proofErr w:type="spellEnd"/>
      <w:r w:rsidRPr="004A6454">
        <w:t xml:space="preserve"> = </w:t>
      </w:r>
      <w:proofErr w:type="spellStart"/>
      <w:r w:rsidRPr="004A6454">
        <w:t>st</w:t>
      </w:r>
      <w:proofErr w:type="spellEnd"/>
      <w:r w:rsidRPr="004A6454">
        <w:t>[v[</w:t>
      </w:r>
      <w:proofErr w:type="spellStart"/>
      <w:r w:rsidRPr="004A6454">
        <w:t>i</w:t>
      </w:r>
      <w:proofErr w:type="spellEnd"/>
      <w:r w:rsidRPr="004A6454">
        <w:t>].second].link;</w:t>
      </w:r>
    </w:p>
    <w:p w14:paraId="6A4C7587" w14:textId="77777777" w:rsidR="0045063E" w:rsidRPr="004A6454" w:rsidRDefault="0045063E" w:rsidP="0045063E">
      <w:pPr>
        <w:pStyle w:val="NoSpacing"/>
      </w:pPr>
      <w:r w:rsidRPr="004A6454">
        <w:t xml:space="preserve">            </w:t>
      </w:r>
      <w:proofErr w:type="spellStart"/>
      <w:r w:rsidRPr="004A6454">
        <w:t>st</w:t>
      </w:r>
      <w:proofErr w:type="spellEnd"/>
      <w:r w:rsidRPr="004A6454">
        <w:t>[</w:t>
      </w:r>
      <w:proofErr w:type="spellStart"/>
      <w:r w:rsidRPr="004A6454">
        <w:t>suf</w:t>
      </w:r>
      <w:proofErr w:type="spellEnd"/>
      <w:r w:rsidRPr="004A6454">
        <w:t>].</w:t>
      </w:r>
      <w:proofErr w:type="spellStart"/>
      <w:r w:rsidRPr="004A6454">
        <w:t>cnt</w:t>
      </w:r>
      <w:proofErr w:type="spellEnd"/>
      <w:r w:rsidRPr="004A6454">
        <w:t xml:space="preserve"> += </w:t>
      </w:r>
      <w:proofErr w:type="spellStart"/>
      <w:r w:rsidRPr="004A6454">
        <w:t>st</w:t>
      </w:r>
      <w:proofErr w:type="spellEnd"/>
      <w:r w:rsidRPr="004A6454">
        <w:t>[v[</w:t>
      </w:r>
      <w:proofErr w:type="spellStart"/>
      <w:r w:rsidRPr="004A6454">
        <w:t>i</w:t>
      </w:r>
      <w:proofErr w:type="spellEnd"/>
      <w:r w:rsidRPr="004A6454">
        <w:t>].second].</w:t>
      </w:r>
      <w:proofErr w:type="spellStart"/>
      <w:r w:rsidRPr="004A6454">
        <w:t>cnt</w:t>
      </w:r>
      <w:proofErr w:type="spellEnd"/>
      <w:r w:rsidRPr="004A6454">
        <w:t>;</w:t>
      </w:r>
    </w:p>
    <w:p w14:paraId="1245AFA9" w14:textId="77777777" w:rsidR="0045063E" w:rsidRPr="004A6454" w:rsidRDefault="0045063E" w:rsidP="0045063E">
      <w:pPr>
        <w:pStyle w:val="NoSpacing"/>
      </w:pPr>
      <w:r w:rsidRPr="004A6454">
        <w:t xml:space="preserve">        }</w:t>
      </w:r>
    </w:p>
    <w:p w14:paraId="1670A44A" w14:textId="77777777" w:rsidR="0045063E" w:rsidRPr="004A6454" w:rsidRDefault="0045063E" w:rsidP="0045063E">
      <w:pPr>
        <w:pStyle w:val="NoSpacing"/>
      </w:pPr>
      <w:r w:rsidRPr="004A6454">
        <w:t xml:space="preserve">    }</w:t>
      </w:r>
    </w:p>
    <w:p w14:paraId="7A5B5FB4" w14:textId="77777777" w:rsidR="0045063E" w:rsidRPr="004A6454" w:rsidRDefault="0045063E" w:rsidP="0045063E">
      <w:pPr>
        <w:pStyle w:val="NoSpacing"/>
      </w:pPr>
    </w:p>
    <w:p w14:paraId="1E737EC5" w14:textId="77777777" w:rsidR="0045063E" w:rsidRPr="004A6454" w:rsidRDefault="0045063E" w:rsidP="0045063E">
      <w:pPr>
        <w:pStyle w:val="NoSpacing"/>
      </w:pPr>
      <w:r w:rsidRPr="004A6454">
        <w:t xml:space="preserve">    </w:t>
      </w:r>
      <w:proofErr w:type="spellStart"/>
      <w:r w:rsidRPr="004A6454">
        <w:t>ll</w:t>
      </w:r>
      <w:proofErr w:type="spellEnd"/>
      <w:r w:rsidRPr="004A6454">
        <w:t xml:space="preserve"> </w:t>
      </w:r>
      <w:proofErr w:type="spellStart"/>
      <w:r w:rsidRPr="004A6454">
        <w:t>numberOfOcc</w:t>
      </w:r>
      <w:proofErr w:type="spellEnd"/>
      <w:r w:rsidRPr="004A6454">
        <w:t>(string &amp;t) {</w:t>
      </w:r>
    </w:p>
    <w:p w14:paraId="4FD30124" w14:textId="77777777" w:rsidR="0045063E" w:rsidRPr="004A6454" w:rsidRDefault="0045063E" w:rsidP="0045063E">
      <w:pPr>
        <w:pStyle w:val="NoSpacing"/>
      </w:pPr>
      <w:r w:rsidRPr="004A6454">
        <w:t xml:space="preserve">        int cur = 0;</w:t>
      </w:r>
    </w:p>
    <w:p w14:paraId="6CDF970B" w14:textId="77777777" w:rsidR="0045063E" w:rsidRPr="004A6454" w:rsidRDefault="0045063E" w:rsidP="0045063E">
      <w:pPr>
        <w:pStyle w:val="NoSpacing"/>
      </w:pPr>
      <w:r w:rsidRPr="004A6454">
        <w:t xml:space="preserve">        for (int </w:t>
      </w:r>
      <w:proofErr w:type="spellStart"/>
      <w:r w:rsidRPr="004A6454">
        <w:t>i</w:t>
      </w:r>
      <w:proofErr w:type="spellEnd"/>
      <w:r w:rsidRPr="004A6454">
        <w:t xml:space="preserve"> = 0; </w:t>
      </w:r>
      <w:proofErr w:type="spellStart"/>
      <w:r w:rsidRPr="004A6454">
        <w:t>i</w:t>
      </w:r>
      <w:proofErr w:type="spellEnd"/>
      <w:r w:rsidRPr="004A6454">
        <w:t xml:space="preserve"> &lt; </w:t>
      </w:r>
      <w:proofErr w:type="spellStart"/>
      <w:r w:rsidRPr="004A6454">
        <w:t>t.length</w:t>
      </w:r>
      <w:proofErr w:type="spellEnd"/>
      <w:r w:rsidRPr="004A6454">
        <w:t xml:space="preserve">(); </w:t>
      </w:r>
      <w:proofErr w:type="spellStart"/>
      <w:r w:rsidRPr="004A6454">
        <w:t>i</w:t>
      </w:r>
      <w:proofErr w:type="spellEnd"/>
      <w:r w:rsidRPr="004A6454">
        <w:t>++) {</w:t>
      </w:r>
    </w:p>
    <w:p w14:paraId="58B28073" w14:textId="77777777" w:rsidR="0045063E" w:rsidRPr="004A6454" w:rsidRDefault="0045063E" w:rsidP="0045063E">
      <w:pPr>
        <w:pStyle w:val="NoSpacing"/>
      </w:pPr>
      <w:r w:rsidRPr="004A6454">
        <w:t xml:space="preserve">            cur = </w:t>
      </w:r>
      <w:proofErr w:type="spellStart"/>
      <w:r w:rsidRPr="004A6454">
        <w:t>st</w:t>
      </w:r>
      <w:proofErr w:type="spellEnd"/>
      <w:r w:rsidRPr="004A6454">
        <w:t>[cur].next[t[</w:t>
      </w:r>
      <w:proofErr w:type="spellStart"/>
      <w:r w:rsidRPr="004A6454">
        <w:t>i</w:t>
      </w:r>
      <w:proofErr w:type="spellEnd"/>
      <w:r w:rsidRPr="004A6454">
        <w:t>] - offset];</w:t>
      </w:r>
    </w:p>
    <w:p w14:paraId="52F69491" w14:textId="77777777" w:rsidR="0045063E" w:rsidRPr="004A6454" w:rsidRDefault="0045063E" w:rsidP="0045063E">
      <w:pPr>
        <w:pStyle w:val="NoSpacing"/>
      </w:pPr>
      <w:r w:rsidRPr="004A6454">
        <w:t xml:space="preserve">            if (cur == -1)</w:t>
      </w:r>
    </w:p>
    <w:p w14:paraId="58AE61E1" w14:textId="77777777" w:rsidR="0045063E" w:rsidRPr="004A6454" w:rsidRDefault="0045063E" w:rsidP="0045063E">
      <w:pPr>
        <w:pStyle w:val="NoSpacing"/>
      </w:pPr>
      <w:r w:rsidRPr="004A6454">
        <w:t xml:space="preserve">                return 0;</w:t>
      </w:r>
    </w:p>
    <w:p w14:paraId="34EDE176" w14:textId="77777777" w:rsidR="0045063E" w:rsidRPr="004A6454" w:rsidRDefault="0045063E" w:rsidP="0045063E">
      <w:pPr>
        <w:pStyle w:val="NoSpacing"/>
      </w:pPr>
      <w:r w:rsidRPr="004A6454">
        <w:t xml:space="preserve">        }</w:t>
      </w:r>
    </w:p>
    <w:p w14:paraId="24EF34D9" w14:textId="77777777" w:rsidR="0045063E" w:rsidRPr="004A6454" w:rsidRDefault="0045063E" w:rsidP="0045063E">
      <w:pPr>
        <w:pStyle w:val="NoSpacing"/>
      </w:pPr>
      <w:r w:rsidRPr="004A6454">
        <w:t xml:space="preserve">        return </w:t>
      </w:r>
      <w:proofErr w:type="spellStart"/>
      <w:r w:rsidRPr="004A6454">
        <w:t>st</w:t>
      </w:r>
      <w:proofErr w:type="spellEnd"/>
      <w:r w:rsidRPr="004A6454">
        <w:t>[cur].</w:t>
      </w:r>
      <w:proofErr w:type="spellStart"/>
      <w:r w:rsidRPr="004A6454">
        <w:t>cnt</w:t>
      </w:r>
      <w:proofErr w:type="spellEnd"/>
      <w:r w:rsidRPr="004A6454">
        <w:t>;</w:t>
      </w:r>
    </w:p>
    <w:p w14:paraId="07CB3F87" w14:textId="77777777" w:rsidR="0045063E" w:rsidRPr="004A6454" w:rsidRDefault="0045063E" w:rsidP="0045063E">
      <w:pPr>
        <w:pStyle w:val="NoSpacing"/>
      </w:pPr>
      <w:r w:rsidRPr="004A6454">
        <w:t xml:space="preserve">    }</w:t>
      </w:r>
    </w:p>
    <w:p w14:paraId="1B50D797" w14:textId="77777777" w:rsidR="0045063E" w:rsidRPr="004A6454" w:rsidRDefault="0045063E" w:rsidP="0045063E">
      <w:pPr>
        <w:pStyle w:val="NoSpacing"/>
      </w:pPr>
    </w:p>
    <w:p w14:paraId="076B8284" w14:textId="77777777" w:rsidR="0045063E" w:rsidRPr="004A6454" w:rsidRDefault="0045063E" w:rsidP="0045063E">
      <w:pPr>
        <w:pStyle w:val="NoSpacing"/>
      </w:pPr>
      <w:r w:rsidRPr="004A6454">
        <w:t xml:space="preserve">    </w:t>
      </w:r>
      <w:proofErr w:type="spellStart"/>
      <w:r w:rsidRPr="004A6454">
        <w:t>ll</w:t>
      </w:r>
      <w:proofErr w:type="spellEnd"/>
      <w:r w:rsidRPr="004A6454">
        <w:t xml:space="preserve"> </w:t>
      </w:r>
      <w:proofErr w:type="spellStart"/>
      <w:r w:rsidRPr="004A6454">
        <w:t>totLenSubstrings</w:t>
      </w:r>
      <w:proofErr w:type="spellEnd"/>
      <w:r w:rsidRPr="004A6454">
        <w:t>() {</w:t>
      </w:r>
    </w:p>
    <w:p w14:paraId="427AC072" w14:textId="77777777" w:rsidR="0045063E" w:rsidRPr="004A6454" w:rsidRDefault="0045063E" w:rsidP="0045063E">
      <w:pPr>
        <w:pStyle w:val="NoSpacing"/>
      </w:pPr>
      <w:r w:rsidRPr="004A6454">
        <w:t xml:space="preserve">        // different Substrings</w:t>
      </w:r>
    </w:p>
    <w:p w14:paraId="7A359B9E" w14:textId="77777777" w:rsidR="0045063E" w:rsidRPr="004A6454" w:rsidRDefault="0045063E" w:rsidP="0045063E">
      <w:pPr>
        <w:pStyle w:val="NoSpacing"/>
      </w:pPr>
      <w:r w:rsidRPr="004A6454">
        <w:t xml:space="preserve">        </w:t>
      </w:r>
      <w:proofErr w:type="spellStart"/>
      <w:r w:rsidRPr="004A6454">
        <w:t>ll</w:t>
      </w:r>
      <w:proofErr w:type="spellEnd"/>
      <w:r w:rsidRPr="004A6454">
        <w:t xml:space="preserve"> tot = 0;</w:t>
      </w:r>
    </w:p>
    <w:p w14:paraId="75A0042A" w14:textId="77777777" w:rsidR="0045063E" w:rsidRPr="004A6454" w:rsidRDefault="0045063E" w:rsidP="0045063E">
      <w:pPr>
        <w:pStyle w:val="NoSpacing"/>
      </w:pPr>
      <w:r w:rsidRPr="004A6454">
        <w:t xml:space="preserve">        for (int </w:t>
      </w:r>
      <w:proofErr w:type="spellStart"/>
      <w:r w:rsidRPr="004A6454">
        <w:t>i</w:t>
      </w:r>
      <w:proofErr w:type="spellEnd"/>
      <w:r w:rsidRPr="004A6454">
        <w:t xml:space="preserve"> = 1; </w:t>
      </w:r>
      <w:proofErr w:type="spellStart"/>
      <w:r w:rsidRPr="004A6454">
        <w:t>i</w:t>
      </w:r>
      <w:proofErr w:type="spellEnd"/>
      <w:r w:rsidRPr="004A6454">
        <w:t xml:space="preserve"> &lt; </w:t>
      </w:r>
      <w:proofErr w:type="spellStart"/>
      <w:r w:rsidRPr="004A6454">
        <w:t>sz</w:t>
      </w:r>
      <w:proofErr w:type="spellEnd"/>
      <w:r w:rsidRPr="004A6454">
        <w:t xml:space="preserve">; </w:t>
      </w:r>
      <w:proofErr w:type="spellStart"/>
      <w:r w:rsidRPr="004A6454">
        <w:t>i</w:t>
      </w:r>
      <w:proofErr w:type="spellEnd"/>
      <w:r w:rsidRPr="004A6454">
        <w:t>++) {</w:t>
      </w:r>
    </w:p>
    <w:p w14:paraId="16CCC48F" w14:textId="77777777" w:rsidR="0045063E" w:rsidRPr="004A6454" w:rsidRDefault="0045063E" w:rsidP="0045063E">
      <w:pPr>
        <w:pStyle w:val="NoSpacing"/>
      </w:pPr>
      <w:r w:rsidRPr="004A6454">
        <w:t xml:space="preserve">            </w:t>
      </w:r>
      <w:proofErr w:type="spellStart"/>
      <w:r w:rsidRPr="004A6454">
        <w:t>ll</w:t>
      </w:r>
      <w:proofErr w:type="spellEnd"/>
      <w:r w:rsidRPr="004A6454">
        <w:t xml:space="preserve"> shortest = </w:t>
      </w:r>
      <w:proofErr w:type="spellStart"/>
      <w:r w:rsidRPr="004A6454">
        <w:t>st</w:t>
      </w:r>
      <w:proofErr w:type="spellEnd"/>
      <w:r w:rsidRPr="004A6454">
        <w:t>[</w:t>
      </w:r>
      <w:proofErr w:type="spellStart"/>
      <w:r w:rsidRPr="004A6454">
        <w:t>st</w:t>
      </w:r>
      <w:proofErr w:type="spellEnd"/>
      <w:r w:rsidRPr="004A6454">
        <w:t>[</w:t>
      </w:r>
      <w:proofErr w:type="spellStart"/>
      <w:r w:rsidRPr="004A6454">
        <w:t>i</w:t>
      </w:r>
      <w:proofErr w:type="spellEnd"/>
      <w:r w:rsidRPr="004A6454">
        <w:t>].link].</w:t>
      </w:r>
      <w:proofErr w:type="spellStart"/>
      <w:r w:rsidRPr="004A6454">
        <w:t>len</w:t>
      </w:r>
      <w:proofErr w:type="spellEnd"/>
      <w:r w:rsidRPr="004A6454">
        <w:t xml:space="preserve"> + 1;</w:t>
      </w:r>
    </w:p>
    <w:p w14:paraId="489D5AD2" w14:textId="77777777" w:rsidR="0045063E" w:rsidRPr="004A6454" w:rsidRDefault="0045063E" w:rsidP="0045063E">
      <w:pPr>
        <w:pStyle w:val="NoSpacing"/>
      </w:pPr>
      <w:r w:rsidRPr="004A6454">
        <w:t xml:space="preserve">            </w:t>
      </w:r>
      <w:proofErr w:type="spellStart"/>
      <w:r w:rsidRPr="004A6454">
        <w:t>ll</w:t>
      </w:r>
      <w:proofErr w:type="spellEnd"/>
      <w:r w:rsidRPr="004A6454">
        <w:t xml:space="preserve"> longest = </w:t>
      </w:r>
      <w:proofErr w:type="spellStart"/>
      <w:r w:rsidRPr="004A6454">
        <w:t>st</w:t>
      </w:r>
      <w:proofErr w:type="spellEnd"/>
      <w:r w:rsidRPr="004A6454">
        <w:t>[</w:t>
      </w:r>
      <w:proofErr w:type="spellStart"/>
      <w:r w:rsidRPr="004A6454">
        <w:t>i</w:t>
      </w:r>
      <w:proofErr w:type="spellEnd"/>
      <w:r w:rsidRPr="004A6454">
        <w:t>].</w:t>
      </w:r>
      <w:proofErr w:type="spellStart"/>
      <w:r w:rsidRPr="004A6454">
        <w:t>len</w:t>
      </w:r>
      <w:proofErr w:type="spellEnd"/>
      <w:r w:rsidRPr="004A6454">
        <w:t>;</w:t>
      </w:r>
    </w:p>
    <w:p w14:paraId="57B1FEF5" w14:textId="77777777" w:rsidR="0045063E" w:rsidRPr="004A6454" w:rsidRDefault="0045063E" w:rsidP="0045063E">
      <w:pPr>
        <w:pStyle w:val="NoSpacing"/>
      </w:pPr>
      <w:r w:rsidRPr="004A6454">
        <w:t xml:space="preserve">            </w:t>
      </w:r>
      <w:proofErr w:type="spellStart"/>
      <w:r w:rsidRPr="004A6454">
        <w:t>ll</w:t>
      </w:r>
      <w:proofErr w:type="spellEnd"/>
      <w:r w:rsidRPr="004A6454">
        <w:t xml:space="preserve"> </w:t>
      </w:r>
      <w:proofErr w:type="spellStart"/>
      <w:r w:rsidRPr="004A6454">
        <w:t>num_strings</w:t>
      </w:r>
      <w:proofErr w:type="spellEnd"/>
      <w:r w:rsidRPr="004A6454">
        <w:t xml:space="preserve"> = longest - shortest + 1;</w:t>
      </w:r>
    </w:p>
    <w:p w14:paraId="628EE095" w14:textId="77777777" w:rsidR="0045063E" w:rsidRPr="004A6454" w:rsidRDefault="0045063E" w:rsidP="0045063E">
      <w:pPr>
        <w:pStyle w:val="NoSpacing"/>
      </w:pPr>
      <w:r w:rsidRPr="004A6454">
        <w:t xml:space="preserve">            </w:t>
      </w:r>
      <w:proofErr w:type="spellStart"/>
      <w:r w:rsidRPr="004A6454">
        <w:t>ll</w:t>
      </w:r>
      <w:proofErr w:type="spellEnd"/>
      <w:r w:rsidRPr="004A6454">
        <w:t xml:space="preserve"> cur = </w:t>
      </w:r>
      <w:proofErr w:type="spellStart"/>
      <w:r w:rsidRPr="004A6454">
        <w:t>num_strings</w:t>
      </w:r>
      <w:proofErr w:type="spellEnd"/>
      <w:r w:rsidRPr="004A6454">
        <w:t xml:space="preserve"> * (longest + shortest) / 2;</w:t>
      </w:r>
    </w:p>
    <w:p w14:paraId="1E4A9D55" w14:textId="77777777" w:rsidR="0045063E" w:rsidRPr="004A6454" w:rsidRDefault="0045063E" w:rsidP="0045063E">
      <w:pPr>
        <w:pStyle w:val="NoSpacing"/>
      </w:pPr>
      <w:r w:rsidRPr="004A6454">
        <w:t xml:space="preserve">            tot += cur;</w:t>
      </w:r>
    </w:p>
    <w:p w14:paraId="2F827A41" w14:textId="77777777" w:rsidR="0045063E" w:rsidRPr="004A6454" w:rsidRDefault="0045063E" w:rsidP="0045063E">
      <w:pPr>
        <w:pStyle w:val="NoSpacing"/>
      </w:pPr>
      <w:r w:rsidRPr="004A6454">
        <w:t xml:space="preserve">        }</w:t>
      </w:r>
    </w:p>
    <w:p w14:paraId="3B98E82E" w14:textId="77777777" w:rsidR="0045063E" w:rsidRPr="004A6454" w:rsidRDefault="0045063E" w:rsidP="0045063E">
      <w:pPr>
        <w:pStyle w:val="NoSpacing"/>
      </w:pPr>
      <w:r w:rsidRPr="004A6454">
        <w:t xml:space="preserve">        return tot;</w:t>
      </w:r>
    </w:p>
    <w:p w14:paraId="740FFB02" w14:textId="77777777" w:rsidR="0045063E" w:rsidRPr="004A6454" w:rsidRDefault="0045063E" w:rsidP="0045063E">
      <w:pPr>
        <w:pStyle w:val="NoSpacing"/>
      </w:pPr>
      <w:r w:rsidRPr="004A6454">
        <w:t xml:space="preserve">    }   </w:t>
      </w:r>
    </w:p>
    <w:p w14:paraId="241D74D0" w14:textId="77777777" w:rsidR="0045063E" w:rsidRDefault="0045063E" w:rsidP="0045063E">
      <w:pPr>
        <w:pStyle w:val="NoSpacing"/>
      </w:pPr>
      <w:r w:rsidRPr="004A6454">
        <w:t>};</w:t>
      </w:r>
    </w:p>
    <w:p w14:paraId="474246B9" w14:textId="570F658B" w:rsidR="0045063E" w:rsidRDefault="0045063E" w:rsidP="0045063E">
      <w:pPr>
        <w:pStyle w:val="Heading1"/>
      </w:pPr>
      <w:bookmarkStart w:id="86" w:name="_Toc160308630"/>
      <w:r>
        <w:t>Geometry</w:t>
      </w:r>
      <w:bookmarkEnd w:id="86"/>
    </w:p>
    <w:p w14:paraId="04C03FAF" w14:textId="01379096" w:rsidR="009E30A8" w:rsidRPr="009E30A8" w:rsidRDefault="009E30A8" w:rsidP="009E30A8">
      <w:r>
        <w:t>// Look up KACTL for the rest of the algorithms</w:t>
      </w:r>
    </w:p>
    <w:p w14:paraId="0BD3C0C5" w14:textId="35A8F753" w:rsidR="0045063E" w:rsidRDefault="0045063E" w:rsidP="0045063E">
      <w:pPr>
        <w:pStyle w:val="Heading2"/>
      </w:pPr>
      <w:bookmarkStart w:id="87" w:name="_Toc160308631"/>
      <w:r>
        <w:t>Point</w:t>
      </w:r>
      <w:bookmarkEnd w:id="87"/>
    </w:p>
    <w:p w14:paraId="6B32ED6D" w14:textId="77777777" w:rsidR="00155ED4" w:rsidRDefault="00155ED4" w:rsidP="00155ED4">
      <w:pPr>
        <w:pStyle w:val="NoSpacing"/>
      </w:pPr>
      <w:r>
        <w:t xml:space="preserve">const double PI = </w:t>
      </w:r>
      <w:proofErr w:type="spellStart"/>
      <w:r>
        <w:t>acos</w:t>
      </w:r>
      <w:proofErr w:type="spellEnd"/>
      <w:r>
        <w:t>(-1);</w:t>
      </w:r>
    </w:p>
    <w:p w14:paraId="1BCB6789" w14:textId="77777777" w:rsidR="00155ED4" w:rsidRDefault="00155ED4" w:rsidP="00155ED4">
      <w:pPr>
        <w:pStyle w:val="NoSpacing"/>
      </w:pPr>
    </w:p>
    <w:p w14:paraId="654FACD6" w14:textId="77777777" w:rsidR="00155ED4" w:rsidRDefault="00155ED4" w:rsidP="00155ED4">
      <w:pPr>
        <w:pStyle w:val="NoSpacing"/>
      </w:pPr>
      <w:r>
        <w:t>template&lt;class T&gt;</w:t>
      </w:r>
    </w:p>
    <w:p w14:paraId="3CA6852E" w14:textId="77777777" w:rsidR="00155ED4" w:rsidRDefault="00155ED4" w:rsidP="00155ED4">
      <w:pPr>
        <w:pStyle w:val="NoSpacing"/>
      </w:pPr>
      <w:r>
        <w:t>struct P {</w:t>
      </w:r>
    </w:p>
    <w:p w14:paraId="5B4FFDB7" w14:textId="77777777" w:rsidR="00155ED4" w:rsidRPr="005A5D38" w:rsidRDefault="00155ED4" w:rsidP="00155ED4">
      <w:pPr>
        <w:pStyle w:val="NoSpacing"/>
        <w:rPr>
          <w:lang w:val="de-DE"/>
        </w:rPr>
      </w:pPr>
      <w:r>
        <w:t xml:space="preserve">    </w:t>
      </w:r>
      <w:r w:rsidRPr="005A5D38">
        <w:rPr>
          <w:lang w:val="de-DE"/>
        </w:rPr>
        <w:t>T x, y;</w:t>
      </w:r>
    </w:p>
    <w:p w14:paraId="26C544AD" w14:textId="77777777" w:rsidR="00155ED4" w:rsidRPr="005A5D38" w:rsidRDefault="00155ED4" w:rsidP="00155ED4">
      <w:pPr>
        <w:pStyle w:val="NoSpacing"/>
        <w:rPr>
          <w:lang w:val="de-DE"/>
        </w:rPr>
      </w:pPr>
    </w:p>
    <w:p w14:paraId="78E8699A" w14:textId="77777777" w:rsidR="00155ED4" w:rsidRPr="00155ED4" w:rsidRDefault="00155ED4" w:rsidP="00155ED4">
      <w:pPr>
        <w:pStyle w:val="NoSpacing"/>
        <w:rPr>
          <w:lang w:val="de-DE"/>
        </w:rPr>
      </w:pPr>
      <w:r w:rsidRPr="005A5D38">
        <w:rPr>
          <w:lang w:val="de-DE"/>
        </w:rPr>
        <w:t xml:space="preserve">    </w:t>
      </w:r>
      <w:r w:rsidRPr="00155ED4">
        <w:rPr>
          <w:lang w:val="de-DE"/>
        </w:rPr>
        <w:t>P() { ; }</w:t>
      </w:r>
    </w:p>
    <w:p w14:paraId="07282119" w14:textId="77777777" w:rsidR="00155ED4" w:rsidRPr="00155ED4" w:rsidRDefault="00155ED4" w:rsidP="00155ED4">
      <w:pPr>
        <w:pStyle w:val="NoSpacing"/>
        <w:rPr>
          <w:lang w:val="de-DE"/>
        </w:rPr>
      </w:pPr>
    </w:p>
    <w:p w14:paraId="298A8224" w14:textId="77777777" w:rsidR="00155ED4" w:rsidRPr="00155ED4" w:rsidRDefault="00155ED4" w:rsidP="00155ED4">
      <w:pPr>
        <w:pStyle w:val="NoSpacing"/>
        <w:rPr>
          <w:lang w:val="de-DE"/>
        </w:rPr>
      </w:pPr>
      <w:r w:rsidRPr="00155ED4">
        <w:rPr>
          <w:lang w:val="de-DE"/>
        </w:rPr>
        <w:t xml:space="preserve">    P(T x, T y) : x(x), y(y) {};</w:t>
      </w:r>
    </w:p>
    <w:p w14:paraId="41AF728C" w14:textId="77777777" w:rsidR="00155ED4" w:rsidRPr="00155ED4" w:rsidRDefault="00155ED4" w:rsidP="00155ED4">
      <w:pPr>
        <w:pStyle w:val="NoSpacing"/>
        <w:rPr>
          <w:lang w:val="de-DE"/>
        </w:rPr>
      </w:pPr>
    </w:p>
    <w:p w14:paraId="02CA4C0A" w14:textId="77777777" w:rsidR="00155ED4" w:rsidRDefault="00155ED4" w:rsidP="00155ED4">
      <w:pPr>
        <w:pStyle w:val="NoSpacing"/>
      </w:pPr>
      <w:r w:rsidRPr="00155ED4">
        <w:rPr>
          <w:lang w:val="de-DE"/>
        </w:rPr>
        <w:t xml:space="preserve">    </w:t>
      </w:r>
      <w:r>
        <w:t xml:space="preserve">P operator+(const P b) { return P(x + </w:t>
      </w:r>
      <w:proofErr w:type="spellStart"/>
      <w:r>
        <w:t>b.x</w:t>
      </w:r>
      <w:proofErr w:type="spellEnd"/>
      <w:r>
        <w:t xml:space="preserve">, y + </w:t>
      </w:r>
      <w:proofErr w:type="spellStart"/>
      <w:r>
        <w:t>b.y</w:t>
      </w:r>
      <w:proofErr w:type="spellEnd"/>
      <w:r>
        <w:t>); }</w:t>
      </w:r>
    </w:p>
    <w:p w14:paraId="25D3D3AE" w14:textId="77777777" w:rsidR="00155ED4" w:rsidRDefault="00155ED4" w:rsidP="00155ED4">
      <w:pPr>
        <w:pStyle w:val="NoSpacing"/>
      </w:pPr>
      <w:r>
        <w:t xml:space="preserve">    P operator-(const P b) { return P(x - </w:t>
      </w:r>
      <w:proofErr w:type="spellStart"/>
      <w:r>
        <w:t>b.x</w:t>
      </w:r>
      <w:proofErr w:type="spellEnd"/>
      <w:r>
        <w:t xml:space="preserve">, y - </w:t>
      </w:r>
      <w:proofErr w:type="spellStart"/>
      <w:r>
        <w:t>b.y</w:t>
      </w:r>
      <w:proofErr w:type="spellEnd"/>
      <w:r>
        <w:t>); }</w:t>
      </w:r>
    </w:p>
    <w:p w14:paraId="4A6C8EF5" w14:textId="77777777" w:rsidR="00155ED4" w:rsidRDefault="00155ED4" w:rsidP="00155ED4">
      <w:pPr>
        <w:pStyle w:val="NoSpacing"/>
      </w:pPr>
      <w:r>
        <w:t xml:space="preserve">    P operator*(const T v) { return P(x * v, y * v); }</w:t>
      </w:r>
    </w:p>
    <w:p w14:paraId="41B52831" w14:textId="77777777" w:rsidR="00155ED4" w:rsidRDefault="00155ED4" w:rsidP="00155ED4">
      <w:pPr>
        <w:pStyle w:val="NoSpacing"/>
      </w:pPr>
      <w:r>
        <w:t xml:space="preserve">    P operator/(const T v) { return P(x / v, y / v); }</w:t>
      </w:r>
    </w:p>
    <w:p w14:paraId="5DD3BBD0" w14:textId="77777777" w:rsidR="00155ED4" w:rsidRDefault="00155ED4" w:rsidP="00155ED4">
      <w:pPr>
        <w:pStyle w:val="NoSpacing"/>
      </w:pPr>
    </w:p>
    <w:p w14:paraId="1ED8F680" w14:textId="77777777" w:rsidR="00155ED4" w:rsidRDefault="00155ED4" w:rsidP="00155ED4">
      <w:pPr>
        <w:pStyle w:val="NoSpacing"/>
      </w:pPr>
      <w:r>
        <w:t xml:space="preserve">    bool operator== (const P b){ return MP(x, y) == MP(</w:t>
      </w:r>
      <w:proofErr w:type="spellStart"/>
      <w:r>
        <w:t>b.x</w:t>
      </w:r>
      <w:proofErr w:type="spellEnd"/>
      <w:r>
        <w:t xml:space="preserve">, </w:t>
      </w:r>
      <w:proofErr w:type="spellStart"/>
      <w:r>
        <w:t>b.y</w:t>
      </w:r>
      <w:proofErr w:type="spellEnd"/>
      <w:r>
        <w:t>);}</w:t>
      </w:r>
    </w:p>
    <w:p w14:paraId="04756179" w14:textId="77777777" w:rsidR="00155ED4" w:rsidRDefault="00155ED4" w:rsidP="00155ED4">
      <w:pPr>
        <w:pStyle w:val="NoSpacing"/>
      </w:pPr>
      <w:r>
        <w:t xml:space="preserve">    T cross(P b) const{ return x * </w:t>
      </w:r>
      <w:proofErr w:type="spellStart"/>
      <w:r>
        <w:t>b.y</w:t>
      </w:r>
      <w:proofErr w:type="spellEnd"/>
      <w:r>
        <w:t xml:space="preserve"> - y * </w:t>
      </w:r>
      <w:proofErr w:type="spellStart"/>
      <w:r>
        <w:t>b.x</w:t>
      </w:r>
      <w:proofErr w:type="spellEnd"/>
      <w:r>
        <w:t>; };</w:t>
      </w:r>
    </w:p>
    <w:p w14:paraId="262911AF" w14:textId="77777777" w:rsidR="00155ED4" w:rsidRDefault="00155ED4" w:rsidP="00155ED4">
      <w:pPr>
        <w:pStyle w:val="NoSpacing"/>
      </w:pPr>
      <w:r>
        <w:t xml:space="preserve">    T dot(P b) const{ return x * </w:t>
      </w:r>
      <w:proofErr w:type="spellStart"/>
      <w:r>
        <w:t>b.x</w:t>
      </w:r>
      <w:proofErr w:type="spellEnd"/>
      <w:r>
        <w:t xml:space="preserve"> + y * </w:t>
      </w:r>
      <w:proofErr w:type="spellStart"/>
      <w:r>
        <w:t>b.y</w:t>
      </w:r>
      <w:proofErr w:type="spellEnd"/>
      <w:r>
        <w:t>; };</w:t>
      </w:r>
    </w:p>
    <w:p w14:paraId="10983F4B" w14:textId="77777777" w:rsidR="00155ED4" w:rsidRDefault="00155ED4" w:rsidP="00155ED4">
      <w:pPr>
        <w:pStyle w:val="NoSpacing"/>
      </w:pPr>
      <w:r>
        <w:t xml:space="preserve">    T cross(P b,  P c) const { return (b - *this).cross(c - *this); }</w:t>
      </w:r>
    </w:p>
    <w:p w14:paraId="3BC0D61F" w14:textId="77777777" w:rsidR="00155ED4" w:rsidRDefault="00155ED4" w:rsidP="00155ED4">
      <w:pPr>
        <w:pStyle w:val="NoSpacing"/>
      </w:pPr>
    </w:p>
    <w:p w14:paraId="6FE32DBD" w14:textId="77777777" w:rsidR="00155ED4" w:rsidRDefault="00155ED4" w:rsidP="00155ED4">
      <w:pPr>
        <w:pStyle w:val="NoSpacing"/>
      </w:pPr>
      <w:r>
        <w:t xml:space="preserve">    T norm() { return x * x + y * y; }</w:t>
      </w:r>
    </w:p>
    <w:p w14:paraId="795E9AA0" w14:textId="77777777" w:rsidR="00155ED4" w:rsidRDefault="00155ED4" w:rsidP="00155ED4">
      <w:pPr>
        <w:pStyle w:val="NoSpacing"/>
      </w:pPr>
      <w:r>
        <w:t xml:space="preserve">    long double abs() { return sqrt(x * x + y * y); }</w:t>
      </w:r>
    </w:p>
    <w:p w14:paraId="3D5EECC7" w14:textId="77777777" w:rsidR="00155ED4" w:rsidRDefault="00155ED4" w:rsidP="00155ED4">
      <w:pPr>
        <w:pStyle w:val="NoSpacing"/>
      </w:pPr>
    </w:p>
    <w:p w14:paraId="7DAE637C" w14:textId="77777777" w:rsidR="00155ED4" w:rsidRDefault="00155ED4" w:rsidP="00155ED4">
      <w:pPr>
        <w:pStyle w:val="NoSpacing"/>
      </w:pPr>
      <w:r>
        <w:t xml:space="preserve">    P unit() { return *this / abs(); }</w:t>
      </w:r>
    </w:p>
    <w:p w14:paraId="262B7A0B" w14:textId="77777777" w:rsidR="00155ED4" w:rsidRDefault="00155ED4" w:rsidP="00155ED4">
      <w:pPr>
        <w:pStyle w:val="NoSpacing"/>
      </w:pPr>
    </w:p>
    <w:p w14:paraId="6CF5C458" w14:textId="77777777" w:rsidR="00155ED4" w:rsidRDefault="00155ED4" w:rsidP="00155ED4">
      <w:pPr>
        <w:pStyle w:val="NoSpacing"/>
      </w:pPr>
      <w:r>
        <w:t xml:space="preserve">    friend </w:t>
      </w:r>
      <w:proofErr w:type="spellStart"/>
      <w:r>
        <w:t>istream</w:t>
      </w:r>
      <w:proofErr w:type="spellEnd"/>
      <w:r>
        <w:t xml:space="preserve"> &amp;operator&gt;&gt;(</w:t>
      </w:r>
      <w:proofErr w:type="spellStart"/>
      <w:r>
        <w:t>istream</w:t>
      </w:r>
      <w:proofErr w:type="spellEnd"/>
      <w:r>
        <w:t xml:space="preserve"> &amp;is, P &amp;pt) {</w:t>
      </w:r>
    </w:p>
    <w:p w14:paraId="2B7A67B2" w14:textId="77777777" w:rsidR="00155ED4" w:rsidRDefault="00155ED4" w:rsidP="00155ED4">
      <w:pPr>
        <w:pStyle w:val="NoSpacing"/>
      </w:pPr>
      <w:r>
        <w:t xml:space="preserve">        is &gt;&gt; </w:t>
      </w:r>
      <w:proofErr w:type="spellStart"/>
      <w:r>
        <w:t>pt.x</w:t>
      </w:r>
      <w:proofErr w:type="spellEnd"/>
      <w:r>
        <w:t xml:space="preserve"> &gt;&gt; </w:t>
      </w:r>
      <w:proofErr w:type="spellStart"/>
      <w:r>
        <w:t>pt.y</w:t>
      </w:r>
      <w:proofErr w:type="spellEnd"/>
      <w:r>
        <w:t>;</w:t>
      </w:r>
    </w:p>
    <w:p w14:paraId="11E8D7BB" w14:textId="77777777" w:rsidR="00155ED4" w:rsidRDefault="00155ED4" w:rsidP="00155ED4">
      <w:pPr>
        <w:pStyle w:val="NoSpacing"/>
      </w:pPr>
      <w:r>
        <w:t xml:space="preserve">        return is;</w:t>
      </w:r>
    </w:p>
    <w:p w14:paraId="2CA8E006" w14:textId="77777777" w:rsidR="00155ED4" w:rsidRDefault="00155ED4" w:rsidP="00155ED4">
      <w:pPr>
        <w:pStyle w:val="NoSpacing"/>
      </w:pPr>
      <w:r>
        <w:t xml:space="preserve">    }</w:t>
      </w:r>
    </w:p>
    <w:p w14:paraId="65A71DC5" w14:textId="77777777" w:rsidR="00155ED4" w:rsidRDefault="00155ED4" w:rsidP="00155ED4">
      <w:pPr>
        <w:pStyle w:val="NoSpacing"/>
      </w:pPr>
    </w:p>
    <w:p w14:paraId="572DF55E" w14:textId="77777777" w:rsidR="00155ED4" w:rsidRDefault="00155ED4" w:rsidP="00155ED4">
      <w:pPr>
        <w:pStyle w:val="NoSpacing"/>
      </w:pPr>
      <w:r>
        <w:lastRenderedPageBreak/>
        <w:t xml:space="preserve">    friend </w:t>
      </w:r>
      <w:proofErr w:type="spellStart"/>
      <w:r>
        <w:t>ostream</w:t>
      </w:r>
      <w:proofErr w:type="spellEnd"/>
      <w:r>
        <w:t xml:space="preserve"> &amp;operator&lt;&lt;(</w:t>
      </w:r>
      <w:proofErr w:type="spellStart"/>
      <w:r>
        <w:t>ostream</w:t>
      </w:r>
      <w:proofErr w:type="spellEnd"/>
      <w:r>
        <w:t xml:space="preserve"> &amp;</w:t>
      </w:r>
      <w:proofErr w:type="spellStart"/>
      <w:r>
        <w:t>os</w:t>
      </w:r>
      <w:proofErr w:type="spellEnd"/>
      <w:r>
        <w:t>, P pt) {</w:t>
      </w:r>
    </w:p>
    <w:p w14:paraId="192AF915" w14:textId="77777777" w:rsidR="00155ED4" w:rsidRDefault="00155ED4" w:rsidP="00155ED4">
      <w:pPr>
        <w:pStyle w:val="NoSpacing"/>
      </w:pPr>
      <w:r>
        <w:t xml:space="preserve">        </w:t>
      </w:r>
      <w:proofErr w:type="spellStart"/>
      <w:r>
        <w:t>os</w:t>
      </w:r>
      <w:proofErr w:type="spellEnd"/>
      <w:r>
        <w:t xml:space="preserve"> &lt;&lt; "(" &lt;&lt; </w:t>
      </w:r>
      <w:proofErr w:type="spellStart"/>
      <w:r>
        <w:t>pt.x</w:t>
      </w:r>
      <w:proofErr w:type="spellEnd"/>
      <w:r>
        <w:t xml:space="preserve"> &lt;&lt; ", " &lt;&lt; </w:t>
      </w:r>
      <w:proofErr w:type="spellStart"/>
      <w:r>
        <w:t>pt.y</w:t>
      </w:r>
      <w:proofErr w:type="spellEnd"/>
      <w:r>
        <w:t xml:space="preserve"> &lt;&lt; ")";</w:t>
      </w:r>
    </w:p>
    <w:p w14:paraId="20A25D9E" w14:textId="77777777" w:rsidR="00155ED4" w:rsidRDefault="00155ED4" w:rsidP="00155ED4">
      <w:pPr>
        <w:pStyle w:val="NoSpacing"/>
      </w:pPr>
      <w:r>
        <w:t xml:space="preserve">        return </w:t>
      </w:r>
      <w:proofErr w:type="spellStart"/>
      <w:r>
        <w:t>os</w:t>
      </w:r>
      <w:proofErr w:type="spellEnd"/>
      <w:r>
        <w:t>;</w:t>
      </w:r>
    </w:p>
    <w:p w14:paraId="0FEE38B7" w14:textId="77777777" w:rsidR="00155ED4" w:rsidRDefault="00155ED4" w:rsidP="00155ED4">
      <w:pPr>
        <w:pStyle w:val="NoSpacing"/>
      </w:pPr>
      <w:r>
        <w:t xml:space="preserve">    }</w:t>
      </w:r>
    </w:p>
    <w:p w14:paraId="594F4335" w14:textId="41026E71" w:rsidR="0045063E" w:rsidRDefault="00155ED4" w:rsidP="00155ED4">
      <w:pPr>
        <w:pStyle w:val="NoSpacing"/>
      </w:pPr>
      <w:r>
        <w:t>};</w:t>
      </w:r>
    </w:p>
    <w:p w14:paraId="4731151F" w14:textId="19BCF1A0" w:rsidR="00155ED4" w:rsidRDefault="00155ED4" w:rsidP="00155ED4">
      <w:pPr>
        <w:pStyle w:val="Heading2"/>
      </w:pPr>
      <w:bookmarkStart w:id="88" w:name="_Toc160308632"/>
      <w:r>
        <w:t>Distance Operations</w:t>
      </w:r>
      <w:bookmarkEnd w:id="88"/>
    </w:p>
    <w:p w14:paraId="6D7CBF22" w14:textId="77777777" w:rsidR="00155ED4" w:rsidRDefault="00155ED4" w:rsidP="00155ED4">
      <w:pPr>
        <w:pStyle w:val="NoSpacing"/>
      </w:pPr>
      <w:r>
        <w:t>template &lt;class T&gt;</w:t>
      </w:r>
    </w:p>
    <w:p w14:paraId="65BD6047" w14:textId="77777777" w:rsidR="00155ED4" w:rsidRDefault="00155ED4" w:rsidP="00155ED4">
      <w:pPr>
        <w:pStyle w:val="NoSpacing"/>
      </w:pPr>
      <w:r>
        <w:t xml:space="preserve">long double </w:t>
      </w:r>
      <w:proofErr w:type="spellStart"/>
      <w:r>
        <w:t>lineDist</w:t>
      </w:r>
      <w:proofErr w:type="spellEnd"/>
      <w:r>
        <w:t>(P&lt;T&gt;&amp; x, P&lt;T&gt;&amp; a, P&lt;T&gt;&amp; b){</w:t>
      </w:r>
    </w:p>
    <w:p w14:paraId="2D237769" w14:textId="77777777" w:rsidR="00155ED4" w:rsidRDefault="00155ED4" w:rsidP="00155ED4">
      <w:pPr>
        <w:pStyle w:val="NoSpacing"/>
      </w:pPr>
      <w:r>
        <w:t xml:space="preserve">    return abs(</w:t>
      </w:r>
      <w:proofErr w:type="spellStart"/>
      <w:r>
        <w:t>a.cross</w:t>
      </w:r>
      <w:proofErr w:type="spellEnd"/>
      <w:r>
        <w:t>(b, x)) / (b-a).abs();</w:t>
      </w:r>
    </w:p>
    <w:p w14:paraId="44A8B509" w14:textId="77777777" w:rsidR="00155ED4" w:rsidRDefault="00155ED4" w:rsidP="00155ED4">
      <w:pPr>
        <w:pStyle w:val="NoSpacing"/>
      </w:pPr>
      <w:r>
        <w:t>}</w:t>
      </w:r>
    </w:p>
    <w:p w14:paraId="1735F576" w14:textId="77777777" w:rsidR="00155ED4" w:rsidRDefault="00155ED4" w:rsidP="00155ED4">
      <w:pPr>
        <w:pStyle w:val="NoSpacing"/>
      </w:pPr>
    </w:p>
    <w:p w14:paraId="0C166585" w14:textId="77777777" w:rsidR="00155ED4" w:rsidRDefault="00155ED4" w:rsidP="00155ED4">
      <w:pPr>
        <w:pStyle w:val="NoSpacing"/>
      </w:pPr>
      <w:r>
        <w:t>template &lt;class T&gt;</w:t>
      </w:r>
    </w:p>
    <w:p w14:paraId="524154E4" w14:textId="77777777" w:rsidR="00155ED4" w:rsidRDefault="00155ED4" w:rsidP="00155ED4">
      <w:pPr>
        <w:pStyle w:val="NoSpacing"/>
      </w:pPr>
      <w:r>
        <w:t xml:space="preserve">long double </w:t>
      </w:r>
      <w:proofErr w:type="spellStart"/>
      <w:r>
        <w:t>rayDist</w:t>
      </w:r>
      <w:proofErr w:type="spellEnd"/>
      <w:r>
        <w:t>(P&lt;T&gt; x, P&lt;T&gt; s1, P&lt;T&gt; s2){</w:t>
      </w:r>
    </w:p>
    <w:p w14:paraId="2F6283CC" w14:textId="77777777" w:rsidR="00155ED4" w:rsidRDefault="00155ED4" w:rsidP="00155ED4">
      <w:pPr>
        <w:pStyle w:val="NoSpacing"/>
      </w:pPr>
      <w:r>
        <w:t xml:space="preserve">    long double </w:t>
      </w:r>
      <w:proofErr w:type="spellStart"/>
      <w:r>
        <w:t>distSeg</w:t>
      </w:r>
      <w:proofErr w:type="spellEnd"/>
      <w:r>
        <w:t xml:space="preserve"> = </w:t>
      </w:r>
      <w:proofErr w:type="spellStart"/>
      <w:r>
        <w:t>lineDist</w:t>
      </w:r>
      <w:proofErr w:type="spellEnd"/>
      <w:r>
        <w:t>(x, s1, s2);</w:t>
      </w:r>
    </w:p>
    <w:p w14:paraId="71670232" w14:textId="77777777" w:rsidR="00155ED4" w:rsidRDefault="00155ED4" w:rsidP="00155ED4">
      <w:pPr>
        <w:pStyle w:val="NoSpacing"/>
      </w:pPr>
      <w:r>
        <w:t xml:space="preserve">    P&lt;T&gt; v1 = s1 - x;</w:t>
      </w:r>
    </w:p>
    <w:p w14:paraId="17CC373F" w14:textId="77777777" w:rsidR="00155ED4" w:rsidRDefault="00155ED4" w:rsidP="00155ED4">
      <w:pPr>
        <w:pStyle w:val="NoSpacing"/>
      </w:pPr>
      <w:r>
        <w:t xml:space="preserve">    P&lt;T&gt; v2 = s2 - s1;</w:t>
      </w:r>
    </w:p>
    <w:p w14:paraId="107021C3" w14:textId="77777777" w:rsidR="00155ED4" w:rsidRDefault="00155ED4" w:rsidP="00155ED4">
      <w:pPr>
        <w:pStyle w:val="NoSpacing"/>
      </w:pPr>
      <w:r>
        <w:t xml:space="preserve">    if(v1.dot(v2) &gt; 0)</w:t>
      </w:r>
    </w:p>
    <w:p w14:paraId="38CC0052" w14:textId="77777777" w:rsidR="00155ED4" w:rsidRDefault="00155ED4" w:rsidP="00155ED4">
      <w:pPr>
        <w:pStyle w:val="NoSpacing"/>
      </w:pPr>
      <w:r>
        <w:t xml:space="preserve">        return v1.abs();</w:t>
      </w:r>
    </w:p>
    <w:p w14:paraId="05351266" w14:textId="77777777" w:rsidR="00155ED4" w:rsidRDefault="00155ED4" w:rsidP="00155ED4">
      <w:pPr>
        <w:pStyle w:val="NoSpacing"/>
      </w:pPr>
      <w:r>
        <w:t xml:space="preserve">    return </w:t>
      </w:r>
      <w:proofErr w:type="spellStart"/>
      <w:r>
        <w:t>distSeg</w:t>
      </w:r>
      <w:proofErr w:type="spellEnd"/>
      <w:r>
        <w:t>;</w:t>
      </w:r>
    </w:p>
    <w:p w14:paraId="600F86E7" w14:textId="77777777" w:rsidR="00155ED4" w:rsidRDefault="00155ED4" w:rsidP="00155ED4">
      <w:pPr>
        <w:pStyle w:val="NoSpacing"/>
      </w:pPr>
      <w:r>
        <w:t>}</w:t>
      </w:r>
    </w:p>
    <w:p w14:paraId="4EB7406E" w14:textId="77777777" w:rsidR="00155ED4" w:rsidRDefault="00155ED4" w:rsidP="00155ED4">
      <w:pPr>
        <w:pStyle w:val="NoSpacing"/>
      </w:pPr>
    </w:p>
    <w:p w14:paraId="672FA71B" w14:textId="77777777" w:rsidR="00155ED4" w:rsidRDefault="00155ED4" w:rsidP="00155ED4">
      <w:pPr>
        <w:pStyle w:val="NoSpacing"/>
      </w:pPr>
      <w:r>
        <w:t>template &lt;class T&gt;</w:t>
      </w:r>
    </w:p>
    <w:p w14:paraId="2A2AAD46" w14:textId="77777777" w:rsidR="00155ED4" w:rsidRDefault="00155ED4" w:rsidP="00155ED4">
      <w:pPr>
        <w:pStyle w:val="NoSpacing"/>
      </w:pPr>
      <w:r>
        <w:t xml:space="preserve">long double </w:t>
      </w:r>
      <w:proofErr w:type="spellStart"/>
      <w:r>
        <w:t>segDist</w:t>
      </w:r>
      <w:proofErr w:type="spellEnd"/>
      <w:r>
        <w:t>(P&lt;T&gt; x, P&lt;T&gt; s1, P&lt;T&gt; s2){</w:t>
      </w:r>
    </w:p>
    <w:p w14:paraId="42461093" w14:textId="77777777" w:rsidR="00155ED4" w:rsidRDefault="00155ED4" w:rsidP="00155ED4">
      <w:pPr>
        <w:pStyle w:val="NoSpacing"/>
      </w:pPr>
      <w:r>
        <w:t xml:space="preserve">    long double </w:t>
      </w:r>
      <w:proofErr w:type="spellStart"/>
      <w:r>
        <w:t>distLine</w:t>
      </w:r>
      <w:proofErr w:type="spellEnd"/>
      <w:r>
        <w:t xml:space="preserve"> = </w:t>
      </w:r>
      <w:proofErr w:type="spellStart"/>
      <w:r>
        <w:t>lineDist</w:t>
      </w:r>
      <w:proofErr w:type="spellEnd"/>
      <w:r>
        <w:t>(x, s1, s2);</w:t>
      </w:r>
    </w:p>
    <w:p w14:paraId="14F6AF72" w14:textId="77777777" w:rsidR="00155ED4" w:rsidRDefault="00155ED4" w:rsidP="00155ED4">
      <w:pPr>
        <w:pStyle w:val="NoSpacing"/>
      </w:pPr>
      <w:r>
        <w:t xml:space="preserve">    P&lt;T&gt; v1 = s1 - x;</w:t>
      </w:r>
    </w:p>
    <w:p w14:paraId="56B56C4C" w14:textId="77777777" w:rsidR="00155ED4" w:rsidRDefault="00155ED4" w:rsidP="00155ED4">
      <w:pPr>
        <w:pStyle w:val="NoSpacing"/>
      </w:pPr>
      <w:r>
        <w:t xml:space="preserve">    P&lt;T&gt; v3 = s2 - s1;</w:t>
      </w:r>
    </w:p>
    <w:p w14:paraId="09088F2E" w14:textId="77777777" w:rsidR="00155ED4" w:rsidRDefault="00155ED4" w:rsidP="00155ED4">
      <w:pPr>
        <w:pStyle w:val="NoSpacing"/>
      </w:pPr>
      <w:r>
        <w:t xml:space="preserve">    P&lt;T&gt; v2 = s2 - x;</w:t>
      </w:r>
    </w:p>
    <w:p w14:paraId="28699CF2" w14:textId="77777777" w:rsidR="00155ED4" w:rsidRDefault="00155ED4" w:rsidP="00155ED4">
      <w:pPr>
        <w:pStyle w:val="NoSpacing"/>
      </w:pPr>
      <w:r>
        <w:t xml:space="preserve">    P&lt;T&gt; v4 = s1 - s2;</w:t>
      </w:r>
    </w:p>
    <w:p w14:paraId="76B6C375" w14:textId="77777777" w:rsidR="00155ED4" w:rsidRDefault="00155ED4" w:rsidP="00155ED4">
      <w:pPr>
        <w:pStyle w:val="NoSpacing"/>
      </w:pPr>
      <w:r>
        <w:t xml:space="preserve">    if(v1.dot(v3) &gt; 0  || v2.dot(v4) &gt; 0)</w:t>
      </w:r>
    </w:p>
    <w:p w14:paraId="5C754DA6" w14:textId="77777777" w:rsidR="00155ED4" w:rsidRDefault="00155ED4" w:rsidP="00155ED4">
      <w:pPr>
        <w:pStyle w:val="NoSpacing"/>
      </w:pPr>
      <w:r>
        <w:t xml:space="preserve">        return min(v1.abs(), v2.abs());</w:t>
      </w:r>
    </w:p>
    <w:p w14:paraId="1B30B3BF" w14:textId="77777777" w:rsidR="00155ED4" w:rsidRDefault="00155ED4" w:rsidP="00155ED4">
      <w:pPr>
        <w:pStyle w:val="NoSpacing"/>
      </w:pPr>
      <w:r>
        <w:t xml:space="preserve">    return </w:t>
      </w:r>
      <w:proofErr w:type="spellStart"/>
      <w:r>
        <w:t>distLine</w:t>
      </w:r>
      <w:proofErr w:type="spellEnd"/>
      <w:r>
        <w:t>;</w:t>
      </w:r>
    </w:p>
    <w:p w14:paraId="366C6314" w14:textId="77777777" w:rsidR="00155ED4" w:rsidRDefault="00155ED4" w:rsidP="00155ED4">
      <w:pPr>
        <w:pStyle w:val="NoSpacing"/>
      </w:pPr>
      <w:r>
        <w:t>}</w:t>
      </w:r>
    </w:p>
    <w:p w14:paraId="7721D50C" w14:textId="77777777" w:rsidR="00155ED4" w:rsidRDefault="00155ED4" w:rsidP="00155ED4">
      <w:pPr>
        <w:pStyle w:val="NoSpacing"/>
      </w:pPr>
    </w:p>
    <w:p w14:paraId="67F724F1" w14:textId="77777777" w:rsidR="00155ED4" w:rsidRDefault="00155ED4" w:rsidP="00155ED4">
      <w:pPr>
        <w:pStyle w:val="NoSpacing"/>
      </w:pPr>
      <w:r>
        <w:t>template &lt;class P&gt;</w:t>
      </w:r>
    </w:p>
    <w:p w14:paraId="0F512DDC" w14:textId="77777777" w:rsidR="00155ED4" w:rsidRDefault="00155ED4" w:rsidP="00155ED4">
      <w:pPr>
        <w:pStyle w:val="NoSpacing"/>
      </w:pPr>
      <w:r>
        <w:t xml:space="preserve">long double </w:t>
      </w:r>
      <w:proofErr w:type="spellStart"/>
      <w:r>
        <w:t>onSeg</w:t>
      </w:r>
      <w:proofErr w:type="spellEnd"/>
      <w:r>
        <w:t>(P s1, P s2, P x){</w:t>
      </w:r>
    </w:p>
    <w:p w14:paraId="38591183" w14:textId="77777777" w:rsidR="00155ED4" w:rsidRDefault="00155ED4" w:rsidP="00155ED4">
      <w:pPr>
        <w:pStyle w:val="NoSpacing"/>
      </w:pPr>
      <w:r>
        <w:t xml:space="preserve">    return </w:t>
      </w:r>
      <w:proofErr w:type="spellStart"/>
      <w:r>
        <w:t>segDist</w:t>
      </w:r>
      <w:proofErr w:type="spellEnd"/>
      <w:r>
        <w:t>(x, s1, s2) &lt; - EPS;</w:t>
      </w:r>
    </w:p>
    <w:p w14:paraId="4C019818" w14:textId="77777777" w:rsidR="00155ED4" w:rsidRDefault="00155ED4" w:rsidP="00155ED4">
      <w:pPr>
        <w:pStyle w:val="NoSpacing"/>
      </w:pPr>
      <w:r>
        <w:t>}</w:t>
      </w:r>
    </w:p>
    <w:p w14:paraId="7434B1D3" w14:textId="77777777" w:rsidR="00155ED4" w:rsidRDefault="00155ED4" w:rsidP="00155ED4">
      <w:pPr>
        <w:pStyle w:val="NoSpacing"/>
      </w:pPr>
    </w:p>
    <w:p w14:paraId="2496D514" w14:textId="77777777" w:rsidR="00155ED4" w:rsidRDefault="00155ED4" w:rsidP="00155ED4">
      <w:pPr>
        <w:pStyle w:val="NoSpacing"/>
      </w:pPr>
      <w:r>
        <w:t>template &lt;class P&gt;</w:t>
      </w:r>
    </w:p>
    <w:p w14:paraId="4979299F" w14:textId="77777777" w:rsidR="00155ED4" w:rsidRDefault="00155ED4" w:rsidP="00155ED4">
      <w:pPr>
        <w:pStyle w:val="NoSpacing"/>
      </w:pPr>
      <w:r>
        <w:t xml:space="preserve">vector&lt;P&gt; </w:t>
      </w:r>
      <w:proofErr w:type="spellStart"/>
      <w:r>
        <w:t>segInter</w:t>
      </w:r>
      <w:proofErr w:type="spellEnd"/>
      <w:r>
        <w:t>(P a, P b, P c, P d){</w:t>
      </w:r>
    </w:p>
    <w:p w14:paraId="483E8BEF" w14:textId="77777777" w:rsidR="00155ED4" w:rsidRDefault="00155ED4" w:rsidP="00155ED4">
      <w:pPr>
        <w:pStyle w:val="NoSpacing"/>
      </w:pPr>
      <w:r>
        <w:t xml:space="preserve">    auto </w:t>
      </w:r>
      <w:proofErr w:type="spellStart"/>
      <w:r>
        <w:t>oa</w:t>
      </w:r>
      <w:proofErr w:type="spellEnd"/>
      <w:r>
        <w:t xml:space="preserve"> = </w:t>
      </w:r>
      <w:proofErr w:type="spellStart"/>
      <w:r>
        <w:t>c.cross</w:t>
      </w:r>
      <w:proofErr w:type="spellEnd"/>
      <w:r>
        <w:t xml:space="preserve">(d, a), </w:t>
      </w:r>
      <w:proofErr w:type="spellStart"/>
      <w:r>
        <w:t>ob</w:t>
      </w:r>
      <w:proofErr w:type="spellEnd"/>
      <w:r>
        <w:t xml:space="preserve"> = </w:t>
      </w:r>
      <w:proofErr w:type="spellStart"/>
      <w:r>
        <w:t>c.cross</w:t>
      </w:r>
      <w:proofErr w:type="spellEnd"/>
      <w:r>
        <w:t>(d, b),</w:t>
      </w:r>
    </w:p>
    <w:p w14:paraId="228B1B21" w14:textId="77777777" w:rsidR="00155ED4" w:rsidRDefault="00155ED4" w:rsidP="00155ED4">
      <w:pPr>
        <w:pStyle w:val="NoSpacing"/>
      </w:pPr>
      <w:r>
        <w:t xml:space="preserve">        </w:t>
      </w:r>
      <w:proofErr w:type="spellStart"/>
      <w:r>
        <w:t>oc</w:t>
      </w:r>
      <w:proofErr w:type="spellEnd"/>
      <w:r>
        <w:t xml:space="preserve"> = </w:t>
      </w:r>
      <w:proofErr w:type="spellStart"/>
      <w:r>
        <w:t>a.cross</w:t>
      </w:r>
      <w:proofErr w:type="spellEnd"/>
      <w:r>
        <w:t xml:space="preserve">(b, c), od = </w:t>
      </w:r>
      <w:proofErr w:type="spellStart"/>
      <w:r>
        <w:t>a.cross</w:t>
      </w:r>
      <w:proofErr w:type="spellEnd"/>
      <w:r>
        <w:t>(b, d);</w:t>
      </w:r>
    </w:p>
    <w:p w14:paraId="4D9C8985" w14:textId="77777777" w:rsidR="00155ED4" w:rsidRDefault="00155ED4" w:rsidP="00155ED4">
      <w:pPr>
        <w:pStyle w:val="NoSpacing"/>
      </w:pPr>
    </w:p>
    <w:p w14:paraId="09548691" w14:textId="77777777" w:rsidR="00155ED4" w:rsidRDefault="00155ED4" w:rsidP="00155ED4">
      <w:pPr>
        <w:pStyle w:val="NoSpacing"/>
      </w:pPr>
      <w:r>
        <w:t xml:space="preserve">    //very complicated formula, don't try to understand from here, only for quick writing</w:t>
      </w:r>
    </w:p>
    <w:p w14:paraId="0ABB1496" w14:textId="77777777" w:rsidR="00155ED4" w:rsidRDefault="00155ED4" w:rsidP="00155ED4">
      <w:pPr>
        <w:pStyle w:val="NoSpacing"/>
      </w:pPr>
      <w:r>
        <w:t xml:space="preserve">    if(</w:t>
      </w:r>
      <w:proofErr w:type="spellStart"/>
      <w:r>
        <w:t>oa</w:t>
      </w:r>
      <w:proofErr w:type="spellEnd"/>
      <w:r>
        <w:t xml:space="preserve"> * </w:t>
      </w:r>
      <w:proofErr w:type="spellStart"/>
      <w:r>
        <w:t>ob</w:t>
      </w:r>
      <w:proofErr w:type="spellEnd"/>
      <w:r>
        <w:t xml:space="preserve"> &lt; 0 &amp;&amp; </w:t>
      </w:r>
      <w:proofErr w:type="spellStart"/>
      <w:r>
        <w:t>oc</w:t>
      </w:r>
      <w:proofErr w:type="spellEnd"/>
      <w:r>
        <w:t xml:space="preserve"> * od &lt; 0)</w:t>
      </w:r>
    </w:p>
    <w:p w14:paraId="461182E7" w14:textId="77777777" w:rsidR="00155ED4" w:rsidRDefault="00155ED4" w:rsidP="00155ED4">
      <w:pPr>
        <w:pStyle w:val="NoSpacing"/>
      </w:pPr>
      <w:r>
        <w:t xml:space="preserve">        return {(a * </w:t>
      </w:r>
      <w:proofErr w:type="spellStart"/>
      <w:r>
        <w:t>ob</w:t>
      </w:r>
      <w:proofErr w:type="spellEnd"/>
      <w:r>
        <w:t xml:space="preserve"> - b * </w:t>
      </w:r>
      <w:proofErr w:type="spellStart"/>
      <w:r>
        <w:t>oa</w:t>
      </w:r>
      <w:proofErr w:type="spellEnd"/>
      <w:r>
        <w:t>) / (</w:t>
      </w:r>
      <w:proofErr w:type="spellStart"/>
      <w:r>
        <w:t>ob</w:t>
      </w:r>
      <w:proofErr w:type="spellEnd"/>
      <w:r>
        <w:t xml:space="preserve"> - </w:t>
      </w:r>
      <w:proofErr w:type="spellStart"/>
      <w:r>
        <w:t>oa</w:t>
      </w:r>
      <w:proofErr w:type="spellEnd"/>
      <w:r>
        <w:t>)};</w:t>
      </w:r>
    </w:p>
    <w:p w14:paraId="28D7AB8A" w14:textId="77777777" w:rsidR="00155ED4" w:rsidRDefault="00155ED4" w:rsidP="00155ED4">
      <w:pPr>
        <w:pStyle w:val="NoSpacing"/>
      </w:pPr>
    </w:p>
    <w:p w14:paraId="74DC9BE1" w14:textId="77777777" w:rsidR="00155ED4" w:rsidRDefault="00155ED4" w:rsidP="00155ED4">
      <w:pPr>
        <w:pStyle w:val="NoSpacing"/>
      </w:pPr>
      <w:r>
        <w:t xml:space="preserve">    set&lt;P&gt; s;</w:t>
      </w:r>
    </w:p>
    <w:p w14:paraId="4E550345" w14:textId="77777777" w:rsidR="00155ED4" w:rsidRDefault="00155ED4" w:rsidP="00155ED4">
      <w:pPr>
        <w:pStyle w:val="NoSpacing"/>
      </w:pPr>
      <w:r>
        <w:t xml:space="preserve">    if(</w:t>
      </w:r>
      <w:proofErr w:type="spellStart"/>
      <w:r>
        <w:t>onSeg</w:t>
      </w:r>
      <w:proofErr w:type="spellEnd"/>
      <w:r>
        <w:t>(c, d, a))</w:t>
      </w:r>
      <w:proofErr w:type="spellStart"/>
      <w:r>
        <w:t>s.insert</w:t>
      </w:r>
      <w:proofErr w:type="spellEnd"/>
      <w:r>
        <w:t>(a);</w:t>
      </w:r>
    </w:p>
    <w:p w14:paraId="2E6B43B6" w14:textId="77777777" w:rsidR="00155ED4" w:rsidRDefault="00155ED4" w:rsidP="00155ED4">
      <w:pPr>
        <w:pStyle w:val="NoSpacing"/>
      </w:pPr>
      <w:r>
        <w:t xml:space="preserve">    if(</w:t>
      </w:r>
      <w:proofErr w:type="spellStart"/>
      <w:r>
        <w:t>onSeg</w:t>
      </w:r>
      <w:proofErr w:type="spellEnd"/>
      <w:r>
        <w:t>(c, d, b))</w:t>
      </w:r>
      <w:proofErr w:type="spellStart"/>
      <w:r>
        <w:t>s.insert</w:t>
      </w:r>
      <w:proofErr w:type="spellEnd"/>
      <w:r>
        <w:t>(b);</w:t>
      </w:r>
    </w:p>
    <w:p w14:paraId="64116832" w14:textId="77777777" w:rsidR="00155ED4" w:rsidRDefault="00155ED4" w:rsidP="00155ED4">
      <w:pPr>
        <w:pStyle w:val="NoSpacing"/>
      </w:pPr>
      <w:r>
        <w:t xml:space="preserve">    if(</w:t>
      </w:r>
      <w:proofErr w:type="spellStart"/>
      <w:r>
        <w:t>onSeg</w:t>
      </w:r>
      <w:proofErr w:type="spellEnd"/>
      <w:r>
        <w:t>(a, b, c))</w:t>
      </w:r>
      <w:proofErr w:type="spellStart"/>
      <w:r>
        <w:t>s.insert</w:t>
      </w:r>
      <w:proofErr w:type="spellEnd"/>
      <w:r>
        <w:t>(c);</w:t>
      </w:r>
    </w:p>
    <w:p w14:paraId="0AD72028" w14:textId="77777777" w:rsidR="00155ED4" w:rsidRDefault="00155ED4" w:rsidP="00155ED4">
      <w:pPr>
        <w:pStyle w:val="NoSpacing"/>
      </w:pPr>
      <w:r>
        <w:t xml:space="preserve">    if(</w:t>
      </w:r>
      <w:proofErr w:type="spellStart"/>
      <w:r>
        <w:t>onSeg</w:t>
      </w:r>
      <w:proofErr w:type="spellEnd"/>
      <w:r>
        <w:t>(a, b, d))</w:t>
      </w:r>
      <w:proofErr w:type="spellStart"/>
      <w:r>
        <w:t>s.insert</w:t>
      </w:r>
      <w:proofErr w:type="spellEnd"/>
      <w:r>
        <w:t>(d);</w:t>
      </w:r>
    </w:p>
    <w:p w14:paraId="79F957C6" w14:textId="77777777" w:rsidR="00155ED4" w:rsidRDefault="00155ED4" w:rsidP="00155ED4">
      <w:pPr>
        <w:pStyle w:val="NoSpacing"/>
      </w:pPr>
      <w:r>
        <w:t xml:space="preserve">    return {</w:t>
      </w:r>
      <w:proofErr w:type="spellStart"/>
      <w:r>
        <w:t>s.begin</w:t>
      </w:r>
      <w:proofErr w:type="spellEnd"/>
      <w:r>
        <w:t xml:space="preserve">(), </w:t>
      </w:r>
      <w:proofErr w:type="spellStart"/>
      <w:r>
        <w:t>s.end</w:t>
      </w:r>
      <w:proofErr w:type="spellEnd"/>
      <w:r>
        <w:t>()};</w:t>
      </w:r>
    </w:p>
    <w:p w14:paraId="6DA93E70" w14:textId="77777777" w:rsidR="00155ED4" w:rsidRDefault="00155ED4" w:rsidP="00155ED4">
      <w:pPr>
        <w:pStyle w:val="NoSpacing"/>
      </w:pPr>
      <w:r>
        <w:t>}</w:t>
      </w:r>
    </w:p>
    <w:p w14:paraId="10CD441A" w14:textId="77777777" w:rsidR="00155ED4" w:rsidRDefault="00155ED4" w:rsidP="00155ED4">
      <w:pPr>
        <w:pStyle w:val="NoSpacing"/>
      </w:pPr>
    </w:p>
    <w:p w14:paraId="2DBA6533" w14:textId="77777777" w:rsidR="00155ED4" w:rsidRDefault="00155ED4" w:rsidP="00155ED4">
      <w:pPr>
        <w:pStyle w:val="NoSpacing"/>
      </w:pPr>
      <w:r>
        <w:t>template&lt;class P&gt;</w:t>
      </w:r>
    </w:p>
    <w:p w14:paraId="62C92181" w14:textId="77777777" w:rsidR="00155ED4" w:rsidRDefault="00155ED4" w:rsidP="00155ED4">
      <w:pPr>
        <w:pStyle w:val="NoSpacing"/>
      </w:pPr>
      <w:r>
        <w:t xml:space="preserve">pair&lt;int, P&gt; </w:t>
      </w:r>
      <w:proofErr w:type="spellStart"/>
      <w:r>
        <w:t>lineInter</w:t>
      </w:r>
      <w:proofErr w:type="spellEnd"/>
      <w:r>
        <w:t>(P a, P b, P c, P d) {</w:t>
      </w:r>
    </w:p>
    <w:p w14:paraId="591732BF" w14:textId="77777777" w:rsidR="00155ED4" w:rsidRDefault="00155ED4" w:rsidP="00155ED4">
      <w:pPr>
        <w:pStyle w:val="NoSpacing"/>
      </w:pPr>
      <w:r>
        <w:t xml:space="preserve">    auto </w:t>
      </w:r>
      <w:proofErr w:type="spellStart"/>
      <w:r>
        <w:t>dir</w:t>
      </w:r>
      <w:proofErr w:type="spellEnd"/>
      <w:r>
        <w:t xml:space="preserve"> = (b - a).cross(d - c);</w:t>
      </w:r>
    </w:p>
    <w:p w14:paraId="6A029DE7" w14:textId="77777777" w:rsidR="00155ED4" w:rsidRDefault="00155ED4" w:rsidP="00155ED4">
      <w:pPr>
        <w:pStyle w:val="NoSpacing"/>
      </w:pPr>
      <w:r>
        <w:t xml:space="preserve">    if (</w:t>
      </w:r>
      <w:proofErr w:type="spellStart"/>
      <w:r>
        <w:t>dir</w:t>
      </w:r>
      <w:proofErr w:type="spellEnd"/>
      <w:r>
        <w:t xml:space="preserve"> == 0)</w:t>
      </w:r>
    </w:p>
    <w:p w14:paraId="0170A2EE" w14:textId="77777777" w:rsidR="00155ED4" w:rsidRDefault="00155ED4" w:rsidP="00155ED4">
      <w:pPr>
        <w:pStyle w:val="NoSpacing"/>
      </w:pPr>
      <w:r>
        <w:t xml:space="preserve">        return {-(</w:t>
      </w:r>
      <w:proofErr w:type="spellStart"/>
      <w:r>
        <w:t>a.cross</w:t>
      </w:r>
      <w:proofErr w:type="spellEnd"/>
      <w:r>
        <w:t>(b, c) == 0), P(0, 0)};</w:t>
      </w:r>
    </w:p>
    <w:p w14:paraId="5927292D" w14:textId="77777777" w:rsidR="00155ED4" w:rsidRDefault="00155ED4" w:rsidP="00155ED4">
      <w:pPr>
        <w:pStyle w:val="NoSpacing"/>
      </w:pPr>
      <w:r>
        <w:t xml:space="preserve">    auto p = </w:t>
      </w:r>
      <w:proofErr w:type="spellStart"/>
      <w:r>
        <w:t>c.cross</w:t>
      </w:r>
      <w:proofErr w:type="spellEnd"/>
      <w:r>
        <w:t xml:space="preserve">(b, d), q = </w:t>
      </w:r>
      <w:proofErr w:type="spellStart"/>
      <w:r>
        <w:t>c.cross</w:t>
      </w:r>
      <w:proofErr w:type="spellEnd"/>
      <w:r>
        <w:t>(d, a);</w:t>
      </w:r>
    </w:p>
    <w:p w14:paraId="4E637D56" w14:textId="77777777" w:rsidR="00155ED4" w:rsidRDefault="00155ED4" w:rsidP="00155ED4">
      <w:pPr>
        <w:pStyle w:val="NoSpacing"/>
      </w:pPr>
      <w:r>
        <w:t xml:space="preserve">    return {1, (a * p + b * q) / </w:t>
      </w:r>
      <w:proofErr w:type="spellStart"/>
      <w:r>
        <w:t>dir</w:t>
      </w:r>
      <w:proofErr w:type="spellEnd"/>
      <w:r>
        <w:t>};</w:t>
      </w:r>
    </w:p>
    <w:p w14:paraId="6E0019DF" w14:textId="59CC3750" w:rsidR="00155ED4" w:rsidRDefault="00155ED4" w:rsidP="00155ED4">
      <w:pPr>
        <w:pStyle w:val="NoSpacing"/>
      </w:pPr>
      <w:r>
        <w:t>}</w:t>
      </w:r>
    </w:p>
    <w:p w14:paraId="2691E862" w14:textId="5DF2E44A" w:rsidR="00155ED4" w:rsidRDefault="00155ED4" w:rsidP="00155ED4">
      <w:pPr>
        <w:pStyle w:val="Heading2"/>
      </w:pPr>
      <w:bookmarkStart w:id="89" w:name="_Toc160308633"/>
      <w:r>
        <w:t>Convex Hull</w:t>
      </w:r>
      <w:bookmarkEnd w:id="89"/>
    </w:p>
    <w:p w14:paraId="0672F3E5" w14:textId="77777777" w:rsidR="00155ED4" w:rsidRDefault="00155ED4" w:rsidP="00155ED4">
      <w:pPr>
        <w:pStyle w:val="NoSpacing"/>
      </w:pPr>
      <w:r>
        <w:t>//convex hull</w:t>
      </w:r>
    </w:p>
    <w:p w14:paraId="03034A2C" w14:textId="77777777" w:rsidR="00155ED4" w:rsidRDefault="00155ED4" w:rsidP="00155ED4">
      <w:pPr>
        <w:pStyle w:val="NoSpacing"/>
      </w:pPr>
      <w:r>
        <w:t xml:space="preserve">void </w:t>
      </w:r>
      <w:proofErr w:type="spellStart"/>
      <w:r>
        <w:t>convex_hull</w:t>
      </w:r>
      <w:proofErr w:type="spellEnd"/>
      <w:r>
        <w:t>(vector&lt;P&lt;</w:t>
      </w:r>
      <w:proofErr w:type="spellStart"/>
      <w:r>
        <w:t>ll</w:t>
      </w:r>
      <w:proofErr w:type="spellEnd"/>
      <w:r>
        <w:t xml:space="preserve">&gt;&gt; &amp;pts, bool </w:t>
      </w:r>
      <w:proofErr w:type="spellStart"/>
      <w:r>
        <w:t>inc_collinear</w:t>
      </w:r>
      <w:proofErr w:type="spellEnd"/>
      <w:r>
        <w:t xml:space="preserve"> = false) {</w:t>
      </w:r>
    </w:p>
    <w:p w14:paraId="30413361" w14:textId="77777777" w:rsidR="00155ED4" w:rsidRDefault="00155ED4" w:rsidP="00155ED4">
      <w:pPr>
        <w:pStyle w:val="NoSpacing"/>
      </w:pPr>
      <w:r>
        <w:t xml:space="preserve">    P&lt;</w:t>
      </w:r>
      <w:proofErr w:type="spellStart"/>
      <w:r>
        <w:t>ll</w:t>
      </w:r>
      <w:proofErr w:type="spellEnd"/>
      <w:r>
        <w:t>&gt; p0 = *</w:t>
      </w:r>
      <w:proofErr w:type="spellStart"/>
      <w:r>
        <w:t>min_element</w:t>
      </w:r>
      <w:proofErr w:type="spellEnd"/>
      <w:r>
        <w:t>(</w:t>
      </w:r>
      <w:proofErr w:type="spellStart"/>
      <w:r>
        <w:t>pts.begin</w:t>
      </w:r>
      <w:proofErr w:type="spellEnd"/>
      <w:r>
        <w:t xml:space="preserve">(), </w:t>
      </w:r>
      <w:proofErr w:type="spellStart"/>
      <w:r>
        <w:t>pts.end</w:t>
      </w:r>
      <w:proofErr w:type="spellEnd"/>
      <w:r>
        <w:t>(), [](P&lt;</w:t>
      </w:r>
      <w:proofErr w:type="spellStart"/>
      <w:r>
        <w:t>ll</w:t>
      </w:r>
      <w:proofErr w:type="spellEnd"/>
      <w:r>
        <w:t>&gt; &amp;a, P&lt;</w:t>
      </w:r>
      <w:proofErr w:type="spellStart"/>
      <w:r>
        <w:t>ll</w:t>
      </w:r>
      <w:proofErr w:type="spellEnd"/>
      <w:r>
        <w:t>&gt; &amp;b) {</w:t>
      </w:r>
    </w:p>
    <w:p w14:paraId="505CEF53" w14:textId="77777777" w:rsidR="00155ED4" w:rsidRDefault="00155ED4" w:rsidP="00155ED4">
      <w:pPr>
        <w:pStyle w:val="NoSpacing"/>
      </w:pPr>
      <w:r>
        <w:t xml:space="preserve">        return MP(</w:t>
      </w:r>
      <w:proofErr w:type="spellStart"/>
      <w:r>
        <w:t>a.y</w:t>
      </w:r>
      <w:proofErr w:type="spellEnd"/>
      <w:r>
        <w:t xml:space="preserve">, </w:t>
      </w:r>
      <w:proofErr w:type="spellStart"/>
      <w:r>
        <w:t>a.x</w:t>
      </w:r>
      <w:proofErr w:type="spellEnd"/>
      <w:r>
        <w:t>) &lt; MP(</w:t>
      </w:r>
      <w:proofErr w:type="spellStart"/>
      <w:r>
        <w:t>b.y</w:t>
      </w:r>
      <w:proofErr w:type="spellEnd"/>
      <w:r>
        <w:t xml:space="preserve">, </w:t>
      </w:r>
      <w:proofErr w:type="spellStart"/>
      <w:r>
        <w:t>b.x</w:t>
      </w:r>
      <w:proofErr w:type="spellEnd"/>
      <w:r>
        <w:t>);</w:t>
      </w:r>
    </w:p>
    <w:p w14:paraId="185620E4" w14:textId="77777777" w:rsidR="00155ED4" w:rsidRDefault="00155ED4" w:rsidP="00155ED4">
      <w:pPr>
        <w:pStyle w:val="NoSpacing"/>
      </w:pPr>
      <w:r>
        <w:t xml:space="preserve">    });</w:t>
      </w:r>
    </w:p>
    <w:p w14:paraId="3B388739" w14:textId="77777777" w:rsidR="00155ED4" w:rsidRDefault="00155ED4" w:rsidP="00155ED4">
      <w:pPr>
        <w:pStyle w:val="NoSpacing"/>
      </w:pPr>
    </w:p>
    <w:p w14:paraId="02A8589F" w14:textId="77777777" w:rsidR="00155ED4" w:rsidRDefault="00155ED4" w:rsidP="00155ED4">
      <w:pPr>
        <w:pStyle w:val="NoSpacing"/>
      </w:pPr>
      <w:r>
        <w:t xml:space="preserve">    sort(</w:t>
      </w:r>
      <w:proofErr w:type="spellStart"/>
      <w:r>
        <w:t>pts.begin</w:t>
      </w:r>
      <w:proofErr w:type="spellEnd"/>
      <w:r>
        <w:t xml:space="preserve">(), </w:t>
      </w:r>
      <w:proofErr w:type="spellStart"/>
      <w:r>
        <w:t>pts.end</w:t>
      </w:r>
      <w:proofErr w:type="spellEnd"/>
      <w:r>
        <w:t>(), [&amp;p0]( P&lt;</w:t>
      </w:r>
      <w:proofErr w:type="spellStart"/>
      <w:r>
        <w:t>ll</w:t>
      </w:r>
      <w:proofErr w:type="spellEnd"/>
      <w:r>
        <w:t>&gt; &amp;a,  P&lt;</w:t>
      </w:r>
      <w:proofErr w:type="spellStart"/>
      <w:r>
        <w:t>ll</w:t>
      </w:r>
      <w:proofErr w:type="spellEnd"/>
      <w:r>
        <w:t>&gt; &amp;b) {</w:t>
      </w:r>
    </w:p>
    <w:p w14:paraId="0F5C871C" w14:textId="77777777" w:rsidR="00155ED4" w:rsidRDefault="00155ED4" w:rsidP="00155ED4">
      <w:pPr>
        <w:pStyle w:val="NoSpacing"/>
      </w:pPr>
      <w:r>
        <w:t xml:space="preserve">        </w:t>
      </w:r>
      <w:proofErr w:type="spellStart"/>
      <w:r>
        <w:t>ll</w:t>
      </w:r>
      <w:proofErr w:type="spellEnd"/>
      <w:r>
        <w:t xml:space="preserve"> o = p0.cross(a, b);</w:t>
      </w:r>
    </w:p>
    <w:p w14:paraId="6BB7EB41" w14:textId="77777777" w:rsidR="00155ED4" w:rsidRDefault="00155ED4" w:rsidP="00155ED4">
      <w:pPr>
        <w:pStyle w:val="NoSpacing"/>
      </w:pPr>
      <w:r>
        <w:t xml:space="preserve">        if (o != 0)return </w:t>
      </w:r>
      <w:proofErr w:type="spellStart"/>
      <w:r>
        <w:t>o</w:t>
      </w:r>
      <w:proofErr w:type="spellEnd"/>
      <w:r>
        <w:t xml:space="preserve"> &gt; 0;</w:t>
      </w:r>
    </w:p>
    <w:p w14:paraId="09C9024B" w14:textId="77777777" w:rsidR="00155ED4" w:rsidRDefault="00155ED4" w:rsidP="00155ED4">
      <w:pPr>
        <w:pStyle w:val="NoSpacing"/>
      </w:pPr>
      <w:r>
        <w:t xml:space="preserve">        return (a - p0).norm() &lt; (b - p0).norm();</w:t>
      </w:r>
    </w:p>
    <w:p w14:paraId="7F69BD73" w14:textId="77777777" w:rsidR="00155ED4" w:rsidRDefault="00155ED4" w:rsidP="00155ED4">
      <w:pPr>
        <w:pStyle w:val="NoSpacing"/>
      </w:pPr>
      <w:r>
        <w:t xml:space="preserve">    });</w:t>
      </w:r>
    </w:p>
    <w:p w14:paraId="1695EC8D" w14:textId="77777777" w:rsidR="00155ED4" w:rsidRDefault="00155ED4" w:rsidP="00155ED4">
      <w:pPr>
        <w:pStyle w:val="NoSpacing"/>
      </w:pPr>
    </w:p>
    <w:p w14:paraId="10A095CC" w14:textId="77777777" w:rsidR="00155ED4" w:rsidRDefault="00155ED4" w:rsidP="00155ED4">
      <w:pPr>
        <w:pStyle w:val="NoSpacing"/>
      </w:pPr>
      <w:r>
        <w:t xml:space="preserve">    if(</w:t>
      </w:r>
      <w:proofErr w:type="spellStart"/>
      <w:r>
        <w:t>inc_collinear</w:t>
      </w:r>
      <w:proofErr w:type="spellEnd"/>
      <w:r>
        <w:t>){</w:t>
      </w:r>
    </w:p>
    <w:p w14:paraId="7B9F6BE7" w14:textId="77777777" w:rsidR="00155ED4" w:rsidRDefault="00155ED4" w:rsidP="00155ED4">
      <w:pPr>
        <w:pStyle w:val="NoSpacing"/>
      </w:pPr>
      <w:r>
        <w:t xml:space="preserve">        int </w:t>
      </w:r>
      <w:proofErr w:type="spellStart"/>
      <w:r>
        <w:t>ind</w:t>
      </w:r>
      <w:proofErr w:type="spellEnd"/>
      <w:r>
        <w:t xml:space="preserve"> = </w:t>
      </w:r>
      <w:proofErr w:type="spellStart"/>
      <w:r>
        <w:t>pts.size</w:t>
      </w:r>
      <w:proofErr w:type="spellEnd"/>
      <w:r>
        <w:t>() - 1;</w:t>
      </w:r>
    </w:p>
    <w:p w14:paraId="2DFB70FC" w14:textId="77777777" w:rsidR="00155ED4" w:rsidRDefault="00155ED4" w:rsidP="00155ED4">
      <w:pPr>
        <w:pStyle w:val="NoSpacing"/>
      </w:pPr>
      <w:r>
        <w:t xml:space="preserve">        while(</w:t>
      </w:r>
      <w:proofErr w:type="spellStart"/>
      <w:r>
        <w:t>ind</w:t>
      </w:r>
      <w:proofErr w:type="spellEnd"/>
      <w:r>
        <w:t xml:space="preserve"> &gt;= 0 &amp;&amp; p0.cross(pts[</w:t>
      </w:r>
      <w:proofErr w:type="spellStart"/>
      <w:r>
        <w:t>ind</w:t>
      </w:r>
      <w:proofErr w:type="spellEnd"/>
      <w:r>
        <w:t xml:space="preserve">], </w:t>
      </w:r>
      <w:proofErr w:type="spellStart"/>
      <w:r>
        <w:t>pts.back</w:t>
      </w:r>
      <w:proofErr w:type="spellEnd"/>
      <w:r>
        <w:t>()) == 0) --</w:t>
      </w:r>
      <w:proofErr w:type="spellStart"/>
      <w:r>
        <w:t>ind</w:t>
      </w:r>
      <w:proofErr w:type="spellEnd"/>
      <w:r>
        <w:t>;</w:t>
      </w:r>
    </w:p>
    <w:p w14:paraId="222A34F6" w14:textId="77777777" w:rsidR="00155ED4" w:rsidRDefault="00155ED4" w:rsidP="00155ED4">
      <w:pPr>
        <w:pStyle w:val="NoSpacing"/>
      </w:pPr>
      <w:r>
        <w:t xml:space="preserve">        reverse(</w:t>
      </w:r>
      <w:proofErr w:type="spellStart"/>
      <w:r>
        <w:t>pts.begin</w:t>
      </w:r>
      <w:proofErr w:type="spellEnd"/>
      <w:r>
        <w:t xml:space="preserve">() + </w:t>
      </w:r>
      <w:proofErr w:type="spellStart"/>
      <w:r>
        <w:t>ind</w:t>
      </w:r>
      <w:proofErr w:type="spellEnd"/>
      <w:r>
        <w:t xml:space="preserve"> + 1, </w:t>
      </w:r>
      <w:proofErr w:type="spellStart"/>
      <w:r>
        <w:t>pts.end</w:t>
      </w:r>
      <w:proofErr w:type="spellEnd"/>
      <w:r>
        <w:t>());</w:t>
      </w:r>
    </w:p>
    <w:p w14:paraId="483E8ACC" w14:textId="77777777" w:rsidR="00155ED4" w:rsidRDefault="00155ED4" w:rsidP="00155ED4">
      <w:pPr>
        <w:pStyle w:val="NoSpacing"/>
      </w:pPr>
      <w:r>
        <w:t xml:space="preserve">    }</w:t>
      </w:r>
    </w:p>
    <w:p w14:paraId="225F8E40" w14:textId="77777777" w:rsidR="00155ED4" w:rsidRDefault="00155ED4" w:rsidP="00155ED4">
      <w:pPr>
        <w:pStyle w:val="NoSpacing"/>
      </w:pPr>
    </w:p>
    <w:p w14:paraId="46E0F46F" w14:textId="77777777" w:rsidR="00155ED4" w:rsidRDefault="00155ED4" w:rsidP="00155ED4">
      <w:pPr>
        <w:pStyle w:val="NoSpacing"/>
      </w:pPr>
      <w:r>
        <w:t xml:space="preserve">    vector&lt;P&lt;</w:t>
      </w:r>
      <w:proofErr w:type="spellStart"/>
      <w:r>
        <w:t>ll</w:t>
      </w:r>
      <w:proofErr w:type="spellEnd"/>
      <w:r>
        <w:t xml:space="preserve">&gt;&gt; </w:t>
      </w:r>
      <w:proofErr w:type="spellStart"/>
      <w:r>
        <w:t>ch</w:t>
      </w:r>
      <w:proofErr w:type="spellEnd"/>
      <w:r>
        <w:t>;</w:t>
      </w:r>
    </w:p>
    <w:p w14:paraId="3F0E0F3B" w14:textId="77777777" w:rsidR="00155ED4" w:rsidRDefault="00155ED4" w:rsidP="00155ED4">
      <w:pPr>
        <w:pStyle w:val="NoSpacing"/>
      </w:pPr>
      <w:r>
        <w:t xml:space="preserve">    for(int </w:t>
      </w:r>
      <w:proofErr w:type="spellStart"/>
      <w:r>
        <w:t>i</w:t>
      </w:r>
      <w:proofErr w:type="spellEnd"/>
      <w:r>
        <w:t xml:space="preserve">=0; </w:t>
      </w:r>
      <w:proofErr w:type="spellStart"/>
      <w:r>
        <w:t>i</w:t>
      </w:r>
      <w:proofErr w:type="spellEnd"/>
      <w:r>
        <w:t>&lt;(int)</w:t>
      </w:r>
      <w:proofErr w:type="spellStart"/>
      <w:r>
        <w:t>pts.size</w:t>
      </w:r>
      <w:proofErr w:type="spellEnd"/>
      <w:r>
        <w:t xml:space="preserve">(); </w:t>
      </w:r>
      <w:proofErr w:type="spellStart"/>
      <w:r>
        <w:t>i</w:t>
      </w:r>
      <w:proofErr w:type="spellEnd"/>
      <w:r>
        <w:t>++){</w:t>
      </w:r>
    </w:p>
    <w:p w14:paraId="196B1A29" w14:textId="77777777" w:rsidR="00155ED4" w:rsidRDefault="00155ED4" w:rsidP="00155ED4">
      <w:pPr>
        <w:pStyle w:val="NoSpacing"/>
      </w:pPr>
      <w:r>
        <w:t xml:space="preserve">        int </w:t>
      </w:r>
      <w:proofErr w:type="spellStart"/>
      <w:r>
        <w:t>sz</w:t>
      </w:r>
      <w:proofErr w:type="spellEnd"/>
      <w:r>
        <w:t xml:space="preserve"> = </w:t>
      </w:r>
      <w:proofErr w:type="spellStart"/>
      <w:r>
        <w:t>ch.size</w:t>
      </w:r>
      <w:proofErr w:type="spellEnd"/>
      <w:r>
        <w:t>();</w:t>
      </w:r>
    </w:p>
    <w:p w14:paraId="3CD75490" w14:textId="77777777" w:rsidR="00155ED4" w:rsidRDefault="00155ED4" w:rsidP="00155ED4">
      <w:pPr>
        <w:pStyle w:val="NoSpacing"/>
      </w:pPr>
      <w:r>
        <w:t xml:space="preserve">        while(</w:t>
      </w:r>
      <w:proofErr w:type="spellStart"/>
      <w:r>
        <w:t>ch.size</w:t>
      </w:r>
      <w:proofErr w:type="spellEnd"/>
      <w:r>
        <w:t>() &gt; 1 &amp;&amp;</w:t>
      </w:r>
    </w:p>
    <w:p w14:paraId="2BD3DE99" w14:textId="77777777" w:rsidR="00155ED4" w:rsidRDefault="00155ED4" w:rsidP="00155ED4">
      <w:pPr>
        <w:pStyle w:val="NoSpacing"/>
      </w:pPr>
      <w:r>
        <w:t xml:space="preserve">                (</w:t>
      </w:r>
      <w:proofErr w:type="spellStart"/>
      <w:r>
        <w:t>ch</w:t>
      </w:r>
      <w:proofErr w:type="spellEnd"/>
      <w:r>
        <w:t>[sz-2].cross(</w:t>
      </w:r>
      <w:proofErr w:type="spellStart"/>
      <w:r>
        <w:t>ch</w:t>
      </w:r>
      <w:proofErr w:type="spellEnd"/>
      <w:r>
        <w:t>[sz-1], pts[</w:t>
      </w:r>
      <w:proofErr w:type="spellStart"/>
      <w:r>
        <w:t>i</w:t>
      </w:r>
      <w:proofErr w:type="spellEnd"/>
      <w:r>
        <w:t>]) &lt; 0 ||</w:t>
      </w:r>
    </w:p>
    <w:p w14:paraId="7A0F5597" w14:textId="77777777" w:rsidR="00155ED4" w:rsidRDefault="00155ED4" w:rsidP="00155ED4">
      <w:pPr>
        <w:pStyle w:val="NoSpacing"/>
      </w:pPr>
      <w:r>
        <w:t xml:space="preserve">                (!</w:t>
      </w:r>
      <w:proofErr w:type="spellStart"/>
      <w:r>
        <w:t>inc_collinear</w:t>
      </w:r>
      <w:proofErr w:type="spellEnd"/>
      <w:r>
        <w:t xml:space="preserve"> &amp;&amp; </w:t>
      </w:r>
      <w:proofErr w:type="spellStart"/>
      <w:r>
        <w:t>ch</w:t>
      </w:r>
      <w:proofErr w:type="spellEnd"/>
      <w:r>
        <w:t>[sz-2].cross(</w:t>
      </w:r>
      <w:proofErr w:type="spellStart"/>
      <w:r>
        <w:t>ch</w:t>
      </w:r>
      <w:proofErr w:type="spellEnd"/>
      <w:r>
        <w:t>[sz-1], pts[</w:t>
      </w:r>
      <w:proofErr w:type="spellStart"/>
      <w:r>
        <w:t>i</w:t>
      </w:r>
      <w:proofErr w:type="spellEnd"/>
      <w:r>
        <w:t>]) == 0))){</w:t>
      </w:r>
    </w:p>
    <w:p w14:paraId="39538308" w14:textId="77777777" w:rsidR="00155ED4" w:rsidRDefault="00155ED4" w:rsidP="00155ED4">
      <w:pPr>
        <w:pStyle w:val="NoSpacing"/>
      </w:pPr>
      <w:r>
        <w:t xml:space="preserve">            </w:t>
      </w:r>
      <w:proofErr w:type="spellStart"/>
      <w:r>
        <w:t>ch.pop_back</w:t>
      </w:r>
      <w:proofErr w:type="spellEnd"/>
      <w:r>
        <w:t>();</w:t>
      </w:r>
    </w:p>
    <w:p w14:paraId="53D6A970" w14:textId="77777777" w:rsidR="00155ED4" w:rsidRDefault="00155ED4" w:rsidP="00155ED4">
      <w:pPr>
        <w:pStyle w:val="NoSpacing"/>
      </w:pPr>
      <w:r>
        <w:t xml:space="preserve">            </w:t>
      </w:r>
      <w:proofErr w:type="spellStart"/>
      <w:r>
        <w:t>sz</w:t>
      </w:r>
      <w:proofErr w:type="spellEnd"/>
      <w:r>
        <w:t xml:space="preserve"> = </w:t>
      </w:r>
      <w:proofErr w:type="spellStart"/>
      <w:r>
        <w:t>ch.size</w:t>
      </w:r>
      <w:proofErr w:type="spellEnd"/>
      <w:r>
        <w:t>();</w:t>
      </w:r>
    </w:p>
    <w:p w14:paraId="6D2F1E3A" w14:textId="77777777" w:rsidR="00155ED4" w:rsidRDefault="00155ED4" w:rsidP="00155ED4">
      <w:pPr>
        <w:pStyle w:val="NoSpacing"/>
      </w:pPr>
      <w:r>
        <w:t xml:space="preserve">        }</w:t>
      </w:r>
    </w:p>
    <w:p w14:paraId="43A79087" w14:textId="77777777" w:rsidR="00155ED4" w:rsidRDefault="00155ED4" w:rsidP="00155ED4">
      <w:pPr>
        <w:pStyle w:val="NoSpacing"/>
      </w:pPr>
      <w:r>
        <w:t xml:space="preserve">        </w:t>
      </w:r>
      <w:proofErr w:type="spellStart"/>
      <w:r>
        <w:t>ch.push_back</w:t>
      </w:r>
      <w:proofErr w:type="spellEnd"/>
      <w:r>
        <w:t>(pts[</w:t>
      </w:r>
      <w:proofErr w:type="spellStart"/>
      <w:r>
        <w:t>i</w:t>
      </w:r>
      <w:proofErr w:type="spellEnd"/>
      <w:r>
        <w:t>]);</w:t>
      </w:r>
    </w:p>
    <w:p w14:paraId="0E6075D2" w14:textId="77777777" w:rsidR="00155ED4" w:rsidRDefault="00155ED4" w:rsidP="00155ED4">
      <w:pPr>
        <w:pStyle w:val="NoSpacing"/>
      </w:pPr>
      <w:r>
        <w:t xml:space="preserve">    }</w:t>
      </w:r>
    </w:p>
    <w:p w14:paraId="2594A68C" w14:textId="77777777" w:rsidR="00155ED4" w:rsidRDefault="00155ED4" w:rsidP="00155ED4">
      <w:pPr>
        <w:pStyle w:val="NoSpacing"/>
      </w:pPr>
    </w:p>
    <w:p w14:paraId="52C6179C" w14:textId="77777777" w:rsidR="00155ED4" w:rsidRDefault="00155ED4" w:rsidP="00155ED4">
      <w:pPr>
        <w:pStyle w:val="NoSpacing"/>
      </w:pPr>
      <w:r>
        <w:t xml:space="preserve">    pts = </w:t>
      </w:r>
      <w:proofErr w:type="spellStart"/>
      <w:r>
        <w:t>ch</w:t>
      </w:r>
      <w:proofErr w:type="spellEnd"/>
      <w:r>
        <w:t>;</w:t>
      </w:r>
    </w:p>
    <w:p w14:paraId="3524609E" w14:textId="148491D8" w:rsidR="00155ED4" w:rsidRDefault="00155ED4" w:rsidP="00155ED4">
      <w:pPr>
        <w:pStyle w:val="NoSpacing"/>
      </w:pPr>
      <w:r>
        <w:t>}</w:t>
      </w:r>
    </w:p>
    <w:p w14:paraId="290EF65F" w14:textId="06613079" w:rsidR="000C4CEC" w:rsidRDefault="000C4CEC" w:rsidP="000C4CEC">
      <w:pPr>
        <w:pStyle w:val="Heading2"/>
      </w:pPr>
      <w:bookmarkStart w:id="90" w:name="_Toc160308634"/>
      <w:r>
        <w:t>Hull Diameter and Width</w:t>
      </w:r>
      <w:bookmarkEnd w:id="90"/>
    </w:p>
    <w:p w14:paraId="23EDAB97" w14:textId="77777777" w:rsidR="000C4CEC" w:rsidRPr="0023124B" w:rsidRDefault="000C4CEC" w:rsidP="000C4CEC">
      <w:pPr>
        <w:pStyle w:val="NoSpacing"/>
      </w:pPr>
      <w:r w:rsidRPr="0023124B">
        <w:t>template&lt;class T&gt;</w:t>
      </w:r>
    </w:p>
    <w:p w14:paraId="6FDC8F94" w14:textId="77777777" w:rsidR="000C4CEC" w:rsidRPr="0023124B" w:rsidRDefault="000C4CEC" w:rsidP="000C4CEC">
      <w:pPr>
        <w:pStyle w:val="NoSpacing"/>
      </w:pPr>
      <w:proofErr w:type="spellStart"/>
      <w:r w:rsidRPr="0023124B">
        <w:t>ll</w:t>
      </w:r>
      <w:proofErr w:type="spellEnd"/>
      <w:r w:rsidRPr="0023124B">
        <w:t xml:space="preserve"> </w:t>
      </w:r>
      <w:proofErr w:type="spellStart"/>
      <w:r w:rsidRPr="0023124B">
        <w:t>hullDiameter</w:t>
      </w:r>
      <w:proofErr w:type="spellEnd"/>
      <w:r w:rsidRPr="0023124B">
        <w:t>(vector&lt;T&gt; S) {</w:t>
      </w:r>
    </w:p>
    <w:p w14:paraId="7B7D04CB" w14:textId="77777777" w:rsidR="000C4CEC" w:rsidRPr="0023124B" w:rsidRDefault="000C4CEC" w:rsidP="000C4CEC">
      <w:pPr>
        <w:pStyle w:val="NoSpacing"/>
      </w:pPr>
      <w:r w:rsidRPr="0023124B">
        <w:t xml:space="preserve">    int n = </w:t>
      </w:r>
      <w:proofErr w:type="spellStart"/>
      <w:r w:rsidRPr="0023124B">
        <w:t>S.size</w:t>
      </w:r>
      <w:proofErr w:type="spellEnd"/>
      <w:r w:rsidRPr="0023124B">
        <w:t>(), j = n &lt; 2 ? 0 : 1;</w:t>
      </w:r>
    </w:p>
    <w:p w14:paraId="062DCC79" w14:textId="77777777" w:rsidR="000C4CEC" w:rsidRPr="0023124B" w:rsidRDefault="000C4CEC" w:rsidP="000C4CEC">
      <w:pPr>
        <w:pStyle w:val="NoSpacing"/>
      </w:pPr>
      <w:r w:rsidRPr="0023124B">
        <w:t xml:space="preserve">    </w:t>
      </w:r>
      <w:proofErr w:type="spellStart"/>
      <w:r w:rsidRPr="0023124B">
        <w:t>ll</w:t>
      </w:r>
      <w:proofErr w:type="spellEnd"/>
      <w:r w:rsidRPr="0023124B">
        <w:t xml:space="preserve"> ret = 0;</w:t>
      </w:r>
    </w:p>
    <w:p w14:paraId="2609E0A7" w14:textId="77777777" w:rsidR="000C4CEC" w:rsidRPr="0023124B" w:rsidRDefault="000C4CEC" w:rsidP="000C4CEC">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j; ++</w:t>
      </w:r>
      <w:proofErr w:type="spellStart"/>
      <w:r w:rsidRPr="0023124B">
        <w:t>i</w:t>
      </w:r>
      <w:proofErr w:type="spellEnd"/>
      <w:r w:rsidRPr="0023124B">
        <w:t>) {</w:t>
      </w:r>
    </w:p>
    <w:p w14:paraId="63FC1DF7" w14:textId="77777777" w:rsidR="000C4CEC" w:rsidRPr="0023124B" w:rsidRDefault="000C4CEC" w:rsidP="000C4CEC">
      <w:pPr>
        <w:pStyle w:val="NoSpacing"/>
      </w:pPr>
      <w:r w:rsidRPr="0023124B">
        <w:t xml:space="preserve">        for (;; j = (j + 1) % n) {</w:t>
      </w:r>
    </w:p>
    <w:p w14:paraId="5A166884" w14:textId="77777777" w:rsidR="000C4CEC" w:rsidRPr="0023124B" w:rsidRDefault="000C4CEC" w:rsidP="000C4CEC">
      <w:pPr>
        <w:pStyle w:val="NoSpacing"/>
      </w:pPr>
      <w:r w:rsidRPr="0023124B">
        <w:t xml:space="preserve">            ret = max(ret, (</w:t>
      </w:r>
      <w:proofErr w:type="spellStart"/>
      <w:r w:rsidRPr="0023124B">
        <w:t>ll</w:t>
      </w:r>
      <w:proofErr w:type="spellEnd"/>
      <w:r w:rsidRPr="0023124B">
        <w:t>)(S[</w:t>
      </w:r>
      <w:proofErr w:type="spellStart"/>
      <w:r w:rsidRPr="0023124B">
        <w:t>i</w:t>
      </w:r>
      <w:proofErr w:type="spellEnd"/>
      <w:r w:rsidRPr="0023124B">
        <w:t>] - S[j]).dist2());</w:t>
      </w:r>
    </w:p>
    <w:p w14:paraId="28B47D5A" w14:textId="77777777" w:rsidR="000C4CEC" w:rsidRPr="0023124B" w:rsidRDefault="000C4CEC" w:rsidP="000C4CEC">
      <w:pPr>
        <w:pStyle w:val="NoSpacing"/>
      </w:pPr>
      <w:r w:rsidRPr="0023124B">
        <w:t xml:space="preserve">            if ((S[(j + 1) % n] - S[j]).cross(S[</w:t>
      </w:r>
      <w:proofErr w:type="spellStart"/>
      <w:r w:rsidRPr="0023124B">
        <w:t>i</w:t>
      </w:r>
      <w:proofErr w:type="spellEnd"/>
      <w:r w:rsidRPr="0023124B">
        <w:t xml:space="preserve"> + 1] - S[</w:t>
      </w:r>
      <w:proofErr w:type="spellStart"/>
      <w:r w:rsidRPr="0023124B">
        <w:t>i</w:t>
      </w:r>
      <w:proofErr w:type="spellEnd"/>
      <w:r w:rsidRPr="0023124B">
        <w:t>]) &gt;= 0)</w:t>
      </w:r>
    </w:p>
    <w:p w14:paraId="2F39A0AA" w14:textId="77777777" w:rsidR="000C4CEC" w:rsidRPr="0023124B" w:rsidRDefault="000C4CEC" w:rsidP="000C4CEC">
      <w:pPr>
        <w:pStyle w:val="NoSpacing"/>
      </w:pPr>
      <w:r w:rsidRPr="0023124B">
        <w:t xml:space="preserve">                break;</w:t>
      </w:r>
    </w:p>
    <w:p w14:paraId="50D571B9" w14:textId="77777777" w:rsidR="000C4CEC" w:rsidRPr="0023124B" w:rsidRDefault="000C4CEC" w:rsidP="000C4CEC">
      <w:pPr>
        <w:pStyle w:val="NoSpacing"/>
      </w:pPr>
      <w:r w:rsidRPr="0023124B">
        <w:t xml:space="preserve">        }</w:t>
      </w:r>
    </w:p>
    <w:p w14:paraId="2778A97D" w14:textId="77777777" w:rsidR="000C4CEC" w:rsidRPr="0023124B" w:rsidRDefault="000C4CEC" w:rsidP="000C4CEC">
      <w:pPr>
        <w:pStyle w:val="NoSpacing"/>
      </w:pPr>
      <w:r w:rsidRPr="0023124B">
        <w:t xml:space="preserve">    }</w:t>
      </w:r>
    </w:p>
    <w:p w14:paraId="5B0AEDBC" w14:textId="77777777" w:rsidR="000C4CEC" w:rsidRPr="0023124B" w:rsidRDefault="000C4CEC" w:rsidP="000C4CEC">
      <w:pPr>
        <w:pStyle w:val="NoSpacing"/>
      </w:pPr>
      <w:r w:rsidRPr="0023124B">
        <w:t xml:space="preserve">    // returns the squared diameter</w:t>
      </w:r>
    </w:p>
    <w:p w14:paraId="4D4F3085" w14:textId="77777777" w:rsidR="000C4CEC" w:rsidRPr="0023124B" w:rsidRDefault="000C4CEC" w:rsidP="000C4CEC">
      <w:pPr>
        <w:pStyle w:val="NoSpacing"/>
      </w:pPr>
      <w:r w:rsidRPr="0023124B">
        <w:t xml:space="preserve">    return ret;</w:t>
      </w:r>
    </w:p>
    <w:p w14:paraId="72053561" w14:textId="77777777" w:rsidR="000C4CEC" w:rsidRPr="0023124B" w:rsidRDefault="000C4CEC" w:rsidP="000C4CEC">
      <w:pPr>
        <w:pStyle w:val="NoSpacing"/>
      </w:pPr>
      <w:r w:rsidRPr="0023124B">
        <w:t>}</w:t>
      </w:r>
    </w:p>
    <w:p w14:paraId="4CDDCCFD" w14:textId="77777777" w:rsidR="000C4CEC" w:rsidRPr="0023124B" w:rsidRDefault="000C4CEC" w:rsidP="000C4CEC">
      <w:pPr>
        <w:pStyle w:val="NoSpacing"/>
      </w:pPr>
    </w:p>
    <w:p w14:paraId="740DDE66" w14:textId="77777777" w:rsidR="000C4CEC" w:rsidRPr="0023124B" w:rsidRDefault="000C4CEC" w:rsidP="000C4CEC">
      <w:pPr>
        <w:pStyle w:val="NoSpacing"/>
      </w:pPr>
      <w:r w:rsidRPr="0023124B">
        <w:t>template&lt;class T&gt;</w:t>
      </w:r>
    </w:p>
    <w:p w14:paraId="5319DCC0" w14:textId="77777777" w:rsidR="000C4CEC" w:rsidRPr="0023124B" w:rsidRDefault="000C4CEC" w:rsidP="000C4CEC">
      <w:pPr>
        <w:pStyle w:val="NoSpacing"/>
      </w:pPr>
      <w:proofErr w:type="spellStart"/>
      <w:r w:rsidRPr="0023124B">
        <w:t>ld</w:t>
      </w:r>
      <w:proofErr w:type="spellEnd"/>
      <w:r w:rsidRPr="0023124B">
        <w:t xml:space="preserve"> </w:t>
      </w:r>
      <w:proofErr w:type="spellStart"/>
      <w:r w:rsidRPr="0023124B">
        <w:t>hullWidth</w:t>
      </w:r>
      <w:proofErr w:type="spellEnd"/>
      <w:r w:rsidRPr="0023124B">
        <w:t>(vector&lt;T&gt; S) {</w:t>
      </w:r>
    </w:p>
    <w:p w14:paraId="22368898" w14:textId="77777777" w:rsidR="000C4CEC" w:rsidRPr="0023124B" w:rsidRDefault="000C4CEC" w:rsidP="000C4CEC">
      <w:pPr>
        <w:pStyle w:val="NoSpacing"/>
      </w:pPr>
      <w:r w:rsidRPr="0023124B">
        <w:t xml:space="preserve">    int n = </w:t>
      </w:r>
      <w:proofErr w:type="spellStart"/>
      <w:r w:rsidRPr="0023124B">
        <w:t>S.size</w:t>
      </w:r>
      <w:proofErr w:type="spellEnd"/>
      <w:r w:rsidRPr="0023124B">
        <w:t>();</w:t>
      </w:r>
    </w:p>
    <w:p w14:paraId="2122F6B4" w14:textId="77777777" w:rsidR="000C4CEC" w:rsidRPr="0023124B" w:rsidRDefault="000C4CEC" w:rsidP="000C4CEC">
      <w:pPr>
        <w:pStyle w:val="NoSpacing"/>
      </w:pPr>
      <w:r w:rsidRPr="0023124B">
        <w:t xml:space="preserve">    if(n &lt;= 2)return 0;</w:t>
      </w:r>
    </w:p>
    <w:p w14:paraId="555F15CE" w14:textId="77777777" w:rsidR="000C4CEC" w:rsidRPr="0023124B" w:rsidRDefault="000C4CEC" w:rsidP="000C4CEC">
      <w:pPr>
        <w:pStyle w:val="NoSpacing"/>
      </w:pPr>
      <w:r w:rsidRPr="0023124B">
        <w:t xml:space="preserve">    int </w:t>
      </w:r>
      <w:proofErr w:type="spellStart"/>
      <w:r w:rsidRPr="0023124B">
        <w:t>i</w:t>
      </w:r>
      <w:proofErr w:type="spellEnd"/>
      <w:r w:rsidRPr="0023124B">
        <w:t xml:space="preserve"> = 0,j = 1;</w:t>
      </w:r>
    </w:p>
    <w:p w14:paraId="3BD46570" w14:textId="77777777" w:rsidR="000C4CEC" w:rsidRPr="0023124B" w:rsidRDefault="000C4CEC" w:rsidP="000C4CEC">
      <w:pPr>
        <w:pStyle w:val="NoSpacing"/>
      </w:pPr>
      <w:r w:rsidRPr="0023124B">
        <w:t xml:space="preserve">    </w:t>
      </w:r>
      <w:proofErr w:type="spellStart"/>
      <w:r w:rsidRPr="0023124B">
        <w:t>ld</w:t>
      </w:r>
      <w:proofErr w:type="spellEnd"/>
      <w:r w:rsidRPr="0023124B">
        <w:t xml:space="preserve"> ret = 1e18;</w:t>
      </w:r>
    </w:p>
    <w:p w14:paraId="5E445F37" w14:textId="77777777" w:rsidR="000C4CEC" w:rsidRPr="0023124B" w:rsidRDefault="000C4CEC" w:rsidP="000C4CEC">
      <w:pPr>
        <w:pStyle w:val="NoSpacing"/>
      </w:pPr>
      <w:r w:rsidRPr="0023124B">
        <w:t xml:space="preserve">    while (</w:t>
      </w:r>
      <w:proofErr w:type="spellStart"/>
      <w:r w:rsidRPr="0023124B">
        <w:t>i</w:t>
      </w:r>
      <w:proofErr w:type="spellEnd"/>
      <w:r w:rsidRPr="0023124B">
        <w:t xml:space="preserve"> &lt; n){</w:t>
      </w:r>
    </w:p>
    <w:p w14:paraId="00059F8B" w14:textId="77777777" w:rsidR="000C4CEC" w:rsidRPr="0023124B" w:rsidRDefault="000C4CEC" w:rsidP="000C4CEC">
      <w:pPr>
        <w:pStyle w:val="NoSpacing"/>
      </w:pPr>
      <w:r w:rsidRPr="0023124B">
        <w:t xml:space="preserve">        while((S[(</w:t>
      </w:r>
      <w:proofErr w:type="spellStart"/>
      <w:r w:rsidRPr="0023124B">
        <w:t>i</w:t>
      </w:r>
      <w:proofErr w:type="spellEnd"/>
      <w:r w:rsidRPr="0023124B">
        <w:t xml:space="preserve"> + 1) % n] - S[</w:t>
      </w:r>
      <w:proofErr w:type="spellStart"/>
      <w:r w:rsidRPr="0023124B">
        <w:t>i</w:t>
      </w:r>
      <w:proofErr w:type="spellEnd"/>
      <w:r w:rsidRPr="0023124B">
        <w:t>]).cross(S[(j + 1)%n] - S[j]) &gt;= 0)j = (j + 1) % n;</w:t>
      </w:r>
    </w:p>
    <w:p w14:paraId="72C653D0" w14:textId="77777777" w:rsidR="000C4CEC" w:rsidRPr="0023124B" w:rsidRDefault="000C4CEC" w:rsidP="000C4CEC">
      <w:pPr>
        <w:pStyle w:val="NoSpacing"/>
      </w:pPr>
      <w:r w:rsidRPr="0023124B">
        <w:t xml:space="preserve">        ret = min(</w:t>
      </w:r>
      <w:proofErr w:type="spellStart"/>
      <w:r w:rsidRPr="0023124B">
        <w:t>ret,lineDist</w:t>
      </w:r>
      <w:proofErr w:type="spellEnd"/>
      <w:r w:rsidRPr="0023124B">
        <w:t>(S[j], S[</w:t>
      </w:r>
      <w:proofErr w:type="spellStart"/>
      <w:r w:rsidRPr="0023124B">
        <w:t>i</w:t>
      </w:r>
      <w:proofErr w:type="spellEnd"/>
      <w:r w:rsidRPr="0023124B">
        <w:t>],S[(i+1)%n]));</w:t>
      </w:r>
    </w:p>
    <w:p w14:paraId="3D8A34DF" w14:textId="77777777" w:rsidR="000C4CEC" w:rsidRPr="0023124B" w:rsidRDefault="000C4CEC" w:rsidP="000C4CEC">
      <w:pPr>
        <w:pStyle w:val="NoSpacing"/>
      </w:pPr>
      <w:r w:rsidRPr="0023124B">
        <w:t xml:space="preserve">        </w:t>
      </w:r>
      <w:proofErr w:type="spellStart"/>
      <w:r w:rsidRPr="0023124B">
        <w:t>i</w:t>
      </w:r>
      <w:proofErr w:type="spellEnd"/>
      <w:r w:rsidRPr="0023124B">
        <w:t>++;</w:t>
      </w:r>
    </w:p>
    <w:p w14:paraId="7A1B1C69" w14:textId="77777777" w:rsidR="000C4CEC" w:rsidRPr="0023124B" w:rsidRDefault="000C4CEC" w:rsidP="000C4CEC">
      <w:pPr>
        <w:pStyle w:val="NoSpacing"/>
      </w:pPr>
      <w:r w:rsidRPr="0023124B">
        <w:t xml:space="preserve">    }</w:t>
      </w:r>
    </w:p>
    <w:p w14:paraId="1BB9047B" w14:textId="69E7975D" w:rsidR="000C4CEC" w:rsidRPr="000C4CEC" w:rsidRDefault="000C4CEC" w:rsidP="000C4CEC">
      <w:pPr>
        <w:pStyle w:val="NoSpacing"/>
      </w:pPr>
      <w:r w:rsidRPr="0023124B">
        <w:t xml:space="preserve">    return ret;}</w:t>
      </w:r>
    </w:p>
    <w:p w14:paraId="4F0E8367" w14:textId="668CEE4C" w:rsidR="000C4CEC" w:rsidRDefault="000C4CEC" w:rsidP="000C4CEC">
      <w:pPr>
        <w:pStyle w:val="Heading2"/>
      </w:pPr>
      <w:bookmarkStart w:id="91" w:name="_Toc160308635"/>
      <w:r>
        <w:lastRenderedPageBreak/>
        <w:t>Angle</w:t>
      </w:r>
      <w:bookmarkEnd w:id="91"/>
    </w:p>
    <w:p w14:paraId="7CC22BB8" w14:textId="77777777" w:rsidR="000C4CEC" w:rsidRPr="0023124B" w:rsidRDefault="000C4CEC" w:rsidP="000C4CEC">
      <w:pPr>
        <w:pStyle w:val="NoSpacing"/>
      </w:pPr>
      <w:r w:rsidRPr="0023124B">
        <w:t>template&lt;class T&gt;</w:t>
      </w:r>
    </w:p>
    <w:p w14:paraId="401437BE" w14:textId="77777777" w:rsidR="000C4CEC" w:rsidRPr="0023124B" w:rsidRDefault="000C4CEC" w:rsidP="000C4CEC">
      <w:pPr>
        <w:pStyle w:val="NoSpacing"/>
      </w:pPr>
      <w:r w:rsidRPr="0023124B">
        <w:t>// angle between [0, 2*pi]</w:t>
      </w:r>
    </w:p>
    <w:p w14:paraId="62AB3E47" w14:textId="77777777" w:rsidR="000C4CEC" w:rsidRPr="0023124B" w:rsidRDefault="000C4CEC" w:rsidP="000C4CEC">
      <w:pPr>
        <w:pStyle w:val="NoSpacing"/>
      </w:pPr>
      <w:proofErr w:type="spellStart"/>
      <w:r w:rsidRPr="0023124B">
        <w:t>ld</w:t>
      </w:r>
      <w:proofErr w:type="spellEnd"/>
      <w:r w:rsidRPr="0023124B">
        <w:t xml:space="preserve"> </w:t>
      </w:r>
      <w:proofErr w:type="spellStart"/>
      <w:r w:rsidRPr="0023124B">
        <w:t>angleBetween</w:t>
      </w:r>
      <w:proofErr w:type="spellEnd"/>
      <w:r w:rsidRPr="0023124B">
        <w:t xml:space="preserve">(T </w:t>
      </w:r>
      <w:proofErr w:type="spellStart"/>
      <w:r w:rsidRPr="0023124B">
        <w:t>a,T</w:t>
      </w:r>
      <w:proofErr w:type="spellEnd"/>
      <w:r w:rsidRPr="0023124B">
        <w:t xml:space="preserve"> b){</w:t>
      </w:r>
    </w:p>
    <w:p w14:paraId="5E8103DB" w14:textId="77777777" w:rsidR="000C4CEC" w:rsidRPr="0023124B" w:rsidRDefault="000C4CEC" w:rsidP="000C4CEC">
      <w:pPr>
        <w:pStyle w:val="NoSpacing"/>
      </w:pPr>
      <w:r w:rsidRPr="0023124B">
        <w:t xml:space="preserve">    </w:t>
      </w:r>
      <w:proofErr w:type="spellStart"/>
      <w:r w:rsidRPr="0023124B">
        <w:t>ld</w:t>
      </w:r>
      <w:proofErr w:type="spellEnd"/>
      <w:r w:rsidRPr="0023124B">
        <w:t xml:space="preserve"> ret = atan2(</w:t>
      </w:r>
      <w:proofErr w:type="spellStart"/>
      <w:r w:rsidRPr="0023124B">
        <w:t>a.cross</w:t>
      </w:r>
      <w:proofErr w:type="spellEnd"/>
      <w:r w:rsidRPr="0023124B">
        <w:t>(b),a.dot(b));</w:t>
      </w:r>
    </w:p>
    <w:p w14:paraId="167DCF23" w14:textId="77777777" w:rsidR="000C4CEC" w:rsidRPr="0023124B" w:rsidRDefault="000C4CEC" w:rsidP="000C4CEC">
      <w:pPr>
        <w:pStyle w:val="NoSpacing"/>
      </w:pPr>
      <w:r w:rsidRPr="0023124B">
        <w:t xml:space="preserve">    if(</w:t>
      </w:r>
      <w:proofErr w:type="spellStart"/>
      <w:r w:rsidRPr="0023124B">
        <w:t>dcmp</w:t>
      </w:r>
      <w:proofErr w:type="spellEnd"/>
      <w:r w:rsidRPr="0023124B">
        <w:t>(ret,0) == -1){</w:t>
      </w:r>
    </w:p>
    <w:p w14:paraId="73803EBD" w14:textId="77777777" w:rsidR="000C4CEC" w:rsidRPr="0023124B" w:rsidRDefault="000C4CEC" w:rsidP="000C4CEC">
      <w:pPr>
        <w:pStyle w:val="NoSpacing"/>
      </w:pPr>
      <w:r w:rsidRPr="0023124B">
        <w:t xml:space="preserve">        ret += 2 * PI;</w:t>
      </w:r>
    </w:p>
    <w:p w14:paraId="19F3CE60" w14:textId="77777777" w:rsidR="000C4CEC" w:rsidRPr="0023124B" w:rsidRDefault="000C4CEC" w:rsidP="000C4CEC">
      <w:pPr>
        <w:pStyle w:val="NoSpacing"/>
      </w:pPr>
      <w:r w:rsidRPr="0023124B">
        <w:t xml:space="preserve">    }</w:t>
      </w:r>
    </w:p>
    <w:p w14:paraId="3940FA23" w14:textId="77777777" w:rsidR="000C4CEC" w:rsidRPr="0023124B" w:rsidRDefault="000C4CEC" w:rsidP="000C4CEC">
      <w:pPr>
        <w:pStyle w:val="NoSpacing"/>
      </w:pPr>
      <w:r w:rsidRPr="0023124B">
        <w:t>//    return min(ret,2 * PI - ret);    to return the smaller angle</w:t>
      </w:r>
    </w:p>
    <w:p w14:paraId="0CC8F293" w14:textId="77777777" w:rsidR="000C4CEC" w:rsidRPr="0023124B" w:rsidRDefault="000C4CEC" w:rsidP="000C4CEC">
      <w:pPr>
        <w:pStyle w:val="NoSpacing"/>
      </w:pPr>
      <w:r w:rsidRPr="0023124B">
        <w:t xml:space="preserve">    return ret;</w:t>
      </w:r>
    </w:p>
    <w:p w14:paraId="140EAD6C" w14:textId="77777777" w:rsidR="000C4CEC" w:rsidRPr="0023124B" w:rsidRDefault="000C4CEC" w:rsidP="000C4CEC">
      <w:pPr>
        <w:pStyle w:val="NoSpacing"/>
      </w:pPr>
      <w:r w:rsidRPr="0023124B">
        <w:t>}</w:t>
      </w:r>
    </w:p>
    <w:p w14:paraId="121FCEAC" w14:textId="77777777" w:rsidR="000C4CEC" w:rsidRPr="0023124B" w:rsidRDefault="000C4CEC" w:rsidP="000C4CEC">
      <w:pPr>
        <w:pStyle w:val="NoSpacing"/>
      </w:pPr>
      <w:r w:rsidRPr="0023124B">
        <w:t>template&lt;class T&gt;</w:t>
      </w:r>
    </w:p>
    <w:p w14:paraId="69484611" w14:textId="77777777" w:rsidR="000C4CEC" w:rsidRPr="000420BC" w:rsidRDefault="000C4CEC" w:rsidP="000C4CEC">
      <w:pPr>
        <w:pStyle w:val="NoSpacing"/>
        <w:rPr>
          <w:lang w:val="de-DE"/>
        </w:rPr>
      </w:pPr>
      <w:r w:rsidRPr="000420BC">
        <w:rPr>
          <w:lang w:val="de-DE"/>
        </w:rPr>
        <w:t>ld angleO(T a, T O, T b){ /// angle(aOb)</w:t>
      </w:r>
    </w:p>
    <w:p w14:paraId="14B4F31D" w14:textId="77777777" w:rsidR="000C4CEC" w:rsidRPr="0023124B" w:rsidRDefault="000C4CEC" w:rsidP="000C4CEC">
      <w:pPr>
        <w:pStyle w:val="NoSpacing"/>
      </w:pPr>
      <w:r w:rsidRPr="000420BC">
        <w:rPr>
          <w:lang w:val="de-DE"/>
        </w:rPr>
        <w:t xml:space="preserve">    </w:t>
      </w:r>
      <w:r w:rsidRPr="0023124B">
        <w:t>assert(</w:t>
      </w:r>
      <w:proofErr w:type="spellStart"/>
      <w:r w:rsidRPr="0023124B">
        <w:t>a.dist</w:t>
      </w:r>
      <w:proofErr w:type="spellEnd"/>
      <w:r w:rsidRPr="0023124B">
        <w:t xml:space="preserve">(O) &gt; eps &amp;&amp; </w:t>
      </w:r>
      <w:proofErr w:type="spellStart"/>
      <w:r w:rsidRPr="0023124B">
        <w:t>b.dist</w:t>
      </w:r>
      <w:proofErr w:type="spellEnd"/>
      <w:r w:rsidRPr="0023124B">
        <w:t>(O) &gt; eps); // nan</w:t>
      </w:r>
    </w:p>
    <w:p w14:paraId="7CDF5974" w14:textId="77777777" w:rsidR="000C4CEC" w:rsidRPr="0023124B" w:rsidRDefault="000C4CEC" w:rsidP="000C4CEC">
      <w:pPr>
        <w:pStyle w:val="NoSpacing"/>
      </w:pPr>
      <w:r w:rsidRPr="0023124B">
        <w:t xml:space="preserve">    T v1 = (a - O), v2 = (b - O);</w:t>
      </w:r>
    </w:p>
    <w:p w14:paraId="312893FD" w14:textId="1F77A0A4" w:rsidR="000C4CEC" w:rsidRPr="000C4CEC" w:rsidRDefault="000C4CEC" w:rsidP="000C4CEC">
      <w:pPr>
        <w:pStyle w:val="NoSpacing"/>
      </w:pPr>
      <w:r w:rsidRPr="0023124B">
        <w:t xml:space="preserve">    return </w:t>
      </w:r>
      <w:proofErr w:type="spellStart"/>
      <w:r w:rsidRPr="0023124B">
        <w:t>angleBetween</w:t>
      </w:r>
      <w:proofErr w:type="spellEnd"/>
      <w:r w:rsidRPr="0023124B">
        <w:t>(v1,v2);}</w:t>
      </w:r>
    </w:p>
    <w:p w14:paraId="606737FF" w14:textId="71797CE1" w:rsidR="009E30A8" w:rsidRDefault="009E30A8" w:rsidP="009E30A8">
      <w:pPr>
        <w:pStyle w:val="Heading2"/>
      </w:pPr>
      <w:bookmarkStart w:id="92" w:name="_Toc160308636"/>
      <w:r>
        <w:t>Polygon Area</w:t>
      </w:r>
      <w:bookmarkEnd w:id="92"/>
    </w:p>
    <w:p w14:paraId="11D7FBC5" w14:textId="77777777" w:rsidR="009E30A8" w:rsidRPr="0023124B" w:rsidRDefault="009E30A8" w:rsidP="009E30A8">
      <w:pPr>
        <w:pStyle w:val="NoSpacing"/>
      </w:pPr>
      <w:r w:rsidRPr="0023124B">
        <w:t>template&lt;class T&gt;</w:t>
      </w:r>
    </w:p>
    <w:p w14:paraId="25E2632C" w14:textId="77777777" w:rsidR="009E30A8" w:rsidRPr="0023124B" w:rsidRDefault="009E30A8" w:rsidP="009E30A8">
      <w:pPr>
        <w:pStyle w:val="NoSpacing"/>
      </w:pPr>
      <w:proofErr w:type="spellStart"/>
      <w:r w:rsidRPr="0023124B">
        <w:t>ld</w:t>
      </w:r>
      <w:proofErr w:type="spellEnd"/>
      <w:r w:rsidRPr="0023124B">
        <w:t xml:space="preserve"> </w:t>
      </w:r>
      <w:proofErr w:type="spellStart"/>
      <w:r w:rsidRPr="0023124B">
        <w:t>polygonArea</w:t>
      </w:r>
      <w:proofErr w:type="spellEnd"/>
      <w:r w:rsidRPr="0023124B">
        <w:t>(vector&lt;T&gt;&amp;v){</w:t>
      </w:r>
    </w:p>
    <w:p w14:paraId="79036812" w14:textId="77777777" w:rsidR="009E30A8" w:rsidRPr="0023124B" w:rsidRDefault="009E30A8" w:rsidP="009E30A8">
      <w:pPr>
        <w:pStyle w:val="NoSpacing"/>
      </w:pPr>
      <w:r w:rsidRPr="0023124B">
        <w:t xml:space="preserve">    </w:t>
      </w:r>
      <w:proofErr w:type="spellStart"/>
      <w:r w:rsidRPr="0023124B">
        <w:t>ld</w:t>
      </w:r>
      <w:proofErr w:type="spellEnd"/>
      <w:r w:rsidRPr="0023124B">
        <w:t xml:space="preserve"> ret = 0;</w:t>
      </w:r>
    </w:p>
    <w:p w14:paraId="12BC799F" w14:textId="77777777" w:rsidR="009E30A8" w:rsidRPr="0023124B" w:rsidRDefault="009E30A8" w:rsidP="009E30A8">
      <w:pPr>
        <w:pStyle w:val="NoSpacing"/>
      </w:pPr>
      <w:r w:rsidRPr="0023124B">
        <w:t xml:space="preserve">    int n = </w:t>
      </w:r>
      <w:proofErr w:type="spellStart"/>
      <w:r w:rsidRPr="0023124B">
        <w:t>v.size</w:t>
      </w:r>
      <w:proofErr w:type="spellEnd"/>
      <w:r w:rsidRPr="0023124B">
        <w:t>();</w:t>
      </w:r>
    </w:p>
    <w:p w14:paraId="63927EA2" w14:textId="77777777" w:rsidR="009E30A8" w:rsidRPr="0023124B" w:rsidRDefault="009E30A8" w:rsidP="009E30A8">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 {</w:t>
      </w:r>
    </w:p>
    <w:p w14:paraId="0610FDB3" w14:textId="77777777" w:rsidR="009E30A8" w:rsidRPr="0023124B" w:rsidRDefault="009E30A8" w:rsidP="009E30A8">
      <w:pPr>
        <w:pStyle w:val="NoSpacing"/>
      </w:pPr>
      <w:r w:rsidRPr="0023124B">
        <w:t xml:space="preserve">        ret += v[</w:t>
      </w:r>
      <w:proofErr w:type="spellStart"/>
      <w:r w:rsidRPr="0023124B">
        <w:t>i</w:t>
      </w:r>
      <w:proofErr w:type="spellEnd"/>
      <w:r w:rsidRPr="0023124B">
        <w:t>].cross(v[(i+1)%n]);</w:t>
      </w:r>
    </w:p>
    <w:p w14:paraId="54E15E45" w14:textId="77777777" w:rsidR="009E30A8" w:rsidRPr="0023124B" w:rsidRDefault="009E30A8" w:rsidP="009E30A8">
      <w:pPr>
        <w:pStyle w:val="NoSpacing"/>
      </w:pPr>
      <w:r w:rsidRPr="0023124B">
        <w:t xml:space="preserve">    }</w:t>
      </w:r>
    </w:p>
    <w:p w14:paraId="64EA5747" w14:textId="77777777" w:rsidR="009E30A8" w:rsidRPr="0023124B" w:rsidRDefault="009E30A8" w:rsidP="009E30A8">
      <w:pPr>
        <w:pStyle w:val="NoSpacing"/>
      </w:pPr>
      <w:r w:rsidRPr="0023124B">
        <w:t xml:space="preserve">    return 0.5 * abs(ret);</w:t>
      </w:r>
    </w:p>
    <w:p w14:paraId="33BB2EE8" w14:textId="0D23334F" w:rsidR="009E30A8" w:rsidRPr="009E30A8" w:rsidRDefault="009E30A8" w:rsidP="009E30A8">
      <w:pPr>
        <w:pStyle w:val="NoSpacing"/>
      </w:pPr>
      <w:r w:rsidRPr="0023124B">
        <w:t>}</w:t>
      </w:r>
    </w:p>
    <w:p w14:paraId="002F445D" w14:textId="446B7E12" w:rsidR="00155ED4" w:rsidRDefault="00155ED4" w:rsidP="00155ED4">
      <w:pPr>
        <w:pStyle w:val="Heading2"/>
      </w:pPr>
      <w:bookmarkStart w:id="93" w:name="_Toc160308637"/>
      <w:r>
        <w:t>Half-Plane Intersection</w:t>
      </w:r>
      <w:bookmarkEnd w:id="93"/>
    </w:p>
    <w:p w14:paraId="305E4488" w14:textId="77777777" w:rsidR="00155ED4" w:rsidRDefault="00155ED4" w:rsidP="00155ED4">
      <w:pPr>
        <w:pStyle w:val="NoSpacing"/>
      </w:pPr>
      <w:r>
        <w:t>template&lt;class P&gt;</w:t>
      </w:r>
    </w:p>
    <w:p w14:paraId="2B77D759" w14:textId="77777777" w:rsidR="00155ED4" w:rsidRDefault="00155ED4" w:rsidP="00155ED4">
      <w:pPr>
        <w:pStyle w:val="NoSpacing"/>
      </w:pPr>
      <w:r>
        <w:t xml:space="preserve">pair&lt;int, P&gt; </w:t>
      </w:r>
      <w:proofErr w:type="spellStart"/>
      <w:r>
        <w:t>lineInter</w:t>
      </w:r>
      <w:proofErr w:type="spellEnd"/>
      <w:r>
        <w:t>(P a, P b, P c, P d) {</w:t>
      </w:r>
    </w:p>
    <w:p w14:paraId="2F8D2D33" w14:textId="77777777" w:rsidR="00155ED4" w:rsidRDefault="00155ED4" w:rsidP="00155ED4">
      <w:pPr>
        <w:pStyle w:val="NoSpacing"/>
      </w:pPr>
      <w:r>
        <w:t xml:space="preserve">    auto </w:t>
      </w:r>
      <w:proofErr w:type="spellStart"/>
      <w:r>
        <w:t>dir</w:t>
      </w:r>
      <w:proofErr w:type="spellEnd"/>
      <w:r>
        <w:t xml:space="preserve"> = (b - a).cross(d - c);</w:t>
      </w:r>
    </w:p>
    <w:p w14:paraId="560BDC63" w14:textId="77777777" w:rsidR="00155ED4" w:rsidRDefault="00155ED4" w:rsidP="00155ED4">
      <w:pPr>
        <w:pStyle w:val="NoSpacing"/>
      </w:pPr>
      <w:r>
        <w:t xml:space="preserve">    if (</w:t>
      </w:r>
      <w:proofErr w:type="spellStart"/>
      <w:r>
        <w:t>dir</w:t>
      </w:r>
      <w:proofErr w:type="spellEnd"/>
      <w:r>
        <w:t xml:space="preserve"> == 0)</w:t>
      </w:r>
    </w:p>
    <w:p w14:paraId="20129A28" w14:textId="77777777" w:rsidR="00155ED4" w:rsidRDefault="00155ED4" w:rsidP="00155ED4">
      <w:pPr>
        <w:pStyle w:val="NoSpacing"/>
      </w:pPr>
      <w:r>
        <w:t xml:space="preserve">        return {-(</w:t>
      </w:r>
      <w:proofErr w:type="spellStart"/>
      <w:r>
        <w:t>a.cross</w:t>
      </w:r>
      <w:proofErr w:type="spellEnd"/>
      <w:r>
        <w:t>(b, c) == 0), P(0, 0)};</w:t>
      </w:r>
    </w:p>
    <w:p w14:paraId="04B0C25B" w14:textId="77777777" w:rsidR="00155ED4" w:rsidRDefault="00155ED4" w:rsidP="00155ED4">
      <w:pPr>
        <w:pStyle w:val="NoSpacing"/>
      </w:pPr>
      <w:r>
        <w:t xml:space="preserve">    auto p = </w:t>
      </w:r>
      <w:proofErr w:type="spellStart"/>
      <w:r>
        <w:t>c.cross</w:t>
      </w:r>
      <w:proofErr w:type="spellEnd"/>
      <w:r>
        <w:t xml:space="preserve">(b, d), q = </w:t>
      </w:r>
      <w:proofErr w:type="spellStart"/>
      <w:r>
        <w:t>c.cross</w:t>
      </w:r>
      <w:proofErr w:type="spellEnd"/>
      <w:r>
        <w:t>(d, a);</w:t>
      </w:r>
    </w:p>
    <w:p w14:paraId="0C1CDE06" w14:textId="77777777" w:rsidR="00155ED4" w:rsidRDefault="00155ED4" w:rsidP="00155ED4">
      <w:pPr>
        <w:pStyle w:val="NoSpacing"/>
      </w:pPr>
      <w:r>
        <w:t xml:space="preserve">    return {1, (a * p + b * q) / </w:t>
      </w:r>
      <w:proofErr w:type="spellStart"/>
      <w:r>
        <w:t>dir</w:t>
      </w:r>
      <w:proofErr w:type="spellEnd"/>
      <w:r>
        <w:t>};</w:t>
      </w:r>
    </w:p>
    <w:p w14:paraId="4A7E522A" w14:textId="77777777" w:rsidR="00155ED4" w:rsidRDefault="00155ED4" w:rsidP="00155ED4">
      <w:pPr>
        <w:pStyle w:val="NoSpacing"/>
      </w:pPr>
      <w:r>
        <w:t>}</w:t>
      </w:r>
    </w:p>
    <w:p w14:paraId="6B22E1C2" w14:textId="77777777" w:rsidR="00155ED4" w:rsidRDefault="00155ED4" w:rsidP="00155ED4">
      <w:pPr>
        <w:pStyle w:val="NoSpacing"/>
      </w:pPr>
    </w:p>
    <w:p w14:paraId="343BBAC6" w14:textId="77777777" w:rsidR="00155ED4" w:rsidRDefault="00155ED4" w:rsidP="00155ED4">
      <w:pPr>
        <w:pStyle w:val="NoSpacing"/>
      </w:pPr>
    </w:p>
    <w:p w14:paraId="72791BF6" w14:textId="77777777" w:rsidR="00155ED4" w:rsidRDefault="00155ED4" w:rsidP="00155ED4">
      <w:pPr>
        <w:pStyle w:val="NoSpacing"/>
      </w:pPr>
      <w:r>
        <w:t>template &lt;class P&gt;</w:t>
      </w:r>
    </w:p>
    <w:p w14:paraId="2B32AAFF" w14:textId="77777777" w:rsidR="00155ED4" w:rsidRDefault="00155ED4" w:rsidP="00155ED4">
      <w:pPr>
        <w:pStyle w:val="NoSpacing"/>
      </w:pPr>
      <w:r>
        <w:t xml:space="preserve">struct </w:t>
      </w:r>
      <w:proofErr w:type="spellStart"/>
      <w:r>
        <w:t>HalfPlane</w:t>
      </w:r>
      <w:proofErr w:type="spellEnd"/>
      <w:r>
        <w:t>{</w:t>
      </w:r>
    </w:p>
    <w:p w14:paraId="51D6D193" w14:textId="77777777" w:rsidR="00155ED4" w:rsidRDefault="00155ED4" w:rsidP="00155ED4">
      <w:pPr>
        <w:pStyle w:val="NoSpacing"/>
      </w:pPr>
      <w:r>
        <w:t xml:space="preserve">    P </w:t>
      </w:r>
      <w:proofErr w:type="spellStart"/>
      <w:r>
        <w:t>p</w:t>
      </w:r>
      <w:proofErr w:type="spellEnd"/>
      <w:r>
        <w:t xml:space="preserve">, </w:t>
      </w:r>
      <w:proofErr w:type="spellStart"/>
      <w:r>
        <w:t>pq</w:t>
      </w:r>
      <w:proofErr w:type="spellEnd"/>
      <w:r>
        <w:t>;</w:t>
      </w:r>
    </w:p>
    <w:p w14:paraId="3932E58B" w14:textId="77777777" w:rsidR="00155ED4" w:rsidRDefault="00155ED4" w:rsidP="00155ED4">
      <w:pPr>
        <w:pStyle w:val="NoSpacing"/>
      </w:pPr>
      <w:r>
        <w:t xml:space="preserve">    long double angle;</w:t>
      </w:r>
    </w:p>
    <w:p w14:paraId="709CE9F9" w14:textId="77777777" w:rsidR="00155ED4" w:rsidRDefault="00155ED4" w:rsidP="00155ED4">
      <w:pPr>
        <w:pStyle w:val="NoSpacing"/>
      </w:pPr>
    </w:p>
    <w:p w14:paraId="4EC8E58D" w14:textId="77777777" w:rsidR="00155ED4" w:rsidRDefault="00155ED4" w:rsidP="00155ED4">
      <w:pPr>
        <w:pStyle w:val="NoSpacing"/>
      </w:pPr>
      <w:r>
        <w:t xml:space="preserve">    </w:t>
      </w:r>
      <w:proofErr w:type="spellStart"/>
      <w:r>
        <w:t>HalfPlane</w:t>
      </w:r>
      <w:proofErr w:type="spellEnd"/>
      <w:r>
        <w:t>(){}</w:t>
      </w:r>
    </w:p>
    <w:p w14:paraId="0C1B21E0" w14:textId="77777777" w:rsidR="00155ED4" w:rsidRDefault="00155ED4" w:rsidP="00155ED4">
      <w:pPr>
        <w:pStyle w:val="NoSpacing"/>
      </w:pPr>
      <w:r>
        <w:t xml:space="preserve">    </w:t>
      </w:r>
      <w:proofErr w:type="spellStart"/>
      <w:r>
        <w:t>HalfPlane</w:t>
      </w:r>
      <w:proofErr w:type="spellEnd"/>
      <w:r>
        <w:t xml:space="preserve">(P&amp; a, P&amp; b):p(a), </w:t>
      </w:r>
      <w:proofErr w:type="spellStart"/>
      <w:r>
        <w:t>pq</w:t>
      </w:r>
      <w:proofErr w:type="spellEnd"/>
      <w:r>
        <w:t>(b-a){</w:t>
      </w:r>
    </w:p>
    <w:p w14:paraId="07EF4514" w14:textId="77777777" w:rsidR="00155ED4" w:rsidRDefault="00155ED4" w:rsidP="00155ED4">
      <w:pPr>
        <w:pStyle w:val="NoSpacing"/>
      </w:pPr>
      <w:r>
        <w:t xml:space="preserve">        angle = </w:t>
      </w:r>
      <w:proofErr w:type="spellStart"/>
      <w:r>
        <w:t>pq.angle</w:t>
      </w:r>
      <w:proofErr w:type="spellEnd"/>
      <w:r>
        <w:t>();</w:t>
      </w:r>
    </w:p>
    <w:p w14:paraId="0139B44F" w14:textId="77777777" w:rsidR="00155ED4" w:rsidRDefault="00155ED4" w:rsidP="00155ED4">
      <w:pPr>
        <w:pStyle w:val="NoSpacing"/>
      </w:pPr>
      <w:r>
        <w:t xml:space="preserve">    }</w:t>
      </w:r>
    </w:p>
    <w:p w14:paraId="1DC6FC57" w14:textId="77777777" w:rsidR="00155ED4" w:rsidRDefault="00155ED4" w:rsidP="00155ED4">
      <w:pPr>
        <w:pStyle w:val="NoSpacing"/>
      </w:pPr>
    </w:p>
    <w:p w14:paraId="75CB4D93" w14:textId="77777777" w:rsidR="00155ED4" w:rsidRDefault="00155ED4" w:rsidP="00155ED4">
      <w:pPr>
        <w:pStyle w:val="NoSpacing"/>
      </w:pPr>
      <w:r>
        <w:t xml:space="preserve">    bool out(P r){</w:t>
      </w:r>
    </w:p>
    <w:p w14:paraId="136C000C" w14:textId="77777777" w:rsidR="00155ED4" w:rsidRDefault="00155ED4" w:rsidP="00155ED4">
      <w:pPr>
        <w:pStyle w:val="NoSpacing"/>
      </w:pPr>
      <w:r>
        <w:t xml:space="preserve">        return </w:t>
      </w:r>
      <w:proofErr w:type="spellStart"/>
      <w:r>
        <w:t>pq.cross</w:t>
      </w:r>
      <w:proofErr w:type="spellEnd"/>
      <w:r>
        <w:t>(r-p) &lt; -EPS;</w:t>
      </w:r>
    </w:p>
    <w:p w14:paraId="314A7CFD" w14:textId="77777777" w:rsidR="00155ED4" w:rsidRDefault="00155ED4" w:rsidP="00155ED4">
      <w:pPr>
        <w:pStyle w:val="NoSpacing"/>
      </w:pPr>
      <w:r>
        <w:t xml:space="preserve">    }</w:t>
      </w:r>
    </w:p>
    <w:p w14:paraId="11A9CB55" w14:textId="77777777" w:rsidR="00155ED4" w:rsidRDefault="00155ED4" w:rsidP="00155ED4">
      <w:pPr>
        <w:pStyle w:val="NoSpacing"/>
      </w:pPr>
    </w:p>
    <w:p w14:paraId="39EA320E" w14:textId="77777777" w:rsidR="00155ED4" w:rsidRDefault="00155ED4" w:rsidP="00155ED4">
      <w:pPr>
        <w:pStyle w:val="NoSpacing"/>
      </w:pPr>
      <w:r>
        <w:t xml:space="preserve">    bool operator &lt; (const </w:t>
      </w:r>
      <w:proofErr w:type="spellStart"/>
      <w:r>
        <w:t>HalfPlane</w:t>
      </w:r>
      <w:proofErr w:type="spellEnd"/>
      <w:r>
        <w:t>&lt;P&gt;&amp; e)const{</w:t>
      </w:r>
    </w:p>
    <w:p w14:paraId="688F0313" w14:textId="77777777" w:rsidR="00155ED4" w:rsidRDefault="00155ED4" w:rsidP="00155ED4">
      <w:pPr>
        <w:pStyle w:val="NoSpacing"/>
      </w:pPr>
      <w:r>
        <w:t xml:space="preserve">        return angle &lt; </w:t>
      </w:r>
      <w:proofErr w:type="spellStart"/>
      <w:r>
        <w:t>e.angle</w:t>
      </w:r>
      <w:proofErr w:type="spellEnd"/>
      <w:r>
        <w:t>;</w:t>
      </w:r>
    </w:p>
    <w:p w14:paraId="5175CE63" w14:textId="77777777" w:rsidR="00155ED4" w:rsidRDefault="00155ED4" w:rsidP="00155ED4">
      <w:pPr>
        <w:pStyle w:val="NoSpacing"/>
      </w:pPr>
      <w:r>
        <w:t xml:space="preserve">    }</w:t>
      </w:r>
    </w:p>
    <w:p w14:paraId="2F7B87AE" w14:textId="77777777" w:rsidR="00155ED4" w:rsidRDefault="00155ED4" w:rsidP="00155ED4">
      <w:pPr>
        <w:pStyle w:val="NoSpacing"/>
      </w:pPr>
    </w:p>
    <w:p w14:paraId="3110DE47" w14:textId="77777777" w:rsidR="00155ED4" w:rsidRDefault="00155ED4" w:rsidP="00155ED4">
      <w:pPr>
        <w:pStyle w:val="NoSpacing"/>
      </w:pPr>
      <w:r>
        <w:t xml:space="preserve">    P inter( </w:t>
      </w:r>
      <w:proofErr w:type="spellStart"/>
      <w:r>
        <w:t>HalfPlane</w:t>
      </w:r>
      <w:proofErr w:type="spellEnd"/>
      <w:r>
        <w:t>&lt;P&gt;&amp; s){</w:t>
      </w:r>
    </w:p>
    <w:p w14:paraId="6F2C08E1" w14:textId="77777777" w:rsidR="00155ED4" w:rsidRDefault="00155ED4" w:rsidP="00155ED4">
      <w:pPr>
        <w:pStyle w:val="NoSpacing"/>
      </w:pPr>
      <w:r>
        <w:t xml:space="preserve">        return </w:t>
      </w:r>
      <w:proofErr w:type="spellStart"/>
      <w:r>
        <w:t>lineInter</w:t>
      </w:r>
      <w:proofErr w:type="spellEnd"/>
      <w:r>
        <w:t>(</w:t>
      </w:r>
      <w:proofErr w:type="spellStart"/>
      <w:r>
        <w:t>s.p</w:t>
      </w:r>
      <w:proofErr w:type="spellEnd"/>
      <w:r>
        <w:t xml:space="preserve">, </w:t>
      </w:r>
      <w:proofErr w:type="spellStart"/>
      <w:r>
        <w:t>s.p</w:t>
      </w:r>
      <w:proofErr w:type="spellEnd"/>
      <w:r>
        <w:t xml:space="preserve"> + </w:t>
      </w:r>
      <w:proofErr w:type="spellStart"/>
      <w:r>
        <w:t>s.pq</w:t>
      </w:r>
      <w:proofErr w:type="spellEnd"/>
      <w:r>
        <w:t xml:space="preserve">, p, p + </w:t>
      </w:r>
      <w:proofErr w:type="spellStart"/>
      <w:r>
        <w:t>pq</w:t>
      </w:r>
      <w:proofErr w:type="spellEnd"/>
      <w:r>
        <w:t>).S;</w:t>
      </w:r>
    </w:p>
    <w:p w14:paraId="075D9DB2" w14:textId="77777777" w:rsidR="00155ED4" w:rsidRDefault="00155ED4" w:rsidP="00155ED4">
      <w:pPr>
        <w:pStyle w:val="NoSpacing"/>
      </w:pPr>
      <w:r>
        <w:t xml:space="preserve">    }</w:t>
      </w:r>
    </w:p>
    <w:p w14:paraId="2D77762E" w14:textId="77777777" w:rsidR="00155ED4" w:rsidRDefault="00155ED4" w:rsidP="00155ED4">
      <w:pPr>
        <w:pStyle w:val="NoSpacing"/>
      </w:pPr>
      <w:r>
        <w:t>};</w:t>
      </w:r>
    </w:p>
    <w:p w14:paraId="5AFD853F" w14:textId="77777777" w:rsidR="00155ED4" w:rsidRDefault="00155ED4" w:rsidP="00155ED4">
      <w:pPr>
        <w:pStyle w:val="NoSpacing"/>
      </w:pPr>
    </w:p>
    <w:p w14:paraId="4AEDA71D" w14:textId="77777777" w:rsidR="00155ED4" w:rsidRDefault="00155ED4" w:rsidP="00155ED4">
      <w:pPr>
        <w:pStyle w:val="NoSpacing"/>
      </w:pPr>
      <w:r>
        <w:t>template &lt;class P&gt;</w:t>
      </w:r>
    </w:p>
    <w:p w14:paraId="1A30EC96" w14:textId="77777777" w:rsidR="00155ED4" w:rsidRDefault="00155ED4" w:rsidP="00155ED4">
      <w:pPr>
        <w:pStyle w:val="NoSpacing"/>
      </w:pPr>
      <w:r>
        <w:t xml:space="preserve">vector&lt;P&gt; </w:t>
      </w:r>
      <w:proofErr w:type="spellStart"/>
      <w:r>
        <w:t>HalfPlaneInter</w:t>
      </w:r>
      <w:proofErr w:type="spellEnd"/>
      <w:r>
        <w:t>(vector&lt;</w:t>
      </w:r>
      <w:proofErr w:type="spellStart"/>
      <w:r>
        <w:t>HalfPlane</w:t>
      </w:r>
      <w:proofErr w:type="spellEnd"/>
      <w:r>
        <w:t>&lt;P&gt;&gt;&amp; H) {</w:t>
      </w:r>
    </w:p>
    <w:p w14:paraId="61F1034B" w14:textId="77777777" w:rsidR="00155ED4" w:rsidRDefault="00155ED4" w:rsidP="00155ED4">
      <w:pPr>
        <w:pStyle w:val="NoSpacing"/>
      </w:pPr>
      <w:r>
        <w:t xml:space="preserve">    //bounding box</w:t>
      </w:r>
    </w:p>
    <w:p w14:paraId="7618350D" w14:textId="77777777" w:rsidR="00155ED4" w:rsidRDefault="00155ED4" w:rsidP="00155ED4">
      <w:pPr>
        <w:pStyle w:val="NoSpacing"/>
      </w:pPr>
      <w:r>
        <w:t xml:space="preserve">    P box[4] = {P(-OO, -OO),</w:t>
      </w:r>
    </w:p>
    <w:p w14:paraId="19B827A4" w14:textId="77777777" w:rsidR="00155ED4" w:rsidRDefault="00155ED4" w:rsidP="00155ED4">
      <w:pPr>
        <w:pStyle w:val="NoSpacing"/>
      </w:pPr>
      <w:r>
        <w:t xml:space="preserve">             P(OO, -OO),</w:t>
      </w:r>
    </w:p>
    <w:p w14:paraId="48D5720E" w14:textId="77777777" w:rsidR="00155ED4" w:rsidRDefault="00155ED4" w:rsidP="00155ED4">
      <w:pPr>
        <w:pStyle w:val="NoSpacing"/>
      </w:pPr>
      <w:r>
        <w:t xml:space="preserve">             P(OO, OO),</w:t>
      </w:r>
    </w:p>
    <w:p w14:paraId="3F8554C2" w14:textId="77777777" w:rsidR="00155ED4" w:rsidRDefault="00155ED4" w:rsidP="00155ED4">
      <w:pPr>
        <w:pStyle w:val="NoSpacing"/>
      </w:pPr>
      <w:r>
        <w:t xml:space="preserve">             P(-OO, OO)};</w:t>
      </w:r>
    </w:p>
    <w:p w14:paraId="79116FDD" w14:textId="77777777" w:rsidR="00155ED4" w:rsidRDefault="00155ED4" w:rsidP="00155ED4">
      <w:pPr>
        <w:pStyle w:val="NoSpacing"/>
      </w:pPr>
    </w:p>
    <w:p w14:paraId="2CFD65E0" w14:textId="77777777" w:rsidR="00155ED4" w:rsidRDefault="00155ED4" w:rsidP="00155ED4">
      <w:pPr>
        <w:pStyle w:val="NoSpacing"/>
      </w:pPr>
      <w:r>
        <w:t xml:space="preserve">    for (int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103A0E21" w14:textId="77777777" w:rsidR="00155ED4" w:rsidRDefault="00155ED4" w:rsidP="00155ED4">
      <w:pPr>
        <w:pStyle w:val="NoSpacing"/>
      </w:pPr>
      <w:r>
        <w:t xml:space="preserve">        </w:t>
      </w:r>
      <w:proofErr w:type="spellStart"/>
      <w:r>
        <w:t>HalfPlane</w:t>
      </w:r>
      <w:proofErr w:type="spellEnd"/>
      <w:r>
        <w:t>&lt;P&gt; temp(box[</w:t>
      </w:r>
      <w:proofErr w:type="spellStart"/>
      <w:r>
        <w:t>i</w:t>
      </w:r>
      <w:proofErr w:type="spellEnd"/>
      <w:r>
        <w:t>], box[(</w:t>
      </w:r>
      <w:proofErr w:type="spellStart"/>
      <w:r>
        <w:t>i</w:t>
      </w:r>
      <w:proofErr w:type="spellEnd"/>
      <w:r>
        <w:t xml:space="preserve"> + 1) % 4]);</w:t>
      </w:r>
    </w:p>
    <w:p w14:paraId="1E3CD3F8" w14:textId="77777777" w:rsidR="00155ED4" w:rsidRDefault="00155ED4" w:rsidP="00155ED4">
      <w:pPr>
        <w:pStyle w:val="NoSpacing"/>
      </w:pPr>
      <w:r>
        <w:t xml:space="preserve">        </w:t>
      </w:r>
      <w:proofErr w:type="spellStart"/>
      <w:r>
        <w:t>H.pb</w:t>
      </w:r>
      <w:proofErr w:type="spellEnd"/>
      <w:r>
        <w:t>(temp);</w:t>
      </w:r>
    </w:p>
    <w:p w14:paraId="1E9C8B9D" w14:textId="77777777" w:rsidR="00155ED4" w:rsidRDefault="00155ED4" w:rsidP="00155ED4">
      <w:pPr>
        <w:pStyle w:val="NoSpacing"/>
      </w:pPr>
      <w:r>
        <w:t xml:space="preserve">    }</w:t>
      </w:r>
    </w:p>
    <w:p w14:paraId="76A4DA8D" w14:textId="77777777" w:rsidR="00155ED4" w:rsidRDefault="00155ED4" w:rsidP="00155ED4">
      <w:pPr>
        <w:pStyle w:val="NoSpacing"/>
      </w:pPr>
    </w:p>
    <w:p w14:paraId="2D614F3B" w14:textId="77777777" w:rsidR="00155ED4" w:rsidRDefault="00155ED4" w:rsidP="00155ED4">
      <w:pPr>
        <w:pStyle w:val="NoSpacing"/>
      </w:pPr>
      <w:r>
        <w:t xml:space="preserve">    sort(</w:t>
      </w:r>
      <w:proofErr w:type="spellStart"/>
      <w:r>
        <w:t>H.begin</w:t>
      </w:r>
      <w:proofErr w:type="spellEnd"/>
      <w:r>
        <w:t xml:space="preserve">(), </w:t>
      </w:r>
      <w:proofErr w:type="spellStart"/>
      <w:r>
        <w:t>H.end</w:t>
      </w:r>
      <w:proofErr w:type="spellEnd"/>
      <w:r>
        <w:t>());</w:t>
      </w:r>
    </w:p>
    <w:p w14:paraId="09295597" w14:textId="77777777" w:rsidR="00155ED4" w:rsidRDefault="00155ED4" w:rsidP="00155ED4">
      <w:pPr>
        <w:pStyle w:val="NoSpacing"/>
      </w:pPr>
      <w:r>
        <w:t xml:space="preserve">    deque&lt;</w:t>
      </w:r>
      <w:proofErr w:type="spellStart"/>
      <w:r>
        <w:t>HalfPlane</w:t>
      </w:r>
      <w:proofErr w:type="spellEnd"/>
      <w:r>
        <w:t xml:space="preserve">&lt;P&gt;&gt; </w:t>
      </w:r>
      <w:proofErr w:type="spellStart"/>
      <w:r>
        <w:t>dq</w:t>
      </w:r>
      <w:proofErr w:type="spellEnd"/>
      <w:r>
        <w:t>;</w:t>
      </w:r>
    </w:p>
    <w:p w14:paraId="11C53C74" w14:textId="77777777" w:rsidR="00155ED4" w:rsidRDefault="00155ED4" w:rsidP="00155ED4">
      <w:pPr>
        <w:pStyle w:val="NoSpacing"/>
      </w:pPr>
      <w:r>
        <w:t xml:space="preserve">    int </w:t>
      </w:r>
      <w:proofErr w:type="spellStart"/>
      <w:r>
        <w:t>len</w:t>
      </w:r>
      <w:proofErr w:type="spellEnd"/>
      <w:r>
        <w:t xml:space="preserve"> = 0;</w:t>
      </w:r>
    </w:p>
    <w:p w14:paraId="56ACE344" w14:textId="77777777" w:rsidR="00155ED4" w:rsidRDefault="00155ED4" w:rsidP="00155ED4">
      <w:pPr>
        <w:pStyle w:val="NoSpacing"/>
      </w:pPr>
      <w:r>
        <w:t xml:space="preserve">    for (int </w:t>
      </w:r>
      <w:proofErr w:type="spellStart"/>
      <w:r>
        <w:t>i</w:t>
      </w:r>
      <w:proofErr w:type="spellEnd"/>
      <w:r>
        <w:t xml:space="preserve"> = 0; </w:t>
      </w:r>
      <w:proofErr w:type="spellStart"/>
      <w:r>
        <w:t>i</w:t>
      </w:r>
      <w:proofErr w:type="spellEnd"/>
      <w:r>
        <w:t xml:space="preserve"> &lt; (int) </w:t>
      </w:r>
      <w:proofErr w:type="spellStart"/>
      <w:r>
        <w:t>H.size</w:t>
      </w:r>
      <w:proofErr w:type="spellEnd"/>
      <w:r>
        <w:t xml:space="preserve">(); </w:t>
      </w:r>
      <w:proofErr w:type="spellStart"/>
      <w:r>
        <w:t>i</w:t>
      </w:r>
      <w:proofErr w:type="spellEnd"/>
      <w:r>
        <w:t>++) {</w:t>
      </w:r>
    </w:p>
    <w:p w14:paraId="4197793A" w14:textId="77777777" w:rsidR="00155ED4" w:rsidRDefault="00155ED4" w:rsidP="00155ED4">
      <w:pPr>
        <w:pStyle w:val="NoSpacing"/>
      </w:pPr>
      <w:r>
        <w:t xml:space="preserve">        while (</w:t>
      </w:r>
      <w:proofErr w:type="spellStart"/>
      <w:r>
        <w:t>len</w:t>
      </w:r>
      <w:proofErr w:type="spellEnd"/>
      <w:r>
        <w:t xml:space="preserve"> &gt; 1 &amp;&amp; H[</w:t>
      </w:r>
      <w:proofErr w:type="spellStart"/>
      <w:r>
        <w:t>i</w:t>
      </w:r>
      <w:proofErr w:type="spellEnd"/>
      <w:r>
        <w:t>].out(</w:t>
      </w:r>
      <w:proofErr w:type="spellStart"/>
      <w:r>
        <w:t>dq</w:t>
      </w:r>
      <w:proofErr w:type="spellEnd"/>
      <w:r>
        <w:t>[</w:t>
      </w:r>
      <w:proofErr w:type="spellStart"/>
      <w:r>
        <w:t>len</w:t>
      </w:r>
      <w:proofErr w:type="spellEnd"/>
      <w:r>
        <w:t xml:space="preserve"> - 1].inter(</w:t>
      </w:r>
      <w:proofErr w:type="spellStart"/>
      <w:r>
        <w:t>dq</w:t>
      </w:r>
      <w:proofErr w:type="spellEnd"/>
      <w:r>
        <w:t>[</w:t>
      </w:r>
      <w:proofErr w:type="spellStart"/>
      <w:r>
        <w:t>len</w:t>
      </w:r>
      <w:proofErr w:type="spellEnd"/>
      <w:r>
        <w:t xml:space="preserve"> - 2]))) {</w:t>
      </w:r>
    </w:p>
    <w:p w14:paraId="6B127185" w14:textId="77777777" w:rsidR="00155ED4" w:rsidRDefault="00155ED4" w:rsidP="00155ED4">
      <w:pPr>
        <w:pStyle w:val="NoSpacing"/>
      </w:pPr>
      <w:r>
        <w:t xml:space="preserve">            </w:t>
      </w:r>
      <w:proofErr w:type="spellStart"/>
      <w:r>
        <w:t>dq.pop_back</w:t>
      </w:r>
      <w:proofErr w:type="spellEnd"/>
      <w:r>
        <w:t>();</w:t>
      </w:r>
    </w:p>
    <w:p w14:paraId="3D99F826" w14:textId="77777777" w:rsidR="00155ED4" w:rsidRDefault="00155ED4" w:rsidP="00155ED4">
      <w:pPr>
        <w:pStyle w:val="NoSpacing"/>
      </w:pPr>
      <w:r>
        <w:t xml:space="preserve">            --</w:t>
      </w:r>
      <w:proofErr w:type="spellStart"/>
      <w:r>
        <w:t>len</w:t>
      </w:r>
      <w:proofErr w:type="spellEnd"/>
      <w:r>
        <w:t>;</w:t>
      </w:r>
    </w:p>
    <w:p w14:paraId="56D194F5" w14:textId="77777777" w:rsidR="00155ED4" w:rsidRDefault="00155ED4" w:rsidP="00155ED4">
      <w:pPr>
        <w:pStyle w:val="NoSpacing"/>
      </w:pPr>
      <w:r>
        <w:t xml:space="preserve">        }</w:t>
      </w:r>
    </w:p>
    <w:p w14:paraId="414C5BF6" w14:textId="77777777" w:rsidR="00155ED4" w:rsidRDefault="00155ED4" w:rsidP="00155ED4">
      <w:pPr>
        <w:pStyle w:val="NoSpacing"/>
      </w:pPr>
      <w:r>
        <w:t xml:space="preserve">        while (</w:t>
      </w:r>
      <w:proofErr w:type="spellStart"/>
      <w:r>
        <w:t>len</w:t>
      </w:r>
      <w:proofErr w:type="spellEnd"/>
      <w:r>
        <w:t xml:space="preserve"> &gt; 1 &amp;&amp; H[</w:t>
      </w:r>
      <w:proofErr w:type="spellStart"/>
      <w:r>
        <w:t>i</w:t>
      </w:r>
      <w:proofErr w:type="spellEnd"/>
      <w:r>
        <w:t>].out(</w:t>
      </w:r>
      <w:proofErr w:type="spellStart"/>
      <w:r>
        <w:t>dq</w:t>
      </w:r>
      <w:proofErr w:type="spellEnd"/>
      <w:r>
        <w:t>[0].inter(</w:t>
      </w:r>
      <w:proofErr w:type="spellStart"/>
      <w:r>
        <w:t>dq</w:t>
      </w:r>
      <w:proofErr w:type="spellEnd"/>
      <w:r>
        <w:t>[1]))) {</w:t>
      </w:r>
    </w:p>
    <w:p w14:paraId="2970C7DB" w14:textId="77777777" w:rsidR="00155ED4" w:rsidRDefault="00155ED4" w:rsidP="00155ED4">
      <w:pPr>
        <w:pStyle w:val="NoSpacing"/>
      </w:pPr>
      <w:r>
        <w:t xml:space="preserve">            </w:t>
      </w:r>
      <w:proofErr w:type="spellStart"/>
      <w:r>
        <w:t>dq.pop_front</w:t>
      </w:r>
      <w:proofErr w:type="spellEnd"/>
      <w:r>
        <w:t>();</w:t>
      </w:r>
    </w:p>
    <w:p w14:paraId="66AFEE14" w14:textId="77777777" w:rsidR="00155ED4" w:rsidRDefault="00155ED4" w:rsidP="00155ED4">
      <w:pPr>
        <w:pStyle w:val="NoSpacing"/>
      </w:pPr>
      <w:r>
        <w:t xml:space="preserve">            --</w:t>
      </w:r>
      <w:proofErr w:type="spellStart"/>
      <w:r>
        <w:t>len</w:t>
      </w:r>
      <w:proofErr w:type="spellEnd"/>
      <w:r>
        <w:t>;</w:t>
      </w:r>
    </w:p>
    <w:p w14:paraId="064D6716" w14:textId="77777777" w:rsidR="00155ED4" w:rsidRDefault="00155ED4" w:rsidP="00155ED4">
      <w:pPr>
        <w:pStyle w:val="NoSpacing"/>
      </w:pPr>
      <w:r>
        <w:t xml:space="preserve">        }</w:t>
      </w:r>
    </w:p>
    <w:p w14:paraId="62786718" w14:textId="77777777" w:rsidR="00155ED4" w:rsidRDefault="00155ED4" w:rsidP="00155ED4">
      <w:pPr>
        <w:pStyle w:val="NoSpacing"/>
      </w:pPr>
    </w:p>
    <w:p w14:paraId="4017F516" w14:textId="77777777" w:rsidR="00155ED4" w:rsidRDefault="00155ED4" w:rsidP="00155ED4">
      <w:pPr>
        <w:pStyle w:val="NoSpacing"/>
      </w:pPr>
      <w:r>
        <w:t xml:space="preserve">        if (</w:t>
      </w:r>
      <w:proofErr w:type="spellStart"/>
      <w:r>
        <w:t>len</w:t>
      </w:r>
      <w:proofErr w:type="spellEnd"/>
      <w:r>
        <w:t xml:space="preserve"> &gt; 0 &amp;&amp; </w:t>
      </w:r>
      <w:proofErr w:type="spellStart"/>
      <w:r>
        <w:t>fabsl</w:t>
      </w:r>
      <w:proofErr w:type="spellEnd"/>
      <w:r>
        <w:t>(H[</w:t>
      </w:r>
      <w:proofErr w:type="spellStart"/>
      <w:r>
        <w:t>i</w:t>
      </w:r>
      <w:proofErr w:type="spellEnd"/>
      <w:r>
        <w:t>].</w:t>
      </w:r>
      <w:proofErr w:type="spellStart"/>
      <w:r>
        <w:t>pq.cross</w:t>
      </w:r>
      <w:proofErr w:type="spellEnd"/>
      <w:r>
        <w:t>(</w:t>
      </w:r>
      <w:proofErr w:type="spellStart"/>
      <w:r>
        <w:t>dq.back</w:t>
      </w:r>
      <w:proofErr w:type="spellEnd"/>
      <w:r>
        <w:t>().</w:t>
      </w:r>
      <w:proofErr w:type="spellStart"/>
      <w:r>
        <w:t>pq</w:t>
      </w:r>
      <w:proofErr w:type="spellEnd"/>
      <w:r>
        <w:t>)) &lt; EPS) {</w:t>
      </w:r>
    </w:p>
    <w:p w14:paraId="72222003" w14:textId="77777777" w:rsidR="00155ED4" w:rsidRDefault="00155ED4" w:rsidP="00155ED4">
      <w:pPr>
        <w:pStyle w:val="NoSpacing"/>
      </w:pPr>
      <w:r>
        <w:t xml:space="preserve">            //opposite direction, no planes at all</w:t>
      </w:r>
    </w:p>
    <w:p w14:paraId="2232F6D2" w14:textId="77777777" w:rsidR="00155ED4" w:rsidRDefault="00155ED4" w:rsidP="00155ED4">
      <w:pPr>
        <w:pStyle w:val="NoSpacing"/>
      </w:pPr>
      <w:r>
        <w:t xml:space="preserve">            if (H[</w:t>
      </w:r>
      <w:proofErr w:type="spellStart"/>
      <w:r>
        <w:t>i</w:t>
      </w:r>
      <w:proofErr w:type="spellEnd"/>
      <w:r>
        <w:t>].pq.dot(</w:t>
      </w:r>
      <w:proofErr w:type="spellStart"/>
      <w:r>
        <w:t>dq.back</w:t>
      </w:r>
      <w:proofErr w:type="spellEnd"/>
      <w:r>
        <w:t>().</w:t>
      </w:r>
      <w:proofErr w:type="spellStart"/>
      <w:r>
        <w:t>pq</w:t>
      </w:r>
      <w:proofErr w:type="spellEnd"/>
      <w:r>
        <w:t>) &lt; 0.0)</w:t>
      </w:r>
    </w:p>
    <w:p w14:paraId="1833A724" w14:textId="77777777" w:rsidR="00155ED4" w:rsidRDefault="00155ED4" w:rsidP="00155ED4">
      <w:pPr>
        <w:pStyle w:val="NoSpacing"/>
      </w:pPr>
      <w:r>
        <w:t xml:space="preserve">                return vector&lt;P&gt;();</w:t>
      </w:r>
    </w:p>
    <w:p w14:paraId="109FC32F" w14:textId="77777777" w:rsidR="00155ED4" w:rsidRDefault="00155ED4" w:rsidP="00155ED4">
      <w:pPr>
        <w:pStyle w:val="NoSpacing"/>
      </w:pPr>
    </w:p>
    <w:p w14:paraId="5C0F90E7" w14:textId="77777777" w:rsidR="00155ED4" w:rsidRDefault="00155ED4" w:rsidP="00155ED4">
      <w:pPr>
        <w:pStyle w:val="NoSpacing"/>
      </w:pPr>
      <w:r>
        <w:t xml:space="preserve">            if (H[</w:t>
      </w:r>
      <w:proofErr w:type="spellStart"/>
      <w:r>
        <w:t>i</w:t>
      </w:r>
      <w:proofErr w:type="spellEnd"/>
      <w:r>
        <w:t>].out(</w:t>
      </w:r>
      <w:proofErr w:type="spellStart"/>
      <w:r>
        <w:t>dq</w:t>
      </w:r>
      <w:proofErr w:type="spellEnd"/>
      <w:r>
        <w:t>[</w:t>
      </w:r>
      <w:proofErr w:type="spellStart"/>
      <w:r>
        <w:t>len</w:t>
      </w:r>
      <w:proofErr w:type="spellEnd"/>
      <w:r>
        <w:t xml:space="preserve"> - 1].p)) {</w:t>
      </w:r>
    </w:p>
    <w:p w14:paraId="5C36DBE9" w14:textId="77777777" w:rsidR="00155ED4" w:rsidRDefault="00155ED4" w:rsidP="00155ED4">
      <w:pPr>
        <w:pStyle w:val="NoSpacing"/>
      </w:pPr>
      <w:r>
        <w:t xml:space="preserve">                </w:t>
      </w:r>
      <w:proofErr w:type="spellStart"/>
      <w:r>
        <w:t>dq.pop_back</w:t>
      </w:r>
      <w:proofErr w:type="spellEnd"/>
      <w:r>
        <w:t>();</w:t>
      </w:r>
    </w:p>
    <w:p w14:paraId="3F9F6C5C" w14:textId="77777777" w:rsidR="00155ED4" w:rsidRDefault="00155ED4" w:rsidP="00155ED4">
      <w:pPr>
        <w:pStyle w:val="NoSpacing"/>
      </w:pPr>
      <w:r>
        <w:t xml:space="preserve">                --</w:t>
      </w:r>
      <w:proofErr w:type="spellStart"/>
      <w:r>
        <w:t>len</w:t>
      </w:r>
      <w:proofErr w:type="spellEnd"/>
      <w:r>
        <w:t>;</w:t>
      </w:r>
    </w:p>
    <w:p w14:paraId="620CE2C8" w14:textId="77777777" w:rsidR="00155ED4" w:rsidRDefault="00155ED4" w:rsidP="00155ED4">
      <w:pPr>
        <w:pStyle w:val="NoSpacing"/>
      </w:pPr>
      <w:r>
        <w:t xml:space="preserve">            } else</w:t>
      </w:r>
    </w:p>
    <w:p w14:paraId="2364F8EF" w14:textId="77777777" w:rsidR="00155ED4" w:rsidRDefault="00155ED4" w:rsidP="00155ED4">
      <w:pPr>
        <w:pStyle w:val="NoSpacing"/>
      </w:pPr>
      <w:r>
        <w:t xml:space="preserve">                continue;</w:t>
      </w:r>
    </w:p>
    <w:p w14:paraId="73AEC056" w14:textId="77777777" w:rsidR="00155ED4" w:rsidRDefault="00155ED4" w:rsidP="00155ED4">
      <w:pPr>
        <w:pStyle w:val="NoSpacing"/>
      </w:pPr>
      <w:r>
        <w:t xml:space="preserve">        }</w:t>
      </w:r>
    </w:p>
    <w:p w14:paraId="1215A971" w14:textId="77777777" w:rsidR="00155ED4" w:rsidRDefault="00155ED4" w:rsidP="00155ED4">
      <w:pPr>
        <w:pStyle w:val="NoSpacing"/>
      </w:pPr>
      <w:r>
        <w:t xml:space="preserve">        </w:t>
      </w:r>
      <w:proofErr w:type="spellStart"/>
      <w:r>
        <w:t>dq.push_back</w:t>
      </w:r>
      <w:proofErr w:type="spellEnd"/>
      <w:r>
        <w:t>(H[</w:t>
      </w:r>
      <w:proofErr w:type="spellStart"/>
      <w:r>
        <w:t>i</w:t>
      </w:r>
      <w:proofErr w:type="spellEnd"/>
      <w:r>
        <w:t>]);</w:t>
      </w:r>
    </w:p>
    <w:p w14:paraId="641213D0" w14:textId="77777777" w:rsidR="00155ED4" w:rsidRDefault="00155ED4" w:rsidP="00155ED4">
      <w:pPr>
        <w:pStyle w:val="NoSpacing"/>
      </w:pPr>
      <w:r>
        <w:t xml:space="preserve">        ++</w:t>
      </w:r>
      <w:proofErr w:type="spellStart"/>
      <w:r>
        <w:t>len</w:t>
      </w:r>
      <w:proofErr w:type="spellEnd"/>
      <w:r>
        <w:t>;</w:t>
      </w:r>
    </w:p>
    <w:p w14:paraId="248F0282" w14:textId="77777777" w:rsidR="00155ED4" w:rsidRDefault="00155ED4" w:rsidP="00155ED4">
      <w:pPr>
        <w:pStyle w:val="NoSpacing"/>
      </w:pPr>
      <w:r>
        <w:t xml:space="preserve">    }</w:t>
      </w:r>
    </w:p>
    <w:p w14:paraId="1D5FF6F1" w14:textId="77777777" w:rsidR="00155ED4" w:rsidRDefault="00155ED4" w:rsidP="00155ED4">
      <w:pPr>
        <w:pStyle w:val="NoSpacing"/>
      </w:pPr>
    </w:p>
    <w:p w14:paraId="05913A7F" w14:textId="77777777" w:rsidR="00155ED4" w:rsidRDefault="00155ED4" w:rsidP="00155ED4">
      <w:pPr>
        <w:pStyle w:val="NoSpacing"/>
      </w:pPr>
      <w:r>
        <w:t xml:space="preserve">    while (</w:t>
      </w:r>
      <w:proofErr w:type="spellStart"/>
      <w:r>
        <w:t>len</w:t>
      </w:r>
      <w:proofErr w:type="spellEnd"/>
      <w:r>
        <w:t xml:space="preserve"> &gt; 2 &amp;&amp; </w:t>
      </w:r>
      <w:proofErr w:type="spellStart"/>
      <w:r>
        <w:t>dq</w:t>
      </w:r>
      <w:proofErr w:type="spellEnd"/>
      <w:r>
        <w:t>[0].out(</w:t>
      </w:r>
      <w:proofErr w:type="spellStart"/>
      <w:r>
        <w:t>dq</w:t>
      </w:r>
      <w:proofErr w:type="spellEnd"/>
      <w:r>
        <w:t>[</w:t>
      </w:r>
      <w:proofErr w:type="spellStart"/>
      <w:r>
        <w:t>len</w:t>
      </w:r>
      <w:proofErr w:type="spellEnd"/>
      <w:r>
        <w:t xml:space="preserve"> - 1].inter(</w:t>
      </w:r>
      <w:proofErr w:type="spellStart"/>
      <w:r>
        <w:t>dq</w:t>
      </w:r>
      <w:proofErr w:type="spellEnd"/>
      <w:r>
        <w:t>[</w:t>
      </w:r>
      <w:proofErr w:type="spellStart"/>
      <w:r>
        <w:t>len</w:t>
      </w:r>
      <w:proofErr w:type="spellEnd"/>
      <w:r>
        <w:t xml:space="preserve"> - 2]))) {</w:t>
      </w:r>
    </w:p>
    <w:p w14:paraId="2F7DBD6E" w14:textId="77777777" w:rsidR="00155ED4" w:rsidRDefault="00155ED4" w:rsidP="00155ED4">
      <w:pPr>
        <w:pStyle w:val="NoSpacing"/>
      </w:pPr>
      <w:r>
        <w:t xml:space="preserve">        </w:t>
      </w:r>
      <w:proofErr w:type="spellStart"/>
      <w:r>
        <w:t>dq.pop_back</w:t>
      </w:r>
      <w:proofErr w:type="spellEnd"/>
      <w:r>
        <w:t>();</w:t>
      </w:r>
    </w:p>
    <w:p w14:paraId="05D8EDA5" w14:textId="77777777" w:rsidR="00155ED4" w:rsidRDefault="00155ED4" w:rsidP="00155ED4">
      <w:pPr>
        <w:pStyle w:val="NoSpacing"/>
      </w:pPr>
      <w:r>
        <w:t xml:space="preserve">        --</w:t>
      </w:r>
      <w:proofErr w:type="spellStart"/>
      <w:r>
        <w:t>len</w:t>
      </w:r>
      <w:proofErr w:type="spellEnd"/>
      <w:r>
        <w:t>;</w:t>
      </w:r>
    </w:p>
    <w:p w14:paraId="6E218DC2" w14:textId="77777777" w:rsidR="00155ED4" w:rsidRDefault="00155ED4" w:rsidP="00155ED4">
      <w:pPr>
        <w:pStyle w:val="NoSpacing"/>
      </w:pPr>
      <w:r>
        <w:t xml:space="preserve">    }</w:t>
      </w:r>
    </w:p>
    <w:p w14:paraId="18483BDF" w14:textId="77777777" w:rsidR="00155ED4" w:rsidRDefault="00155ED4" w:rsidP="00155ED4">
      <w:pPr>
        <w:pStyle w:val="NoSpacing"/>
      </w:pPr>
    </w:p>
    <w:p w14:paraId="262D9F2C" w14:textId="77777777" w:rsidR="00155ED4" w:rsidRDefault="00155ED4" w:rsidP="00155ED4">
      <w:pPr>
        <w:pStyle w:val="NoSpacing"/>
      </w:pPr>
      <w:r>
        <w:t xml:space="preserve">    while (</w:t>
      </w:r>
      <w:proofErr w:type="spellStart"/>
      <w:r>
        <w:t>len</w:t>
      </w:r>
      <w:proofErr w:type="spellEnd"/>
      <w:r>
        <w:t xml:space="preserve"> &gt; 2 &amp;&amp; </w:t>
      </w:r>
      <w:proofErr w:type="spellStart"/>
      <w:r>
        <w:t>dq</w:t>
      </w:r>
      <w:proofErr w:type="spellEnd"/>
      <w:r>
        <w:t>[</w:t>
      </w:r>
      <w:proofErr w:type="spellStart"/>
      <w:r>
        <w:t>len</w:t>
      </w:r>
      <w:proofErr w:type="spellEnd"/>
      <w:r>
        <w:t xml:space="preserve"> - 1].out(</w:t>
      </w:r>
      <w:proofErr w:type="spellStart"/>
      <w:r>
        <w:t>dq</w:t>
      </w:r>
      <w:proofErr w:type="spellEnd"/>
      <w:r>
        <w:t xml:space="preserve">[0].inter( </w:t>
      </w:r>
      <w:proofErr w:type="spellStart"/>
      <w:r>
        <w:t>dq</w:t>
      </w:r>
      <w:proofErr w:type="spellEnd"/>
      <w:r>
        <w:t>[1]))) {</w:t>
      </w:r>
    </w:p>
    <w:p w14:paraId="3F402790" w14:textId="77777777" w:rsidR="00155ED4" w:rsidRDefault="00155ED4" w:rsidP="00155ED4">
      <w:pPr>
        <w:pStyle w:val="NoSpacing"/>
      </w:pPr>
      <w:r>
        <w:t xml:space="preserve">        </w:t>
      </w:r>
      <w:proofErr w:type="spellStart"/>
      <w:r>
        <w:t>dq.pop_front</w:t>
      </w:r>
      <w:proofErr w:type="spellEnd"/>
      <w:r>
        <w:t>();</w:t>
      </w:r>
    </w:p>
    <w:p w14:paraId="1B3A8B38" w14:textId="77777777" w:rsidR="00155ED4" w:rsidRDefault="00155ED4" w:rsidP="00155ED4">
      <w:pPr>
        <w:pStyle w:val="NoSpacing"/>
      </w:pPr>
      <w:r>
        <w:t xml:space="preserve">        --</w:t>
      </w:r>
      <w:proofErr w:type="spellStart"/>
      <w:r>
        <w:t>len</w:t>
      </w:r>
      <w:proofErr w:type="spellEnd"/>
      <w:r>
        <w:t>;</w:t>
      </w:r>
    </w:p>
    <w:p w14:paraId="2FFB96E5" w14:textId="77777777" w:rsidR="00155ED4" w:rsidRDefault="00155ED4" w:rsidP="00155ED4">
      <w:pPr>
        <w:pStyle w:val="NoSpacing"/>
      </w:pPr>
      <w:r>
        <w:t xml:space="preserve">    }</w:t>
      </w:r>
    </w:p>
    <w:p w14:paraId="61D8A7D4" w14:textId="77777777" w:rsidR="00155ED4" w:rsidRDefault="00155ED4" w:rsidP="00155ED4">
      <w:pPr>
        <w:pStyle w:val="NoSpacing"/>
      </w:pPr>
    </w:p>
    <w:p w14:paraId="4FAB6BA6" w14:textId="77777777" w:rsidR="00155ED4" w:rsidRDefault="00155ED4" w:rsidP="00155ED4">
      <w:pPr>
        <w:pStyle w:val="NoSpacing"/>
      </w:pPr>
      <w:r>
        <w:t xml:space="preserve">    if (</w:t>
      </w:r>
      <w:proofErr w:type="spellStart"/>
      <w:r>
        <w:t>len</w:t>
      </w:r>
      <w:proofErr w:type="spellEnd"/>
      <w:r>
        <w:t xml:space="preserve"> &lt; 3)return vector&lt;P&gt;();</w:t>
      </w:r>
    </w:p>
    <w:p w14:paraId="7E4D8DE7" w14:textId="77777777" w:rsidR="00155ED4" w:rsidRDefault="00155ED4" w:rsidP="00155ED4">
      <w:pPr>
        <w:pStyle w:val="NoSpacing"/>
      </w:pPr>
    </w:p>
    <w:p w14:paraId="0049C584" w14:textId="77777777" w:rsidR="00155ED4" w:rsidRDefault="00155ED4" w:rsidP="00155ED4">
      <w:pPr>
        <w:pStyle w:val="NoSpacing"/>
      </w:pPr>
      <w:r>
        <w:t xml:space="preserve">    vector&lt;P&gt; </w:t>
      </w:r>
      <w:proofErr w:type="spellStart"/>
      <w:r>
        <w:t>vec</w:t>
      </w:r>
      <w:proofErr w:type="spellEnd"/>
      <w:r>
        <w:t>(</w:t>
      </w:r>
      <w:proofErr w:type="spellStart"/>
      <w:r>
        <w:t>len</w:t>
      </w:r>
      <w:proofErr w:type="spellEnd"/>
      <w:r>
        <w:t>);</w:t>
      </w:r>
    </w:p>
    <w:p w14:paraId="292B1054" w14:textId="77777777" w:rsidR="00155ED4" w:rsidRDefault="00155ED4" w:rsidP="00155ED4">
      <w:pPr>
        <w:pStyle w:val="NoSpacing"/>
      </w:pPr>
      <w:r>
        <w:t xml:space="preserve">    for (int </w:t>
      </w:r>
      <w:proofErr w:type="spellStart"/>
      <w:r>
        <w:t>i</w:t>
      </w:r>
      <w:proofErr w:type="spellEnd"/>
      <w:r>
        <w:t xml:space="preserve"> = 0; </w:t>
      </w:r>
      <w:proofErr w:type="spellStart"/>
      <w:r>
        <w:t>i</w:t>
      </w:r>
      <w:proofErr w:type="spellEnd"/>
      <w:r>
        <w:t xml:space="preserve"> + 1 &lt; </w:t>
      </w:r>
      <w:proofErr w:type="spellStart"/>
      <w:r>
        <w:t>len</w:t>
      </w:r>
      <w:proofErr w:type="spellEnd"/>
      <w:r>
        <w:t xml:space="preserve">; </w:t>
      </w:r>
      <w:proofErr w:type="spellStart"/>
      <w:r>
        <w:t>i</w:t>
      </w:r>
      <w:proofErr w:type="spellEnd"/>
      <w:r>
        <w:t>++)</w:t>
      </w:r>
    </w:p>
    <w:p w14:paraId="741E22E8" w14:textId="77777777" w:rsidR="00155ED4" w:rsidRDefault="00155ED4" w:rsidP="00155ED4">
      <w:pPr>
        <w:pStyle w:val="NoSpacing"/>
      </w:pPr>
      <w:r>
        <w:t xml:space="preserve">        </w:t>
      </w:r>
      <w:proofErr w:type="spellStart"/>
      <w:r>
        <w:t>vec</w:t>
      </w:r>
      <w:proofErr w:type="spellEnd"/>
      <w:r>
        <w:t>[</w:t>
      </w:r>
      <w:proofErr w:type="spellStart"/>
      <w:r>
        <w:t>i</w:t>
      </w:r>
      <w:proofErr w:type="spellEnd"/>
      <w:r>
        <w:t xml:space="preserve">] = </w:t>
      </w:r>
      <w:proofErr w:type="spellStart"/>
      <w:r>
        <w:t>dq</w:t>
      </w:r>
      <w:proofErr w:type="spellEnd"/>
      <w:r>
        <w:t>[</w:t>
      </w:r>
      <w:proofErr w:type="spellStart"/>
      <w:r>
        <w:t>i</w:t>
      </w:r>
      <w:proofErr w:type="spellEnd"/>
      <w:r>
        <w:t>].inter(</w:t>
      </w:r>
      <w:proofErr w:type="spellStart"/>
      <w:r>
        <w:t>dq</w:t>
      </w:r>
      <w:proofErr w:type="spellEnd"/>
      <w:r>
        <w:t>[</w:t>
      </w:r>
      <w:proofErr w:type="spellStart"/>
      <w:r>
        <w:t>i</w:t>
      </w:r>
      <w:proofErr w:type="spellEnd"/>
      <w:r>
        <w:t xml:space="preserve"> + 1]);</w:t>
      </w:r>
    </w:p>
    <w:p w14:paraId="432E15F1" w14:textId="77777777" w:rsidR="00155ED4" w:rsidRDefault="00155ED4" w:rsidP="00155ED4">
      <w:pPr>
        <w:pStyle w:val="NoSpacing"/>
      </w:pPr>
    </w:p>
    <w:p w14:paraId="5A0C9B89" w14:textId="77777777" w:rsidR="00155ED4" w:rsidRPr="00155ED4" w:rsidRDefault="00155ED4" w:rsidP="00155ED4">
      <w:pPr>
        <w:pStyle w:val="NoSpacing"/>
        <w:rPr>
          <w:lang w:val="de-DE"/>
        </w:rPr>
      </w:pPr>
      <w:r>
        <w:t xml:space="preserve">    </w:t>
      </w:r>
      <w:r w:rsidRPr="00155ED4">
        <w:rPr>
          <w:lang w:val="de-DE"/>
        </w:rPr>
        <w:t>vec[len - 1] = dq[len - 1].inter(dq[0]);</w:t>
      </w:r>
    </w:p>
    <w:p w14:paraId="30B7C092" w14:textId="77777777" w:rsidR="00155ED4" w:rsidRDefault="00155ED4" w:rsidP="00155ED4">
      <w:pPr>
        <w:pStyle w:val="NoSpacing"/>
      </w:pPr>
      <w:r w:rsidRPr="00155ED4">
        <w:rPr>
          <w:lang w:val="de-DE"/>
        </w:rPr>
        <w:t xml:space="preserve">    </w:t>
      </w:r>
      <w:r>
        <w:t xml:space="preserve">return </w:t>
      </w:r>
      <w:proofErr w:type="spellStart"/>
      <w:r>
        <w:t>vec</w:t>
      </w:r>
      <w:proofErr w:type="spellEnd"/>
      <w:r>
        <w:t>;</w:t>
      </w:r>
    </w:p>
    <w:p w14:paraId="3AA3DDEA" w14:textId="146366CD" w:rsidR="00155ED4" w:rsidRDefault="00155ED4" w:rsidP="00155ED4">
      <w:pPr>
        <w:pStyle w:val="NoSpacing"/>
      </w:pPr>
      <w:r>
        <w:t>}</w:t>
      </w:r>
    </w:p>
    <w:p w14:paraId="1A29FE2C" w14:textId="178B9AF0" w:rsidR="009E30A8" w:rsidRDefault="009E30A8" w:rsidP="009E30A8">
      <w:pPr>
        <w:pStyle w:val="Heading2"/>
      </w:pPr>
      <w:bookmarkStart w:id="94" w:name="_Toc160308638"/>
      <w:r>
        <w:t>Circle From 3 Points</w:t>
      </w:r>
      <w:bookmarkEnd w:id="94"/>
    </w:p>
    <w:p w14:paraId="3FDB77E2" w14:textId="77777777" w:rsidR="009E30A8" w:rsidRDefault="009E30A8" w:rsidP="009E30A8">
      <w:pPr>
        <w:pStyle w:val="NoSpacing"/>
      </w:pPr>
      <w:r>
        <w:t>typedef Point&lt;double&gt; P;</w:t>
      </w:r>
    </w:p>
    <w:p w14:paraId="6192E933" w14:textId="77777777" w:rsidR="009E30A8" w:rsidRDefault="009E30A8" w:rsidP="009E30A8">
      <w:pPr>
        <w:pStyle w:val="NoSpacing"/>
      </w:pPr>
    </w:p>
    <w:p w14:paraId="5C092A09" w14:textId="77777777" w:rsidR="009E30A8" w:rsidRDefault="009E30A8" w:rsidP="009E30A8">
      <w:pPr>
        <w:pStyle w:val="NoSpacing"/>
      </w:pPr>
      <w:r>
        <w:t xml:space="preserve">bool </w:t>
      </w:r>
      <w:proofErr w:type="spellStart"/>
      <w:r>
        <w:t>isColliner</w:t>
      </w:r>
      <w:proofErr w:type="spellEnd"/>
      <w:r>
        <w:t>(const P &amp;A, const P &amp;B, const P &amp;C) {</w:t>
      </w:r>
    </w:p>
    <w:p w14:paraId="669E734F" w14:textId="77777777" w:rsidR="009E30A8" w:rsidRDefault="009E30A8" w:rsidP="009E30A8">
      <w:pPr>
        <w:pStyle w:val="NoSpacing"/>
      </w:pPr>
      <w:r>
        <w:t xml:space="preserve">    return </w:t>
      </w:r>
      <w:proofErr w:type="spellStart"/>
      <w:r>
        <w:t>dcmp</w:t>
      </w:r>
      <w:proofErr w:type="spellEnd"/>
      <w:r>
        <w:t>(P(B - A).cross(P(C - A)), 0) == 0;</w:t>
      </w:r>
    </w:p>
    <w:p w14:paraId="67BA87F2" w14:textId="77777777" w:rsidR="009E30A8" w:rsidRDefault="009E30A8" w:rsidP="009E30A8">
      <w:pPr>
        <w:pStyle w:val="NoSpacing"/>
      </w:pPr>
      <w:r>
        <w:t>}</w:t>
      </w:r>
    </w:p>
    <w:p w14:paraId="79FE3E7B" w14:textId="77777777" w:rsidR="009E30A8" w:rsidRDefault="009E30A8" w:rsidP="009E30A8">
      <w:pPr>
        <w:pStyle w:val="NoSpacing"/>
      </w:pPr>
    </w:p>
    <w:p w14:paraId="29AFE048" w14:textId="77777777" w:rsidR="009E30A8" w:rsidRDefault="009E30A8" w:rsidP="009E30A8">
      <w:pPr>
        <w:pStyle w:val="NoSpacing"/>
      </w:pPr>
      <w:r>
        <w:lastRenderedPageBreak/>
        <w:t xml:space="preserve">P </w:t>
      </w:r>
      <w:proofErr w:type="spellStart"/>
      <w:r>
        <w:t>ccCenter</w:t>
      </w:r>
      <w:proofErr w:type="spellEnd"/>
      <w:r>
        <w:t>(const P &amp;A, const P &amp;B, const P &amp;C) {</w:t>
      </w:r>
    </w:p>
    <w:p w14:paraId="5B3BFDB3" w14:textId="77777777" w:rsidR="009E30A8" w:rsidRDefault="009E30A8" w:rsidP="009E30A8">
      <w:pPr>
        <w:pStyle w:val="NoSpacing"/>
      </w:pPr>
      <w:r>
        <w:t xml:space="preserve">    P b = C - A, c = B - A;</w:t>
      </w:r>
    </w:p>
    <w:p w14:paraId="2780AA2C" w14:textId="77777777" w:rsidR="009E30A8" w:rsidRDefault="009E30A8" w:rsidP="009E30A8">
      <w:pPr>
        <w:pStyle w:val="NoSpacing"/>
      </w:pPr>
      <w:r>
        <w:t xml:space="preserve">    return A + (b * c.dist2() - c * b.dist2()).perp() / </w:t>
      </w:r>
      <w:proofErr w:type="spellStart"/>
      <w:r>
        <w:t>b.cross</w:t>
      </w:r>
      <w:proofErr w:type="spellEnd"/>
      <w:r>
        <w:t>(c) / 2;</w:t>
      </w:r>
    </w:p>
    <w:p w14:paraId="0E0D3447" w14:textId="77777777" w:rsidR="009E30A8" w:rsidRDefault="009E30A8" w:rsidP="009E30A8">
      <w:pPr>
        <w:pStyle w:val="NoSpacing"/>
      </w:pPr>
      <w:r>
        <w:t>}</w:t>
      </w:r>
    </w:p>
    <w:p w14:paraId="2B9B368D" w14:textId="77777777" w:rsidR="009E30A8" w:rsidRDefault="009E30A8" w:rsidP="009E30A8">
      <w:pPr>
        <w:pStyle w:val="NoSpacing"/>
      </w:pPr>
    </w:p>
    <w:p w14:paraId="7C887FE2" w14:textId="77777777" w:rsidR="009E30A8" w:rsidRDefault="009E30A8" w:rsidP="009E30A8">
      <w:pPr>
        <w:pStyle w:val="NoSpacing"/>
      </w:pPr>
      <w:r>
        <w:t xml:space="preserve">double </w:t>
      </w:r>
      <w:proofErr w:type="spellStart"/>
      <w:r>
        <w:t>ccRadius</w:t>
      </w:r>
      <w:proofErr w:type="spellEnd"/>
      <w:r>
        <w:t>(const P &amp;A, const P &amp;B, const P &amp;C) {</w:t>
      </w:r>
    </w:p>
    <w:p w14:paraId="1B9EF7F1" w14:textId="77777777" w:rsidR="009E30A8" w:rsidRDefault="009E30A8" w:rsidP="009E30A8">
      <w:pPr>
        <w:pStyle w:val="NoSpacing"/>
      </w:pPr>
      <w:r>
        <w:t xml:space="preserve">    return (B - A).</w:t>
      </w:r>
      <w:proofErr w:type="spellStart"/>
      <w:r>
        <w:t>dist</w:t>
      </w:r>
      <w:proofErr w:type="spellEnd"/>
      <w:r>
        <w:t>() * (C - B).</w:t>
      </w:r>
      <w:proofErr w:type="spellStart"/>
      <w:r>
        <w:t>dist</w:t>
      </w:r>
      <w:proofErr w:type="spellEnd"/>
      <w:r>
        <w:t>() * (A - C).</w:t>
      </w:r>
      <w:proofErr w:type="spellStart"/>
      <w:r>
        <w:t>dist</w:t>
      </w:r>
      <w:proofErr w:type="spellEnd"/>
      <w:r>
        <w:t>() /</w:t>
      </w:r>
    </w:p>
    <w:p w14:paraId="3C9A8F53" w14:textId="77777777" w:rsidR="009E30A8" w:rsidRDefault="009E30A8" w:rsidP="009E30A8">
      <w:pPr>
        <w:pStyle w:val="NoSpacing"/>
      </w:pPr>
      <w:r>
        <w:t xml:space="preserve">           abs((B - A).cross(C - A)) / 2;</w:t>
      </w:r>
    </w:p>
    <w:p w14:paraId="2BFB8DCA" w14:textId="10793487" w:rsidR="009E30A8" w:rsidRDefault="009E30A8" w:rsidP="009E30A8">
      <w:pPr>
        <w:pStyle w:val="NoSpacing"/>
      </w:pPr>
      <w:r>
        <w:t>}</w:t>
      </w:r>
    </w:p>
    <w:p w14:paraId="7A767CBC" w14:textId="12E6973D" w:rsidR="000C4CEC" w:rsidRDefault="000C4CEC" w:rsidP="000C4CEC">
      <w:pPr>
        <w:pStyle w:val="Heading2"/>
      </w:pPr>
      <w:bookmarkStart w:id="95" w:name="_Toc160308639"/>
      <w:r>
        <w:t>Find Intersecting Segments</w:t>
      </w:r>
      <w:bookmarkEnd w:id="95"/>
    </w:p>
    <w:p w14:paraId="27A4C2F0" w14:textId="77777777" w:rsidR="000C4CEC" w:rsidRPr="0023124B" w:rsidRDefault="000C4CEC" w:rsidP="000C4CEC">
      <w:pPr>
        <w:pStyle w:val="NoSpacing"/>
      </w:pPr>
      <w:r w:rsidRPr="0023124B">
        <w:t>const double EPS = 1E-9;</w:t>
      </w:r>
    </w:p>
    <w:p w14:paraId="76D72A0E" w14:textId="77777777" w:rsidR="000C4CEC" w:rsidRPr="0023124B" w:rsidRDefault="000C4CEC" w:rsidP="000C4CEC">
      <w:pPr>
        <w:pStyle w:val="NoSpacing"/>
      </w:pPr>
      <w:r w:rsidRPr="0023124B">
        <w:t>struct pt {</w:t>
      </w:r>
    </w:p>
    <w:p w14:paraId="3775561E" w14:textId="77777777" w:rsidR="000C4CEC" w:rsidRPr="0023124B" w:rsidRDefault="000C4CEC" w:rsidP="000C4CEC">
      <w:pPr>
        <w:pStyle w:val="NoSpacing"/>
      </w:pPr>
      <w:r w:rsidRPr="0023124B">
        <w:t xml:space="preserve">    double x, y;</w:t>
      </w:r>
    </w:p>
    <w:p w14:paraId="2B75A0A1" w14:textId="77777777" w:rsidR="000C4CEC" w:rsidRPr="0023124B" w:rsidRDefault="000C4CEC" w:rsidP="000C4CEC">
      <w:pPr>
        <w:pStyle w:val="NoSpacing"/>
      </w:pPr>
      <w:r w:rsidRPr="0023124B">
        <w:t>};</w:t>
      </w:r>
    </w:p>
    <w:p w14:paraId="5AA01142" w14:textId="77777777" w:rsidR="000C4CEC" w:rsidRPr="0023124B" w:rsidRDefault="000C4CEC" w:rsidP="000C4CEC">
      <w:pPr>
        <w:pStyle w:val="NoSpacing"/>
      </w:pPr>
      <w:r w:rsidRPr="0023124B">
        <w:t>struct seg {</w:t>
      </w:r>
    </w:p>
    <w:p w14:paraId="49C309D6" w14:textId="77777777" w:rsidR="000C4CEC" w:rsidRPr="0023124B" w:rsidRDefault="000C4CEC" w:rsidP="000C4CEC">
      <w:pPr>
        <w:pStyle w:val="NoSpacing"/>
      </w:pPr>
      <w:r w:rsidRPr="0023124B">
        <w:t xml:space="preserve">    pt p, q;</w:t>
      </w:r>
    </w:p>
    <w:p w14:paraId="5A5D300E" w14:textId="77777777" w:rsidR="000C4CEC" w:rsidRPr="0023124B" w:rsidRDefault="000C4CEC" w:rsidP="000C4CEC">
      <w:pPr>
        <w:pStyle w:val="NoSpacing"/>
      </w:pPr>
      <w:r w:rsidRPr="0023124B">
        <w:t xml:space="preserve">    int id;</w:t>
      </w:r>
    </w:p>
    <w:p w14:paraId="440976B5" w14:textId="77777777" w:rsidR="000C4CEC" w:rsidRPr="0023124B" w:rsidRDefault="000C4CEC" w:rsidP="000C4CEC">
      <w:pPr>
        <w:pStyle w:val="NoSpacing"/>
      </w:pPr>
      <w:r w:rsidRPr="0023124B">
        <w:t xml:space="preserve">    double </w:t>
      </w:r>
      <w:proofErr w:type="spellStart"/>
      <w:r w:rsidRPr="0023124B">
        <w:t>get_y</w:t>
      </w:r>
      <w:proofErr w:type="spellEnd"/>
      <w:r w:rsidRPr="0023124B">
        <w:t>(double x) const {</w:t>
      </w:r>
    </w:p>
    <w:p w14:paraId="3A1BCDA1" w14:textId="77777777" w:rsidR="000C4CEC" w:rsidRPr="0023124B" w:rsidRDefault="000C4CEC" w:rsidP="000C4CEC">
      <w:pPr>
        <w:pStyle w:val="NoSpacing"/>
      </w:pPr>
      <w:r w:rsidRPr="0023124B">
        <w:t xml:space="preserve">        if (abs(</w:t>
      </w:r>
      <w:proofErr w:type="spellStart"/>
      <w:r w:rsidRPr="0023124B">
        <w:t>p.x</w:t>
      </w:r>
      <w:proofErr w:type="spellEnd"/>
      <w:r w:rsidRPr="0023124B">
        <w:t xml:space="preserve"> - </w:t>
      </w:r>
      <w:proofErr w:type="spellStart"/>
      <w:r w:rsidRPr="0023124B">
        <w:t>q.x</w:t>
      </w:r>
      <w:proofErr w:type="spellEnd"/>
      <w:r w:rsidRPr="0023124B">
        <w:t>) &lt; EPS)</w:t>
      </w:r>
    </w:p>
    <w:p w14:paraId="57AC6517" w14:textId="77777777" w:rsidR="000C4CEC" w:rsidRPr="0023124B" w:rsidRDefault="000C4CEC" w:rsidP="000C4CEC">
      <w:pPr>
        <w:pStyle w:val="NoSpacing"/>
      </w:pPr>
      <w:r w:rsidRPr="0023124B">
        <w:t xml:space="preserve">            return </w:t>
      </w:r>
      <w:proofErr w:type="spellStart"/>
      <w:r w:rsidRPr="0023124B">
        <w:t>p.y</w:t>
      </w:r>
      <w:proofErr w:type="spellEnd"/>
      <w:r w:rsidRPr="0023124B">
        <w:t>;</w:t>
      </w:r>
    </w:p>
    <w:p w14:paraId="0BAF07C3" w14:textId="77777777" w:rsidR="000C4CEC" w:rsidRPr="0023124B" w:rsidRDefault="000C4CEC" w:rsidP="000C4CEC">
      <w:pPr>
        <w:pStyle w:val="NoSpacing"/>
      </w:pPr>
      <w:r w:rsidRPr="0023124B">
        <w:t xml:space="preserve">        return </w:t>
      </w:r>
      <w:proofErr w:type="spellStart"/>
      <w:r w:rsidRPr="0023124B">
        <w:t>p.y</w:t>
      </w:r>
      <w:proofErr w:type="spellEnd"/>
      <w:r w:rsidRPr="0023124B">
        <w:t xml:space="preserve"> + (</w:t>
      </w:r>
      <w:proofErr w:type="spellStart"/>
      <w:r w:rsidRPr="0023124B">
        <w:t>q.y</w:t>
      </w:r>
      <w:proofErr w:type="spellEnd"/>
      <w:r w:rsidRPr="0023124B">
        <w:t xml:space="preserve"> - </w:t>
      </w:r>
      <w:proofErr w:type="spellStart"/>
      <w:r w:rsidRPr="0023124B">
        <w:t>p.y</w:t>
      </w:r>
      <w:proofErr w:type="spellEnd"/>
      <w:r w:rsidRPr="0023124B">
        <w:t xml:space="preserve">) * (x - </w:t>
      </w:r>
      <w:proofErr w:type="spellStart"/>
      <w:r w:rsidRPr="0023124B">
        <w:t>p.x</w:t>
      </w:r>
      <w:proofErr w:type="spellEnd"/>
      <w:r w:rsidRPr="0023124B">
        <w:t>) / (</w:t>
      </w:r>
      <w:proofErr w:type="spellStart"/>
      <w:r w:rsidRPr="0023124B">
        <w:t>q.x</w:t>
      </w:r>
      <w:proofErr w:type="spellEnd"/>
      <w:r w:rsidRPr="0023124B">
        <w:t xml:space="preserve"> - </w:t>
      </w:r>
      <w:proofErr w:type="spellStart"/>
      <w:r w:rsidRPr="0023124B">
        <w:t>p.x</w:t>
      </w:r>
      <w:proofErr w:type="spellEnd"/>
      <w:r w:rsidRPr="0023124B">
        <w:t>);</w:t>
      </w:r>
    </w:p>
    <w:p w14:paraId="54C9869A" w14:textId="77777777" w:rsidR="000C4CEC" w:rsidRPr="0023124B" w:rsidRDefault="000C4CEC" w:rsidP="000C4CEC">
      <w:pPr>
        <w:pStyle w:val="NoSpacing"/>
      </w:pPr>
      <w:r w:rsidRPr="0023124B">
        <w:t xml:space="preserve">    }</w:t>
      </w:r>
    </w:p>
    <w:p w14:paraId="523D95B7" w14:textId="77777777" w:rsidR="000C4CEC" w:rsidRPr="0023124B" w:rsidRDefault="000C4CEC" w:rsidP="000C4CEC">
      <w:pPr>
        <w:pStyle w:val="NoSpacing"/>
      </w:pPr>
      <w:r w:rsidRPr="0023124B">
        <w:t>};</w:t>
      </w:r>
    </w:p>
    <w:p w14:paraId="1FA56A2B" w14:textId="77777777" w:rsidR="000C4CEC" w:rsidRPr="0023124B" w:rsidRDefault="000C4CEC" w:rsidP="000C4CEC">
      <w:pPr>
        <w:pStyle w:val="NoSpacing"/>
      </w:pPr>
      <w:r w:rsidRPr="0023124B">
        <w:t>bool intersect1d(double l1, double r1, double l2, double r2) {</w:t>
      </w:r>
    </w:p>
    <w:p w14:paraId="27E6C18C" w14:textId="77777777" w:rsidR="000C4CEC" w:rsidRPr="0023124B" w:rsidRDefault="000C4CEC" w:rsidP="000C4CEC">
      <w:pPr>
        <w:pStyle w:val="NoSpacing"/>
      </w:pPr>
      <w:r w:rsidRPr="0023124B">
        <w:t xml:space="preserve">    if (l1 &gt; r1)</w:t>
      </w:r>
    </w:p>
    <w:p w14:paraId="5A9BEE1A" w14:textId="77777777" w:rsidR="000C4CEC" w:rsidRPr="0023124B" w:rsidRDefault="000C4CEC" w:rsidP="000C4CEC">
      <w:pPr>
        <w:pStyle w:val="NoSpacing"/>
      </w:pPr>
      <w:r w:rsidRPr="0023124B">
        <w:t xml:space="preserve">        swap(l1, r1);</w:t>
      </w:r>
    </w:p>
    <w:p w14:paraId="2B0A37E9" w14:textId="77777777" w:rsidR="000C4CEC" w:rsidRPr="0023124B" w:rsidRDefault="000C4CEC" w:rsidP="000C4CEC">
      <w:pPr>
        <w:pStyle w:val="NoSpacing"/>
      </w:pPr>
      <w:r w:rsidRPr="0023124B">
        <w:t xml:space="preserve">    if (l2 &gt; r2)</w:t>
      </w:r>
    </w:p>
    <w:p w14:paraId="420F9EAA" w14:textId="77777777" w:rsidR="000C4CEC" w:rsidRPr="0023124B" w:rsidRDefault="000C4CEC" w:rsidP="000C4CEC">
      <w:pPr>
        <w:pStyle w:val="NoSpacing"/>
      </w:pPr>
      <w:r w:rsidRPr="0023124B">
        <w:t xml:space="preserve">        swap(l2, r2);</w:t>
      </w:r>
    </w:p>
    <w:p w14:paraId="6C46C25C" w14:textId="77777777" w:rsidR="000C4CEC" w:rsidRPr="0023124B" w:rsidRDefault="000C4CEC" w:rsidP="000C4CEC">
      <w:pPr>
        <w:pStyle w:val="NoSpacing"/>
      </w:pPr>
      <w:r w:rsidRPr="0023124B">
        <w:t xml:space="preserve">    return max(l1, l2) &lt;= min(r1, r2) + EPS;</w:t>
      </w:r>
    </w:p>
    <w:p w14:paraId="719B451F" w14:textId="77777777" w:rsidR="000C4CEC" w:rsidRPr="0023124B" w:rsidRDefault="000C4CEC" w:rsidP="000C4CEC">
      <w:pPr>
        <w:pStyle w:val="NoSpacing"/>
      </w:pPr>
      <w:r w:rsidRPr="0023124B">
        <w:t>}</w:t>
      </w:r>
    </w:p>
    <w:p w14:paraId="6CB7A048" w14:textId="77777777" w:rsidR="000C4CEC" w:rsidRPr="0023124B" w:rsidRDefault="000C4CEC" w:rsidP="000C4CEC">
      <w:pPr>
        <w:pStyle w:val="NoSpacing"/>
      </w:pPr>
      <w:r w:rsidRPr="0023124B">
        <w:t xml:space="preserve">int </w:t>
      </w:r>
      <w:proofErr w:type="spellStart"/>
      <w:r w:rsidRPr="0023124B">
        <w:t>vec</w:t>
      </w:r>
      <w:proofErr w:type="spellEnd"/>
      <w:r w:rsidRPr="0023124B">
        <w:t>(const pt&amp; a, const pt&amp; b, const pt&amp; c) {</w:t>
      </w:r>
    </w:p>
    <w:p w14:paraId="5B8CEB42" w14:textId="77777777" w:rsidR="000C4CEC" w:rsidRPr="0023124B" w:rsidRDefault="000C4CEC" w:rsidP="000C4CEC">
      <w:pPr>
        <w:pStyle w:val="NoSpacing"/>
      </w:pPr>
      <w:r w:rsidRPr="0023124B">
        <w:t xml:space="preserve">    double s = (</w:t>
      </w:r>
      <w:proofErr w:type="spellStart"/>
      <w:r w:rsidRPr="0023124B">
        <w:t>b.x</w:t>
      </w:r>
      <w:proofErr w:type="spellEnd"/>
      <w:r w:rsidRPr="0023124B">
        <w:t xml:space="preserve"> - </w:t>
      </w:r>
      <w:proofErr w:type="spellStart"/>
      <w:r w:rsidRPr="0023124B">
        <w:t>a.x</w:t>
      </w:r>
      <w:proofErr w:type="spellEnd"/>
      <w:r w:rsidRPr="0023124B">
        <w:t>) * (</w:t>
      </w:r>
      <w:proofErr w:type="spellStart"/>
      <w:r w:rsidRPr="0023124B">
        <w:t>c.y</w:t>
      </w:r>
      <w:proofErr w:type="spellEnd"/>
      <w:r w:rsidRPr="0023124B">
        <w:t xml:space="preserve"> - </w:t>
      </w:r>
      <w:proofErr w:type="spellStart"/>
      <w:r w:rsidRPr="0023124B">
        <w:t>a.y</w:t>
      </w:r>
      <w:proofErr w:type="spellEnd"/>
      <w:r w:rsidRPr="0023124B">
        <w:t>) - (</w:t>
      </w:r>
      <w:proofErr w:type="spellStart"/>
      <w:r w:rsidRPr="0023124B">
        <w:t>b.y</w:t>
      </w:r>
      <w:proofErr w:type="spellEnd"/>
      <w:r w:rsidRPr="0023124B">
        <w:t xml:space="preserve"> - </w:t>
      </w:r>
      <w:proofErr w:type="spellStart"/>
      <w:r w:rsidRPr="0023124B">
        <w:t>a.y</w:t>
      </w:r>
      <w:proofErr w:type="spellEnd"/>
      <w:r w:rsidRPr="0023124B">
        <w:t>) * (</w:t>
      </w:r>
      <w:proofErr w:type="spellStart"/>
      <w:r w:rsidRPr="0023124B">
        <w:t>c.x</w:t>
      </w:r>
      <w:proofErr w:type="spellEnd"/>
      <w:r w:rsidRPr="0023124B">
        <w:t xml:space="preserve"> - </w:t>
      </w:r>
      <w:proofErr w:type="spellStart"/>
      <w:r w:rsidRPr="0023124B">
        <w:t>a.x</w:t>
      </w:r>
      <w:proofErr w:type="spellEnd"/>
      <w:r w:rsidRPr="0023124B">
        <w:t>);</w:t>
      </w:r>
    </w:p>
    <w:p w14:paraId="482A1B9E" w14:textId="77777777" w:rsidR="000C4CEC" w:rsidRPr="0023124B" w:rsidRDefault="000C4CEC" w:rsidP="000C4CEC">
      <w:pPr>
        <w:pStyle w:val="NoSpacing"/>
      </w:pPr>
      <w:r w:rsidRPr="0023124B">
        <w:t xml:space="preserve">    return abs(s) &lt; EPS ? 0 : s &gt; 0 ? +1 : -1;</w:t>
      </w:r>
    </w:p>
    <w:p w14:paraId="127251AC" w14:textId="77777777" w:rsidR="000C4CEC" w:rsidRPr="0023124B" w:rsidRDefault="000C4CEC" w:rsidP="000C4CEC">
      <w:pPr>
        <w:pStyle w:val="NoSpacing"/>
      </w:pPr>
      <w:r w:rsidRPr="0023124B">
        <w:t>}</w:t>
      </w:r>
    </w:p>
    <w:p w14:paraId="46B3DBB9" w14:textId="77777777" w:rsidR="000C4CEC" w:rsidRPr="0023124B" w:rsidRDefault="000C4CEC" w:rsidP="000C4CEC">
      <w:pPr>
        <w:pStyle w:val="NoSpacing"/>
      </w:pPr>
      <w:proofErr w:type="gramStart"/>
      <w:r w:rsidRPr="0023124B">
        <w:t>bool</w:t>
      </w:r>
      <w:proofErr w:type="gramEnd"/>
      <w:r w:rsidRPr="0023124B">
        <w:t xml:space="preserve"> intersect(const seg&amp; a, const seg&amp; b)</w:t>
      </w:r>
    </w:p>
    <w:p w14:paraId="7D01106F" w14:textId="77777777" w:rsidR="000C4CEC" w:rsidRPr="0023124B" w:rsidRDefault="000C4CEC" w:rsidP="000C4CEC">
      <w:pPr>
        <w:pStyle w:val="NoSpacing"/>
      </w:pPr>
      <w:r w:rsidRPr="0023124B">
        <w:t>{</w:t>
      </w:r>
    </w:p>
    <w:p w14:paraId="2CE0766D" w14:textId="77777777" w:rsidR="000C4CEC" w:rsidRPr="0023124B" w:rsidRDefault="000C4CEC" w:rsidP="000C4CEC">
      <w:pPr>
        <w:pStyle w:val="NoSpacing"/>
      </w:pPr>
      <w:r w:rsidRPr="0023124B">
        <w:t xml:space="preserve">    return intersect1d(</w:t>
      </w:r>
      <w:proofErr w:type="spellStart"/>
      <w:r w:rsidRPr="0023124B">
        <w:t>a.p.x</w:t>
      </w:r>
      <w:proofErr w:type="spellEnd"/>
      <w:r w:rsidRPr="0023124B">
        <w:t xml:space="preserve">, </w:t>
      </w:r>
      <w:proofErr w:type="spellStart"/>
      <w:r w:rsidRPr="0023124B">
        <w:t>a.q.x</w:t>
      </w:r>
      <w:proofErr w:type="spellEnd"/>
      <w:r w:rsidRPr="0023124B">
        <w:t xml:space="preserve">, </w:t>
      </w:r>
      <w:proofErr w:type="spellStart"/>
      <w:r w:rsidRPr="0023124B">
        <w:t>b.p.x</w:t>
      </w:r>
      <w:proofErr w:type="spellEnd"/>
      <w:r w:rsidRPr="0023124B">
        <w:t xml:space="preserve">, </w:t>
      </w:r>
      <w:proofErr w:type="spellStart"/>
      <w:r w:rsidRPr="0023124B">
        <w:t>b.q.x</w:t>
      </w:r>
      <w:proofErr w:type="spellEnd"/>
      <w:r w:rsidRPr="0023124B">
        <w:t>) &amp;&amp;</w:t>
      </w:r>
    </w:p>
    <w:p w14:paraId="3A2BF011" w14:textId="77777777" w:rsidR="000C4CEC" w:rsidRPr="0023124B" w:rsidRDefault="000C4CEC" w:rsidP="000C4CEC">
      <w:pPr>
        <w:pStyle w:val="NoSpacing"/>
      </w:pPr>
      <w:r w:rsidRPr="0023124B">
        <w:t xml:space="preserve">           intersect1d(</w:t>
      </w:r>
      <w:proofErr w:type="spellStart"/>
      <w:r w:rsidRPr="0023124B">
        <w:t>a.p.y</w:t>
      </w:r>
      <w:proofErr w:type="spellEnd"/>
      <w:r w:rsidRPr="0023124B">
        <w:t xml:space="preserve">, </w:t>
      </w:r>
      <w:proofErr w:type="spellStart"/>
      <w:r w:rsidRPr="0023124B">
        <w:t>a.q.y</w:t>
      </w:r>
      <w:proofErr w:type="spellEnd"/>
      <w:r w:rsidRPr="0023124B">
        <w:t xml:space="preserve">, </w:t>
      </w:r>
      <w:proofErr w:type="spellStart"/>
      <w:r w:rsidRPr="0023124B">
        <w:t>b.p.y</w:t>
      </w:r>
      <w:proofErr w:type="spellEnd"/>
      <w:r w:rsidRPr="0023124B">
        <w:t xml:space="preserve">, </w:t>
      </w:r>
      <w:proofErr w:type="spellStart"/>
      <w:r w:rsidRPr="0023124B">
        <w:t>b.q.y</w:t>
      </w:r>
      <w:proofErr w:type="spellEnd"/>
      <w:r w:rsidRPr="0023124B">
        <w:t>) &amp;&amp;</w:t>
      </w:r>
    </w:p>
    <w:p w14:paraId="42A5860E" w14:textId="77777777" w:rsidR="000C4CEC" w:rsidRPr="0023124B" w:rsidRDefault="000C4CEC" w:rsidP="000C4CEC">
      <w:pPr>
        <w:pStyle w:val="NoSpacing"/>
      </w:pPr>
      <w:r w:rsidRPr="0023124B">
        <w:t xml:space="preserve">           </w:t>
      </w:r>
      <w:proofErr w:type="spellStart"/>
      <w:r w:rsidRPr="0023124B">
        <w:t>vec</w:t>
      </w:r>
      <w:proofErr w:type="spellEnd"/>
      <w:r w:rsidRPr="0023124B">
        <w:t>(</w:t>
      </w:r>
      <w:proofErr w:type="spellStart"/>
      <w:r w:rsidRPr="0023124B">
        <w:t>a.p</w:t>
      </w:r>
      <w:proofErr w:type="spellEnd"/>
      <w:r w:rsidRPr="0023124B">
        <w:t xml:space="preserve">, </w:t>
      </w:r>
      <w:proofErr w:type="spellStart"/>
      <w:r w:rsidRPr="0023124B">
        <w:t>a.q</w:t>
      </w:r>
      <w:proofErr w:type="spellEnd"/>
      <w:r w:rsidRPr="0023124B">
        <w:t xml:space="preserve">, </w:t>
      </w:r>
      <w:proofErr w:type="spellStart"/>
      <w:r w:rsidRPr="0023124B">
        <w:t>b.p</w:t>
      </w:r>
      <w:proofErr w:type="spellEnd"/>
      <w:r w:rsidRPr="0023124B">
        <w:t xml:space="preserve">) * </w:t>
      </w:r>
      <w:proofErr w:type="spellStart"/>
      <w:r w:rsidRPr="0023124B">
        <w:t>vec</w:t>
      </w:r>
      <w:proofErr w:type="spellEnd"/>
      <w:r w:rsidRPr="0023124B">
        <w:t>(</w:t>
      </w:r>
      <w:proofErr w:type="spellStart"/>
      <w:r w:rsidRPr="0023124B">
        <w:t>a.p</w:t>
      </w:r>
      <w:proofErr w:type="spellEnd"/>
      <w:r w:rsidRPr="0023124B">
        <w:t xml:space="preserve">, </w:t>
      </w:r>
      <w:proofErr w:type="spellStart"/>
      <w:r w:rsidRPr="0023124B">
        <w:t>a.q</w:t>
      </w:r>
      <w:proofErr w:type="spellEnd"/>
      <w:r w:rsidRPr="0023124B">
        <w:t xml:space="preserve">, </w:t>
      </w:r>
      <w:proofErr w:type="spellStart"/>
      <w:r w:rsidRPr="0023124B">
        <w:t>b.q</w:t>
      </w:r>
      <w:proofErr w:type="spellEnd"/>
      <w:r w:rsidRPr="0023124B">
        <w:t>) &lt;= 0 &amp;&amp;</w:t>
      </w:r>
    </w:p>
    <w:p w14:paraId="6314A4AB" w14:textId="77777777" w:rsidR="000C4CEC" w:rsidRPr="0023124B" w:rsidRDefault="000C4CEC" w:rsidP="000C4CEC">
      <w:pPr>
        <w:pStyle w:val="NoSpacing"/>
      </w:pPr>
      <w:r w:rsidRPr="0023124B">
        <w:t xml:space="preserve">           </w:t>
      </w:r>
      <w:proofErr w:type="spellStart"/>
      <w:r w:rsidRPr="0023124B">
        <w:t>vec</w:t>
      </w:r>
      <w:proofErr w:type="spellEnd"/>
      <w:r w:rsidRPr="0023124B">
        <w:t>(</w:t>
      </w:r>
      <w:proofErr w:type="spellStart"/>
      <w:r w:rsidRPr="0023124B">
        <w:t>b.p</w:t>
      </w:r>
      <w:proofErr w:type="spellEnd"/>
      <w:r w:rsidRPr="0023124B">
        <w:t xml:space="preserve">, </w:t>
      </w:r>
      <w:proofErr w:type="spellStart"/>
      <w:r w:rsidRPr="0023124B">
        <w:t>b.q</w:t>
      </w:r>
      <w:proofErr w:type="spellEnd"/>
      <w:r w:rsidRPr="0023124B">
        <w:t xml:space="preserve">, </w:t>
      </w:r>
      <w:proofErr w:type="spellStart"/>
      <w:r w:rsidRPr="0023124B">
        <w:t>a.p</w:t>
      </w:r>
      <w:proofErr w:type="spellEnd"/>
      <w:r w:rsidRPr="0023124B">
        <w:t xml:space="preserve">) * </w:t>
      </w:r>
      <w:proofErr w:type="spellStart"/>
      <w:r w:rsidRPr="0023124B">
        <w:t>vec</w:t>
      </w:r>
      <w:proofErr w:type="spellEnd"/>
      <w:r w:rsidRPr="0023124B">
        <w:t>(</w:t>
      </w:r>
      <w:proofErr w:type="spellStart"/>
      <w:r w:rsidRPr="0023124B">
        <w:t>b.p</w:t>
      </w:r>
      <w:proofErr w:type="spellEnd"/>
      <w:r w:rsidRPr="0023124B">
        <w:t xml:space="preserve">, </w:t>
      </w:r>
      <w:proofErr w:type="spellStart"/>
      <w:r w:rsidRPr="0023124B">
        <w:t>b.q</w:t>
      </w:r>
      <w:proofErr w:type="spellEnd"/>
      <w:r w:rsidRPr="0023124B">
        <w:t xml:space="preserve">, </w:t>
      </w:r>
      <w:proofErr w:type="spellStart"/>
      <w:r w:rsidRPr="0023124B">
        <w:t>a.q</w:t>
      </w:r>
      <w:proofErr w:type="spellEnd"/>
      <w:r w:rsidRPr="0023124B">
        <w:t>) &lt;= 0;</w:t>
      </w:r>
    </w:p>
    <w:p w14:paraId="29FE2F4E" w14:textId="77777777" w:rsidR="000C4CEC" w:rsidRPr="0023124B" w:rsidRDefault="000C4CEC" w:rsidP="000C4CEC">
      <w:pPr>
        <w:pStyle w:val="NoSpacing"/>
      </w:pPr>
      <w:r w:rsidRPr="0023124B">
        <w:t>}</w:t>
      </w:r>
    </w:p>
    <w:p w14:paraId="17698E7E" w14:textId="77777777" w:rsidR="000C4CEC" w:rsidRPr="0023124B" w:rsidRDefault="000C4CEC" w:rsidP="000C4CEC">
      <w:pPr>
        <w:pStyle w:val="NoSpacing"/>
      </w:pPr>
      <w:r w:rsidRPr="0023124B">
        <w:t>bool operator&lt;(const seg&amp; a, const seg&amp; b)</w:t>
      </w:r>
    </w:p>
    <w:p w14:paraId="478C325E" w14:textId="77777777" w:rsidR="000C4CEC" w:rsidRPr="0023124B" w:rsidRDefault="000C4CEC" w:rsidP="000C4CEC">
      <w:pPr>
        <w:pStyle w:val="NoSpacing"/>
      </w:pPr>
      <w:r w:rsidRPr="0023124B">
        <w:t>{</w:t>
      </w:r>
    </w:p>
    <w:p w14:paraId="68751BA2" w14:textId="77777777" w:rsidR="000C4CEC" w:rsidRPr="0023124B" w:rsidRDefault="000C4CEC" w:rsidP="000C4CEC">
      <w:pPr>
        <w:pStyle w:val="NoSpacing"/>
      </w:pPr>
      <w:r w:rsidRPr="0023124B">
        <w:t xml:space="preserve">    double x = max(min(</w:t>
      </w:r>
      <w:proofErr w:type="spellStart"/>
      <w:r w:rsidRPr="0023124B">
        <w:t>a.p.x</w:t>
      </w:r>
      <w:proofErr w:type="spellEnd"/>
      <w:r w:rsidRPr="0023124B">
        <w:t xml:space="preserve">, </w:t>
      </w:r>
      <w:proofErr w:type="spellStart"/>
      <w:r w:rsidRPr="0023124B">
        <w:t>a.q.x</w:t>
      </w:r>
      <w:proofErr w:type="spellEnd"/>
      <w:r w:rsidRPr="0023124B">
        <w:t>), min(</w:t>
      </w:r>
      <w:proofErr w:type="spellStart"/>
      <w:r w:rsidRPr="0023124B">
        <w:t>b.p.x</w:t>
      </w:r>
      <w:proofErr w:type="spellEnd"/>
      <w:r w:rsidRPr="0023124B">
        <w:t xml:space="preserve">, </w:t>
      </w:r>
      <w:proofErr w:type="spellStart"/>
      <w:r w:rsidRPr="0023124B">
        <w:t>b.q.x</w:t>
      </w:r>
      <w:proofErr w:type="spellEnd"/>
      <w:r w:rsidRPr="0023124B">
        <w:t>));</w:t>
      </w:r>
    </w:p>
    <w:p w14:paraId="6FB20DBC" w14:textId="77777777" w:rsidR="000C4CEC" w:rsidRPr="0023124B" w:rsidRDefault="000C4CEC" w:rsidP="000C4CEC">
      <w:pPr>
        <w:pStyle w:val="NoSpacing"/>
      </w:pPr>
      <w:r w:rsidRPr="0023124B">
        <w:t xml:space="preserve">    return </w:t>
      </w:r>
      <w:proofErr w:type="spellStart"/>
      <w:r w:rsidRPr="0023124B">
        <w:t>a.get_y</w:t>
      </w:r>
      <w:proofErr w:type="spellEnd"/>
      <w:r w:rsidRPr="0023124B">
        <w:t xml:space="preserve">(x) &lt; </w:t>
      </w:r>
      <w:proofErr w:type="spellStart"/>
      <w:r w:rsidRPr="0023124B">
        <w:t>b.get_y</w:t>
      </w:r>
      <w:proofErr w:type="spellEnd"/>
      <w:r w:rsidRPr="0023124B">
        <w:t>(x) - EPS;</w:t>
      </w:r>
    </w:p>
    <w:p w14:paraId="1CC5D71E" w14:textId="77777777" w:rsidR="000C4CEC" w:rsidRPr="0023124B" w:rsidRDefault="000C4CEC" w:rsidP="000C4CEC">
      <w:pPr>
        <w:pStyle w:val="NoSpacing"/>
      </w:pPr>
      <w:r w:rsidRPr="0023124B">
        <w:t>}</w:t>
      </w:r>
    </w:p>
    <w:p w14:paraId="6CDA4A13" w14:textId="77777777" w:rsidR="000C4CEC" w:rsidRPr="0023124B" w:rsidRDefault="000C4CEC" w:rsidP="000C4CEC">
      <w:pPr>
        <w:pStyle w:val="NoSpacing"/>
      </w:pPr>
      <w:r w:rsidRPr="0023124B">
        <w:t>struct event {</w:t>
      </w:r>
    </w:p>
    <w:p w14:paraId="0D58B33E" w14:textId="77777777" w:rsidR="000C4CEC" w:rsidRPr="0023124B" w:rsidRDefault="000C4CEC" w:rsidP="000C4CEC">
      <w:pPr>
        <w:pStyle w:val="NoSpacing"/>
      </w:pPr>
      <w:r w:rsidRPr="0023124B">
        <w:t xml:space="preserve">    double x;</w:t>
      </w:r>
    </w:p>
    <w:p w14:paraId="1EE0FA36" w14:textId="77777777" w:rsidR="000C4CEC" w:rsidRPr="0023124B" w:rsidRDefault="000C4CEC" w:rsidP="000C4CEC">
      <w:pPr>
        <w:pStyle w:val="NoSpacing"/>
      </w:pPr>
      <w:r w:rsidRPr="0023124B">
        <w:t xml:space="preserve">    int </w:t>
      </w:r>
      <w:proofErr w:type="spellStart"/>
      <w:r w:rsidRPr="0023124B">
        <w:t>tp</w:t>
      </w:r>
      <w:proofErr w:type="spellEnd"/>
      <w:r w:rsidRPr="0023124B">
        <w:t>, id;</w:t>
      </w:r>
    </w:p>
    <w:p w14:paraId="37EBB54C" w14:textId="77777777" w:rsidR="000C4CEC" w:rsidRPr="0023124B" w:rsidRDefault="000C4CEC" w:rsidP="000C4CEC">
      <w:pPr>
        <w:pStyle w:val="NoSpacing"/>
      </w:pPr>
      <w:r w:rsidRPr="0023124B">
        <w:t xml:space="preserve">    event() {}</w:t>
      </w:r>
    </w:p>
    <w:p w14:paraId="6896E99E" w14:textId="77777777" w:rsidR="000C4CEC" w:rsidRPr="0023124B" w:rsidRDefault="000C4CEC" w:rsidP="000C4CEC">
      <w:pPr>
        <w:pStyle w:val="NoSpacing"/>
      </w:pPr>
      <w:r w:rsidRPr="0023124B">
        <w:t xml:space="preserve">    event(double x, int </w:t>
      </w:r>
      <w:proofErr w:type="spellStart"/>
      <w:r w:rsidRPr="0023124B">
        <w:t>tp</w:t>
      </w:r>
      <w:proofErr w:type="spellEnd"/>
      <w:r w:rsidRPr="0023124B">
        <w:t xml:space="preserve">, int id) : x(x), </w:t>
      </w:r>
      <w:proofErr w:type="spellStart"/>
      <w:r w:rsidRPr="0023124B">
        <w:t>tp</w:t>
      </w:r>
      <w:proofErr w:type="spellEnd"/>
      <w:r w:rsidRPr="0023124B">
        <w:t>(</w:t>
      </w:r>
      <w:proofErr w:type="spellStart"/>
      <w:r w:rsidRPr="0023124B">
        <w:t>tp</w:t>
      </w:r>
      <w:proofErr w:type="spellEnd"/>
      <w:r w:rsidRPr="0023124B">
        <w:t>), id(id) {}</w:t>
      </w:r>
    </w:p>
    <w:p w14:paraId="008D3768" w14:textId="77777777" w:rsidR="000C4CEC" w:rsidRPr="0023124B" w:rsidRDefault="000C4CEC" w:rsidP="000C4CEC">
      <w:pPr>
        <w:pStyle w:val="NoSpacing"/>
      </w:pPr>
      <w:r w:rsidRPr="0023124B">
        <w:t xml:space="preserve">    bool operator&lt;(const event&amp; e) const {</w:t>
      </w:r>
    </w:p>
    <w:p w14:paraId="44933E90" w14:textId="77777777" w:rsidR="000C4CEC" w:rsidRPr="0023124B" w:rsidRDefault="000C4CEC" w:rsidP="000C4CEC">
      <w:pPr>
        <w:pStyle w:val="NoSpacing"/>
      </w:pPr>
      <w:r w:rsidRPr="0023124B">
        <w:t xml:space="preserve">        if (abs(x - </w:t>
      </w:r>
      <w:proofErr w:type="spellStart"/>
      <w:r w:rsidRPr="0023124B">
        <w:t>e.x</w:t>
      </w:r>
      <w:proofErr w:type="spellEnd"/>
      <w:r w:rsidRPr="0023124B">
        <w:t>) &gt; EPS)</w:t>
      </w:r>
    </w:p>
    <w:p w14:paraId="5FD3F37A" w14:textId="77777777" w:rsidR="000C4CEC" w:rsidRPr="0023124B" w:rsidRDefault="000C4CEC" w:rsidP="000C4CEC">
      <w:pPr>
        <w:pStyle w:val="NoSpacing"/>
      </w:pPr>
      <w:r w:rsidRPr="0023124B">
        <w:t xml:space="preserve">            return x &lt; </w:t>
      </w:r>
      <w:proofErr w:type="spellStart"/>
      <w:r w:rsidRPr="0023124B">
        <w:t>e.x</w:t>
      </w:r>
      <w:proofErr w:type="spellEnd"/>
      <w:r w:rsidRPr="0023124B">
        <w:t>;</w:t>
      </w:r>
    </w:p>
    <w:p w14:paraId="61307A77" w14:textId="77777777" w:rsidR="000C4CEC" w:rsidRPr="0023124B" w:rsidRDefault="000C4CEC" w:rsidP="000C4CEC">
      <w:pPr>
        <w:pStyle w:val="NoSpacing"/>
      </w:pPr>
      <w:r w:rsidRPr="0023124B">
        <w:t xml:space="preserve">        return </w:t>
      </w:r>
      <w:proofErr w:type="spellStart"/>
      <w:r w:rsidRPr="0023124B">
        <w:t>tp</w:t>
      </w:r>
      <w:proofErr w:type="spellEnd"/>
      <w:r w:rsidRPr="0023124B">
        <w:t xml:space="preserve"> &gt; e.tp;</w:t>
      </w:r>
    </w:p>
    <w:p w14:paraId="1BD71DB2" w14:textId="77777777" w:rsidR="000C4CEC" w:rsidRPr="0023124B" w:rsidRDefault="000C4CEC" w:rsidP="000C4CEC">
      <w:pPr>
        <w:pStyle w:val="NoSpacing"/>
      </w:pPr>
      <w:r w:rsidRPr="0023124B">
        <w:t xml:space="preserve">    }</w:t>
      </w:r>
    </w:p>
    <w:p w14:paraId="269AEFCF" w14:textId="77777777" w:rsidR="000C4CEC" w:rsidRPr="0023124B" w:rsidRDefault="000C4CEC" w:rsidP="000C4CEC">
      <w:pPr>
        <w:pStyle w:val="NoSpacing"/>
      </w:pPr>
      <w:r w:rsidRPr="0023124B">
        <w:t>};</w:t>
      </w:r>
    </w:p>
    <w:p w14:paraId="20EEB03E" w14:textId="77777777" w:rsidR="000C4CEC" w:rsidRPr="0023124B" w:rsidRDefault="000C4CEC" w:rsidP="000C4CEC">
      <w:pPr>
        <w:pStyle w:val="NoSpacing"/>
      </w:pPr>
      <w:r w:rsidRPr="0023124B">
        <w:t>set&lt;seg&gt; s;</w:t>
      </w:r>
    </w:p>
    <w:p w14:paraId="7FEBFE68" w14:textId="77777777" w:rsidR="000C4CEC" w:rsidRPr="0023124B" w:rsidRDefault="000C4CEC" w:rsidP="000C4CEC">
      <w:pPr>
        <w:pStyle w:val="NoSpacing"/>
      </w:pPr>
      <w:r w:rsidRPr="0023124B">
        <w:t>vector&lt;set&lt;seg&gt;::iterator&gt; where;</w:t>
      </w:r>
    </w:p>
    <w:p w14:paraId="1B8BCB5A" w14:textId="77777777" w:rsidR="000C4CEC" w:rsidRPr="0023124B" w:rsidRDefault="000C4CEC" w:rsidP="000C4CEC">
      <w:pPr>
        <w:pStyle w:val="NoSpacing"/>
      </w:pPr>
      <w:r w:rsidRPr="0023124B">
        <w:t xml:space="preserve">set&lt;seg&gt;::iterator </w:t>
      </w:r>
      <w:proofErr w:type="spellStart"/>
      <w:r w:rsidRPr="0023124B">
        <w:t>prev</w:t>
      </w:r>
      <w:proofErr w:type="spellEnd"/>
      <w:r w:rsidRPr="0023124B">
        <w:t>(set&lt;seg&gt;::iterator it) {</w:t>
      </w:r>
    </w:p>
    <w:p w14:paraId="5D050101" w14:textId="77777777" w:rsidR="000C4CEC" w:rsidRPr="0023124B" w:rsidRDefault="000C4CEC" w:rsidP="000C4CEC">
      <w:pPr>
        <w:pStyle w:val="NoSpacing"/>
      </w:pPr>
      <w:r w:rsidRPr="0023124B">
        <w:t xml:space="preserve">    return it == </w:t>
      </w:r>
      <w:proofErr w:type="spellStart"/>
      <w:r w:rsidRPr="0023124B">
        <w:t>s.begin</w:t>
      </w:r>
      <w:proofErr w:type="spellEnd"/>
      <w:r w:rsidRPr="0023124B">
        <w:t xml:space="preserve">() ? </w:t>
      </w:r>
      <w:proofErr w:type="spellStart"/>
      <w:r w:rsidRPr="0023124B">
        <w:t>s.end</w:t>
      </w:r>
      <w:proofErr w:type="spellEnd"/>
      <w:r w:rsidRPr="0023124B">
        <w:t>() : --it;</w:t>
      </w:r>
    </w:p>
    <w:p w14:paraId="24045DE1" w14:textId="77777777" w:rsidR="000C4CEC" w:rsidRPr="0023124B" w:rsidRDefault="000C4CEC" w:rsidP="000C4CEC">
      <w:pPr>
        <w:pStyle w:val="NoSpacing"/>
      </w:pPr>
      <w:r w:rsidRPr="0023124B">
        <w:t>}</w:t>
      </w:r>
    </w:p>
    <w:p w14:paraId="56924466" w14:textId="77777777" w:rsidR="000C4CEC" w:rsidRPr="0023124B" w:rsidRDefault="000C4CEC" w:rsidP="000C4CEC">
      <w:pPr>
        <w:pStyle w:val="NoSpacing"/>
      </w:pPr>
      <w:r w:rsidRPr="0023124B">
        <w:t>set&lt;seg&gt;::iterator next(set&lt;seg&gt;::iterator it) {</w:t>
      </w:r>
    </w:p>
    <w:p w14:paraId="4456D7B8" w14:textId="77777777" w:rsidR="000C4CEC" w:rsidRPr="0023124B" w:rsidRDefault="000C4CEC" w:rsidP="000C4CEC">
      <w:pPr>
        <w:pStyle w:val="NoSpacing"/>
      </w:pPr>
      <w:r w:rsidRPr="0023124B">
        <w:t xml:space="preserve">    return ++it;</w:t>
      </w:r>
    </w:p>
    <w:p w14:paraId="529E7F71" w14:textId="77777777" w:rsidR="000C4CEC" w:rsidRPr="0023124B" w:rsidRDefault="000C4CEC" w:rsidP="000C4CEC">
      <w:pPr>
        <w:pStyle w:val="NoSpacing"/>
      </w:pPr>
      <w:r w:rsidRPr="0023124B">
        <w:t>}</w:t>
      </w:r>
    </w:p>
    <w:p w14:paraId="258BE479" w14:textId="77777777" w:rsidR="000C4CEC" w:rsidRPr="0023124B" w:rsidRDefault="000C4CEC" w:rsidP="000C4CEC">
      <w:pPr>
        <w:pStyle w:val="NoSpacing"/>
      </w:pPr>
      <w:r w:rsidRPr="0023124B">
        <w:t>pair&lt;int, int&gt; solve(const vector&lt;seg&gt;&amp; a) {</w:t>
      </w:r>
    </w:p>
    <w:p w14:paraId="02C8C84F" w14:textId="77777777" w:rsidR="000C4CEC" w:rsidRPr="0023124B" w:rsidRDefault="000C4CEC" w:rsidP="000C4CEC">
      <w:pPr>
        <w:pStyle w:val="NoSpacing"/>
      </w:pPr>
      <w:r w:rsidRPr="0023124B">
        <w:t xml:space="preserve">    int n = (int)</w:t>
      </w:r>
      <w:proofErr w:type="spellStart"/>
      <w:r w:rsidRPr="0023124B">
        <w:t>a.size</w:t>
      </w:r>
      <w:proofErr w:type="spellEnd"/>
      <w:r w:rsidRPr="0023124B">
        <w:t>();</w:t>
      </w:r>
    </w:p>
    <w:p w14:paraId="6BB923B6" w14:textId="77777777" w:rsidR="000C4CEC" w:rsidRPr="0023124B" w:rsidRDefault="000C4CEC" w:rsidP="000C4CEC">
      <w:pPr>
        <w:pStyle w:val="NoSpacing"/>
      </w:pPr>
      <w:r w:rsidRPr="0023124B">
        <w:t xml:space="preserve">    vector&lt;event&gt; e;</w:t>
      </w:r>
    </w:p>
    <w:p w14:paraId="389BF2FC" w14:textId="77777777" w:rsidR="000C4CEC" w:rsidRPr="0023124B" w:rsidRDefault="000C4CEC" w:rsidP="000C4CEC">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 {</w:t>
      </w:r>
    </w:p>
    <w:p w14:paraId="51C56D4F" w14:textId="77777777" w:rsidR="000C4CEC" w:rsidRPr="0023124B" w:rsidRDefault="000C4CEC" w:rsidP="000C4CEC">
      <w:pPr>
        <w:pStyle w:val="NoSpacing"/>
      </w:pPr>
      <w:r w:rsidRPr="0023124B">
        <w:t xml:space="preserve">        </w:t>
      </w:r>
      <w:proofErr w:type="spellStart"/>
      <w:r w:rsidRPr="0023124B">
        <w:t>e.push_back</w:t>
      </w:r>
      <w:proofErr w:type="spellEnd"/>
      <w:r w:rsidRPr="0023124B">
        <w:t>(event(min(a[</w:t>
      </w:r>
      <w:proofErr w:type="spellStart"/>
      <w:r w:rsidRPr="0023124B">
        <w:t>i</w:t>
      </w:r>
      <w:proofErr w:type="spellEnd"/>
      <w:r w:rsidRPr="0023124B">
        <w:t>].</w:t>
      </w:r>
      <w:proofErr w:type="spellStart"/>
      <w:r w:rsidRPr="0023124B">
        <w:t>p.x</w:t>
      </w:r>
      <w:proofErr w:type="spellEnd"/>
      <w:r w:rsidRPr="0023124B">
        <w:t>, a[</w:t>
      </w:r>
      <w:proofErr w:type="spellStart"/>
      <w:r w:rsidRPr="0023124B">
        <w:t>i</w:t>
      </w:r>
      <w:proofErr w:type="spellEnd"/>
      <w:r w:rsidRPr="0023124B">
        <w:t>].</w:t>
      </w:r>
      <w:proofErr w:type="spellStart"/>
      <w:r w:rsidRPr="0023124B">
        <w:t>q.x</w:t>
      </w:r>
      <w:proofErr w:type="spellEnd"/>
      <w:r w:rsidRPr="0023124B">
        <w:t xml:space="preserve">), +1, </w:t>
      </w:r>
      <w:proofErr w:type="spellStart"/>
      <w:r w:rsidRPr="0023124B">
        <w:t>i</w:t>
      </w:r>
      <w:proofErr w:type="spellEnd"/>
      <w:r w:rsidRPr="0023124B">
        <w:t>));</w:t>
      </w:r>
    </w:p>
    <w:p w14:paraId="1DFF5FA5" w14:textId="77777777" w:rsidR="000C4CEC" w:rsidRPr="0023124B" w:rsidRDefault="000C4CEC" w:rsidP="000C4CEC">
      <w:pPr>
        <w:pStyle w:val="NoSpacing"/>
      </w:pPr>
      <w:r w:rsidRPr="0023124B">
        <w:t xml:space="preserve">        </w:t>
      </w:r>
      <w:proofErr w:type="spellStart"/>
      <w:r w:rsidRPr="0023124B">
        <w:t>e.push_back</w:t>
      </w:r>
      <w:proofErr w:type="spellEnd"/>
      <w:r w:rsidRPr="0023124B">
        <w:t>(event(max(a[</w:t>
      </w:r>
      <w:proofErr w:type="spellStart"/>
      <w:r w:rsidRPr="0023124B">
        <w:t>i</w:t>
      </w:r>
      <w:proofErr w:type="spellEnd"/>
      <w:r w:rsidRPr="0023124B">
        <w:t>].</w:t>
      </w:r>
      <w:proofErr w:type="spellStart"/>
      <w:r w:rsidRPr="0023124B">
        <w:t>p.x</w:t>
      </w:r>
      <w:proofErr w:type="spellEnd"/>
      <w:r w:rsidRPr="0023124B">
        <w:t>, a[</w:t>
      </w:r>
      <w:proofErr w:type="spellStart"/>
      <w:r w:rsidRPr="0023124B">
        <w:t>i</w:t>
      </w:r>
      <w:proofErr w:type="spellEnd"/>
      <w:r w:rsidRPr="0023124B">
        <w:t>].</w:t>
      </w:r>
      <w:proofErr w:type="spellStart"/>
      <w:r w:rsidRPr="0023124B">
        <w:t>q.x</w:t>
      </w:r>
      <w:proofErr w:type="spellEnd"/>
      <w:r w:rsidRPr="0023124B">
        <w:t xml:space="preserve">), -1, </w:t>
      </w:r>
      <w:proofErr w:type="spellStart"/>
      <w:r w:rsidRPr="0023124B">
        <w:t>i</w:t>
      </w:r>
      <w:proofErr w:type="spellEnd"/>
      <w:r w:rsidRPr="0023124B">
        <w:t>));</w:t>
      </w:r>
    </w:p>
    <w:p w14:paraId="6904FEA7" w14:textId="77777777" w:rsidR="000C4CEC" w:rsidRPr="000420BC" w:rsidRDefault="000C4CEC" w:rsidP="000C4CEC">
      <w:pPr>
        <w:pStyle w:val="NoSpacing"/>
        <w:rPr>
          <w:lang w:val="de-DE"/>
        </w:rPr>
      </w:pPr>
      <w:r w:rsidRPr="0023124B">
        <w:t xml:space="preserve">    </w:t>
      </w:r>
      <w:r w:rsidRPr="000420BC">
        <w:rPr>
          <w:lang w:val="de-DE"/>
        </w:rPr>
        <w:t>}</w:t>
      </w:r>
    </w:p>
    <w:p w14:paraId="7FAA31F8" w14:textId="77777777" w:rsidR="000C4CEC" w:rsidRPr="000420BC" w:rsidRDefault="000C4CEC" w:rsidP="000C4CEC">
      <w:pPr>
        <w:pStyle w:val="NoSpacing"/>
        <w:rPr>
          <w:lang w:val="de-DE"/>
        </w:rPr>
      </w:pPr>
      <w:r w:rsidRPr="000420BC">
        <w:rPr>
          <w:lang w:val="de-DE"/>
        </w:rPr>
        <w:t xml:space="preserve">    sort(e.begin(), e.end());</w:t>
      </w:r>
    </w:p>
    <w:p w14:paraId="3F4BE71D" w14:textId="77777777" w:rsidR="000C4CEC" w:rsidRPr="0023124B" w:rsidRDefault="000C4CEC" w:rsidP="000C4CEC">
      <w:pPr>
        <w:pStyle w:val="NoSpacing"/>
      </w:pPr>
      <w:r w:rsidRPr="000420BC">
        <w:rPr>
          <w:lang w:val="de-DE"/>
        </w:rPr>
        <w:t xml:space="preserve">    </w:t>
      </w:r>
      <w:proofErr w:type="spellStart"/>
      <w:r w:rsidRPr="0023124B">
        <w:t>s.clear</w:t>
      </w:r>
      <w:proofErr w:type="spellEnd"/>
      <w:r w:rsidRPr="0023124B">
        <w:t>();</w:t>
      </w:r>
    </w:p>
    <w:p w14:paraId="5DEE0C4A" w14:textId="77777777" w:rsidR="000C4CEC" w:rsidRPr="0023124B" w:rsidRDefault="000C4CEC" w:rsidP="000C4CEC">
      <w:pPr>
        <w:pStyle w:val="NoSpacing"/>
      </w:pPr>
      <w:r w:rsidRPr="0023124B">
        <w:t xml:space="preserve">    </w:t>
      </w:r>
      <w:proofErr w:type="spellStart"/>
      <w:r w:rsidRPr="0023124B">
        <w:t>where.resize</w:t>
      </w:r>
      <w:proofErr w:type="spellEnd"/>
      <w:r w:rsidRPr="0023124B">
        <w:t>(</w:t>
      </w:r>
      <w:proofErr w:type="spellStart"/>
      <w:r w:rsidRPr="0023124B">
        <w:t>a.size</w:t>
      </w:r>
      <w:proofErr w:type="spellEnd"/>
      <w:r w:rsidRPr="0023124B">
        <w:t>());</w:t>
      </w:r>
    </w:p>
    <w:p w14:paraId="105A5B09" w14:textId="77777777" w:rsidR="000C4CEC" w:rsidRPr="0023124B" w:rsidRDefault="000C4CEC" w:rsidP="000C4CEC">
      <w:pPr>
        <w:pStyle w:val="NoSpacing"/>
      </w:pPr>
      <w:r w:rsidRPr="0023124B">
        <w:t xml:space="preserve">    for (</w:t>
      </w:r>
      <w:proofErr w:type="spellStart"/>
      <w:r w:rsidRPr="0023124B">
        <w:t>size_t</w:t>
      </w:r>
      <w:proofErr w:type="spellEnd"/>
      <w:r w:rsidRPr="0023124B">
        <w:t xml:space="preserve"> </w:t>
      </w:r>
      <w:proofErr w:type="spellStart"/>
      <w:r w:rsidRPr="0023124B">
        <w:t>i</w:t>
      </w:r>
      <w:proofErr w:type="spellEnd"/>
      <w:r w:rsidRPr="0023124B">
        <w:t xml:space="preserve"> = 0; </w:t>
      </w:r>
      <w:proofErr w:type="spellStart"/>
      <w:r w:rsidRPr="0023124B">
        <w:t>i</w:t>
      </w:r>
      <w:proofErr w:type="spellEnd"/>
      <w:r w:rsidRPr="0023124B">
        <w:t xml:space="preserve"> &lt; </w:t>
      </w:r>
      <w:proofErr w:type="spellStart"/>
      <w:r w:rsidRPr="0023124B">
        <w:t>e.size</w:t>
      </w:r>
      <w:proofErr w:type="spellEnd"/>
      <w:r w:rsidRPr="0023124B">
        <w:t>(); ++</w:t>
      </w:r>
      <w:proofErr w:type="spellStart"/>
      <w:r w:rsidRPr="0023124B">
        <w:t>i</w:t>
      </w:r>
      <w:proofErr w:type="spellEnd"/>
      <w:r w:rsidRPr="0023124B">
        <w:t>) {</w:t>
      </w:r>
    </w:p>
    <w:p w14:paraId="75632E2D" w14:textId="77777777" w:rsidR="000C4CEC" w:rsidRPr="0023124B" w:rsidRDefault="000C4CEC" w:rsidP="000C4CEC">
      <w:pPr>
        <w:pStyle w:val="NoSpacing"/>
      </w:pPr>
      <w:r w:rsidRPr="0023124B">
        <w:t xml:space="preserve">        int id = e[</w:t>
      </w:r>
      <w:proofErr w:type="spellStart"/>
      <w:r w:rsidRPr="0023124B">
        <w:t>i</w:t>
      </w:r>
      <w:proofErr w:type="spellEnd"/>
      <w:r w:rsidRPr="0023124B">
        <w:t>].id;</w:t>
      </w:r>
    </w:p>
    <w:p w14:paraId="78EF603E" w14:textId="77777777" w:rsidR="000C4CEC" w:rsidRPr="0023124B" w:rsidRDefault="000C4CEC" w:rsidP="000C4CEC">
      <w:pPr>
        <w:pStyle w:val="NoSpacing"/>
      </w:pPr>
      <w:r w:rsidRPr="0023124B">
        <w:t xml:space="preserve">        if (e[</w:t>
      </w:r>
      <w:proofErr w:type="spellStart"/>
      <w:r w:rsidRPr="0023124B">
        <w:t>i</w:t>
      </w:r>
      <w:proofErr w:type="spellEnd"/>
      <w:r w:rsidRPr="0023124B">
        <w:t>].</w:t>
      </w:r>
      <w:proofErr w:type="spellStart"/>
      <w:r w:rsidRPr="0023124B">
        <w:t>tp</w:t>
      </w:r>
      <w:proofErr w:type="spellEnd"/>
      <w:r w:rsidRPr="0023124B">
        <w:t xml:space="preserve"> == +1) {</w:t>
      </w:r>
    </w:p>
    <w:p w14:paraId="124C19F2" w14:textId="77777777" w:rsidR="000C4CEC" w:rsidRPr="0023124B" w:rsidRDefault="000C4CEC" w:rsidP="000C4CEC">
      <w:pPr>
        <w:pStyle w:val="NoSpacing"/>
      </w:pPr>
      <w:r w:rsidRPr="0023124B">
        <w:t xml:space="preserve">            set&lt;seg&gt;::iterator </w:t>
      </w:r>
      <w:proofErr w:type="spellStart"/>
      <w:r w:rsidRPr="0023124B">
        <w:t>nxt</w:t>
      </w:r>
      <w:proofErr w:type="spellEnd"/>
      <w:r w:rsidRPr="0023124B">
        <w:t xml:space="preserve"> = </w:t>
      </w:r>
      <w:proofErr w:type="spellStart"/>
      <w:r w:rsidRPr="0023124B">
        <w:t>s.lower_bound</w:t>
      </w:r>
      <w:proofErr w:type="spellEnd"/>
      <w:r w:rsidRPr="0023124B">
        <w:t xml:space="preserve">(a[id]), </w:t>
      </w:r>
      <w:proofErr w:type="spellStart"/>
      <w:r w:rsidRPr="0023124B">
        <w:t>prv</w:t>
      </w:r>
      <w:proofErr w:type="spellEnd"/>
      <w:r w:rsidRPr="0023124B">
        <w:t xml:space="preserve"> = </w:t>
      </w:r>
      <w:proofErr w:type="spellStart"/>
      <w:r w:rsidRPr="0023124B">
        <w:t>prev</w:t>
      </w:r>
      <w:proofErr w:type="spellEnd"/>
      <w:r w:rsidRPr="0023124B">
        <w:t>(</w:t>
      </w:r>
      <w:proofErr w:type="spellStart"/>
      <w:r w:rsidRPr="0023124B">
        <w:t>nxt</w:t>
      </w:r>
      <w:proofErr w:type="spellEnd"/>
      <w:r w:rsidRPr="0023124B">
        <w:t>);</w:t>
      </w:r>
    </w:p>
    <w:p w14:paraId="0C8C104A" w14:textId="77777777" w:rsidR="000C4CEC" w:rsidRPr="0023124B" w:rsidRDefault="000C4CEC" w:rsidP="000C4CEC">
      <w:pPr>
        <w:pStyle w:val="NoSpacing"/>
      </w:pPr>
      <w:r w:rsidRPr="0023124B">
        <w:t xml:space="preserve">            if (</w:t>
      </w:r>
      <w:proofErr w:type="spellStart"/>
      <w:r w:rsidRPr="0023124B">
        <w:t>nxt</w:t>
      </w:r>
      <w:proofErr w:type="spellEnd"/>
      <w:r w:rsidRPr="0023124B">
        <w:t xml:space="preserve"> != </w:t>
      </w:r>
      <w:proofErr w:type="spellStart"/>
      <w:r w:rsidRPr="0023124B">
        <w:t>s.end</w:t>
      </w:r>
      <w:proofErr w:type="spellEnd"/>
      <w:r w:rsidRPr="0023124B">
        <w:t>() &amp;&amp; intersect(*</w:t>
      </w:r>
      <w:proofErr w:type="spellStart"/>
      <w:r w:rsidRPr="0023124B">
        <w:t>nxt</w:t>
      </w:r>
      <w:proofErr w:type="spellEnd"/>
      <w:r w:rsidRPr="0023124B">
        <w:t>, a[id]))</w:t>
      </w:r>
    </w:p>
    <w:p w14:paraId="7459A346" w14:textId="77777777" w:rsidR="000C4CEC" w:rsidRPr="0023124B" w:rsidRDefault="000C4CEC" w:rsidP="000C4CEC">
      <w:pPr>
        <w:pStyle w:val="NoSpacing"/>
      </w:pPr>
      <w:r w:rsidRPr="0023124B">
        <w:t xml:space="preserve">                return </w:t>
      </w:r>
      <w:proofErr w:type="spellStart"/>
      <w:r w:rsidRPr="0023124B">
        <w:t>make_pair</w:t>
      </w:r>
      <w:proofErr w:type="spellEnd"/>
      <w:r w:rsidRPr="0023124B">
        <w:t>(</w:t>
      </w:r>
      <w:proofErr w:type="spellStart"/>
      <w:r w:rsidRPr="0023124B">
        <w:t>nxt</w:t>
      </w:r>
      <w:proofErr w:type="spellEnd"/>
      <w:r w:rsidRPr="0023124B">
        <w:t>-&gt;id, id);</w:t>
      </w:r>
    </w:p>
    <w:p w14:paraId="2DD99DB5" w14:textId="77777777" w:rsidR="000C4CEC" w:rsidRPr="0023124B" w:rsidRDefault="000C4CEC" w:rsidP="000C4CEC">
      <w:pPr>
        <w:pStyle w:val="NoSpacing"/>
      </w:pPr>
      <w:r w:rsidRPr="0023124B">
        <w:t xml:space="preserve">            if (</w:t>
      </w:r>
      <w:proofErr w:type="spellStart"/>
      <w:r w:rsidRPr="0023124B">
        <w:t>prv</w:t>
      </w:r>
      <w:proofErr w:type="spellEnd"/>
      <w:r w:rsidRPr="0023124B">
        <w:t xml:space="preserve"> != </w:t>
      </w:r>
      <w:proofErr w:type="spellStart"/>
      <w:r w:rsidRPr="0023124B">
        <w:t>s.end</w:t>
      </w:r>
      <w:proofErr w:type="spellEnd"/>
      <w:r w:rsidRPr="0023124B">
        <w:t>() &amp;&amp; intersect(*</w:t>
      </w:r>
      <w:proofErr w:type="spellStart"/>
      <w:r w:rsidRPr="0023124B">
        <w:t>prv</w:t>
      </w:r>
      <w:proofErr w:type="spellEnd"/>
      <w:r w:rsidRPr="0023124B">
        <w:t>, a[id]))</w:t>
      </w:r>
    </w:p>
    <w:p w14:paraId="1083E42D" w14:textId="77777777" w:rsidR="000C4CEC" w:rsidRPr="0023124B" w:rsidRDefault="000C4CEC" w:rsidP="000C4CEC">
      <w:pPr>
        <w:pStyle w:val="NoSpacing"/>
      </w:pPr>
      <w:r w:rsidRPr="0023124B">
        <w:t xml:space="preserve">                return </w:t>
      </w:r>
      <w:proofErr w:type="spellStart"/>
      <w:r w:rsidRPr="0023124B">
        <w:t>make_pair</w:t>
      </w:r>
      <w:proofErr w:type="spellEnd"/>
      <w:r w:rsidRPr="0023124B">
        <w:t>(</w:t>
      </w:r>
      <w:proofErr w:type="spellStart"/>
      <w:r w:rsidRPr="0023124B">
        <w:t>prv</w:t>
      </w:r>
      <w:proofErr w:type="spellEnd"/>
      <w:r w:rsidRPr="0023124B">
        <w:t>-&gt;id, id);</w:t>
      </w:r>
    </w:p>
    <w:p w14:paraId="2ED54766" w14:textId="77777777" w:rsidR="000C4CEC" w:rsidRPr="0023124B" w:rsidRDefault="000C4CEC" w:rsidP="000C4CEC">
      <w:pPr>
        <w:pStyle w:val="NoSpacing"/>
      </w:pPr>
      <w:r w:rsidRPr="0023124B">
        <w:t xml:space="preserve">            where[id] = </w:t>
      </w:r>
      <w:proofErr w:type="spellStart"/>
      <w:r w:rsidRPr="0023124B">
        <w:t>s.insert</w:t>
      </w:r>
      <w:proofErr w:type="spellEnd"/>
      <w:r w:rsidRPr="0023124B">
        <w:t>(</w:t>
      </w:r>
      <w:proofErr w:type="spellStart"/>
      <w:r w:rsidRPr="0023124B">
        <w:t>nxt</w:t>
      </w:r>
      <w:proofErr w:type="spellEnd"/>
      <w:r w:rsidRPr="0023124B">
        <w:t>, a[id]);</w:t>
      </w:r>
    </w:p>
    <w:p w14:paraId="4720DE9C" w14:textId="77777777" w:rsidR="000C4CEC" w:rsidRPr="0023124B" w:rsidRDefault="000C4CEC" w:rsidP="000C4CEC">
      <w:pPr>
        <w:pStyle w:val="NoSpacing"/>
      </w:pPr>
      <w:r w:rsidRPr="0023124B">
        <w:t xml:space="preserve">        } else {</w:t>
      </w:r>
    </w:p>
    <w:p w14:paraId="5308D63F" w14:textId="77777777" w:rsidR="000C4CEC" w:rsidRPr="0023124B" w:rsidRDefault="000C4CEC" w:rsidP="000C4CEC">
      <w:pPr>
        <w:pStyle w:val="NoSpacing"/>
      </w:pPr>
      <w:r w:rsidRPr="0023124B">
        <w:t xml:space="preserve">            set&lt;seg&gt;::iterator </w:t>
      </w:r>
      <w:proofErr w:type="spellStart"/>
      <w:r w:rsidRPr="0023124B">
        <w:t>nxt</w:t>
      </w:r>
      <w:proofErr w:type="spellEnd"/>
      <w:r w:rsidRPr="0023124B">
        <w:t xml:space="preserve"> = next(where[id]), </w:t>
      </w:r>
      <w:proofErr w:type="spellStart"/>
      <w:r w:rsidRPr="0023124B">
        <w:t>prv</w:t>
      </w:r>
      <w:proofErr w:type="spellEnd"/>
      <w:r w:rsidRPr="0023124B">
        <w:t xml:space="preserve"> = </w:t>
      </w:r>
      <w:proofErr w:type="spellStart"/>
      <w:r w:rsidRPr="0023124B">
        <w:t>prev</w:t>
      </w:r>
      <w:proofErr w:type="spellEnd"/>
      <w:r w:rsidRPr="0023124B">
        <w:t>(where[id]);</w:t>
      </w:r>
    </w:p>
    <w:p w14:paraId="151004FB" w14:textId="77777777" w:rsidR="000C4CEC" w:rsidRPr="0023124B" w:rsidRDefault="000C4CEC" w:rsidP="000C4CEC">
      <w:pPr>
        <w:pStyle w:val="NoSpacing"/>
      </w:pPr>
      <w:r w:rsidRPr="0023124B">
        <w:t xml:space="preserve">            if (</w:t>
      </w:r>
      <w:proofErr w:type="spellStart"/>
      <w:r w:rsidRPr="0023124B">
        <w:t>nxt</w:t>
      </w:r>
      <w:proofErr w:type="spellEnd"/>
      <w:r w:rsidRPr="0023124B">
        <w:t xml:space="preserve"> != </w:t>
      </w:r>
      <w:proofErr w:type="spellStart"/>
      <w:r w:rsidRPr="0023124B">
        <w:t>s.end</w:t>
      </w:r>
      <w:proofErr w:type="spellEnd"/>
      <w:r w:rsidRPr="0023124B">
        <w:t xml:space="preserve">() &amp;&amp; </w:t>
      </w:r>
      <w:proofErr w:type="spellStart"/>
      <w:r w:rsidRPr="0023124B">
        <w:t>prv</w:t>
      </w:r>
      <w:proofErr w:type="spellEnd"/>
      <w:r w:rsidRPr="0023124B">
        <w:t xml:space="preserve"> != </w:t>
      </w:r>
      <w:proofErr w:type="spellStart"/>
      <w:r w:rsidRPr="0023124B">
        <w:t>s.end</w:t>
      </w:r>
      <w:proofErr w:type="spellEnd"/>
      <w:r w:rsidRPr="0023124B">
        <w:t>() &amp;&amp; intersect(*</w:t>
      </w:r>
      <w:proofErr w:type="spellStart"/>
      <w:r w:rsidRPr="0023124B">
        <w:t>nxt</w:t>
      </w:r>
      <w:proofErr w:type="spellEnd"/>
      <w:r w:rsidRPr="0023124B">
        <w:t>, *</w:t>
      </w:r>
      <w:proofErr w:type="spellStart"/>
      <w:r w:rsidRPr="0023124B">
        <w:t>prv</w:t>
      </w:r>
      <w:proofErr w:type="spellEnd"/>
      <w:r w:rsidRPr="0023124B">
        <w:t>))</w:t>
      </w:r>
    </w:p>
    <w:p w14:paraId="229BDFB6" w14:textId="77777777" w:rsidR="000C4CEC" w:rsidRPr="0023124B" w:rsidRDefault="000C4CEC" w:rsidP="000C4CEC">
      <w:pPr>
        <w:pStyle w:val="NoSpacing"/>
      </w:pPr>
      <w:r w:rsidRPr="0023124B">
        <w:t xml:space="preserve">                return </w:t>
      </w:r>
      <w:proofErr w:type="spellStart"/>
      <w:r w:rsidRPr="0023124B">
        <w:t>make_pair</w:t>
      </w:r>
      <w:proofErr w:type="spellEnd"/>
      <w:r w:rsidRPr="0023124B">
        <w:t>(</w:t>
      </w:r>
      <w:proofErr w:type="spellStart"/>
      <w:r w:rsidRPr="0023124B">
        <w:t>prv</w:t>
      </w:r>
      <w:proofErr w:type="spellEnd"/>
      <w:r w:rsidRPr="0023124B">
        <w:t xml:space="preserve">-&gt;id, </w:t>
      </w:r>
      <w:proofErr w:type="spellStart"/>
      <w:r w:rsidRPr="0023124B">
        <w:t>nxt</w:t>
      </w:r>
      <w:proofErr w:type="spellEnd"/>
      <w:r w:rsidRPr="0023124B">
        <w:t>-&gt;id);</w:t>
      </w:r>
    </w:p>
    <w:p w14:paraId="50E20A61" w14:textId="77777777" w:rsidR="000C4CEC" w:rsidRPr="0023124B" w:rsidRDefault="000C4CEC" w:rsidP="000C4CEC">
      <w:pPr>
        <w:pStyle w:val="NoSpacing"/>
      </w:pPr>
      <w:r w:rsidRPr="0023124B">
        <w:t xml:space="preserve">            </w:t>
      </w:r>
      <w:proofErr w:type="spellStart"/>
      <w:r w:rsidRPr="0023124B">
        <w:t>s.erase</w:t>
      </w:r>
      <w:proofErr w:type="spellEnd"/>
      <w:r w:rsidRPr="0023124B">
        <w:t>(where[id]);</w:t>
      </w:r>
    </w:p>
    <w:p w14:paraId="0AB50D19" w14:textId="77777777" w:rsidR="000C4CEC" w:rsidRPr="0023124B" w:rsidRDefault="000C4CEC" w:rsidP="000C4CEC">
      <w:pPr>
        <w:pStyle w:val="NoSpacing"/>
      </w:pPr>
      <w:r w:rsidRPr="0023124B">
        <w:t xml:space="preserve">        }</w:t>
      </w:r>
    </w:p>
    <w:p w14:paraId="5EC43419" w14:textId="77777777" w:rsidR="000C4CEC" w:rsidRPr="0023124B" w:rsidRDefault="000C4CEC" w:rsidP="000C4CEC">
      <w:pPr>
        <w:pStyle w:val="NoSpacing"/>
      </w:pPr>
      <w:r w:rsidRPr="0023124B">
        <w:t xml:space="preserve">    }</w:t>
      </w:r>
    </w:p>
    <w:p w14:paraId="6E074311" w14:textId="280F8FE1" w:rsidR="000C4CEC" w:rsidRDefault="000C4CEC" w:rsidP="000C4CEC">
      <w:pPr>
        <w:pStyle w:val="NoSpacing"/>
      </w:pPr>
      <w:r>
        <w:t xml:space="preserve">    return </w:t>
      </w:r>
      <w:proofErr w:type="spellStart"/>
      <w:r>
        <w:t>make_pair</w:t>
      </w:r>
      <w:proofErr w:type="spellEnd"/>
      <w:r>
        <w:t>(-1, -1);</w:t>
      </w:r>
      <w:r w:rsidRPr="0023124B">
        <w:t>}</w:t>
      </w:r>
    </w:p>
    <w:p w14:paraId="3D0B45FD" w14:textId="33103F30" w:rsidR="000C4CEC" w:rsidRDefault="000C4CEC" w:rsidP="000C4CEC">
      <w:pPr>
        <w:pStyle w:val="Heading2"/>
      </w:pPr>
      <w:bookmarkStart w:id="96" w:name="_Toc160308640"/>
      <w:r>
        <w:t>Lines</w:t>
      </w:r>
      <w:bookmarkEnd w:id="96"/>
    </w:p>
    <w:p w14:paraId="146681FF" w14:textId="77777777" w:rsidR="000C4CEC" w:rsidRPr="0023124B" w:rsidRDefault="000C4CEC" w:rsidP="000C4CEC">
      <w:pPr>
        <w:pStyle w:val="NoSpacing"/>
      </w:pPr>
      <w:r w:rsidRPr="0023124B">
        <w:t>template&lt;class T&gt;</w:t>
      </w:r>
    </w:p>
    <w:p w14:paraId="3B95D2E1" w14:textId="77777777" w:rsidR="000C4CEC" w:rsidRPr="0023124B" w:rsidRDefault="000C4CEC" w:rsidP="000C4CEC">
      <w:pPr>
        <w:pStyle w:val="NoSpacing"/>
      </w:pPr>
      <w:r w:rsidRPr="0023124B">
        <w:t xml:space="preserve">double </w:t>
      </w:r>
      <w:proofErr w:type="spellStart"/>
      <w:r w:rsidRPr="0023124B">
        <w:t>lineDist</w:t>
      </w:r>
      <w:proofErr w:type="spellEnd"/>
      <w:r w:rsidRPr="0023124B">
        <w:t>(T p, T s, T e) {</w:t>
      </w:r>
    </w:p>
    <w:p w14:paraId="7DC7D7E7" w14:textId="77777777" w:rsidR="000C4CEC" w:rsidRPr="0023124B" w:rsidRDefault="000C4CEC" w:rsidP="000C4CEC">
      <w:pPr>
        <w:pStyle w:val="NoSpacing"/>
      </w:pPr>
      <w:r w:rsidRPr="0023124B">
        <w:t xml:space="preserve">    if (s == e) {</w:t>
      </w:r>
    </w:p>
    <w:p w14:paraId="76B2B4C5" w14:textId="77777777" w:rsidR="000C4CEC" w:rsidRPr="0023124B" w:rsidRDefault="000C4CEC" w:rsidP="000C4CEC">
      <w:pPr>
        <w:pStyle w:val="NoSpacing"/>
      </w:pPr>
      <w:r w:rsidRPr="0023124B">
        <w:t xml:space="preserve">        return </w:t>
      </w:r>
      <w:proofErr w:type="spellStart"/>
      <w:r w:rsidRPr="0023124B">
        <w:t>s.dist</w:t>
      </w:r>
      <w:proofErr w:type="spellEnd"/>
      <w:r w:rsidRPr="0023124B">
        <w:t>(p);</w:t>
      </w:r>
    </w:p>
    <w:p w14:paraId="40CDF382" w14:textId="77777777" w:rsidR="000C4CEC" w:rsidRPr="0023124B" w:rsidRDefault="000C4CEC" w:rsidP="000C4CEC">
      <w:pPr>
        <w:pStyle w:val="NoSpacing"/>
      </w:pPr>
      <w:r w:rsidRPr="0023124B">
        <w:t xml:space="preserve">    }</w:t>
      </w:r>
    </w:p>
    <w:p w14:paraId="3803AB80" w14:textId="77777777" w:rsidR="000C4CEC" w:rsidRPr="0023124B" w:rsidRDefault="000C4CEC" w:rsidP="000C4CEC">
      <w:pPr>
        <w:pStyle w:val="NoSpacing"/>
      </w:pPr>
      <w:r w:rsidRPr="0023124B">
        <w:t xml:space="preserve">    return fabs((p - s).cross(e - s) / (e - s).</w:t>
      </w:r>
      <w:proofErr w:type="spellStart"/>
      <w:r w:rsidRPr="0023124B">
        <w:t>dist</w:t>
      </w:r>
      <w:proofErr w:type="spellEnd"/>
      <w:r w:rsidRPr="0023124B">
        <w:t>());</w:t>
      </w:r>
    </w:p>
    <w:p w14:paraId="7FD72F34" w14:textId="77777777" w:rsidR="000C4CEC" w:rsidRPr="000420BC" w:rsidRDefault="000C4CEC" w:rsidP="000C4CEC">
      <w:pPr>
        <w:pStyle w:val="NoSpacing"/>
        <w:rPr>
          <w:lang w:val="de-DE"/>
        </w:rPr>
      </w:pPr>
      <w:r w:rsidRPr="000420BC">
        <w:rPr>
          <w:lang w:val="de-DE"/>
        </w:rPr>
        <w:t>}</w:t>
      </w:r>
    </w:p>
    <w:p w14:paraId="7D3AD8B2" w14:textId="77777777" w:rsidR="000C4CEC" w:rsidRPr="000420BC" w:rsidRDefault="000C4CEC" w:rsidP="000C4CEC">
      <w:pPr>
        <w:pStyle w:val="NoSpacing"/>
        <w:rPr>
          <w:lang w:val="de-DE"/>
        </w:rPr>
      </w:pPr>
    </w:p>
    <w:p w14:paraId="559819C7" w14:textId="77777777" w:rsidR="000C4CEC" w:rsidRPr="000420BC" w:rsidRDefault="000C4CEC" w:rsidP="000C4CEC">
      <w:pPr>
        <w:pStyle w:val="NoSpacing"/>
        <w:rPr>
          <w:lang w:val="de-DE"/>
        </w:rPr>
      </w:pPr>
      <w:r w:rsidRPr="000420BC">
        <w:rPr>
          <w:lang w:val="de-DE"/>
        </w:rPr>
        <w:t>template&lt;class T&gt;</w:t>
      </w:r>
    </w:p>
    <w:p w14:paraId="4721BD89" w14:textId="77777777" w:rsidR="000C4CEC" w:rsidRPr="000420BC" w:rsidRDefault="000C4CEC" w:rsidP="000C4CEC">
      <w:pPr>
        <w:pStyle w:val="NoSpacing"/>
        <w:rPr>
          <w:lang w:val="de-DE"/>
        </w:rPr>
      </w:pPr>
      <w:r w:rsidRPr="000420BC">
        <w:rPr>
          <w:lang w:val="de-DE"/>
        </w:rPr>
        <w:t>pair&lt;int, T&gt; lineInter(T s1, T e1, T s2, T e2) {</w:t>
      </w:r>
    </w:p>
    <w:p w14:paraId="74710D3A" w14:textId="77777777" w:rsidR="000C4CEC" w:rsidRPr="0023124B" w:rsidRDefault="000C4CEC" w:rsidP="000C4CEC">
      <w:pPr>
        <w:pStyle w:val="NoSpacing"/>
      </w:pPr>
      <w:r w:rsidRPr="000420BC">
        <w:rPr>
          <w:lang w:val="de-DE"/>
        </w:rPr>
        <w:t xml:space="preserve">    </w:t>
      </w:r>
      <w:r w:rsidRPr="0023124B">
        <w:t>// first = 0 no intersection</w:t>
      </w:r>
    </w:p>
    <w:p w14:paraId="30156FD2" w14:textId="77777777" w:rsidR="000C4CEC" w:rsidRPr="0023124B" w:rsidRDefault="000C4CEC" w:rsidP="000C4CEC">
      <w:pPr>
        <w:pStyle w:val="NoSpacing"/>
      </w:pPr>
      <w:r w:rsidRPr="0023124B">
        <w:t xml:space="preserve">    // first = 1 intersection</w:t>
      </w:r>
    </w:p>
    <w:p w14:paraId="416F879B" w14:textId="77777777" w:rsidR="000C4CEC" w:rsidRPr="0023124B" w:rsidRDefault="000C4CEC" w:rsidP="000C4CEC">
      <w:pPr>
        <w:pStyle w:val="NoSpacing"/>
      </w:pPr>
      <w:r w:rsidRPr="0023124B">
        <w:t xml:space="preserve">    // first = -1 infinite intersection</w:t>
      </w:r>
    </w:p>
    <w:p w14:paraId="6EB2279D" w14:textId="77777777" w:rsidR="000C4CEC" w:rsidRPr="0023124B" w:rsidRDefault="000C4CEC" w:rsidP="000C4CEC">
      <w:pPr>
        <w:pStyle w:val="NoSpacing"/>
      </w:pPr>
      <w:r w:rsidRPr="0023124B">
        <w:t xml:space="preserve">    auto d = (e1 - s1).cross(e2 - s2);</w:t>
      </w:r>
    </w:p>
    <w:p w14:paraId="43A697DD" w14:textId="77777777" w:rsidR="000C4CEC" w:rsidRPr="0023124B" w:rsidRDefault="000C4CEC" w:rsidP="000C4CEC">
      <w:pPr>
        <w:pStyle w:val="NoSpacing"/>
      </w:pPr>
      <w:r w:rsidRPr="0023124B">
        <w:t xml:space="preserve">    if (</w:t>
      </w:r>
      <w:proofErr w:type="spellStart"/>
      <w:r w:rsidRPr="0023124B">
        <w:t>dcmp</w:t>
      </w:r>
      <w:proofErr w:type="spellEnd"/>
      <w:r w:rsidRPr="0023124B">
        <w:t>(d,0) == 0) // if parallel   same line first = -1 else first = 0</w:t>
      </w:r>
    </w:p>
    <w:p w14:paraId="691CCD6D" w14:textId="77777777" w:rsidR="000C4CEC" w:rsidRPr="0023124B" w:rsidRDefault="000C4CEC" w:rsidP="000C4CEC">
      <w:pPr>
        <w:pStyle w:val="NoSpacing"/>
      </w:pPr>
      <w:r w:rsidRPr="0023124B">
        <w:t xml:space="preserve">        return {-(s1.cross(e1, s2) == 0), {0,0}};</w:t>
      </w:r>
    </w:p>
    <w:p w14:paraId="1101CE21" w14:textId="77777777" w:rsidR="000C4CEC" w:rsidRPr="0023124B" w:rsidRDefault="000C4CEC" w:rsidP="000C4CEC">
      <w:pPr>
        <w:pStyle w:val="NoSpacing"/>
      </w:pPr>
      <w:r w:rsidRPr="0023124B">
        <w:t xml:space="preserve">    auto p = s2.cross(e1, e2), q = s2.cross(e2, s1);</w:t>
      </w:r>
    </w:p>
    <w:p w14:paraId="0D4D8150" w14:textId="77777777" w:rsidR="000C4CEC" w:rsidRPr="0023124B" w:rsidRDefault="000C4CEC" w:rsidP="000C4CEC">
      <w:pPr>
        <w:pStyle w:val="NoSpacing"/>
      </w:pPr>
      <w:r w:rsidRPr="0023124B">
        <w:t xml:space="preserve">    return {1, (s1 * p + e1 * q) / d};</w:t>
      </w:r>
    </w:p>
    <w:p w14:paraId="71668BD0" w14:textId="77777777" w:rsidR="000C4CEC" w:rsidRPr="0023124B" w:rsidRDefault="000C4CEC" w:rsidP="000C4CEC">
      <w:pPr>
        <w:pStyle w:val="NoSpacing"/>
      </w:pPr>
      <w:r w:rsidRPr="0023124B">
        <w:t>}</w:t>
      </w:r>
    </w:p>
    <w:p w14:paraId="060E9BC8" w14:textId="77777777" w:rsidR="000C4CEC" w:rsidRPr="0023124B" w:rsidRDefault="000C4CEC" w:rsidP="000C4CEC">
      <w:pPr>
        <w:pStyle w:val="NoSpacing"/>
      </w:pPr>
    </w:p>
    <w:p w14:paraId="797B0CD0" w14:textId="77777777" w:rsidR="000C4CEC" w:rsidRPr="0023124B" w:rsidRDefault="000C4CEC" w:rsidP="000C4CEC">
      <w:pPr>
        <w:pStyle w:val="NoSpacing"/>
      </w:pPr>
    </w:p>
    <w:p w14:paraId="00A77A82" w14:textId="77777777" w:rsidR="000C4CEC" w:rsidRPr="0023124B" w:rsidRDefault="000C4CEC" w:rsidP="000C4CEC">
      <w:pPr>
        <w:pStyle w:val="NoSpacing"/>
      </w:pPr>
    </w:p>
    <w:p w14:paraId="341372EB" w14:textId="77777777" w:rsidR="000C4CEC" w:rsidRPr="0023124B" w:rsidRDefault="000C4CEC" w:rsidP="000C4CEC">
      <w:pPr>
        <w:pStyle w:val="NoSpacing"/>
      </w:pPr>
      <w:r w:rsidRPr="0023124B">
        <w:t>template&lt;class T&gt;</w:t>
      </w:r>
    </w:p>
    <w:p w14:paraId="692C62DB" w14:textId="77777777" w:rsidR="000C4CEC" w:rsidRPr="0023124B" w:rsidRDefault="000C4CEC" w:rsidP="000C4CEC">
      <w:pPr>
        <w:pStyle w:val="NoSpacing"/>
      </w:pPr>
      <w:r w:rsidRPr="0023124B">
        <w:t xml:space="preserve">bool </w:t>
      </w:r>
      <w:proofErr w:type="spellStart"/>
      <w:r w:rsidRPr="0023124B">
        <w:t>onSegment</w:t>
      </w:r>
      <w:proofErr w:type="spellEnd"/>
      <w:r w:rsidRPr="0023124B">
        <w:t xml:space="preserve">(T </w:t>
      </w:r>
      <w:proofErr w:type="spellStart"/>
      <w:r w:rsidRPr="0023124B">
        <w:t>p,T</w:t>
      </w:r>
      <w:proofErr w:type="spellEnd"/>
      <w:r w:rsidRPr="0023124B">
        <w:t xml:space="preserve"> s, T e) {</w:t>
      </w:r>
    </w:p>
    <w:p w14:paraId="66D96DD2" w14:textId="77777777" w:rsidR="000C4CEC" w:rsidRPr="0023124B" w:rsidRDefault="000C4CEC" w:rsidP="000C4CEC">
      <w:pPr>
        <w:pStyle w:val="NoSpacing"/>
      </w:pPr>
      <w:r w:rsidRPr="0023124B">
        <w:t xml:space="preserve">    return </w:t>
      </w:r>
      <w:proofErr w:type="spellStart"/>
      <w:r w:rsidRPr="0023124B">
        <w:t>dcmp</w:t>
      </w:r>
      <w:proofErr w:type="spellEnd"/>
      <w:r w:rsidRPr="0023124B">
        <w:t>(</w:t>
      </w:r>
      <w:proofErr w:type="spellStart"/>
      <w:r w:rsidRPr="0023124B">
        <w:t>p.cross</w:t>
      </w:r>
      <w:proofErr w:type="spellEnd"/>
      <w:r w:rsidRPr="0023124B">
        <w:t xml:space="preserve">(s, e) ,0) == 0 &amp;&amp; </w:t>
      </w:r>
      <w:proofErr w:type="spellStart"/>
      <w:r w:rsidRPr="0023124B">
        <w:t>dcmp</w:t>
      </w:r>
      <w:proofErr w:type="spellEnd"/>
      <w:r w:rsidRPr="0023124B">
        <w:t>((s - p).dot(e - p) , 0) &lt;= 0;</w:t>
      </w:r>
    </w:p>
    <w:p w14:paraId="3E56F5FE" w14:textId="77777777" w:rsidR="000C4CEC" w:rsidRPr="0023124B" w:rsidRDefault="000C4CEC" w:rsidP="000C4CEC">
      <w:pPr>
        <w:pStyle w:val="NoSpacing"/>
      </w:pPr>
      <w:r w:rsidRPr="0023124B">
        <w:lastRenderedPageBreak/>
        <w:t>}</w:t>
      </w:r>
    </w:p>
    <w:p w14:paraId="2927EFE9" w14:textId="77777777" w:rsidR="000C4CEC" w:rsidRPr="0023124B" w:rsidRDefault="000C4CEC" w:rsidP="000C4CEC">
      <w:pPr>
        <w:pStyle w:val="NoSpacing"/>
      </w:pPr>
    </w:p>
    <w:p w14:paraId="7C2B80ED" w14:textId="77777777" w:rsidR="000C4CEC" w:rsidRPr="0023124B" w:rsidRDefault="000C4CEC" w:rsidP="000C4CEC">
      <w:pPr>
        <w:pStyle w:val="NoSpacing"/>
      </w:pPr>
    </w:p>
    <w:p w14:paraId="2BFE08A6" w14:textId="77777777" w:rsidR="000C4CEC" w:rsidRPr="0023124B" w:rsidRDefault="000C4CEC" w:rsidP="000C4CEC">
      <w:pPr>
        <w:pStyle w:val="NoSpacing"/>
      </w:pPr>
      <w:r w:rsidRPr="0023124B">
        <w:t>template&lt;class T&gt;</w:t>
      </w:r>
    </w:p>
    <w:p w14:paraId="4B9E8838" w14:textId="77777777" w:rsidR="000C4CEC" w:rsidRPr="0023124B" w:rsidRDefault="000C4CEC" w:rsidP="000C4CEC">
      <w:pPr>
        <w:pStyle w:val="NoSpacing"/>
      </w:pPr>
      <w:r w:rsidRPr="0023124B">
        <w:t xml:space="preserve">double </w:t>
      </w:r>
      <w:proofErr w:type="spellStart"/>
      <w:r w:rsidRPr="0023124B">
        <w:t>segDist</w:t>
      </w:r>
      <w:proofErr w:type="spellEnd"/>
      <w:r w:rsidRPr="0023124B">
        <w:t>(T p, T s, T e) {</w:t>
      </w:r>
    </w:p>
    <w:p w14:paraId="1BDCA3DD" w14:textId="77777777" w:rsidR="000C4CEC" w:rsidRPr="0023124B" w:rsidRDefault="000C4CEC" w:rsidP="000C4CEC">
      <w:pPr>
        <w:pStyle w:val="NoSpacing"/>
      </w:pPr>
      <w:r w:rsidRPr="0023124B">
        <w:t xml:space="preserve">    if (</w:t>
      </w:r>
      <w:proofErr w:type="spellStart"/>
      <w:r w:rsidRPr="0023124B">
        <w:t>dcmp</w:t>
      </w:r>
      <w:proofErr w:type="spellEnd"/>
      <w:r w:rsidRPr="0023124B">
        <w:t xml:space="preserve">((p - s).dot(e - s),0) &lt;= 0)return </w:t>
      </w:r>
      <w:proofErr w:type="spellStart"/>
      <w:r w:rsidRPr="0023124B">
        <w:t>s.dist</w:t>
      </w:r>
      <w:proofErr w:type="spellEnd"/>
      <w:r w:rsidRPr="0023124B">
        <w:t>(p);</w:t>
      </w:r>
    </w:p>
    <w:p w14:paraId="7A870EC0" w14:textId="77777777" w:rsidR="000C4CEC" w:rsidRPr="0023124B" w:rsidRDefault="000C4CEC" w:rsidP="000C4CEC">
      <w:pPr>
        <w:pStyle w:val="NoSpacing"/>
      </w:pPr>
      <w:r w:rsidRPr="0023124B">
        <w:t xml:space="preserve">    if (</w:t>
      </w:r>
      <w:proofErr w:type="spellStart"/>
      <w:r w:rsidRPr="0023124B">
        <w:t>dcmp</w:t>
      </w:r>
      <w:proofErr w:type="spellEnd"/>
      <w:r w:rsidRPr="0023124B">
        <w:t xml:space="preserve">((p - e).dot(e - s),0) &gt;= 0)return </w:t>
      </w:r>
      <w:proofErr w:type="spellStart"/>
      <w:r w:rsidRPr="0023124B">
        <w:t>e.dist</w:t>
      </w:r>
      <w:proofErr w:type="spellEnd"/>
      <w:r w:rsidRPr="0023124B">
        <w:t>(p);</w:t>
      </w:r>
    </w:p>
    <w:p w14:paraId="2A4DE82B" w14:textId="77777777" w:rsidR="000C4CEC" w:rsidRPr="0023124B" w:rsidRDefault="000C4CEC" w:rsidP="000C4CEC">
      <w:pPr>
        <w:pStyle w:val="NoSpacing"/>
      </w:pPr>
      <w:r w:rsidRPr="0023124B">
        <w:t xml:space="preserve">    return </w:t>
      </w:r>
      <w:proofErr w:type="spellStart"/>
      <w:r w:rsidRPr="0023124B">
        <w:t>lineDist</w:t>
      </w:r>
      <w:proofErr w:type="spellEnd"/>
      <w:r w:rsidRPr="0023124B">
        <w:t>(p, s, e);</w:t>
      </w:r>
    </w:p>
    <w:p w14:paraId="09D07C63" w14:textId="77777777" w:rsidR="000C4CEC" w:rsidRPr="000420BC" w:rsidRDefault="000C4CEC" w:rsidP="000C4CEC">
      <w:pPr>
        <w:pStyle w:val="NoSpacing"/>
        <w:rPr>
          <w:lang w:val="de-DE"/>
        </w:rPr>
      </w:pPr>
      <w:r w:rsidRPr="000420BC">
        <w:rPr>
          <w:lang w:val="de-DE"/>
        </w:rPr>
        <w:t>}</w:t>
      </w:r>
    </w:p>
    <w:p w14:paraId="1E408F60" w14:textId="77777777" w:rsidR="000C4CEC" w:rsidRPr="000420BC" w:rsidRDefault="000C4CEC" w:rsidP="000C4CEC">
      <w:pPr>
        <w:pStyle w:val="NoSpacing"/>
        <w:rPr>
          <w:lang w:val="de-DE"/>
        </w:rPr>
      </w:pPr>
    </w:p>
    <w:p w14:paraId="2DC90C33" w14:textId="77777777" w:rsidR="000C4CEC" w:rsidRPr="000420BC" w:rsidRDefault="000C4CEC" w:rsidP="000C4CEC">
      <w:pPr>
        <w:pStyle w:val="NoSpacing"/>
        <w:rPr>
          <w:lang w:val="de-DE"/>
        </w:rPr>
      </w:pPr>
      <w:r w:rsidRPr="000420BC">
        <w:rPr>
          <w:lang w:val="de-DE"/>
        </w:rPr>
        <w:t>template&lt;class T&gt;</w:t>
      </w:r>
    </w:p>
    <w:p w14:paraId="14E5CE75" w14:textId="77777777" w:rsidR="000C4CEC" w:rsidRPr="000420BC" w:rsidRDefault="000C4CEC" w:rsidP="000C4CEC">
      <w:pPr>
        <w:pStyle w:val="NoSpacing"/>
        <w:rPr>
          <w:lang w:val="de-DE"/>
        </w:rPr>
      </w:pPr>
      <w:r w:rsidRPr="000420BC">
        <w:rPr>
          <w:lang w:val="de-DE"/>
        </w:rPr>
        <w:t>pair&lt;int, T&gt; segInter(T s1, T e1, T s2, T e2) {</w:t>
      </w:r>
    </w:p>
    <w:p w14:paraId="4F2E0E62" w14:textId="77777777" w:rsidR="000C4CEC" w:rsidRPr="0023124B" w:rsidRDefault="000C4CEC" w:rsidP="000C4CEC">
      <w:pPr>
        <w:pStyle w:val="NoSpacing"/>
      </w:pPr>
      <w:r w:rsidRPr="000420BC">
        <w:rPr>
          <w:lang w:val="de-DE"/>
        </w:rPr>
        <w:t xml:space="preserve">    </w:t>
      </w:r>
      <w:r w:rsidRPr="0023124B">
        <w:t>// first = 0 no intersection</w:t>
      </w:r>
    </w:p>
    <w:p w14:paraId="34EAA210" w14:textId="77777777" w:rsidR="000C4CEC" w:rsidRPr="0023124B" w:rsidRDefault="000C4CEC" w:rsidP="000C4CEC">
      <w:pPr>
        <w:pStyle w:val="NoSpacing"/>
      </w:pPr>
      <w:r w:rsidRPr="0023124B">
        <w:t xml:space="preserve">    // first = 1 intersection`</w:t>
      </w:r>
    </w:p>
    <w:p w14:paraId="28581F33" w14:textId="77777777" w:rsidR="000C4CEC" w:rsidRPr="0023124B" w:rsidRDefault="000C4CEC" w:rsidP="000C4CEC">
      <w:pPr>
        <w:pStyle w:val="NoSpacing"/>
      </w:pPr>
      <w:r w:rsidRPr="0023124B">
        <w:t xml:space="preserve">    // first = -1 infinite intersection</w:t>
      </w:r>
    </w:p>
    <w:p w14:paraId="57B1A3C5" w14:textId="77777777" w:rsidR="000C4CEC" w:rsidRPr="0023124B" w:rsidRDefault="000C4CEC" w:rsidP="000C4CEC">
      <w:pPr>
        <w:pStyle w:val="NoSpacing"/>
      </w:pPr>
      <w:r w:rsidRPr="0023124B">
        <w:t xml:space="preserve">    pair&lt;int, T&gt; ret = </w:t>
      </w:r>
      <w:proofErr w:type="spellStart"/>
      <w:r w:rsidRPr="0023124B">
        <w:t>lineInter</w:t>
      </w:r>
      <w:proofErr w:type="spellEnd"/>
      <w:r w:rsidRPr="0023124B">
        <w:t>(s1, e1, s2, e2);</w:t>
      </w:r>
    </w:p>
    <w:p w14:paraId="54E497E7" w14:textId="77777777" w:rsidR="000C4CEC" w:rsidRPr="0023124B" w:rsidRDefault="000C4CEC" w:rsidP="000C4CEC">
      <w:pPr>
        <w:pStyle w:val="NoSpacing"/>
      </w:pPr>
      <w:r w:rsidRPr="0023124B">
        <w:t xml:space="preserve">    if (</w:t>
      </w:r>
      <w:proofErr w:type="spellStart"/>
      <w:r w:rsidRPr="0023124B">
        <w:t>ret.first</w:t>
      </w:r>
      <w:proofErr w:type="spellEnd"/>
      <w:r w:rsidRPr="0023124B">
        <w:t xml:space="preserve"> == 0)return ret;</w:t>
      </w:r>
    </w:p>
    <w:p w14:paraId="60A462DD" w14:textId="77777777" w:rsidR="000C4CEC" w:rsidRPr="0023124B" w:rsidRDefault="000C4CEC" w:rsidP="000C4CEC">
      <w:pPr>
        <w:pStyle w:val="NoSpacing"/>
      </w:pPr>
      <w:r w:rsidRPr="0023124B">
        <w:t xml:space="preserve">    else if (</w:t>
      </w:r>
      <w:proofErr w:type="spellStart"/>
      <w:r w:rsidRPr="0023124B">
        <w:t>ret.first</w:t>
      </w:r>
      <w:proofErr w:type="spellEnd"/>
      <w:r w:rsidRPr="0023124B">
        <w:t xml:space="preserve"> == 1) {</w:t>
      </w:r>
    </w:p>
    <w:p w14:paraId="1D71B259" w14:textId="77777777" w:rsidR="000C4CEC" w:rsidRPr="0023124B" w:rsidRDefault="000C4CEC" w:rsidP="000C4CEC">
      <w:pPr>
        <w:pStyle w:val="NoSpacing"/>
      </w:pPr>
      <w:r w:rsidRPr="0023124B">
        <w:t xml:space="preserve">        if (</w:t>
      </w:r>
      <w:proofErr w:type="spellStart"/>
      <w:r w:rsidRPr="0023124B">
        <w:t>onSegment</w:t>
      </w:r>
      <w:proofErr w:type="spellEnd"/>
      <w:r w:rsidRPr="0023124B">
        <w:t>(</w:t>
      </w:r>
      <w:proofErr w:type="spellStart"/>
      <w:r w:rsidRPr="0023124B">
        <w:t>ret.second</w:t>
      </w:r>
      <w:proofErr w:type="spellEnd"/>
      <w:r w:rsidRPr="0023124B">
        <w:t xml:space="preserve">, s1, e1) &amp;&amp; </w:t>
      </w:r>
      <w:proofErr w:type="spellStart"/>
      <w:r w:rsidRPr="0023124B">
        <w:t>onSegment</w:t>
      </w:r>
      <w:proofErr w:type="spellEnd"/>
      <w:r w:rsidRPr="0023124B">
        <w:t>(</w:t>
      </w:r>
      <w:proofErr w:type="spellStart"/>
      <w:r w:rsidRPr="0023124B">
        <w:t>ret.second</w:t>
      </w:r>
      <w:proofErr w:type="spellEnd"/>
      <w:r w:rsidRPr="0023124B">
        <w:t>, s2, e2))</w:t>
      </w:r>
    </w:p>
    <w:p w14:paraId="2DD3AFB0" w14:textId="77777777" w:rsidR="000C4CEC" w:rsidRPr="0023124B" w:rsidRDefault="000C4CEC" w:rsidP="000C4CEC">
      <w:pPr>
        <w:pStyle w:val="NoSpacing"/>
      </w:pPr>
      <w:r w:rsidRPr="0023124B">
        <w:t xml:space="preserve">            return ret;</w:t>
      </w:r>
    </w:p>
    <w:p w14:paraId="2D07C4FC" w14:textId="77777777" w:rsidR="000C4CEC" w:rsidRPr="0023124B" w:rsidRDefault="000C4CEC" w:rsidP="000C4CEC">
      <w:pPr>
        <w:pStyle w:val="NoSpacing"/>
      </w:pPr>
      <w:r w:rsidRPr="0023124B">
        <w:t xml:space="preserve">        else</w:t>
      </w:r>
    </w:p>
    <w:p w14:paraId="1E1CCD6B" w14:textId="77777777" w:rsidR="000C4CEC" w:rsidRPr="0023124B" w:rsidRDefault="000C4CEC" w:rsidP="000C4CEC">
      <w:pPr>
        <w:pStyle w:val="NoSpacing"/>
      </w:pPr>
      <w:r w:rsidRPr="0023124B">
        <w:t xml:space="preserve">            return {0, {0, 0}};</w:t>
      </w:r>
    </w:p>
    <w:p w14:paraId="52013B7D" w14:textId="77777777" w:rsidR="000C4CEC" w:rsidRPr="0023124B" w:rsidRDefault="000C4CEC" w:rsidP="000C4CEC">
      <w:pPr>
        <w:pStyle w:val="NoSpacing"/>
      </w:pPr>
      <w:r w:rsidRPr="0023124B">
        <w:t xml:space="preserve">    } else {</w:t>
      </w:r>
    </w:p>
    <w:p w14:paraId="14541E67" w14:textId="77777777" w:rsidR="000C4CEC" w:rsidRPr="0023124B" w:rsidRDefault="000C4CEC" w:rsidP="000C4CEC">
      <w:pPr>
        <w:pStyle w:val="NoSpacing"/>
      </w:pPr>
      <w:r w:rsidRPr="0023124B">
        <w:t xml:space="preserve">        if (</w:t>
      </w:r>
      <w:proofErr w:type="spellStart"/>
      <w:r w:rsidRPr="0023124B">
        <w:t>onSegment</w:t>
      </w:r>
      <w:proofErr w:type="spellEnd"/>
      <w:r w:rsidRPr="0023124B">
        <w:t xml:space="preserve">(s1, s2, e2) || </w:t>
      </w:r>
      <w:proofErr w:type="spellStart"/>
      <w:r w:rsidRPr="0023124B">
        <w:t>onSegment</w:t>
      </w:r>
      <w:proofErr w:type="spellEnd"/>
      <w:r w:rsidRPr="0023124B">
        <w:t>(e1, s2, e2))</w:t>
      </w:r>
    </w:p>
    <w:p w14:paraId="7A1F0FC9" w14:textId="77777777" w:rsidR="000C4CEC" w:rsidRPr="0023124B" w:rsidRDefault="000C4CEC" w:rsidP="000C4CEC">
      <w:pPr>
        <w:pStyle w:val="NoSpacing"/>
      </w:pPr>
      <w:r w:rsidRPr="0023124B">
        <w:t xml:space="preserve">            return {-1, (</w:t>
      </w:r>
      <w:proofErr w:type="spellStart"/>
      <w:r w:rsidRPr="0023124B">
        <w:t>onSegment</w:t>
      </w:r>
      <w:proofErr w:type="spellEnd"/>
      <w:r w:rsidRPr="0023124B">
        <w:t>(s1, s2, e2) ? s1 : e1)};</w:t>
      </w:r>
    </w:p>
    <w:p w14:paraId="14AD7EF8" w14:textId="77777777" w:rsidR="000C4CEC" w:rsidRPr="0023124B" w:rsidRDefault="000C4CEC" w:rsidP="000C4CEC">
      <w:pPr>
        <w:pStyle w:val="NoSpacing"/>
      </w:pPr>
      <w:r w:rsidRPr="0023124B">
        <w:t xml:space="preserve">        else if (</w:t>
      </w:r>
      <w:proofErr w:type="spellStart"/>
      <w:r w:rsidRPr="0023124B">
        <w:t>onSegment</w:t>
      </w:r>
      <w:proofErr w:type="spellEnd"/>
      <w:r w:rsidRPr="0023124B">
        <w:t xml:space="preserve">(s2, s1, e1) || </w:t>
      </w:r>
      <w:proofErr w:type="spellStart"/>
      <w:r w:rsidRPr="0023124B">
        <w:t>onSegment</w:t>
      </w:r>
      <w:proofErr w:type="spellEnd"/>
      <w:r w:rsidRPr="0023124B">
        <w:t>(e2, s1, e1))</w:t>
      </w:r>
    </w:p>
    <w:p w14:paraId="5EECA7C4" w14:textId="77777777" w:rsidR="000C4CEC" w:rsidRPr="0023124B" w:rsidRDefault="000C4CEC" w:rsidP="000C4CEC">
      <w:pPr>
        <w:pStyle w:val="NoSpacing"/>
      </w:pPr>
      <w:r w:rsidRPr="0023124B">
        <w:t xml:space="preserve">            return {-1, (</w:t>
      </w:r>
      <w:proofErr w:type="spellStart"/>
      <w:r w:rsidRPr="0023124B">
        <w:t>onSegment</w:t>
      </w:r>
      <w:proofErr w:type="spellEnd"/>
      <w:r w:rsidRPr="0023124B">
        <w:t>(s2, s1, e1) ? s2 : e2)};</w:t>
      </w:r>
    </w:p>
    <w:p w14:paraId="37ECE278" w14:textId="77777777" w:rsidR="000C4CEC" w:rsidRPr="0023124B" w:rsidRDefault="000C4CEC" w:rsidP="000C4CEC">
      <w:pPr>
        <w:pStyle w:val="NoSpacing"/>
      </w:pPr>
      <w:r w:rsidRPr="0023124B">
        <w:t xml:space="preserve">        else</w:t>
      </w:r>
    </w:p>
    <w:p w14:paraId="15B8EE63" w14:textId="77777777" w:rsidR="000C4CEC" w:rsidRPr="0023124B" w:rsidRDefault="000C4CEC" w:rsidP="000C4CEC">
      <w:pPr>
        <w:pStyle w:val="NoSpacing"/>
      </w:pPr>
      <w:r w:rsidRPr="0023124B">
        <w:t xml:space="preserve">            return {0, {0, 0}};</w:t>
      </w:r>
    </w:p>
    <w:p w14:paraId="729E08CE" w14:textId="77777777" w:rsidR="000C4CEC" w:rsidRPr="0023124B" w:rsidRDefault="000C4CEC" w:rsidP="000C4CEC">
      <w:pPr>
        <w:pStyle w:val="NoSpacing"/>
      </w:pPr>
      <w:r w:rsidRPr="0023124B">
        <w:t xml:space="preserve">    }</w:t>
      </w:r>
    </w:p>
    <w:p w14:paraId="33C4B38F" w14:textId="77777777" w:rsidR="000C4CEC" w:rsidRPr="0023124B" w:rsidRDefault="000C4CEC" w:rsidP="000C4CEC">
      <w:pPr>
        <w:pStyle w:val="NoSpacing"/>
      </w:pPr>
      <w:r w:rsidRPr="0023124B">
        <w:t>}</w:t>
      </w:r>
    </w:p>
    <w:p w14:paraId="1C293E02" w14:textId="77777777" w:rsidR="000C4CEC" w:rsidRPr="0023124B" w:rsidRDefault="000C4CEC" w:rsidP="000C4CEC">
      <w:pPr>
        <w:pStyle w:val="NoSpacing"/>
      </w:pPr>
    </w:p>
    <w:p w14:paraId="753C8A05" w14:textId="77777777" w:rsidR="000C4CEC" w:rsidRPr="0023124B" w:rsidRDefault="000C4CEC" w:rsidP="000C4CEC">
      <w:pPr>
        <w:pStyle w:val="NoSpacing"/>
      </w:pPr>
    </w:p>
    <w:p w14:paraId="2E87E3F8" w14:textId="77777777" w:rsidR="000C4CEC" w:rsidRPr="0023124B" w:rsidRDefault="000C4CEC" w:rsidP="000C4CEC">
      <w:pPr>
        <w:pStyle w:val="NoSpacing"/>
      </w:pPr>
      <w:r w:rsidRPr="0023124B">
        <w:t>template&lt;class T&gt;</w:t>
      </w:r>
    </w:p>
    <w:p w14:paraId="2E416834" w14:textId="77777777" w:rsidR="000C4CEC" w:rsidRPr="000420BC" w:rsidRDefault="000C4CEC" w:rsidP="000C4CEC">
      <w:pPr>
        <w:pStyle w:val="NoSpacing"/>
        <w:rPr>
          <w:lang w:val="de-DE"/>
        </w:rPr>
      </w:pPr>
      <w:r w:rsidRPr="000420BC">
        <w:rPr>
          <w:lang w:val="de-DE"/>
        </w:rPr>
        <w:t>T closestOnSegment(T p, T s, T e) {</w:t>
      </w:r>
    </w:p>
    <w:p w14:paraId="1E4754D4" w14:textId="77777777" w:rsidR="000C4CEC" w:rsidRPr="0023124B" w:rsidRDefault="000C4CEC" w:rsidP="000C4CEC">
      <w:pPr>
        <w:pStyle w:val="NoSpacing"/>
      </w:pPr>
      <w:r w:rsidRPr="000420BC">
        <w:rPr>
          <w:lang w:val="de-DE"/>
        </w:rPr>
        <w:t xml:space="preserve">    </w:t>
      </w:r>
      <w:r w:rsidRPr="0023124B">
        <w:t>if ((p - s).dot(e - s) &lt;= 0) return s;</w:t>
      </w:r>
    </w:p>
    <w:p w14:paraId="318E1CDD" w14:textId="77777777" w:rsidR="000C4CEC" w:rsidRPr="0023124B" w:rsidRDefault="000C4CEC" w:rsidP="000C4CEC">
      <w:pPr>
        <w:pStyle w:val="NoSpacing"/>
      </w:pPr>
      <w:r w:rsidRPr="0023124B">
        <w:t xml:space="preserve">    else if ((p - e).dot(e - s) &gt;= 0) return e;</w:t>
      </w:r>
    </w:p>
    <w:p w14:paraId="33F60794" w14:textId="77777777" w:rsidR="000C4CEC" w:rsidRPr="0023124B" w:rsidRDefault="000C4CEC" w:rsidP="000C4CEC">
      <w:pPr>
        <w:pStyle w:val="NoSpacing"/>
      </w:pPr>
      <w:r w:rsidRPr="0023124B">
        <w:t xml:space="preserve">    else return </w:t>
      </w:r>
      <w:proofErr w:type="spellStart"/>
      <w:r w:rsidRPr="0023124B">
        <w:t>p.projectOnLine</w:t>
      </w:r>
      <w:proofErr w:type="spellEnd"/>
      <w:r w:rsidRPr="0023124B">
        <w:t>(s, e);</w:t>
      </w:r>
    </w:p>
    <w:p w14:paraId="008D8293" w14:textId="77777777" w:rsidR="000C4CEC" w:rsidRPr="0023124B" w:rsidRDefault="000C4CEC" w:rsidP="000C4CEC">
      <w:pPr>
        <w:pStyle w:val="NoSpacing"/>
      </w:pPr>
      <w:r w:rsidRPr="0023124B">
        <w:t>}</w:t>
      </w:r>
    </w:p>
    <w:p w14:paraId="4FD6F1A8" w14:textId="77777777" w:rsidR="000C4CEC" w:rsidRPr="0023124B" w:rsidRDefault="000C4CEC" w:rsidP="000C4CEC">
      <w:pPr>
        <w:pStyle w:val="NoSpacing"/>
      </w:pPr>
    </w:p>
    <w:p w14:paraId="040192FA" w14:textId="77777777" w:rsidR="000C4CEC" w:rsidRPr="0023124B" w:rsidRDefault="000C4CEC" w:rsidP="000C4CEC">
      <w:pPr>
        <w:pStyle w:val="NoSpacing"/>
      </w:pPr>
      <w:r w:rsidRPr="0023124B">
        <w:t>template&lt;class T&gt;</w:t>
      </w:r>
    </w:p>
    <w:p w14:paraId="4B7030B3" w14:textId="77777777" w:rsidR="000C4CEC" w:rsidRPr="0023124B" w:rsidRDefault="000C4CEC" w:rsidP="000C4CEC">
      <w:pPr>
        <w:pStyle w:val="NoSpacing"/>
      </w:pPr>
      <w:r w:rsidRPr="0023124B">
        <w:t xml:space="preserve">double </w:t>
      </w:r>
      <w:proofErr w:type="spellStart"/>
      <w:r w:rsidRPr="0023124B">
        <w:t>segSegDist</w:t>
      </w:r>
      <w:proofErr w:type="spellEnd"/>
      <w:r w:rsidRPr="0023124B">
        <w:t>(T s1, T e1, T s2, T e2) {</w:t>
      </w:r>
    </w:p>
    <w:p w14:paraId="2A091F7E" w14:textId="77777777" w:rsidR="000C4CEC" w:rsidRPr="0023124B" w:rsidRDefault="000C4CEC" w:rsidP="000C4CEC">
      <w:pPr>
        <w:pStyle w:val="NoSpacing"/>
      </w:pPr>
      <w:r w:rsidRPr="0023124B">
        <w:t xml:space="preserve">    if(</w:t>
      </w:r>
      <w:proofErr w:type="spellStart"/>
      <w:r w:rsidRPr="0023124B">
        <w:t>segInter</w:t>
      </w:r>
      <w:proofErr w:type="spellEnd"/>
      <w:r w:rsidRPr="0023124B">
        <w:t>(s1,e1,s2,e2).first != 0)</w:t>
      </w:r>
    </w:p>
    <w:p w14:paraId="3B09DDCB" w14:textId="77777777" w:rsidR="000C4CEC" w:rsidRPr="0023124B" w:rsidRDefault="000C4CEC" w:rsidP="000C4CEC">
      <w:pPr>
        <w:pStyle w:val="NoSpacing"/>
      </w:pPr>
      <w:r w:rsidRPr="0023124B">
        <w:t xml:space="preserve">        return 0;</w:t>
      </w:r>
    </w:p>
    <w:p w14:paraId="048E975B" w14:textId="77777777" w:rsidR="000C4CEC" w:rsidRPr="0023124B" w:rsidRDefault="000C4CEC" w:rsidP="000C4CEC">
      <w:pPr>
        <w:pStyle w:val="NoSpacing"/>
      </w:pPr>
      <w:r w:rsidRPr="0023124B">
        <w:t xml:space="preserve">    double ret = min({</w:t>
      </w:r>
      <w:proofErr w:type="spellStart"/>
      <w:r w:rsidRPr="0023124B">
        <w:t>segDist</w:t>
      </w:r>
      <w:proofErr w:type="spellEnd"/>
      <w:r w:rsidRPr="0023124B">
        <w:t xml:space="preserve">(s1,s2,e2), </w:t>
      </w:r>
      <w:proofErr w:type="spellStart"/>
      <w:r w:rsidRPr="0023124B">
        <w:t>segDist</w:t>
      </w:r>
      <w:proofErr w:type="spellEnd"/>
      <w:r w:rsidRPr="0023124B">
        <w:t xml:space="preserve">(e1,s2,e2), </w:t>
      </w:r>
      <w:proofErr w:type="spellStart"/>
      <w:r w:rsidRPr="0023124B">
        <w:t>segDist</w:t>
      </w:r>
      <w:proofErr w:type="spellEnd"/>
      <w:r w:rsidRPr="0023124B">
        <w:t xml:space="preserve">(s2,s1,e1), </w:t>
      </w:r>
      <w:proofErr w:type="spellStart"/>
      <w:r w:rsidRPr="0023124B">
        <w:t>segDist</w:t>
      </w:r>
      <w:proofErr w:type="spellEnd"/>
      <w:r w:rsidRPr="0023124B">
        <w:t>(e2,s1,e1)});</w:t>
      </w:r>
    </w:p>
    <w:p w14:paraId="6D513308" w14:textId="77777777" w:rsidR="000C4CEC" w:rsidRPr="0023124B" w:rsidRDefault="000C4CEC" w:rsidP="000C4CEC">
      <w:pPr>
        <w:pStyle w:val="NoSpacing"/>
      </w:pPr>
      <w:r w:rsidRPr="0023124B">
        <w:t xml:space="preserve">    return ret;</w:t>
      </w:r>
    </w:p>
    <w:p w14:paraId="5F1FA3DA" w14:textId="77777777" w:rsidR="000C4CEC" w:rsidRPr="0023124B" w:rsidRDefault="000C4CEC" w:rsidP="000C4CEC">
      <w:pPr>
        <w:pStyle w:val="NoSpacing"/>
      </w:pPr>
      <w:r w:rsidRPr="0023124B">
        <w:t>}</w:t>
      </w:r>
    </w:p>
    <w:p w14:paraId="5BDDDC67" w14:textId="77777777" w:rsidR="000C4CEC" w:rsidRPr="0023124B" w:rsidRDefault="000C4CEC" w:rsidP="000C4CEC">
      <w:pPr>
        <w:pStyle w:val="NoSpacing"/>
      </w:pPr>
    </w:p>
    <w:p w14:paraId="695D3F12" w14:textId="77777777" w:rsidR="000C4CEC" w:rsidRPr="0023124B" w:rsidRDefault="000C4CEC" w:rsidP="000C4CEC">
      <w:pPr>
        <w:pStyle w:val="NoSpacing"/>
      </w:pPr>
    </w:p>
    <w:p w14:paraId="394985B5" w14:textId="77777777" w:rsidR="000C4CEC" w:rsidRPr="0023124B" w:rsidRDefault="000C4CEC" w:rsidP="000C4CEC">
      <w:pPr>
        <w:pStyle w:val="NoSpacing"/>
      </w:pPr>
    </w:p>
    <w:p w14:paraId="549B475F" w14:textId="77777777" w:rsidR="000C4CEC" w:rsidRPr="0023124B" w:rsidRDefault="000C4CEC" w:rsidP="000C4CEC">
      <w:pPr>
        <w:pStyle w:val="NoSpacing"/>
      </w:pPr>
      <w:r w:rsidRPr="0023124B">
        <w:t>template&lt;class T&gt;</w:t>
      </w:r>
    </w:p>
    <w:p w14:paraId="640DE073" w14:textId="77777777" w:rsidR="000C4CEC" w:rsidRPr="000420BC" w:rsidRDefault="000C4CEC" w:rsidP="000C4CEC">
      <w:pPr>
        <w:pStyle w:val="NoSpacing"/>
        <w:rPr>
          <w:lang w:val="de-DE"/>
        </w:rPr>
      </w:pPr>
      <w:r w:rsidRPr="000420BC">
        <w:rPr>
          <w:lang w:val="de-DE"/>
        </w:rPr>
        <w:t>bool onRay(T p, T s, T e) {</w:t>
      </w:r>
    </w:p>
    <w:p w14:paraId="03688CEC" w14:textId="77777777" w:rsidR="000C4CEC" w:rsidRPr="0023124B" w:rsidRDefault="000C4CEC" w:rsidP="000C4CEC">
      <w:pPr>
        <w:pStyle w:val="NoSpacing"/>
      </w:pPr>
      <w:r w:rsidRPr="000420BC">
        <w:rPr>
          <w:lang w:val="de-DE"/>
        </w:rPr>
        <w:t xml:space="preserve">    </w:t>
      </w:r>
      <w:r w:rsidRPr="0023124B">
        <w:t xml:space="preserve">return </w:t>
      </w:r>
      <w:proofErr w:type="spellStart"/>
      <w:r w:rsidRPr="0023124B">
        <w:t>dcmp</w:t>
      </w:r>
      <w:proofErr w:type="spellEnd"/>
      <w:r w:rsidRPr="0023124B">
        <w:t>(</w:t>
      </w:r>
      <w:proofErr w:type="spellStart"/>
      <w:r w:rsidRPr="0023124B">
        <w:t>p.cross</w:t>
      </w:r>
      <w:proofErr w:type="spellEnd"/>
      <w:r w:rsidRPr="0023124B">
        <w:t xml:space="preserve">(s, e) , 0) == 0 &amp;&amp; </w:t>
      </w:r>
      <w:proofErr w:type="spellStart"/>
      <w:r w:rsidRPr="0023124B">
        <w:t>dcmp</w:t>
      </w:r>
      <w:proofErr w:type="spellEnd"/>
      <w:r w:rsidRPr="0023124B">
        <w:t>((p - s).dot(e - s) , 0) &gt;= 0;</w:t>
      </w:r>
    </w:p>
    <w:p w14:paraId="5CF2F7D9" w14:textId="77777777" w:rsidR="000C4CEC" w:rsidRPr="0023124B" w:rsidRDefault="000C4CEC" w:rsidP="000C4CEC">
      <w:pPr>
        <w:pStyle w:val="NoSpacing"/>
      </w:pPr>
      <w:r w:rsidRPr="0023124B">
        <w:t>}</w:t>
      </w:r>
    </w:p>
    <w:p w14:paraId="701B2FEC" w14:textId="77777777" w:rsidR="000C4CEC" w:rsidRPr="0023124B" w:rsidRDefault="000C4CEC" w:rsidP="000C4CEC">
      <w:pPr>
        <w:pStyle w:val="NoSpacing"/>
      </w:pPr>
    </w:p>
    <w:p w14:paraId="5E0A66BF" w14:textId="77777777" w:rsidR="000C4CEC" w:rsidRPr="0023124B" w:rsidRDefault="000C4CEC" w:rsidP="000C4CEC">
      <w:pPr>
        <w:pStyle w:val="NoSpacing"/>
      </w:pPr>
      <w:r w:rsidRPr="0023124B">
        <w:t>template&lt;class T&gt;</w:t>
      </w:r>
    </w:p>
    <w:p w14:paraId="50148A86" w14:textId="77777777" w:rsidR="000C4CEC" w:rsidRPr="0023124B" w:rsidRDefault="000C4CEC" w:rsidP="000C4CEC">
      <w:pPr>
        <w:pStyle w:val="NoSpacing"/>
      </w:pPr>
      <w:r w:rsidRPr="0023124B">
        <w:t xml:space="preserve">double </w:t>
      </w:r>
      <w:proofErr w:type="spellStart"/>
      <w:r w:rsidRPr="0023124B">
        <w:t>rayDist</w:t>
      </w:r>
      <w:proofErr w:type="spellEnd"/>
      <w:r w:rsidRPr="0023124B">
        <w:t>(T p, T s, T e) {</w:t>
      </w:r>
    </w:p>
    <w:p w14:paraId="3F13080D" w14:textId="77777777" w:rsidR="000C4CEC" w:rsidRPr="0023124B" w:rsidRDefault="000C4CEC" w:rsidP="000C4CEC">
      <w:pPr>
        <w:pStyle w:val="NoSpacing"/>
      </w:pPr>
      <w:r w:rsidRPr="0023124B">
        <w:t xml:space="preserve">    if ((p - s).dot(e - s) &lt;= 0) {</w:t>
      </w:r>
    </w:p>
    <w:p w14:paraId="5828BE9A" w14:textId="77777777" w:rsidR="000C4CEC" w:rsidRPr="0023124B" w:rsidRDefault="000C4CEC" w:rsidP="000C4CEC">
      <w:pPr>
        <w:pStyle w:val="NoSpacing"/>
      </w:pPr>
      <w:r w:rsidRPr="0023124B">
        <w:t xml:space="preserve">        return </w:t>
      </w:r>
      <w:proofErr w:type="spellStart"/>
      <w:r w:rsidRPr="0023124B">
        <w:t>s.dist</w:t>
      </w:r>
      <w:proofErr w:type="spellEnd"/>
      <w:r w:rsidRPr="0023124B">
        <w:t>(p);</w:t>
      </w:r>
    </w:p>
    <w:p w14:paraId="2E24F8A8" w14:textId="77777777" w:rsidR="000C4CEC" w:rsidRPr="0023124B" w:rsidRDefault="000C4CEC" w:rsidP="000C4CEC">
      <w:pPr>
        <w:pStyle w:val="NoSpacing"/>
      </w:pPr>
      <w:r w:rsidRPr="0023124B">
        <w:t xml:space="preserve">    }</w:t>
      </w:r>
    </w:p>
    <w:p w14:paraId="5B640F49" w14:textId="77777777" w:rsidR="000C4CEC" w:rsidRPr="0023124B" w:rsidRDefault="000C4CEC" w:rsidP="000C4CEC">
      <w:pPr>
        <w:pStyle w:val="NoSpacing"/>
      </w:pPr>
      <w:r w:rsidRPr="0023124B">
        <w:t xml:space="preserve">    return </w:t>
      </w:r>
      <w:proofErr w:type="spellStart"/>
      <w:r w:rsidRPr="0023124B">
        <w:t>lineDist</w:t>
      </w:r>
      <w:proofErr w:type="spellEnd"/>
      <w:r w:rsidRPr="0023124B">
        <w:t>(p, s, e);</w:t>
      </w:r>
    </w:p>
    <w:p w14:paraId="28AB3D96" w14:textId="77777777" w:rsidR="000C4CEC" w:rsidRPr="000420BC" w:rsidRDefault="000C4CEC" w:rsidP="000C4CEC">
      <w:pPr>
        <w:pStyle w:val="NoSpacing"/>
        <w:rPr>
          <w:lang w:val="de-DE"/>
        </w:rPr>
      </w:pPr>
      <w:r w:rsidRPr="000420BC">
        <w:rPr>
          <w:lang w:val="de-DE"/>
        </w:rPr>
        <w:t>}</w:t>
      </w:r>
    </w:p>
    <w:p w14:paraId="4C6663B5" w14:textId="77777777" w:rsidR="000C4CEC" w:rsidRPr="000420BC" w:rsidRDefault="000C4CEC" w:rsidP="000C4CEC">
      <w:pPr>
        <w:pStyle w:val="NoSpacing"/>
        <w:rPr>
          <w:lang w:val="de-DE"/>
        </w:rPr>
      </w:pPr>
    </w:p>
    <w:p w14:paraId="0F0BE3C9" w14:textId="77777777" w:rsidR="000C4CEC" w:rsidRPr="000420BC" w:rsidRDefault="000C4CEC" w:rsidP="000C4CEC">
      <w:pPr>
        <w:pStyle w:val="NoSpacing"/>
        <w:rPr>
          <w:lang w:val="de-DE"/>
        </w:rPr>
      </w:pPr>
    </w:p>
    <w:p w14:paraId="562E3F01" w14:textId="77777777" w:rsidR="000C4CEC" w:rsidRPr="000420BC" w:rsidRDefault="000C4CEC" w:rsidP="000C4CEC">
      <w:pPr>
        <w:pStyle w:val="NoSpacing"/>
        <w:rPr>
          <w:lang w:val="de-DE"/>
        </w:rPr>
      </w:pPr>
      <w:r w:rsidRPr="000420BC">
        <w:rPr>
          <w:lang w:val="de-DE"/>
        </w:rPr>
        <w:t>template&lt;class T&gt;</w:t>
      </w:r>
    </w:p>
    <w:p w14:paraId="4733F0EA" w14:textId="77777777" w:rsidR="000C4CEC" w:rsidRPr="000420BC" w:rsidRDefault="000C4CEC" w:rsidP="000C4CEC">
      <w:pPr>
        <w:pStyle w:val="NoSpacing"/>
        <w:rPr>
          <w:lang w:val="de-DE"/>
        </w:rPr>
      </w:pPr>
      <w:r w:rsidRPr="000420BC">
        <w:rPr>
          <w:lang w:val="de-DE"/>
        </w:rPr>
        <w:t>pair&lt;int, T&gt; rayInter(T s1, T e1, T s2, T e2) {</w:t>
      </w:r>
    </w:p>
    <w:p w14:paraId="2EAE1BE6" w14:textId="77777777" w:rsidR="000C4CEC" w:rsidRPr="0023124B" w:rsidRDefault="000C4CEC" w:rsidP="000C4CEC">
      <w:pPr>
        <w:pStyle w:val="NoSpacing"/>
      </w:pPr>
      <w:r w:rsidRPr="000420BC">
        <w:rPr>
          <w:lang w:val="de-DE"/>
        </w:rPr>
        <w:t xml:space="preserve">    </w:t>
      </w:r>
      <w:r w:rsidRPr="0023124B">
        <w:t>// first = 0 no intersection</w:t>
      </w:r>
    </w:p>
    <w:p w14:paraId="687106B1" w14:textId="77777777" w:rsidR="000C4CEC" w:rsidRPr="0023124B" w:rsidRDefault="000C4CEC" w:rsidP="000C4CEC">
      <w:pPr>
        <w:pStyle w:val="NoSpacing"/>
      </w:pPr>
      <w:r w:rsidRPr="0023124B">
        <w:t xml:space="preserve">    // first = 1 intersection</w:t>
      </w:r>
    </w:p>
    <w:p w14:paraId="531AA0B9" w14:textId="77777777" w:rsidR="000C4CEC" w:rsidRPr="0023124B" w:rsidRDefault="000C4CEC" w:rsidP="000C4CEC">
      <w:pPr>
        <w:pStyle w:val="NoSpacing"/>
      </w:pPr>
      <w:r w:rsidRPr="0023124B">
        <w:t xml:space="preserve">    // first = -1 infinite intersection</w:t>
      </w:r>
    </w:p>
    <w:p w14:paraId="3F94ACAD" w14:textId="77777777" w:rsidR="000C4CEC" w:rsidRPr="0023124B" w:rsidRDefault="000C4CEC" w:rsidP="000C4CEC">
      <w:pPr>
        <w:pStyle w:val="NoSpacing"/>
      </w:pPr>
      <w:r w:rsidRPr="0023124B">
        <w:t xml:space="preserve">    pair&lt;int, T&gt; ret = </w:t>
      </w:r>
      <w:proofErr w:type="spellStart"/>
      <w:r w:rsidRPr="0023124B">
        <w:t>lineInter</w:t>
      </w:r>
      <w:proofErr w:type="spellEnd"/>
      <w:r w:rsidRPr="0023124B">
        <w:t>(s1, e1, s2, e2);</w:t>
      </w:r>
    </w:p>
    <w:p w14:paraId="45B15006" w14:textId="77777777" w:rsidR="000C4CEC" w:rsidRPr="0023124B" w:rsidRDefault="000C4CEC" w:rsidP="000C4CEC">
      <w:pPr>
        <w:pStyle w:val="NoSpacing"/>
      </w:pPr>
      <w:r w:rsidRPr="0023124B">
        <w:t xml:space="preserve">    if (</w:t>
      </w:r>
      <w:proofErr w:type="spellStart"/>
      <w:r w:rsidRPr="0023124B">
        <w:t>ret.first</w:t>
      </w:r>
      <w:proofErr w:type="spellEnd"/>
      <w:r w:rsidRPr="0023124B">
        <w:t xml:space="preserve"> == 0)return ret;</w:t>
      </w:r>
    </w:p>
    <w:p w14:paraId="3E57D497" w14:textId="77777777" w:rsidR="000C4CEC" w:rsidRPr="0023124B" w:rsidRDefault="000C4CEC" w:rsidP="000C4CEC">
      <w:pPr>
        <w:pStyle w:val="NoSpacing"/>
      </w:pPr>
      <w:r w:rsidRPr="0023124B">
        <w:t xml:space="preserve">    else if (</w:t>
      </w:r>
      <w:proofErr w:type="spellStart"/>
      <w:r w:rsidRPr="0023124B">
        <w:t>ret.first</w:t>
      </w:r>
      <w:proofErr w:type="spellEnd"/>
      <w:r w:rsidRPr="0023124B">
        <w:t xml:space="preserve"> == 1) {</w:t>
      </w:r>
    </w:p>
    <w:p w14:paraId="4A837999" w14:textId="77777777" w:rsidR="000C4CEC" w:rsidRPr="0023124B" w:rsidRDefault="000C4CEC" w:rsidP="000C4CEC">
      <w:pPr>
        <w:pStyle w:val="NoSpacing"/>
      </w:pPr>
      <w:r w:rsidRPr="0023124B">
        <w:t xml:space="preserve">        if (</w:t>
      </w:r>
      <w:proofErr w:type="spellStart"/>
      <w:r w:rsidRPr="0023124B">
        <w:t>onRay</w:t>
      </w:r>
      <w:proofErr w:type="spellEnd"/>
      <w:r w:rsidRPr="0023124B">
        <w:t>(</w:t>
      </w:r>
      <w:proofErr w:type="spellStart"/>
      <w:r w:rsidRPr="0023124B">
        <w:t>ret.second</w:t>
      </w:r>
      <w:proofErr w:type="spellEnd"/>
      <w:r w:rsidRPr="0023124B">
        <w:t xml:space="preserve">, s1, e1) &amp;&amp; </w:t>
      </w:r>
      <w:proofErr w:type="spellStart"/>
      <w:r w:rsidRPr="0023124B">
        <w:t>onRay</w:t>
      </w:r>
      <w:proofErr w:type="spellEnd"/>
      <w:r w:rsidRPr="0023124B">
        <w:t>(</w:t>
      </w:r>
      <w:proofErr w:type="spellStart"/>
      <w:r w:rsidRPr="0023124B">
        <w:t>ret.second</w:t>
      </w:r>
      <w:proofErr w:type="spellEnd"/>
      <w:r w:rsidRPr="0023124B">
        <w:t>, s2, e2))</w:t>
      </w:r>
    </w:p>
    <w:p w14:paraId="30DCCD22" w14:textId="77777777" w:rsidR="000C4CEC" w:rsidRPr="0023124B" w:rsidRDefault="000C4CEC" w:rsidP="000C4CEC">
      <w:pPr>
        <w:pStyle w:val="NoSpacing"/>
      </w:pPr>
      <w:r w:rsidRPr="0023124B">
        <w:t xml:space="preserve">            return ret;</w:t>
      </w:r>
    </w:p>
    <w:p w14:paraId="21B65012" w14:textId="77777777" w:rsidR="000C4CEC" w:rsidRPr="0023124B" w:rsidRDefault="000C4CEC" w:rsidP="000C4CEC">
      <w:pPr>
        <w:pStyle w:val="NoSpacing"/>
      </w:pPr>
      <w:r w:rsidRPr="0023124B">
        <w:t xml:space="preserve">        else</w:t>
      </w:r>
    </w:p>
    <w:p w14:paraId="6A2A7749" w14:textId="77777777" w:rsidR="000C4CEC" w:rsidRPr="0023124B" w:rsidRDefault="000C4CEC" w:rsidP="000C4CEC">
      <w:pPr>
        <w:pStyle w:val="NoSpacing"/>
      </w:pPr>
      <w:r w:rsidRPr="0023124B">
        <w:t xml:space="preserve">            return {0, {0,0}};</w:t>
      </w:r>
    </w:p>
    <w:p w14:paraId="7A2F26EC" w14:textId="77777777" w:rsidR="000C4CEC" w:rsidRPr="0023124B" w:rsidRDefault="000C4CEC" w:rsidP="000C4CEC">
      <w:pPr>
        <w:pStyle w:val="NoSpacing"/>
      </w:pPr>
      <w:r w:rsidRPr="0023124B">
        <w:t xml:space="preserve">    } else {</w:t>
      </w:r>
    </w:p>
    <w:p w14:paraId="7DF53227" w14:textId="77777777" w:rsidR="000C4CEC" w:rsidRPr="0023124B" w:rsidRDefault="000C4CEC" w:rsidP="000C4CEC">
      <w:pPr>
        <w:pStyle w:val="NoSpacing"/>
      </w:pPr>
      <w:r w:rsidRPr="0023124B">
        <w:t xml:space="preserve">        if(</w:t>
      </w:r>
      <w:proofErr w:type="spellStart"/>
      <w:r w:rsidRPr="0023124B">
        <w:t>onRay</w:t>
      </w:r>
      <w:proofErr w:type="spellEnd"/>
      <w:r w:rsidRPr="0023124B">
        <w:t xml:space="preserve">(s1, s2, e2) || </w:t>
      </w:r>
      <w:proofErr w:type="spellStart"/>
      <w:r w:rsidRPr="0023124B">
        <w:t>onRay</w:t>
      </w:r>
      <w:proofErr w:type="spellEnd"/>
      <w:r w:rsidRPr="0023124B">
        <w:t>(s2, s1, e1))</w:t>
      </w:r>
    </w:p>
    <w:p w14:paraId="4291FD46" w14:textId="77777777" w:rsidR="000C4CEC" w:rsidRPr="0023124B" w:rsidRDefault="000C4CEC" w:rsidP="000C4CEC">
      <w:pPr>
        <w:pStyle w:val="NoSpacing"/>
      </w:pPr>
      <w:r w:rsidRPr="0023124B">
        <w:t xml:space="preserve">            return {-1,onRay(s1, s2, e2) ? s1:s2};</w:t>
      </w:r>
    </w:p>
    <w:p w14:paraId="75AE510D" w14:textId="77777777" w:rsidR="000C4CEC" w:rsidRPr="0023124B" w:rsidRDefault="000C4CEC" w:rsidP="000C4CEC">
      <w:pPr>
        <w:pStyle w:val="NoSpacing"/>
      </w:pPr>
      <w:r w:rsidRPr="0023124B">
        <w:t xml:space="preserve">        else</w:t>
      </w:r>
    </w:p>
    <w:p w14:paraId="3B684BC5" w14:textId="77777777" w:rsidR="000C4CEC" w:rsidRPr="0023124B" w:rsidRDefault="000C4CEC" w:rsidP="000C4CEC">
      <w:pPr>
        <w:pStyle w:val="NoSpacing"/>
      </w:pPr>
      <w:r w:rsidRPr="0023124B">
        <w:t xml:space="preserve">            return {0, {0,0}};</w:t>
      </w:r>
    </w:p>
    <w:p w14:paraId="2B2F9BB6" w14:textId="77777777" w:rsidR="000C4CEC" w:rsidRPr="0023124B" w:rsidRDefault="000C4CEC" w:rsidP="000C4CEC">
      <w:pPr>
        <w:pStyle w:val="NoSpacing"/>
      </w:pPr>
      <w:r w:rsidRPr="0023124B">
        <w:t xml:space="preserve">    }</w:t>
      </w:r>
    </w:p>
    <w:p w14:paraId="5C75521B" w14:textId="77777777" w:rsidR="000C4CEC" w:rsidRPr="0023124B" w:rsidRDefault="000C4CEC" w:rsidP="000C4CEC">
      <w:pPr>
        <w:pStyle w:val="NoSpacing"/>
      </w:pPr>
      <w:r w:rsidRPr="0023124B">
        <w:t>}</w:t>
      </w:r>
    </w:p>
    <w:p w14:paraId="1BDBD078" w14:textId="77777777" w:rsidR="000C4CEC" w:rsidRPr="0023124B" w:rsidRDefault="000C4CEC" w:rsidP="000C4CEC">
      <w:pPr>
        <w:pStyle w:val="NoSpacing"/>
      </w:pPr>
    </w:p>
    <w:p w14:paraId="5AD94C55" w14:textId="77777777" w:rsidR="000C4CEC" w:rsidRPr="0023124B" w:rsidRDefault="000C4CEC" w:rsidP="000C4CEC">
      <w:pPr>
        <w:pStyle w:val="NoSpacing"/>
      </w:pPr>
      <w:r w:rsidRPr="0023124B">
        <w:t>template&lt;class T&gt;</w:t>
      </w:r>
    </w:p>
    <w:p w14:paraId="5D523052" w14:textId="77777777" w:rsidR="000C4CEC" w:rsidRPr="000420BC" w:rsidRDefault="000C4CEC" w:rsidP="000C4CEC">
      <w:pPr>
        <w:pStyle w:val="NoSpacing"/>
        <w:rPr>
          <w:lang w:val="de-DE"/>
        </w:rPr>
      </w:pPr>
      <w:r w:rsidRPr="000420BC">
        <w:rPr>
          <w:lang w:val="de-DE"/>
        </w:rPr>
        <w:t>double rayRayDist(T s1, T e1, T s2, T e2) {</w:t>
      </w:r>
    </w:p>
    <w:p w14:paraId="351492A8" w14:textId="77777777" w:rsidR="000C4CEC" w:rsidRPr="0023124B" w:rsidRDefault="000C4CEC" w:rsidP="000C4CEC">
      <w:pPr>
        <w:pStyle w:val="NoSpacing"/>
      </w:pPr>
      <w:r w:rsidRPr="000420BC">
        <w:rPr>
          <w:lang w:val="de-DE"/>
        </w:rPr>
        <w:t xml:space="preserve">    </w:t>
      </w:r>
      <w:r w:rsidRPr="0023124B">
        <w:t>if(</w:t>
      </w:r>
      <w:proofErr w:type="spellStart"/>
      <w:r w:rsidRPr="0023124B">
        <w:t>rayInter</w:t>
      </w:r>
      <w:proofErr w:type="spellEnd"/>
      <w:r w:rsidRPr="0023124B">
        <w:t>(s1,e1,s2,e2).first != 0)</w:t>
      </w:r>
    </w:p>
    <w:p w14:paraId="714AFAD7" w14:textId="77777777" w:rsidR="000C4CEC" w:rsidRPr="0023124B" w:rsidRDefault="000C4CEC" w:rsidP="000C4CEC">
      <w:pPr>
        <w:pStyle w:val="NoSpacing"/>
      </w:pPr>
      <w:r w:rsidRPr="0023124B">
        <w:t xml:space="preserve">        return 0;</w:t>
      </w:r>
    </w:p>
    <w:p w14:paraId="6485F2B4" w14:textId="77777777" w:rsidR="000C4CEC" w:rsidRPr="0023124B" w:rsidRDefault="000C4CEC" w:rsidP="000C4CEC">
      <w:pPr>
        <w:pStyle w:val="NoSpacing"/>
      </w:pPr>
      <w:r w:rsidRPr="0023124B">
        <w:t xml:space="preserve">    double ret = min(</w:t>
      </w:r>
      <w:proofErr w:type="spellStart"/>
      <w:r w:rsidRPr="0023124B">
        <w:t>rayDist</w:t>
      </w:r>
      <w:proofErr w:type="spellEnd"/>
      <w:r w:rsidRPr="0023124B">
        <w:t xml:space="preserve">(s1,s2,e2), </w:t>
      </w:r>
      <w:proofErr w:type="spellStart"/>
      <w:r w:rsidRPr="0023124B">
        <w:t>rayDist</w:t>
      </w:r>
      <w:proofErr w:type="spellEnd"/>
      <w:r w:rsidRPr="0023124B">
        <w:t>(s2,s1,e1));</w:t>
      </w:r>
    </w:p>
    <w:p w14:paraId="01BCD31D" w14:textId="77777777" w:rsidR="000C4CEC" w:rsidRPr="0023124B" w:rsidRDefault="000C4CEC" w:rsidP="000C4CEC">
      <w:pPr>
        <w:pStyle w:val="NoSpacing"/>
      </w:pPr>
      <w:r w:rsidRPr="0023124B">
        <w:t xml:space="preserve">    return ret;</w:t>
      </w:r>
    </w:p>
    <w:p w14:paraId="43FBAC58" w14:textId="77777777" w:rsidR="000C4CEC" w:rsidRDefault="000C4CEC" w:rsidP="000C4CEC">
      <w:pPr>
        <w:pStyle w:val="NoSpacing"/>
      </w:pPr>
      <w:r w:rsidRPr="0023124B">
        <w:t>}</w:t>
      </w:r>
    </w:p>
    <w:p w14:paraId="3FE083A6" w14:textId="49214F30" w:rsidR="000C4CEC" w:rsidRDefault="000C4CEC" w:rsidP="000C4CEC">
      <w:pPr>
        <w:pStyle w:val="Heading1"/>
      </w:pPr>
      <w:bookmarkStart w:id="97" w:name="_Toc160308641"/>
      <w:r>
        <w:t>DP</w:t>
      </w:r>
      <w:r w:rsidR="00202C4A">
        <w:t xml:space="preserve"> and DP Optimizations</w:t>
      </w:r>
      <w:bookmarkEnd w:id="97"/>
    </w:p>
    <w:p w14:paraId="6DF78C04" w14:textId="5CC4D43D" w:rsidR="00202C4A" w:rsidRDefault="00202C4A" w:rsidP="00202C4A">
      <w:pPr>
        <w:pStyle w:val="Heading2"/>
      </w:pPr>
      <w:bookmarkStart w:id="98" w:name="_Toc160308642"/>
      <w:r>
        <w:t>LIS</w:t>
      </w:r>
      <w:bookmarkEnd w:id="98"/>
    </w:p>
    <w:p w14:paraId="423AF988" w14:textId="77777777" w:rsidR="00202C4A" w:rsidRDefault="00202C4A" w:rsidP="00202C4A">
      <w:pPr>
        <w:pStyle w:val="NoSpacing"/>
      </w:pPr>
      <w:r>
        <w:t xml:space="preserve">int </w:t>
      </w:r>
      <w:proofErr w:type="spellStart"/>
      <w:r>
        <w:t>lis</w:t>
      </w:r>
      <w:proofErr w:type="spellEnd"/>
      <w:r>
        <w:t>(vector&lt;int&gt; const&amp; a) {</w:t>
      </w:r>
    </w:p>
    <w:p w14:paraId="6B83B6D6" w14:textId="77777777" w:rsidR="00202C4A" w:rsidRDefault="00202C4A" w:rsidP="00202C4A">
      <w:pPr>
        <w:pStyle w:val="NoSpacing"/>
      </w:pPr>
      <w:r>
        <w:t xml:space="preserve">    int n = </w:t>
      </w:r>
      <w:proofErr w:type="spellStart"/>
      <w:r>
        <w:t>a.size</w:t>
      </w:r>
      <w:proofErr w:type="spellEnd"/>
      <w:r>
        <w:t>();</w:t>
      </w:r>
    </w:p>
    <w:p w14:paraId="370A272E" w14:textId="77777777" w:rsidR="00202C4A" w:rsidRDefault="00202C4A" w:rsidP="00202C4A">
      <w:pPr>
        <w:pStyle w:val="NoSpacing"/>
      </w:pPr>
      <w:r>
        <w:t xml:space="preserve">    const int INF = 1e9;</w:t>
      </w:r>
    </w:p>
    <w:p w14:paraId="1B8DD7DF" w14:textId="77777777" w:rsidR="00202C4A" w:rsidRDefault="00202C4A" w:rsidP="00202C4A">
      <w:pPr>
        <w:pStyle w:val="NoSpacing"/>
      </w:pPr>
      <w:r>
        <w:t xml:space="preserve">    vector&lt;int&gt; d(n+1, INF);</w:t>
      </w:r>
    </w:p>
    <w:p w14:paraId="2B9F366B" w14:textId="77777777" w:rsidR="00202C4A" w:rsidRDefault="00202C4A" w:rsidP="00202C4A">
      <w:pPr>
        <w:pStyle w:val="NoSpacing"/>
      </w:pPr>
      <w:r>
        <w:t xml:space="preserve">    d[0] = -INF;</w:t>
      </w:r>
    </w:p>
    <w:p w14:paraId="15F76763" w14:textId="77777777" w:rsidR="00202C4A" w:rsidRDefault="00202C4A" w:rsidP="00202C4A">
      <w:pPr>
        <w:pStyle w:val="NoSpacing"/>
      </w:pPr>
    </w:p>
    <w:p w14:paraId="4F460380" w14:textId="77777777" w:rsidR="00202C4A" w:rsidRDefault="00202C4A" w:rsidP="00202C4A">
      <w:pPr>
        <w:pStyle w:val="NoSpacing"/>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C012ABA" w14:textId="77777777" w:rsidR="00202C4A" w:rsidRDefault="00202C4A" w:rsidP="00202C4A">
      <w:pPr>
        <w:pStyle w:val="NoSpacing"/>
      </w:pPr>
      <w:r>
        <w:t xml:space="preserve">        int l = </w:t>
      </w:r>
      <w:proofErr w:type="spellStart"/>
      <w:r>
        <w:t>upper_bound</w:t>
      </w:r>
      <w:proofErr w:type="spellEnd"/>
      <w:r>
        <w:t>(</w:t>
      </w:r>
      <w:proofErr w:type="spellStart"/>
      <w:r>
        <w:t>d.begin</w:t>
      </w:r>
      <w:proofErr w:type="spellEnd"/>
      <w:r>
        <w:t xml:space="preserve">(), </w:t>
      </w:r>
      <w:proofErr w:type="spellStart"/>
      <w:r>
        <w:t>d.end</w:t>
      </w:r>
      <w:proofErr w:type="spellEnd"/>
      <w:r>
        <w:t>(), a[</w:t>
      </w:r>
      <w:proofErr w:type="spellStart"/>
      <w:r>
        <w:t>i</w:t>
      </w:r>
      <w:proofErr w:type="spellEnd"/>
      <w:r>
        <w:t xml:space="preserve">]) - </w:t>
      </w:r>
      <w:proofErr w:type="spellStart"/>
      <w:r>
        <w:t>d.begin</w:t>
      </w:r>
      <w:proofErr w:type="spellEnd"/>
      <w:r>
        <w:t>();</w:t>
      </w:r>
    </w:p>
    <w:p w14:paraId="63D10A9E" w14:textId="77777777" w:rsidR="00202C4A" w:rsidRDefault="00202C4A" w:rsidP="00202C4A">
      <w:pPr>
        <w:pStyle w:val="NoSpacing"/>
      </w:pPr>
      <w:r>
        <w:t xml:space="preserve">        if (d[l-1] &lt; a[</w:t>
      </w:r>
      <w:proofErr w:type="spellStart"/>
      <w:r>
        <w:t>i</w:t>
      </w:r>
      <w:proofErr w:type="spellEnd"/>
      <w:r>
        <w:t>] &amp;&amp; a[</w:t>
      </w:r>
      <w:proofErr w:type="spellStart"/>
      <w:r>
        <w:t>i</w:t>
      </w:r>
      <w:proofErr w:type="spellEnd"/>
      <w:r>
        <w:t>] &lt; d[l])</w:t>
      </w:r>
    </w:p>
    <w:p w14:paraId="65914290" w14:textId="77777777" w:rsidR="00202C4A" w:rsidRDefault="00202C4A" w:rsidP="00202C4A">
      <w:pPr>
        <w:pStyle w:val="NoSpacing"/>
      </w:pPr>
      <w:r>
        <w:t xml:space="preserve">            d[l] = a[</w:t>
      </w:r>
      <w:proofErr w:type="spellStart"/>
      <w:r>
        <w:t>i</w:t>
      </w:r>
      <w:proofErr w:type="spellEnd"/>
      <w:r>
        <w:t>];</w:t>
      </w:r>
    </w:p>
    <w:p w14:paraId="10B36F20" w14:textId="77777777" w:rsidR="00202C4A" w:rsidRDefault="00202C4A" w:rsidP="00202C4A">
      <w:pPr>
        <w:pStyle w:val="NoSpacing"/>
      </w:pPr>
      <w:r>
        <w:t xml:space="preserve">    }</w:t>
      </w:r>
    </w:p>
    <w:p w14:paraId="4EBAC5D0" w14:textId="77777777" w:rsidR="00202C4A" w:rsidRDefault="00202C4A" w:rsidP="00202C4A">
      <w:pPr>
        <w:pStyle w:val="NoSpacing"/>
      </w:pPr>
    </w:p>
    <w:p w14:paraId="6E439653" w14:textId="77777777" w:rsidR="00202C4A" w:rsidRDefault="00202C4A" w:rsidP="00202C4A">
      <w:pPr>
        <w:pStyle w:val="NoSpacing"/>
      </w:pPr>
      <w:r>
        <w:t xml:space="preserve">    int ans = 0;</w:t>
      </w:r>
    </w:p>
    <w:p w14:paraId="31EADF38" w14:textId="77777777" w:rsidR="00202C4A" w:rsidRDefault="00202C4A" w:rsidP="00202C4A">
      <w:pPr>
        <w:pStyle w:val="NoSpacing"/>
      </w:pPr>
      <w:r>
        <w:t xml:space="preserve">    for (int l = 0; l &lt;= n; l++) {</w:t>
      </w:r>
    </w:p>
    <w:p w14:paraId="1A8244EF" w14:textId="77777777" w:rsidR="00202C4A" w:rsidRDefault="00202C4A" w:rsidP="00202C4A">
      <w:pPr>
        <w:pStyle w:val="NoSpacing"/>
      </w:pPr>
      <w:r>
        <w:t xml:space="preserve">        if (d[l] &lt; INF)</w:t>
      </w:r>
    </w:p>
    <w:p w14:paraId="129B3348" w14:textId="77777777" w:rsidR="00202C4A" w:rsidRDefault="00202C4A" w:rsidP="00202C4A">
      <w:pPr>
        <w:pStyle w:val="NoSpacing"/>
      </w:pPr>
      <w:r>
        <w:t xml:space="preserve">            ans = l;</w:t>
      </w:r>
    </w:p>
    <w:p w14:paraId="670B1C4F" w14:textId="77777777" w:rsidR="00202C4A" w:rsidRDefault="00202C4A" w:rsidP="00202C4A">
      <w:pPr>
        <w:pStyle w:val="NoSpacing"/>
      </w:pPr>
      <w:r>
        <w:t xml:space="preserve">    }</w:t>
      </w:r>
    </w:p>
    <w:p w14:paraId="3049E3A8" w14:textId="77777777" w:rsidR="00202C4A" w:rsidRDefault="00202C4A" w:rsidP="00202C4A">
      <w:pPr>
        <w:pStyle w:val="NoSpacing"/>
      </w:pPr>
      <w:r>
        <w:t xml:space="preserve">    return ans;</w:t>
      </w:r>
    </w:p>
    <w:p w14:paraId="0B72ED28" w14:textId="1DAF7F85" w:rsidR="00202C4A" w:rsidRPr="00202C4A" w:rsidRDefault="00202C4A" w:rsidP="00202C4A">
      <w:pPr>
        <w:pStyle w:val="NoSpacing"/>
      </w:pPr>
      <w:r>
        <w:t>}</w:t>
      </w:r>
    </w:p>
    <w:p w14:paraId="69C2A565" w14:textId="77777777" w:rsidR="000C4CEC" w:rsidRPr="001D431C" w:rsidRDefault="000C4CEC" w:rsidP="000C4CEC">
      <w:pPr>
        <w:pStyle w:val="Heading2"/>
      </w:pPr>
      <w:bookmarkStart w:id="99" w:name="_Toc160044256"/>
      <w:bookmarkStart w:id="100" w:name="_Toc160308643"/>
      <w:r w:rsidRPr="0023124B">
        <w:t>Knuth</w:t>
      </w:r>
      <w:bookmarkEnd w:id="99"/>
      <w:bookmarkEnd w:id="100"/>
    </w:p>
    <w:p w14:paraId="5F2065B3" w14:textId="77777777" w:rsidR="000C4CEC" w:rsidRPr="0023124B" w:rsidRDefault="000C4CEC" w:rsidP="000C4CEC">
      <w:pPr>
        <w:pStyle w:val="NoSpacing"/>
        <w:rPr>
          <w:rFonts w:cstheme="minorHAnsi"/>
          <w:sz w:val="24"/>
          <w:szCs w:val="24"/>
        </w:rPr>
      </w:pPr>
      <w:r w:rsidRPr="0023124B">
        <w:t>int solve() {</w:t>
      </w:r>
    </w:p>
    <w:p w14:paraId="78EA771D" w14:textId="77777777" w:rsidR="000C4CEC" w:rsidRPr="0023124B" w:rsidRDefault="000C4CEC" w:rsidP="000C4CEC">
      <w:pPr>
        <w:pStyle w:val="NoSpacing"/>
      </w:pPr>
      <w:r w:rsidRPr="0023124B">
        <w:t xml:space="preserve">    int N;</w:t>
      </w:r>
    </w:p>
    <w:p w14:paraId="55E893BD" w14:textId="77777777" w:rsidR="000C4CEC" w:rsidRPr="0023124B" w:rsidRDefault="000C4CEC" w:rsidP="000C4CEC">
      <w:pPr>
        <w:pStyle w:val="NoSpacing"/>
      </w:pPr>
      <w:r w:rsidRPr="0023124B">
        <w:t xml:space="preserve">    ... // read N and input</w:t>
      </w:r>
    </w:p>
    <w:p w14:paraId="56788B68" w14:textId="77777777" w:rsidR="000C4CEC" w:rsidRPr="005A5D38" w:rsidRDefault="000C4CEC" w:rsidP="000C4CEC">
      <w:pPr>
        <w:pStyle w:val="NoSpacing"/>
        <w:rPr>
          <w:lang w:val="de-DE"/>
        </w:rPr>
      </w:pPr>
      <w:r w:rsidRPr="0023124B">
        <w:t xml:space="preserve">    </w:t>
      </w:r>
      <w:r w:rsidRPr="005A5D38">
        <w:rPr>
          <w:lang w:val="de-DE"/>
        </w:rPr>
        <w:t>int dp[N][N], opt[N][N];</w:t>
      </w:r>
    </w:p>
    <w:p w14:paraId="6988F523" w14:textId="77777777" w:rsidR="000C4CEC" w:rsidRPr="005A5D38" w:rsidRDefault="000C4CEC" w:rsidP="000C4CEC">
      <w:pPr>
        <w:pStyle w:val="NoSpacing"/>
        <w:rPr>
          <w:lang w:val="de-DE"/>
        </w:rPr>
      </w:pPr>
    </w:p>
    <w:p w14:paraId="4631302F" w14:textId="77777777" w:rsidR="000C4CEC" w:rsidRPr="0023124B" w:rsidRDefault="000C4CEC" w:rsidP="000C4CEC">
      <w:pPr>
        <w:pStyle w:val="NoSpacing"/>
      </w:pPr>
      <w:r w:rsidRPr="005A5D38">
        <w:rPr>
          <w:lang w:val="de-DE"/>
        </w:rPr>
        <w:t xml:space="preserve">    </w:t>
      </w:r>
      <w:r w:rsidRPr="0023124B">
        <w:t xml:space="preserve">auto C = [&amp;](int </w:t>
      </w:r>
      <w:proofErr w:type="spellStart"/>
      <w:r w:rsidRPr="0023124B">
        <w:t>i</w:t>
      </w:r>
      <w:proofErr w:type="spellEnd"/>
      <w:r w:rsidRPr="0023124B">
        <w:t>, int j) {</w:t>
      </w:r>
    </w:p>
    <w:p w14:paraId="68124733" w14:textId="77777777" w:rsidR="000C4CEC" w:rsidRPr="0023124B" w:rsidRDefault="000C4CEC" w:rsidP="000C4CEC">
      <w:pPr>
        <w:pStyle w:val="NoSpacing"/>
      </w:pPr>
      <w:r w:rsidRPr="0023124B">
        <w:t xml:space="preserve">        ... // Implement cost function C.</w:t>
      </w:r>
    </w:p>
    <w:p w14:paraId="20425E59" w14:textId="77777777" w:rsidR="000C4CEC" w:rsidRPr="0023124B" w:rsidRDefault="000C4CEC" w:rsidP="000C4CEC">
      <w:pPr>
        <w:pStyle w:val="NoSpacing"/>
      </w:pPr>
      <w:r w:rsidRPr="0023124B">
        <w:lastRenderedPageBreak/>
        <w:t xml:space="preserve">    };</w:t>
      </w:r>
    </w:p>
    <w:p w14:paraId="2D2A489C" w14:textId="77777777" w:rsidR="000C4CEC" w:rsidRPr="0023124B" w:rsidRDefault="000C4CEC" w:rsidP="000C4CEC">
      <w:pPr>
        <w:pStyle w:val="NoSpacing"/>
      </w:pPr>
      <w:r w:rsidRPr="0023124B">
        <w:t xml:space="preserve">    for (int </w:t>
      </w:r>
      <w:proofErr w:type="spellStart"/>
      <w:r w:rsidRPr="0023124B">
        <w:t>i</w:t>
      </w:r>
      <w:proofErr w:type="spellEnd"/>
      <w:r w:rsidRPr="0023124B">
        <w:t xml:space="preserve"> = 0; </w:t>
      </w:r>
      <w:proofErr w:type="spellStart"/>
      <w:r w:rsidRPr="0023124B">
        <w:t>i</w:t>
      </w:r>
      <w:proofErr w:type="spellEnd"/>
      <w:r w:rsidRPr="0023124B">
        <w:t xml:space="preserve"> &lt; N; </w:t>
      </w:r>
      <w:proofErr w:type="spellStart"/>
      <w:r w:rsidRPr="0023124B">
        <w:t>i</w:t>
      </w:r>
      <w:proofErr w:type="spellEnd"/>
      <w:r w:rsidRPr="0023124B">
        <w:t>++) {</w:t>
      </w:r>
    </w:p>
    <w:p w14:paraId="4A305F10" w14:textId="77777777" w:rsidR="000C4CEC" w:rsidRPr="0023124B" w:rsidRDefault="000C4CEC" w:rsidP="000C4CEC">
      <w:pPr>
        <w:pStyle w:val="NoSpacing"/>
      </w:pPr>
      <w:r w:rsidRPr="0023124B">
        <w:t xml:space="preserve">        opt[</w:t>
      </w:r>
      <w:proofErr w:type="spellStart"/>
      <w:r w:rsidRPr="0023124B">
        <w:t>i</w:t>
      </w:r>
      <w:proofErr w:type="spellEnd"/>
      <w:r w:rsidRPr="0023124B">
        <w:t>][</w:t>
      </w:r>
      <w:proofErr w:type="spellStart"/>
      <w:r w:rsidRPr="0023124B">
        <w:t>i</w:t>
      </w:r>
      <w:proofErr w:type="spellEnd"/>
      <w:r w:rsidRPr="0023124B">
        <w:t xml:space="preserve">] = </w:t>
      </w:r>
      <w:proofErr w:type="spellStart"/>
      <w:r w:rsidRPr="0023124B">
        <w:t>i</w:t>
      </w:r>
      <w:proofErr w:type="spellEnd"/>
      <w:r w:rsidRPr="0023124B">
        <w:t>;</w:t>
      </w:r>
    </w:p>
    <w:p w14:paraId="3CBBD336" w14:textId="77777777" w:rsidR="000C4CEC" w:rsidRPr="0023124B" w:rsidRDefault="000C4CEC" w:rsidP="000C4CEC">
      <w:pPr>
        <w:pStyle w:val="NoSpacing"/>
      </w:pPr>
      <w:r w:rsidRPr="0023124B">
        <w:t xml:space="preserve">        ... // Initialize </w:t>
      </w:r>
      <w:proofErr w:type="spellStart"/>
      <w:r w:rsidRPr="0023124B">
        <w:t>dp</w:t>
      </w:r>
      <w:proofErr w:type="spellEnd"/>
      <w:r w:rsidRPr="0023124B">
        <w:t>[</w:t>
      </w:r>
      <w:proofErr w:type="spellStart"/>
      <w:r w:rsidRPr="0023124B">
        <w:t>i</w:t>
      </w:r>
      <w:proofErr w:type="spellEnd"/>
      <w:r w:rsidRPr="0023124B">
        <w:t>][</w:t>
      </w:r>
      <w:proofErr w:type="spellStart"/>
      <w:r w:rsidRPr="0023124B">
        <w:t>i</w:t>
      </w:r>
      <w:proofErr w:type="spellEnd"/>
      <w:r w:rsidRPr="0023124B">
        <w:t>] according to the problem</w:t>
      </w:r>
    </w:p>
    <w:p w14:paraId="0CA295C3" w14:textId="77777777" w:rsidR="000C4CEC" w:rsidRPr="0023124B" w:rsidRDefault="000C4CEC" w:rsidP="000C4CEC">
      <w:pPr>
        <w:pStyle w:val="NoSpacing"/>
      </w:pPr>
      <w:r w:rsidRPr="0023124B">
        <w:t xml:space="preserve">    }</w:t>
      </w:r>
    </w:p>
    <w:p w14:paraId="545816D5" w14:textId="77777777" w:rsidR="000C4CEC" w:rsidRPr="0023124B" w:rsidRDefault="000C4CEC" w:rsidP="000C4CEC">
      <w:pPr>
        <w:pStyle w:val="NoSpacing"/>
      </w:pPr>
      <w:r w:rsidRPr="0023124B">
        <w:t xml:space="preserve">    for (int </w:t>
      </w:r>
      <w:proofErr w:type="spellStart"/>
      <w:r w:rsidRPr="0023124B">
        <w:t>i</w:t>
      </w:r>
      <w:proofErr w:type="spellEnd"/>
      <w:r w:rsidRPr="0023124B">
        <w:t xml:space="preserve"> = N-2; </w:t>
      </w:r>
      <w:proofErr w:type="spellStart"/>
      <w:r w:rsidRPr="0023124B">
        <w:t>i</w:t>
      </w:r>
      <w:proofErr w:type="spellEnd"/>
      <w:r w:rsidRPr="0023124B">
        <w:t xml:space="preserve"> &gt;= 0; </w:t>
      </w:r>
      <w:proofErr w:type="spellStart"/>
      <w:r w:rsidRPr="0023124B">
        <w:t>i</w:t>
      </w:r>
      <w:proofErr w:type="spellEnd"/>
      <w:r w:rsidRPr="0023124B">
        <w:t>--) {</w:t>
      </w:r>
    </w:p>
    <w:p w14:paraId="5270BDAC" w14:textId="77777777" w:rsidR="000C4CEC" w:rsidRPr="0023124B" w:rsidRDefault="000C4CEC" w:rsidP="000C4CEC">
      <w:pPr>
        <w:pStyle w:val="NoSpacing"/>
      </w:pPr>
      <w:r w:rsidRPr="0023124B">
        <w:t xml:space="preserve">        for (int j = i+1; j &lt; N; </w:t>
      </w:r>
      <w:proofErr w:type="spellStart"/>
      <w:r w:rsidRPr="0023124B">
        <w:t>j++</w:t>
      </w:r>
      <w:proofErr w:type="spellEnd"/>
      <w:r w:rsidRPr="0023124B">
        <w:t>) {</w:t>
      </w:r>
    </w:p>
    <w:p w14:paraId="4A295696" w14:textId="77777777" w:rsidR="000C4CEC" w:rsidRPr="0023124B" w:rsidRDefault="000C4CEC" w:rsidP="000C4CEC">
      <w:pPr>
        <w:pStyle w:val="NoSpacing"/>
      </w:pPr>
      <w:r w:rsidRPr="0023124B">
        <w:t xml:space="preserve">            int </w:t>
      </w:r>
      <w:proofErr w:type="spellStart"/>
      <w:r w:rsidRPr="0023124B">
        <w:t>mn</w:t>
      </w:r>
      <w:proofErr w:type="spellEnd"/>
      <w:r w:rsidRPr="0023124B">
        <w:t xml:space="preserve"> = INT_MAX;</w:t>
      </w:r>
    </w:p>
    <w:p w14:paraId="2EEB8FEF" w14:textId="77777777" w:rsidR="000C4CEC" w:rsidRPr="0023124B" w:rsidRDefault="000C4CEC" w:rsidP="000C4CEC">
      <w:pPr>
        <w:pStyle w:val="NoSpacing"/>
      </w:pPr>
      <w:r w:rsidRPr="0023124B">
        <w:t xml:space="preserve">            int cost = C(</w:t>
      </w:r>
      <w:proofErr w:type="spellStart"/>
      <w:r w:rsidRPr="0023124B">
        <w:t>i</w:t>
      </w:r>
      <w:proofErr w:type="spellEnd"/>
      <w:r w:rsidRPr="0023124B">
        <w:t>, j);</w:t>
      </w:r>
    </w:p>
    <w:p w14:paraId="1DFD9CB1" w14:textId="77777777" w:rsidR="000C4CEC" w:rsidRPr="0023124B" w:rsidRDefault="000C4CEC" w:rsidP="000C4CEC">
      <w:pPr>
        <w:pStyle w:val="NoSpacing"/>
      </w:pPr>
      <w:r w:rsidRPr="0023124B">
        <w:t xml:space="preserve">            for (int k = opt[</w:t>
      </w:r>
      <w:proofErr w:type="spellStart"/>
      <w:r w:rsidRPr="0023124B">
        <w:t>i</w:t>
      </w:r>
      <w:proofErr w:type="spellEnd"/>
      <w:r w:rsidRPr="0023124B">
        <w:t>][j-1]; k &lt;= min(j-1, opt[i+1][j]); k++) {</w:t>
      </w:r>
    </w:p>
    <w:p w14:paraId="2570F61D" w14:textId="77777777" w:rsidR="000C4CEC" w:rsidRPr="0023124B" w:rsidRDefault="000C4CEC" w:rsidP="000C4CEC">
      <w:pPr>
        <w:pStyle w:val="NoSpacing"/>
      </w:pPr>
      <w:r w:rsidRPr="0023124B">
        <w:t xml:space="preserve">                if (</w:t>
      </w:r>
      <w:proofErr w:type="spellStart"/>
      <w:r w:rsidRPr="0023124B">
        <w:t>mn</w:t>
      </w:r>
      <w:proofErr w:type="spellEnd"/>
      <w:r w:rsidRPr="0023124B">
        <w:t xml:space="preserve"> &gt;= </w:t>
      </w:r>
      <w:proofErr w:type="spellStart"/>
      <w:r w:rsidRPr="0023124B">
        <w:t>dp</w:t>
      </w:r>
      <w:proofErr w:type="spellEnd"/>
      <w:r w:rsidRPr="0023124B">
        <w:t>[</w:t>
      </w:r>
      <w:proofErr w:type="spellStart"/>
      <w:r w:rsidRPr="0023124B">
        <w:t>i</w:t>
      </w:r>
      <w:proofErr w:type="spellEnd"/>
      <w:r w:rsidRPr="0023124B">
        <w:t xml:space="preserve">][k] + </w:t>
      </w:r>
      <w:proofErr w:type="spellStart"/>
      <w:r w:rsidRPr="0023124B">
        <w:t>dp</w:t>
      </w:r>
      <w:proofErr w:type="spellEnd"/>
      <w:r w:rsidRPr="0023124B">
        <w:t>[k+1][j] + cost) {</w:t>
      </w:r>
    </w:p>
    <w:p w14:paraId="799E78C5" w14:textId="77777777" w:rsidR="000C4CEC" w:rsidRPr="0023124B" w:rsidRDefault="000C4CEC" w:rsidP="000C4CEC">
      <w:pPr>
        <w:pStyle w:val="NoSpacing"/>
      </w:pPr>
      <w:r w:rsidRPr="0023124B">
        <w:t xml:space="preserve">                    opt[</w:t>
      </w:r>
      <w:proofErr w:type="spellStart"/>
      <w:r w:rsidRPr="0023124B">
        <w:t>i</w:t>
      </w:r>
      <w:proofErr w:type="spellEnd"/>
      <w:r w:rsidRPr="0023124B">
        <w:t xml:space="preserve">][j] = k; </w:t>
      </w:r>
    </w:p>
    <w:p w14:paraId="4F8C0D49" w14:textId="77777777" w:rsidR="000C4CEC" w:rsidRPr="0023124B" w:rsidRDefault="000C4CEC" w:rsidP="000C4CEC">
      <w:pPr>
        <w:pStyle w:val="NoSpacing"/>
      </w:pPr>
      <w:r w:rsidRPr="0023124B">
        <w:t xml:space="preserve">                    </w:t>
      </w:r>
      <w:proofErr w:type="spellStart"/>
      <w:r w:rsidRPr="0023124B">
        <w:t>mn</w:t>
      </w:r>
      <w:proofErr w:type="spellEnd"/>
      <w:r w:rsidRPr="0023124B">
        <w:t xml:space="preserve"> = </w:t>
      </w:r>
      <w:proofErr w:type="spellStart"/>
      <w:r w:rsidRPr="0023124B">
        <w:t>dp</w:t>
      </w:r>
      <w:proofErr w:type="spellEnd"/>
      <w:r w:rsidRPr="0023124B">
        <w:t>[</w:t>
      </w:r>
      <w:proofErr w:type="spellStart"/>
      <w:r w:rsidRPr="0023124B">
        <w:t>i</w:t>
      </w:r>
      <w:proofErr w:type="spellEnd"/>
      <w:r w:rsidRPr="0023124B">
        <w:t xml:space="preserve">][k] + </w:t>
      </w:r>
      <w:proofErr w:type="spellStart"/>
      <w:r w:rsidRPr="0023124B">
        <w:t>dp</w:t>
      </w:r>
      <w:proofErr w:type="spellEnd"/>
      <w:r w:rsidRPr="0023124B">
        <w:t xml:space="preserve">[k+1][j] + cost; </w:t>
      </w:r>
    </w:p>
    <w:p w14:paraId="4AE67CC4" w14:textId="77777777" w:rsidR="000C4CEC" w:rsidRPr="0023124B" w:rsidRDefault="000C4CEC" w:rsidP="000C4CEC">
      <w:pPr>
        <w:pStyle w:val="NoSpacing"/>
      </w:pPr>
      <w:r w:rsidRPr="0023124B">
        <w:t xml:space="preserve">                }</w:t>
      </w:r>
    </w:p>
    <w:p w14:paraId="074D3D7A" w14:textId="77777777" w:rsidR="000C4CEC" w:rsidRPr="0023124B" w:rsidRDefault="000C4CEC" w:rsidP="000C4CEC">
      <w:pPr>
        <w:pStyle w:val="NoSpacing"/>
      </w:pPr>
      <w:r w:rsidRPr="0023124B">
        <w:t xml:space="preserve">            }</w:t>
      </w:r>
    </w:p>
    <w:p w14:paraId="393C35BB" w14:textId="77777777" w:rsidR="000C4CEC" w:rsidRPr="0023124B" w:rsidRDefault="000C4CEC" w:rsidP="000C4CEC">
      <w:pPr>
        <w:pStyle w:val="NoSpacing"/>
      </w:pPr>
      <w:r>
        <w:t xml:space="preserve">            </w:t>
      </w:r>
      <w:proofErr w:type="spellStart"/>
      <w:r>
        <w:t>dp</w:t>
      </w:r>
      <w:proofErr w:type="spellEnd"/>
      <w:r>
        <w:t>[</w:t>
      </w:r>
      <w:proofErr w:type="spellStart"/>
      <w:r>
        <w:t>i</w:t>
      </w:r>
      <w:proofErr w:type="spellEnd"/>
      <w:r>
        <w:t xml:space="preserve">][j] = </w:t>
      </w:r>
      <w:proofErr w:type="spellStart"/>
      <w:r>
        <w:t>mn</w:t>
      </w:r>
      <w:proofErr w:type="spellEnd"/>
      <w:r>
        <w:t>; }</w:t>
      </w:r>
      <w:r w:rsidRPr="0023124B">
        <w:t xml:space="preserve"> }</w:t>
      </w:r>
    </w:p>
    <w:p w14:paraId="55E61A8D" w14:textId="77777777" w:rsidR="000C4CEC" w:rsidRPr="0023124B" w:rsidRDefault="000C4CEC" w:rsidP="000C4CEC">
      <w:pPr>
        <w:pStyle w:val="NoSpacing"/>
      </w:pPr>
      <w:r w:rsidRPr="0023124B">
        <w:t xml:space="preserve">    </w:t>
      </w:r>
      <w:proofErr w:type="spellStart"/>
      <w:r w:rsidRPr="0023124B">
        <w:t>cout</w:t>
      </w:r>
      <w:proofErr w:type="spellEnd"/>
      <w:r w:rsidRPr="0023124B">
        <w:t xml:space="preserve"> &lt;&lt; </w:t>
      </w:r>
      <w:proofErr w:type="spellStart"/>
      <w:r w:rsidRPr="0023124B">
        <w:t>dp</w:t>
      </w:r>
      <w:proofErr w:type="spellEnd"/>
      <w:r w:rsidRPr="0023124B">
        <w:t xml:space="preserve">[0][N-1] &lt;&lt; </w:t>
      </w:r>
      <w:proofErr w:type="spellStart"/>
      <w:r w:rsidRPr="0023124B">
        <w:t>endl</w:t>
      </w:r>
      <w:proofErr w:type="spellEnd"/>
      <w:r w:rsidRPr="0023124B">
        <w:t>;</w:t>
      </w:r>
    </w:p>
    <w:p w14:paraId="422FBE4E" w14:textId="77958855" w:rsidR="000C4CEC" w:rsidRPr="000C4CEC" w:rsidRDefault="000C4CEC" w:rsidP="000C4CEC">
      <w:pPr>
        <w:pStyle w:val="NoSpacing"/>
      </w:pPr>
      <w:r w:rsidRPr="0023124B">
        <w:t>}</w:t>
      </w:r>
    </w:p>
    <w:p w14:paraId="01D2F0A4" w14:textId="0707C8F8" w:rsidR="000C4CEC" w:rsidRDefault="0073634B" w:rsidP="0073634B">
      <w:pPr>
        <w:pStyle w:val="Heading2"/>
      </w:pPr>
      <w:bookmarkStart w:id="101" w:name="_Toc160308644"/>
      <w:r>
        <w:t>Divide and Conquer</w:t>
      </w:r>
      <w:bookmarkEnd w:id="101"/>
    </w:p>
    <w:p w14:paraId="77F9C042" w14:textId="77777777" w:rsidR="0073634B" w:rsidRDefault="0073634B" w:rsidP="0073634B">
      <w:pPr>
        <w:pStyle w:val="NoSpacing"/>
      </w:pPr>
      <w:r>
        <w:t>int m, n;</w:t>
      </w:r>
    </w:p>
    <w:p w14:paraId="43518B4E" w14:textId="77777777" w:rsidR="0073634B" w:rsidRDefault="0073634B" w:rsidP="0073634B">
      <w:pPr>
        <w:pStyle w:val="NoSpacing"/>
      </w:pPr>
      <w:r>
        <w:t xml:space="preserve">vector&lt;long long&gt; </w:t>
      </w:r>
      <w:proofErr w:type="spellStart"/>
      <w:r>
        <w:t>dp_before</w:t>
      </w:r>
      <w:proofErr w:type="spellEnd"/>
      <w:r>
        <w:t xml:space="preserve">, </w:t>
      </w:r>
      <w:proofErr w:type="spellStart"/>
      <w:r>
        <w:t>dp_cur</w:t>
      </w:r>
      <w:proofErr w:type="spellEnd"/>
      <w:r>
        <w:t>;</w:t>
      </w:r>
    </w:p>
    <w:p w14:paraId="2A59F565" w14:textId="77777777" w:rsidR="0073634B" w:rsidRDefault="0073634B" w:rsidP="0073634B">
      <w:pPr>
        <w:pStyle w:val="NoSpacing"/>
      </w:pPr>
    </w:p>
    <w:p w14:paraId="5827F729" w14:textId="77777777" w:rsidR="0073634B" w:rsidRDefault="0073634B" w:rsidP="0073634B">
      <w:pPr>
        <w:pStyle w:val="NoSpacing"/>
      </w:pPr>
      <w:r>
        <w:t xml:space="preserve">long </w:t>
      </w:r>
      <w:proofErr w:type="spellStart"/>
      <w:r>
        <w:t>long</w:t>
      </w:r>
      <w:proofErr w:type="spellEnd"/>
      <w:r>
        <w:t xml:space="preserve"> C(int </w:t>
      </w:r>
      <w:proofErr w:type="spellStart"/>
      <w:r>
        <w:t>i</w:t>
      </w:r>
      <w:proofErr w:type="spellEnd"/>
      <w:r>
        <w:t>, int j);</w:t>
      </w:r>
    </w:p>
    <w:p w14:paraId="1041C713" w14:textId="77777777" w:rsidR="0073634B" w:rsidRDefault="0073634B" w:rsidP="0073634B">
      <w:pPr>
        <w:pStyle w:val="NoSpacing"/>
      </w:pPr>
    </w:p>
    <w:p w14:paraId="467EDBF3" w14:textId="77777777" w:rsidR="0073634B" w:rsidRDefault="0073634B" w:rsidP="0073634B">
      <w:pPr>
        <w:pStyle w:val="NoSpacing"/>
      </w:pPr>
      <w:r>
        <w:t xml:space="preserve">// compute </w:t>
      </w:r>
      <w:proofErr w:type="spellStart"/>
      <w:r>
        <w:t>dp_cur</w:t>
      </w:r>
      <w:proofErr w:type="spellEnd"/>
      <w:r>
        <w:t xml:space="preserve">[l], ... </w:t>
      </w:r>
      <w:proofErr w:type="spellStart"/>
      <w:r>
        <w:t>dp_cur</w:t>
      </w:r>
      <w:proofErr w:type="spellEnd"/>
      <w:r>
        <w:t>[r] (inclusive)</w:t>
      </w:r>
    </w:p>
    <w:p w14:paraId="0BC8CE06" w14:textId="77777777" w:rsidR="0073634B" w:rsidRDefault="0073634B" w:rsidP="0073634B">
      <w:pPr>
        <w:pStyle w:val="NoSpacing"/>
      </w:pPr>
      <w:r>
        <w:t xml:space="preserve">void compute(int l, int r, int </w:t>
      </w:r>
      <w:proofErr w:type="spellStart"/>
      <w:r>
        <w:t>optl</w:t>
      </w:r>
      <w:proofErr w:type="spellEnd"/>
      <w:r>
        <w:t xml:space="preserve">, int </w:t>
      </w:r>
      <w:proofErr w:type="spellStart"/>
      <w:r>
        <w:t>optr</w:t>
      </w:r>
      <w:proofErr w:type="spellEnd"/>
      <w:r>
        <w:t>) {</w:t>
      </w:r>
    </w:p>
    <w:p w14:paraId="3194805E" w14:textId="77777777" w:rsidR="0073634B" w:rsidRDefault="0073634B" w:rsidP="0073634B">
      <w:pPr>
        <w:pStyle w:val="NoSpacing"/>
      </w:pPr>
      <w:r>
        <w:t xml:space="preserve">    if (l &gt; r)</w:t>
      </w:r>
    </w:p>
    <w:p w14:paraId="290D54DD" w14:textId="77777777" w:rsidR="0073634B" w:rsidRDefault="0073634B" w:rsidP="0073634B">
      <w:pPr>
        <w:pStyle w:val="NoSpacing"/>
      </w:pPr>
      <w:r>
        <w:t xml:space="preserve">        return;</w:t>
      </w:r>
    </w:p>
    <w:p w14:paraId="7F7D7D65" w14:textId="77777777" w:rsidR="0073634B" w:rsidRDefault="0073634B" w:rsidP="0073634B">
      <w:pPr>
        <w:pStyle w:val="NoSpacing"/>
      </w:pPr>
    </w:p>
    <w:p w14:paraId="0C40871A" w14:textId="77777777" w:rsidR="0073634B" w:rsidRDefault="0073634B" w:rsidP="0073634B">
      <w:pPr>
        <w:pStyle w:val="NoSpacing"/>
      </w:pPr>
      <w:r>
        <w:t xml:space="preserve">    int mid = (l + r) &gt;&gt; 1;</w:t>
      </w:r>
    </w:p>
    <w:p w14:paraId="228BAA38" w14:textId="77777777" w:rsidR="0073634B" w:rsidRDefault="0073634B" w:rsidP="0073634B">
      <w:pPr>
        <w:pStyle w:val="NoSpacing"/>
      </w:pPr>
      <w:r>
        <w:t xml:space="preserve">    pair&lt;long </w:t>
      </w:r>
      <w:proofErr w:type="spellStart"/>
      <w:r>
        <w:t>long</w:t>
      </w:r>
      <w:proofErr w:type="spellEnd"/>
      <w:r>
        <w:t>, int&gt; best = {LLONG_MAX, -1};</w:t>
      </w:r>
    </w:p>
    <w:p w14:paraId="630DDB8B" w14:textId="77777777" w:rsidR="0073634B" w:rsidRDefault="0073634B" w:rsidP="0073634B">
      <w:pPr>
        <w:pStyle w:val="NoSpacing"/>
      </w:pPr>
    </w:p>
    <w:p w14:paraId="25AC3BFD" w14:textId="77777777" w:rsidR="0073634B" w:rsidRDefault="0073634B" w:rsidP="0073634B">
      <w:pPr>
        <w:pStyle w:val="NoSpacing"/>
      </w:pPr>
      <w:r>
        <w:t xml:space="preserve">    for (int k = </w:t>
      </w:r>
      <w:proofErr w:type="spellStart"/>
      <w:r>
        <w:t>optl</w:t>
      </w:r>
      <w:proofErr w:type="spellEnd"/>
      <w:r>
        <w:t xml:space="preserve">; k &lt;= min(mid, </w:t>
      </w:r>
      <w:proofErr w:type="spellStart"/>
      <w:r>
        <w:t>optr</w:t>
      </w:r>
      <w:proofErr w:type="spellEnd"/>
      <w:r>
        <w:t>); k++) {</w:t>
      </w:r>
    </w:p>
    <w:p w14:paraId="5B86203E" w14:textId="77777777" w:rsidR="0073634B" w:rsidRDefault="0073634B" w:rsidP="0073634B">
      <w:pPr>
        <w:pStyle w:val="NoSpacing"/>
      </w:pPr>
      <w:r>
        <w:t xml:space="preserve">        best = min(best, {(k ? </w:t>
      </w:r>
      <w:proofErr w:type="spellStart"/>
      <w:r>
        <w:t>dp_before</w:t>
      </w:r>
      <w:proofErr w:type="spellEnd"/>
      <w:r>
        <w:t>[k - 1] : 0) + C(k, mid), k});</w:t>
      </w:r>
    </w:p>
    <w:p w14:paraId="438FC15E" w14:textId="77777777" w:rsidR="0073634B" w:rsidRDefault="0073634B" w:rsidP="0073634B">
      <w:pPr>
        <w:pStyle w:val="NoSpacing"/>
      </w:pPr>
      <w:r>
        <w:t xml:space="preserve">    }</w:t>
      </w:r>
    </w:p>
    <w:p w14:paraId="7CF9FAA0" w14:textId="77777777" w:rsidR="0073634B" w:rsidRDefault="0073634B" w:rsidP="0073634B">
      <w:pPr>
        <w:pStyle w:val="NoSpacing"/>
      </w:pPr>
    </w:p>
    <w:p w14:paraId="1D10D745" w14:textId="77777777" w:rsidR="0073634B" w:rsidRDefault="0073634B" w:rsidP="0073634B">
      <w:pPr>
        <w:pStyle w:val="NoSpacing"/>
      </w:pPr>
      <w:r>
        <w:t xml:space="preserve">    </w:t>
      </w:r>
      <w:proofErr w:type="spellStart"/>
      <w:r>
        <w:t>dp_cur</w:t>
      </w:r>
      <w:proofErr w:type="spellEnd"/>
      <w:r>
        <w:t xml:space="preserve">[mid] = </w:t>
      </w:r>
      <w:proofErr w:type="spellStart"/>
      <w:r>
        <w:t>best.first</w:t>
      </w:r>
      <w:proofErr w:type="spellEnd"/>
      <w:r>
        <w:t>;</w:t>
      </w:r>
    </w:p>
    <w:p w14:paraId="2A1F3162" w14:textId="77777777" w:rsidR="0073634B" w:rsidRDefault="0073634B" w:rsidP="0073634B">
      <w:pPr>
        <w:pStyle w:val="NoSpacing"/>
      </w:pPr>
      <w:r>
        <w:t xml:space="preserve">    int opt = </w:t>
      </w:r>
      <w:proofErr w:type="spellStart"/>
      <w:r>
        <w:t>best.second</w:t>
      </w:r>
      <w:proofErr w:type="spellEnd"/>
      <w:r>
        <w:t>;</w:t>
      </w:r>
    </w:p>
    <w:p w14:paraId="09B642BD" w14:textId="77777777" w:rsidR="0073634B" w:rsidRDefault="0073634B" w:rsidP="0073634B">
      <w:pPr>
        <w:pStyle w:val="NoSpacing"/>
      </w:pPr>
    </w:p>
    <w:p w14:paraId="302B00BD" w14:textId="77777777" w:rsidR="0073634B" w:rsidRDefault="0073634B" w:rsidP="0073634B">
      <w:pPr>
        <w:pStyle w:val="NoSpacing"/>
      </w:pPr>
      <w:r>
        <w:t xml:space="preserve">    compute(l, mid - 1, </w:t>
      </w:r>
      <w:proofErr w:type="spellStart"/>
      <w:r>
        <w:t>optl</w:t>
      </w:r>
      <w:proofErr w:type="spellEnd"/>
      <w:r>
        <w:t>, opt);</w:t>
      </w:r>
    </w:p>
    <w:p w14:paraId="7CC80F59" w14:textId="77777777" w:rsidR="0073634B" w:rsidRDefault="0073634B" w:rsidP="0073634B">
      <w:pPr>
        <w:pStyle w:val="NoSpacing"/>
      </w:pPr>
      <w:r>
        <w:t xml:space="preserve">    compute(mid + 1, r, opt, </w:t>
      </w:r>
      <w:proofErr w:type="spellStart"/>
      <w:r>
        <w:t>optr</w:t>
      </w:r>
      <w:proofErr w:type="spellEnd"/>
      <w:r>
        <w:t>);</w:t>
      </w:r>
    </w:p>
    <w:p w14:paraId="2201CE7B" w14:textId="77777777" w:rsidR="0073634B" w:rsidRDefault="0073634B" w:rsidP="0073634B">
      <w:pPr>
        <w:pStyle w:val="NoSpacing"/>
      </w:pPr>
      <w:r>
        <w:t>}</w:t>
      </w:r>
    </w:p>
    <w:p w14:paraId="3A5B15FB" w14:textId="77777777" w:rsidR="0073634B" w:rsidRDefault="0073634B" w:rsidP="0073634B">
      <w:pPr>
        <w:pStyle w:val="NoSpacing"/>
      </w:pPr>
    </w:p>
    <w:p w14:paraId="53671B18" w14:textId="77777777" w:rsidR="0073634B" w:rsidRDefault="0073634B" w:rsidP="0073634B">
      <w:pPr>
        <w:pStyle w:val="NoSpacing"/>
      </w:pPr>
      <w:r>
        <w:t xml:space="preserve">long </w:t>
      </w:r>
      <w:proofErr w:type="spellStart"/>
      <w:r>
        <w:t>long</w:t>
      </w:r>
      <w:proofErr w:type="spellEnd"/>
      <w:r>
        <w:t xml:space="preserve"> solve() {</w:t>
      </w:r>
    </w:p>
    <w:p w14:paraId="35874A8D" w14:textId="77777777" w:rsidR="0073634B" w:rsidRDefault="0073634B" w:rsidP="0073634B">
      <w:pPr>
        <w:pStyle w:val="NoSpacing"/>
      </w:pPr>
      <w:r>
        <w:t xml:space="preserve">    </w:t>
      </w:r>
      <w:proofErr w:type="spellStart"/>
      <w:r>
        <w:t>dp_before.assign</w:t>
      </w:r>
      <w:proofErr w:type="spellEnd"/>
      <w:r>
        <w:t>(n,0);</w:t>
      </w:r>
    </w:p>
    <w:p w14:paraId="2243CD1B" w14:textId="77777777" w:rsidR="0073634B" w:rsidRDefault="0073634B" w:rsidP="0073634B">
      <w:pPr>
        <w:pStyle w:val="NoSpacing"/>
      </w:pPr>
      <w:r>
        <w:t xml:space="preserve">    </w:t>
      </w:r>
      <w:proofErr w:type="spellStart"/>
      <w:r>
        <w:t>dp_cur.assign</w:t>
      </w:r>
      <w:proofErr w:type="spellEnd"/>
      <w:r>
        <w:t>(n,0);</w:t>
      </w:r>
    </w:p>
    <w:p w14:paraId="1E203C08" w14:textId="77777777" w:rsidR="0073634B" w:rsidRDefault="0073634B" w:rsidP="0073634B">
      <w:pPr>
        <w:pStyle w:val="NoSpacing"/>
      </w:pPr>
    </w:p>
    <w:p w14:paraId="55ABD3B9" w14:textId="77777777" w:rsidR="0073634B" w:rsidRDefault="0073634B" w:rsidP="0073634B">
      <w:pPr>
        <w:pStyle w:val="NoSpacing"/>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3BE651B9" w14:textId="77777777" w:rsidR="0073634B" w:rsidRDefault="0073634B" w:rsidP="0073634B">
      <w:pPr>
        <w:pStyle w:val="NoSpacing"/>
      </w:pPr>
      <w:r>
        <w:t xml:space="preserve">        </w:t>
      </w:r>
      <w:proofErr w:type="spellStart"/>
      <w:r>
        <w:t>dp_before</w:t>
      </w:r>
      <w:proofErr w:type="spellEnd"/>
      <w:r>
        <w:t>[</w:t>
      </w:r>
      <w:proofErr w:type="spellStart"/>
      <w:r>
        <w:t>i</w:t>
      </w:r>
      <w:proofErr w:type="spellEnd"/>
      <w:r>
        <w:t xml:space="preserve">] = C(0, </w:t>
      </w:r>
      <w:proofErr w:type="spellStart"/>
      <w:r>
        <w:t>i</w:t>
      </w:r>
      <w:proofErr w:type="spellEnd"/>
      <w:r>
        <w:t>);</w:t>
      </w:r>
    </w:p>
    <w:p w14:paraId="0DDA072B" w14:textId="77777777" w:rsidR="0073634B" w:rsidRDefault="0073634B" w:rsidP="0073634B">
      <w:pPr>
        <w:pStyle w:val="NoSpacing"/>
      </w:pPr>
    </w:p>
    <w:p w14:paraId="0051B1C0" w14:textId="77777777" w:rsidR="0073634B" w:rsidRDefault="0073634B" w:rsidP="0073634B">
      <w:pPr>
        <w:pStyle w:val="NoSpacing"/>
      </w:pPr>
      <w:r>
        <w:t xml:space="preserve">    for (int </w:t>
      </w:r>
      <w:proofErr w:type="spellStart"/>
      <w:r>
        <w:t>i</w:t>
      </w:r>
      <w:proofErr w:type="spellEnd"/>
      <w:r>
        <w:t xml:space="preserve"> = 1; </w:t>
      </w:r>
      <w:proofErr w:type="spellStart"/>
      <w:r>
        <w:t>i</w:t>
      </w:r>
      <w:proofErr w:type="spellEnd"/>
      <w:r>
        <w:t xml:space="preserve"> &lt; m; </w:t>
      </w:r>
      <w:proofErr w:type="spellStart"/>
      <w:r>
        <w:t>i</w:t>
      </w:r>
      <w:proofErr w:type="spellEnd"/>
      <w:r>
        <w:t>++) {</w:t>
      </w:r>
    </w:p>
    <w:p w14:paraId="591CBDE8" w14:textId="77777777" w:rsidR="0073634B" w:rsidRDefault="0073634B" w:rsidP="0073634B">
      <w:pPr>
        <w:pStyle w:val="NoSpacing"/>
      </w:pPr>
      <w:r>
        <w:t xml:space="preserve">        compute(0, n - 1, 0, n - 1);</w:t>
      </w:r>
    </w:p>
    <w:p w14:paraId="3EAE5F19" w14:textId="77777777" w:rsidR="0073634B" w:rsidRDefault="0073634B" w:rsidP="0073634B">
      <w:pPr>
        <w:pStyle w:val="NoSpacing"/>
      </w:pPr>
      <w:r>
        <w:t xml:space="preserve">        </w:t>
      </w:r>
      <w:proofErr w:type="spellStart"/>
      <w:r>
        <w:t>dp_before</w:t>
      </w:r>
      <w:proofErr w:type="spellEnd"/>
      <w:r>
        <w:t xml:space="preserve"> = </w:t>
      </w:r>
      <w:proofErr w:type="spellStart"/>
      <w:r>
        <w:t>dp_cur</w:t>
      </w:r>
      <w:proofErr w:type="spellEnd"/>
      <w:r>
        <w:t>;</w:t>
      </w:r>
    </w:p>
    <w:p w14:paraId="428326F0" w14:textId="77777777" w:rsidR="0073634B" w:rsidRDefault="0073634B" w:rsidP="0073634B">
      <w:pPr>
        <w:pStyle w:val="NoSpacing"/>
      </w:pPr>
      <w:r>
        <w:t xml:space="preserve">    }</w:t>
      </w:r>
    </w:p>
    <w:p w14:paraId="3C798B65" w14:textId="77777777" w:rsidR="0073634B" w:rsidRDefault="0073634B" w:rsidP="0073634B">
      <w:pPr>
        <w:pStyle w:val="NoSpacing"/>
      </w:pPr>
    </w:p>
    <w:p w14:paraId="1DE5831A" w14:textId="77777777" w:rsidR="0073634B" w:rsidRDefault="0073634B" w:rsidP="0073634B">
      <w:pPr>
        <w:pStyle w:val="NoSpacing"/>
      </w:pPr>
      <w:r>
        <w:t xml:space="preserve">    return </w:t>
      </w:r>
      <w:proofErr w:type="spellStart"/>
      <w:r>
        <w:t>dp_before</w:t>
      </w:r>
      <w:proofErr w:type="spellEnd"/>
      <w:r>
        <w:t>[n - 1];</w:t>
      </w:r>
    </w:p>
    <w:p w14:paraId="5FFCF642" w14:textId="08E33505" w:rsidR="0073634B" w:rsidRDefault="0073634B" w:rsidP="0073634B">
      <w:pPr>
        <w:pStyle w:val="NoSpacing"/>
      </w:pPr>
      <w:r>
        <w:t>}</w:t>
      </w:r>
    </w:p>
    <w:p w14:paraId="5EC6B756" w14:textId="77777777" w:rsidR="00E53C93" w:rsidRPr="0073634B" w:rsidRDefault="00E53C93" w:rsidP="0073634B">
      <w:pPr>
        <w:pStyle w:val="NoSpacing"/>
      </w:pPr>
    </w:p>
    <w:p w14:paraId="5372D6DB" w14:textId="77777777" w:rsidR="000C4CEC" w:rsidRPr="000C4CEC" w:rsidRDefault="000C4CEC" w:rsidP="000C4CEC"/>
    <w:p w14:paraId="3152D081" w14:textId="77777777" w:rsidR="00155ED4" w:rsidRDefault="00155ED4" w:rsidP="00155ED4">
      <w:pPr>
        <w:pStyle w:val="NoSpacing"/>
      </w:pPr>
    </w:p>
    <w:p w14:paraId="2DD0DA91" w14:textId="77777777" w:rsidR="00155ED4" w:rsidRDefault="00155ED4" w:rsidP="00155ED4">
      <w:pPr>
        <w:pStyle w:val="NoSpacing"/>
      </w:pPr>
    </w:p>
    <w:p w14:paraId="53AD73A7" w14:textId="77777777" w:rsidR="00155ED4" w:rsidRPr="00155ED4" w:rsidRDefault="00155ED4" w:rsidP="00155ED4">
      <w:pPr>
        <w:pStyle w:val="NoSpacing"/>
      </w:pPr>
    </w:p>
    <w:p w14:paraId="4ECE9657" w14:textId="77777777" w:rsidR="0045063E" w:rsidRPr="0045063E" w:rsidRDefault="0045063E" w:rsidP="00155ED4">
      <w:pPr>
        <w:pStyle w:val="NoSpacing"/>
      </w:pPr>
    </w:p>
    <w:sectPr w:rsidR="0045063E" w:rsidRPr="0045063E" w:rsidSect="00AB7ECA">
      <w:footerReference w:type="default" r:id="rId8"/>
      <w:pgSz w:w="12240" w:h="15840"/>
      <w:pgMar w:top="720" w:right="720" w:bottom="720" w:left="720" w:header="720" w:footer="720" w:gutter="0"/>
      <w:cols w:num="2" w:sep="1"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1715A" w14:textId="77777777" w:rsidR="00AB7ECA" w:rsidRDefault="00AB7ECA" w:rsidP="00021666">
      <w:pPr>
        <w:spacing w:after="0"/>
      </w:pPr>
      <w:r>
        <w:separator/>
      </w:r>
    </w:p>
  </w:endnote>
  <w:endnote w:type="continuationSeparator" w:id="0">
    <w:p w14:paraId="69C06A3F" w14:textId="77777777" w:rsidR="00AB7ECA" w:rsidRDefault="00AB7ECA" w:rsidP="00021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0857524"/>
      <w:docPartObj>
        <w:docPartGallery w:val="Page Numbers (Bottom of Page)"/>
        <w:docPartUnique/>
      </w:docPartObj>
    </w:sdtPr>
    <w:sdtEndPr>
      <w:rPr>
        <w:noProof/>
      </w:rPr>
    </w:sdtEndPr>
    <w:sdtContent>
      <w:p w14:paraId="6DA2B88B" w14:textId="52941D53" w:rsidR="0083402C" w:rsidRDefault="008340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D27372" w14:textId="77777777" w:rsidR="00021666" w:rsidRDefault="00021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0D57B" w14:textId="77777777" w:rsidR="00AB7ECA" w:rsidRDefault="00AB7ECA" w:rsidP="00021666">
      <w:pPr>
        <w:spacing w:after="0"/>
      </w:pPr>
      <w:r>
        <w:separator/>
      </w:r>
    </w:p>
  </w:footnote>
  <w:footnote w:type="continuationSeparator" w:id="0">
    <w:p w14:paraId="506F1ACD" w14:textId="77777777" w:rsidR="00AB7ECA" w:rsidRDefault="00AB7ECA" w:rsidP="000216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076D"/>
    <w:multiLevelType w:val="hybridMultilevel"/>
    <w:tmpl w:val="3A04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5671A"/>
    <w:multiLevelType w:val="hybridMultilevel"/>
    <w:tmpl w:val="5ED69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706673">
    <w:abstractNumId w:val="1"/>
  </w:num>
  <w:num w:numId="2" w16cid:durableId="7707791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amed Elhagry">
    <w15:presenceInfo w15:providerId="Windows Live" w15:userId="5c78134386bddd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60A"/>
    <w:rsid w:val="000000B0"/>
    <w:rsid w:val="000153C6"/>
    <w:rsid w:val="00021666"/>
    <w:rsid w:val="000327AD"/>
    <w:rsid w:val="000705C4"/>
    <w:rsid w:val="00072D98"/>
    <w:rsid w:val="000A640E"/>
    <w:rsid w:val="000B71A2"/>
    <w:rsid w:val="000C4CEC"/>
    <w:rsid w:val="000D27DC"/>
    <w:rsid w:val="000F3183"/>
    <w:rsid w:val="001207AB"/>
    <w:rsid w:val="00142605"/>
    <w:rsid w:val="001472A6"/>
    <w:rsid w:val="00151479"/>
    <w:rsid w:val="00155ED4"/>
    <w:rsid w:val="00156CDB"/>
    <w:rsid w:val="001946B6"/>
    <w:rsid w:val="001C72E9"/>
    <w:rsid w:val="00202C4A"/>
    <w:rsid w:val="002531A3"/>
    <w:rsid w:val="00270789"/>
    <w:rsid w:val="002A15F0"/>
    <w:rsid w:val="002A57B7"/>
    <w:rsid w:val="002A6F26"/>
    <w:rsid w:val="002D2D32"/>
    <w:rsid w:val="002E415E"/>
    <w:rsid w:val="00322596"/>
    <w:rsid w:val="00383AFA"/>
    <w:rsid w:val="0041464F"/>
    <w:rsid w:val="004435B3"/>
    <w:rsid w:val="0044704D"/>
    <w:rsid w:val="0045063E"/>
    <w:rsid w:val="004F24C9"/>
    <w:rsid w:val="00510B07"/>
    <w:rsid w:val="00580136"/>
    <w:rsid w:val="005A5D38"/>
    <w:rsid w:val="005B5D7A"/>
    <w:rsid w:val="006400EB"/>
    <w:rsid w:val="00644607"/>
    <w:rsid w:val="006B21ED"/>
    <w:rsid w:val="007154BD"/>
    <w:rsid w:val="00717B22"/>
    <w:rsid w:val="0073634B"/>
    <w:rsid w:val="007839AA"/>
    <w:rsid w:val="00812BD0"/>
    <w:rsid w:val="008132EA"/>
    <w:rsid w:val="00825341"/>
    <w:rsid w:val="0083402C"/>
    <w:rsid w:val="00856BCB"/>
    <w:rsid w:val="008D10E1"/>
    <w:rsid w:val="008D28EA"/>
    <w:rsid w:val="008E7F5F"/>
    <w:rsid w:val="00900E15"/>
    <w:rsid w:val="00904473"/>
    <w:rsid w:val="00914976"/>
    <w:rsid w:val="00972BBB"/>
    <w:rsid w:val="009738E2"/>
    <w:rsid w:val="009C6BE1"/>
    <w:rsid w:val="009E30A8"/>
    <w:rsid w:val="009F1BF6"/>
    <w:rsid w:val="00A30114"/>
    <w:rsid w:val="00A35243"/>
    <w:rsid w:val="00A4760A"/>
    <w:rsid w:val="00A52480"/>
    <w:rsid w:val="00A547FE"/>
    <w:rsid w:val="00A57B37"/>
    <w:rsid w:val="00A81448"/>
    <w:rsid w:val="00AB7ECA"/>
    <w:rsid w:val="00B00866"/>
    <w:rsid w:val="00B91E53"/>
    <w:rsid w:val="00BA701F"/>
    <w:rsid w:val="00BE2DDD"/>
    <w:rsid w:val="00C103F8"/>
    <w:rsid w:val="00C30CC2"/>
    <w:rsid w:val="00CB2612"/>
    <w:rsid w:val="00CC1232"/>
    <w:rsid w:val="00CE37E7"/>
    <w:rsid w:val="00D36ECA"/>
    <w:rsid w:val="00D56D44"/>
    <w:rsid w:val="00D61E7F"/>
    <w:rsid w:val="00DB7B00"/>
    <w:rsid w:val="00DC2275"/>
    <w:rsid w:val="00DF451F"/>
    <w:rsid w:val="00E2180E"/>
    <w:rsid w:val="00E53C93"/>
    <w:rsid w:val="00E5692C"/>
    <w:rsid w:val="00E906D9"/>
    <w:rsid w:val="00EF7E0D"/>
    <w:rsid w:val="00F12644"/>
    <w:rsid w:val="00F56C72"/>
    <w:rsid w:val="00F754CA"/>
    <w:rsid w:val="00F779D9"/>
    <w:rsid w:val="00FD4E6F"/>
    <w:rsid w:val="00FF6D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C0E9"/>
  <w15:chartTrackingRefBased/>
  <w15:docId w15:val="{C5E8F5FF-B19E-41D8-BDAC-A814E552F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E15"/>
    <w:pPr>
      <w:spacing w:after="40" w:line="240" w:lineRule="auto"/>
    </w:pPr>
    <w:rPr>
      <w:rFonts w:ascii="Arial" w:hAnsi="Arial"/>
      <w:sz w:val="16"/>
    </w:rPr>
  </w:style>
  <w:style w:type="paragraph" w:styleId="Heading1">
    <w:name w:val="heading 1"/>
    <w:basedOn w:val="Normal"/>
    <w:next w:val="Normal"/>
    <w:link w:val="Heading1Char"/>
    <w:uiPriority w:val="9"/>
    <w:qFormat/>
    <w:rsid w:val="00322596"/>
    <w:pPr>
      <w:keepNext/>
      <w:keepLines/>
      <w:spacing w:before="360" w:after="80"/>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uiPriority w:val="9"/>
    <w:unhideWhenUsed/>
    <w:qFormat/>
    <w:rsid w:val="00322596"/>
    <w:pPr>
      <w:keepNext/>
      <w:keepLines/>
      <w:spacing w:before="160" w:after="80"/>
      <w:outlineLvl w:val="1"/>
    </w:pPr>
    <w:rPr>
      <w:rFonts w:asciiTheme="majorHAnsi" w:eastAsiaTheme="majorEastAsia" w:hAnsiTheme="majorHAnsi" w:cstheme="majorBidi"/>
      <w:b/>
      <w:color w:val="000000" w:themeColor="text1"/>
      <w:sz w:val="22"/>
      <w:szCs w:val="32"/>
    </w:rPr>
  </w:style>
  <w:style w:type="paragraph" w:styleId="Heading3">
    <w:name w:val="heading 3"/>
    <w:basedOn w:val="Normal"/>
    <w:next w:val="Normal"/>
    <w:link w:val="Heading3Char"/>
    <w:uiPriority w:val="9"/>
    <w:semiHidden/>
    <w:unhideWhenUsed/>
    <w:qFormat/>
    <w:rsid w:val="00A476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60A"/>
    <w:pPr>
      <w:keepNext/>
      <w:keepLines/>
      <w:spacing w:before="8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60A"/>
    <w:pPr>
      <w:keepNext/>
      <w:keepLines/>
      <w:spacing w:before="8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6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6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6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6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596"/>
    <w:rPr>
      <w:rFonts w:asciiTheme="majorHAnsi" w:eastAsiaTheme="majorEastAsia" w:hAnsiTheme="majorHAnsi" w:cstheme="majorBidi"/>
      <w:b/>
      <w:color w:val="000000" w:themeColor="text1"/>
      <w:sz w:val="28"/>
      <w:szCs w:val="40"/>
    </w:rPr>
  </w:style>
  <w:style w:type="character" w:customStyle="1" w:styleId="Heading2Char">
    <w:name w:val="Heading 2 Char"/>
    <w:basedOn w:val="DefaultParagraphFont"/>
    <w:link w:val="Heading2"/>
    <w:uiPriority w:val="9"/>
    <w:rsid w:val="00322596"/>
    <w:rPr>
      <w:rFonts w:asciiTheme="majorHAnsi" w:eastAsiaTheme="majorEastAsia" w:hAnsiTheme="majorHAnsi" w:cstheme="majorBidi"/>
      <w:b/>
      <w:color w:val="000000" w:themeColor="text1"/>
      <w:szCs w:val="32"/>
    </w:rPr>
  </w:style>
  <w:style w:type="character" w:customStyle="1" w:styleId="Heading3Char">
    <w:name w:val="Heading 3 Char"/>
    <w:basedOn w:val="DefaultParagraphFont"/>
    <w:link w:val="Heading3"/>
    <w:uiPriority w:val="9"/>
    <w:semiHidden/>
    <w:rsid w:val="00A476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6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6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6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6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6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60A"/>
    <w:rPr>
      <w:rFonts w:eastAsiaTheme="majorEastAsia" w:cstheme="majorBidi"/>
      <w:color w:val="272727" w:themeColor="text1" w:themeTint="D8"/>
    </w:rPr>
  </w:style>
  <w:style w:type="paragraph" w:styleId="Title">
    <w:name w:val="Title"/>
    <w:basedOn w:val="Normal"/>
    <w:next w:val="Normal"/>
    <w:link w:val="TitleChar"/>
    <w:uiPriority w:val="10"/>
    <w:qFormat/>
    <w:rsid w:val="00A476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6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6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6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60A"/>
    <w:pPr>
      <w:spacing w:before="160"/>
      <w:jc w:val="center"/>
    </w:pPr>
    <w:rPr>
      <w:i/>
      <w:iCs/>
      <w:color w:val="404040" w:themeColor="text1" w:themeTint="BF"/>
    </w:rPr>
  </w:style>
  <w:style w:type="character" w:customStyle="1" w:styleId="QuoteChar">
    <w:name w:val="Quote Char"/>
    <w:basedOn w:val="DefaultParagraphFont"/>
    <w:link w:val="Quote"/>
    <w:uiPriority w:val="29"/>
    <w:rsid w:val="00A4760A"/>
    <w:rPr>
      <w:i/>
      <w:iCs/>
      <w:color w:val="404040" w:themeColor="text1" w:themeTint="BF"/>
    </w:rPr>
  </w:style>
  <w:style w:type="paragraph" w:styleId="ListParagraph">
    <w:name w:val="List Paragraph"/>
    <w:basedOn w:val="Normal"/>
    <w:uiPriority w:val="34"/>
    <w:qFormat/>
    <w:rsid w:val="00A4760A"/>
    <w:pPr>
      <w:ind w:left="720"/>
      <w:contextualSpacing/>
    </w:pPr>
  </w:style>
  <w:style w:type="character" w:styleId="IntenseEmphasis">
    <w:name w:val="Intense Emphasis"/>
    <w:basedOn w:val="DefaultParagraphFont"/>
    <w:uiPriority w:val="21"/>
    <w:qFormat/>
    <w:rsid w:val="00A4760A"/>
    <w:rPr>
      <w:i/>
      <w:iCs/>
      <w:color w:val="0F4761" w:themeColor="accent1" w:themeShade="BF"/>
    </w:rPr>
  </w:style>
  <w:style w:type="paragraph" w:styleId="IntenseQuote">
    <w:name w:val="Intense Quote"/>
    <w:basedOn w:val="Normal"/>
    <w:next w:val="Normal"/>
    <w:link w:val="IntenseQuoteChar"/>
    <w:uiPriority w:val="30"/>
    <w:qFormat/>
    <w:rsid w:val="00A476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60A"/>
    <w:rPr>
      <w:i/>
      <w:iCs/>
      <w:color w:val="0F4761" w:themeColor="accent1" w:themeShade="BF"/>
    </w:rPr>
  </w:style>
  <w:style w:type="character" w:styleId="IntenseReference">
    <w:name w:val="Intense Reference"/>
    <w:basedOn w:val="DefaultParagraphFont"/>
    <w:uiPriority w:val="32"/>
    <w:qFormat/>
    <w:rsid w:val="00A4760A"/>
    <w:rPr>
      <w:b/>
      <w:bCs/>
      <w:smallCaps/>
      <w:color w:val="0F4761" w:themeColor="accent1" w:themeShade="BF"/>
      <w:spacing w:val="5"/>
    </w:rPr>
  </w:style>
  <w:style w:type="paragraph" w:styleId="NoSpacing">
    <w:name w:val="No Spacing"/>
    <w:uiPriority w:val="1"/>
    <w:qFormat/>
    <w:rsid w:val="00155ED4"/>
    <w:pPr>
      <w:spacing w:after="0" w:line="240" w:lineRule="auto"/>
    </w:pPr>
    <w:rPr>
      <w:rFonts w:ascii="Source Code Pro" w:hAnsi="Source Code Pro"/>
      <w:sz w:val="16"/>
    </w:rPr>
  </w:style>
  <w:style w:type="paragraph" w:styleId="Revision">
    <w:name w:val="Revision"/>
    <w:hidden/>
    <w:uiPriority w:val="99"/>
    <w:semiHidden/>
    <w:rsid w:val="00A35243"/>
    <w:pPr>
      <w:spacing w:after="0" w:line="240" w:lineRule="auto"/>
    </w:pPr>
    <w:rPr>
      <w:rFonts w:ascii="Arial" w:hAnsi="Arial"/>
      <w:sz w:val="16"/>
    </w:rPr>
  </w:style>
  <w:style w:type="paragraph" w:styleId="Header">
    <w:name w:val="header"/>
    <w:basedOn w:val="Normal"/>
    <w:link w:val="HeaderChar"/>
    <w:uiPriority w:val="99"/>
    <w:unhideWhenUsed/>
    <w:rsid w:val="00021666"/>
    <w:pPr>
      <w:tabs>
        <w:tab w:val="center" w:pos="4680"/>
        <w:tab w:val="right" w:pos="9360"/>
      </w:tabs>
      <w:spacing w:after="0"/>
    </w:pPr>
  </w:style>
  <w:style w:type="character" w:customStyle="1" w:styleId="HeaderChar">
    <w:name w:val="Header Char"/>
    <w:basedOn w:val="DefaultParagraphFont"/>
    <w:link w:val="Header"/>
    <w:uiPriority w:val="99"/>
    <w:rsid w:val="00021666"/>
    <w:rPr>
      <w:rFonts w:ascii="Arial" w:hAnsi="Arial"/>
      <w:sz w:val="16"/>
    </w:rPr>
  </w:style>
  <w:style w:type="paragraph" w:styleId="Footer">
    <w:name w:val="footer"/>
    <w:basedOn w:val="Normal"/>
    <w:link w:val="FooterChar"/>
    <w:uiPriority w:val="99"/>
    <w:unhideWhenUsed/>
    <w:rsid w:val="00021666"/>
    <w:pPr>
      <w:tabs>
        <w:tab w:val="center" w:pos="4680"/>
        <w:tab w:val="right" w:pos="9360"/>
      </w:tabs>
      <w:spacing w:after="0"/>
    </w:pPr>
  </w:style>
  <w:style w:type="character" w:customStyle="1" w:styleId="FooterChar">
    <w:name w:val="Footer Char"/>
    <w:basedOn w:val="DefaultParagraphFont"/>
    <w:link w:val="Footer"/>
    <w:uiPriority w:val="99"/>
    <w:rsid w:val="00021666"/>
    <w:rPr>
      <w:rFonts w:ascii="Arial" w:hAnsi="Arial"/>
      <w:sz w:val="16"/>
    </w:rPr>
  </w:style>
  <w:style w:type="paragraph" w:styleId="TOCHeading">
    <w:name w:val="TOC Heading"/>
    <w:basedOn w:val="Heading1"/>
    <w:next w:val="Normal"/>
    <w:uiPriority w:val="39"/>
    <w:unhideWhenUsed/>
    <w:qFormat/>
    <w:rsid w:val="008132EA"/>
    <w:pPr>
      <w:spacing w:before="240" w:after="0" w:line="259" w:lineRule="auto"/>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8132EA"/>
    <w:pPr>
      <w:spacing w:after="100"/>
    </w:pPr>
  </w:style>
  <w:style w:type="paragraph" w:styleId="TOC2">
    <w:name w:val="toc 2"/>
    <w:basedOn w:val="Normal"/>
    <w:next w:val="Normal"/>
    <w:autoRedefine/>
    <w:uiPriority w:val="39"/>
    <w:unhideWhenUsed/>
    <w:rsid w:val="008132EA"/>
    <w:pPr>
      <w:spacing w:after="100"/>
      <w:ind w:left="160"/>
    </w:pPr>
  </w:style>
  <w:style w:type="character" w:styleId="Hyperlink">
    <w:name w:val="Hyperlink"/>
    <w:basedOn w:val="DefaultParagraphFont"/>
    <w:uiPriority w:val="99"/>
    <w:unhideWhenUsed/>
    <w:rsid w:val="008132EA"/>
    <w:rPr>
      <w:color w:val="467886" w:themeColor="hyperlink"/>
      <w:u w:val="single"/>
    </w:rPr>
  </w:style>
  <w:style w:type="character" w:styleId="PlaceholderText">
    <w:name w:val="Placeholder Text"/>
    <w:basedOn w:val="DefaultParagraphFont"/>
    <w:uiPriority w:val="99"/>
    <w:semiHidden/>
    <w:rsid w:val="002531A3"/>
    <w:rPr>
      <w:color w:val="666666"/>
    </w:rPr>
  </w:style>
  <w:style w:type="paragraph" w:styleId="TOC3">
    <w:name w:val="toc 3"/>
    <w:basedOn w:val="Normal"/>
    <w:next w:val="Normal"/>
    <w:autoRedefine/>
    <w:uiPriority w:val="39"/>
    <w:unhideWhenUsed/>
    <w:rsid w:val="00A30114"/>
    <w:pPr>
      <w:spacing w:after="100" w:line="278" w:lineRule="auto"/>
      <w:ind w:left="480"/>
    </w:pPr>
    <w:rPr>
      <w:rFonts w:asciiTheme="minorHAnsi" w:eastAsiaTheme="minorEastAsia" w:hAnsiTheme="minorHAnsi"/>
      <w:sz w:val="24"/>
      <w:szCs w:val="24"/>
    </w:rPr>
  </w:style>
  <w:style w:type="paragraph" w:styleId="TOC4">
    <w:name w:val="toc 4"/>
    <w:basedOn w:val="Normal"/>
    <w:next w:val="Normal"/>
    <w:autoRedefine/>
    <w:uiPriority w:val="39"/>
    <w:unhideWhenUsed/>
    <w:rsid w:val="00A30114"/>
    <w:pPr>
      <w:spacing w:after="100" w:line="278" w:lineRule="auto"/>
      <w:ind w:left="720"/>
    </w:pPr>
    <w:rPr>
      <w:rFonts w:asciiTheme="minorHAnsi" w:eastAsiaTheme="minorEastAsia" w:hAnsiTheme="minorHAnsi"/>
      <w:sz w:val="24"/>
      <w:szCs w:val="24"/>
    </w:rPr>
  </w:style>
  <w:style w:type="paragraph" w:styleId="TOC5">
    <w:name w:val="toc 5"/>
    <w:basedOn w:val="Normal"/>
    <w:next w:val="Normal"/>
    <w:autoRedefine/>
    <w:uiPriority w:val="39"/>
    <w:unhideWhenUsed/>
    <w:rsid w:val="00A30114"/>
    <w:pPr>
      <w:spacing w:after="100" w:line="278" w:lineRule="auto"/>
      <w:ind w:left="960"/>
    </w:pPr>
    <w:rPr>
      <w:rFonts w:asciiTheme="minorHAnsi" w:eastAsiaTheme="minorEastAsia" w:hAnsiTheme="minorHAnsi"/>
      <w:sz w:val="24"/>
      <w:szCs w:val="24"/>
    </w:rPr>
  </w:style>
  <w:style w:type="paragraph" w:styleId="TOC6">
    <w:name w:val="toc 6"/>
    <w:basedOn w:val="Normal"/>
    <w:next w:val="Normal"/>
    <w:autoRedefine/>
    <w:uiPriority w:val="39"/>
    <w:unhideWhenUsed/>
    <w:rsid w:val="00A30114"/>
    <w:pPr>
      <w:spacing w:after="100" w:line="278" w:lineRule="auto"/>
      <w:ind w:left="1200"/>
    </w:pPr>
    <w:rPr>
      <w:rFonts w:asciiTheme="minorHAnsi" w:eastAsiaTheme="minorEastAsia" w:hAnsiTheme="minorHAnsi"/>
      <w:sz w:val="24"/>
      <w:szCs w:val="24"/>
    </w:rPr>
  </w:style>
  <w:style w:type="paragraph" w:styleId="TOC7">
    <w:name w:val="toc 7"/>
    <w:basedOn w:val="Normal"/>
    <w:next w:val="Normal"/>
    <w:autoRedefine/>
    <w:uiPriority w:val="39"/>
    <w:unhideWhenUsed/>
    <w:rsid w:val="00A30114"/>
    <w:pPr>
      <w:spacing w:after="100" w:line="278" w:lineRule="auto"/>
      <w:ind w:left="1440"/>
    </w:pPr>
    <w:rPr>
      <w:rFonts w:asciiTheme="minorHAnsi" w:eastAsiaTheme="minorEastAsia" w:hAnsiTheme="minorHAnsi"/>
      <w:sz w:val="24"/>
      <w:szCs w:val="24"/>
    </w:rPr>
  </w:style>
  <w:style w:type="paragraph" w:styleId="TOC8">
    <w:name w:val="toc 8"/>
    <w:basedOn w:val="Normal"/>
    <w:next w:val="Normal"/>
    <w:autoRedefine/>
    <w:uiPriority w:val="39"/>
    <w:unhideWhenUsed/>
    <w:rsid w:val="00A30114"/>
    <w:pPr>
      <w:spacing w:after="100" w:line="278" w:lineRule="auto"/>
      <w:ind w:left="1680"/>
    </w:pPr>
    <w:rPr>
      <w:rFonts w:asciiTheme="minorHAnsi" w:eastAsiaTheme="minorEastAsia" w:hAnsiTheme="minorHAnsi"/>
      <w:sz w:val="24"/>
      <w:szCs w:val="24"/>
    </w:rPr>
  </w:style>
  <w:style w:type="paragraph" w:styleId="TOC9">
    <w:name w:val="toc 9"/>
    <w:basedOn w:val="Normal"/>
    <w:next w:val="Normal"/>
    <w:autoRedefine/>
    <w:uiPriority w:val="39"/>
    <w:unhideWhenUsed/>
    <w:rsid w:val="00A30114"/>
    <w:pPr>
      <w:spacing w:after="100" w:line="278" w:lineRule="auto"/>
      <w:ind w:left="1920"/>
    </w:pPr>
    <w:rPr>
      <w:rFonts w:asciiTheme="minorHAnsi" w:eastAsiaTheme="minorEastAsia" w:hAnsiTheme="minorHAnsi"/>
      <w:sz w:val="24"/>
      <w:szCs w:val="24"/>
    </w:rPr>
  </w:style>
  <w:style w:type="character" w:styleId="UnresolvedMention">
    <w:name w:val="Unresolved Mention"/>
    <w:basedOn w:val="DefaultParagraphFont"/>
    <w:uiPriority w:val="99"/>
    <w:semiHidden/>
    <w:unhideWhenUsed/>
    <w:rsid w:val="00A30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5677">
      <w:bodyDiv w:val="1"/>
      <w:marLeft w:val="0"/>
      <w:marRight w:val="0"/>
      <w:marTop w:val="0"/>
      <w:marBottom w:val="0"/>
      <w:divBdr>
        <w:top w:val="none" w:sz="0" w:space="0" w:color="auto"/>
        <w:left w:val="none" w:sz="0" w:space="0" w:color="auto"/>
        <w:bottom w:val="none" w:sz="0" w:space="0" w:color="auto"/>
        <w:right w:val="none" w:sz="0" w:space="0" w:color="auto"/>
      </w:divBdr>
    </w:div>
    <w:div w:id="103815894">
      <w:bodyDiv w:val="1"/>
      <w:marLeft w:val="0"/>
      <w:marRight w:val="0"/>
      <w:marTop w:val="0"/>
      <w:marBottom w:val="0"/>
      <w:divBdr>
        <w:top w:val="none" w:sz="0" w:space="0" w:color="auto"/>
        <w:left w:val="none" w:sz="0" w:space="0" w:color="auto"/>
        <w:bottom w:val="none" w:sz="0" w:space="0" w:color="auto"/>
        <w:right w:val="none" w:sz="0" w:space="0" w:color="auto"/>
      </w:divBdr>
    </w:div>
    <w:div w:id="416290879">
      <w:bodyDiv w:val="1"/>
      <w:marLeft w:val="0"/>
      <w:marRight w:val="0"/>
      <w:marTop w:val="0"/>
      <w:marBottom w:val="0"/>
      <w:divBdr>
        <w:top w:val="none" w:sz="0" w:space="0" w:color="auto"/>
        <w:left w:val="none" w:sz="0" w:space="0" w:color="auto"/>
        <w:bottom w:val="none" w:sz="0" w:space="0" w:color="auto"/>
        <w:right w:val="none" w:sz="0" w:space="0" w:color="auto"/>
      </w:divBdr>
    </w:div>
    <w:div w:id="526717743">
      <w:bodyDiv w:val="1"/>
      <w:marLeft w:val="0"/>
      <w:marRight w:val="0"/>
      <w:marTop w:val="0"/>
      <w:marBottom w:val="0"/>
      <w:divBdr>
        <w:top w:val="none" w:sz="0" w:space="0" w:color="auto"/>
        <w:left w:val="none" w:sz="0" w:space="0" w:color="auto"/>
        <w:bottom w:val="none" w:sz="0" w:space="0" w:color="auto"/>
        <w:right w:val="none" w:sz="0" w:space="0" w:color="auto"/>
      </w:divBdr>
    </w:div>
    <w:div w:id="750006925">
      <w:bodyDiv w:val="1"/>
      <w:marLeft w:val="0"/>
      <w:marRight w:val="0"/>
      <w:marTop w:val="0"/>
      <w:marBottom w:val="0"/>
      <w:divBdr>
        <w:top w:val="none" w:sz="0" w:space="0" w:color="auto"/>
        <w:left w:val="none" w:sz="0" w:space="0" w:color="auto"/>
        <w:bottom w:val="none" w:sz="0" w:space="0" w:color="auto"/>
        <w:right w:val="none" w:sz="0" w:space="0" w:color="auto"/>
      </w:divBdr>
    </w:div>
    <w:div w:id="818696165">
      <w:bodyDiv w:val="1"/>
      <w:marLeft w:val="0"/>
      <w:marRight w:val="0"/>
      <w:marTop w:val="0"/>
      <w:marBottom w:val="0"/>
      <w:divBdr>
        <w:top w:val="none" w:sz="0" w:space="0" w:color="auto"/>
        <w:left w:val="none" w:sz="0" w:space="0" w:color="auto"/>
        <w:bottom w:val="none" w:sz="0" w:space="0" w:color="auto"/>
        <w:right w:val="none" w:sz="0" w:space="0" w:color="auto"/>
      </w:divBdr>
    </w:div>
    <w:div w:id="1197156499">
      <w:bodyDiv w:val="1"/>
      <w:marLeft w:val="0"/>
      <w:marRight w:val="0"/>
      <w:marTop w:val="0"/>
      <w:marBottom w:val="0"/>
      <w:divBdr>
        <w:top w:val="none" w:sz="0" w:space="0" w:color="auto"/>
        <w:left w:val="none" w:sz="0" w:space="0" w:color="auto"/>
        <w:bottom w:val="none" w:sz="0" w:space="0" w:color="auto"/>
        <w:right w:val="none" w:sz="0" w:space="0" w:color="auto"/>
      </w:divBdr>
    </w:div>
    <w:div w:id="1228997000">
      <w:bodyDiv w:val="1"/>
      <w:marLeft w:val="0"/>
      <w:marRight w:val="0"/>
      <w:marTop w:val="0"/>
      <w:marBottom w:val="0"/>
      <w:divBdr>
        <w:top w:val="none" w:sz="0" w:space="0" w:color="auto"/>
        <w:left w:val="none" w:sz="0" w:space="0" w:color="auto"/>
        <w:bottom w:val="none" w:sz="0" w:space="0" w:color="auto"/>
        <w:right w:val="none" w:sz="0" w:space="0" w:color="auto"/>
      </w:divBdr>
    </w:div>
    <w:div w:id="1334722032">
      <w:bodyDiv w:val="1"/>
      <w:marLeft w:val="0"/>
      <w:marRight w:val="0"/>
      <w:marTop w:val="0"/>
      <w:marBottom w:val="0"/>
      <w:divBdr>
        <w:top w:val="none" w:sz="0" w:space="0" w:color="auto"/>
        <w:left w:val="none" w:sz="0" w:space="0" w:color="auto"/>
        <w:bottom w:val="none" w:sz="0" w:space="0" w:color="auto"/>
        <w:right w:val="none" w:sz="0" w:space="0" w:color="auto"/>
      </w:divBdr>
    </w:div>
    <w:div w:id="1436368051">
      <w:bodyDiv w:val="1"/>
      <w:marLeft w:val="0"/>
      <w:marRight w:val="0"/>
      <w:marTop w:val="0"/>
      <w:marBottom w:val="0"/>
      <w:divBdr>
        <w:top w:val="none" w:sz="0" w:space="0" w:color="auto"/>
        <w:left w:val="none" w:sz="0" w:space="0" w:color="auto"/>
        <w:bottom w:val="none" w:sz="0" w:space="0" w:color="auto"/>
        <w:right w:val="none" w:sz="0" w:space="0" w:color="auto"/>
      </w:divBdr>
    </w:div>
    <w:div w:id="1557008000">
      <w:bodyDiv w:val="1"/>
      <w:marLeft w:val="0"/>
      <w:marRight w:val="0"/>
      <w:marTop w:val="0"/>
      <w:marBottom w:val="0"/>
      <w:divBdr>
        <w:top w:val="none" w:sz="0" w:space="0" w:color="auto"/>
        <w:left w:val="none" w:sz="0" w:space="0" w:color="auto"/>
        <w:bottom w:val="none" w:sz="0" w:space="0" w:color="auto"/>
        <w:right w:val="none" w:sz="0" w:space="0" w:color="auto"/>
      </w:divBdr>
    </w:div>
    <w:div w:id="2024282367">
      <w:bodyDiv w:val="1"/>
      <w:marLeft w:val="0"/>
      <w:marRight w:val="0"/>
      <w:marTop w:val="0"/>
      <w:marBottom w:val="0"/>
      <w:divBdr>
        <w:top w:val="none" w:sz="0" w:space="0" w:color="auto"/>
        <w:left w:val="none" w:sz="0" w:space="0" w:color="auto"/>
        <w:bottom w:val="none" w:sz="0" w:space="0" w:color="auto"/>
        <w:right w:val="none" w:sz="0" w:space="0" w:color="auto"/>
      </w:divBdr>
    </w:div>
    <w:div w:id="204821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FE9F-5182-41BA-8EBE-9721E19C9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18865</Words>
  <Characters>107537</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Elhagry</dc:creator>
  <cp:keywords/>
  <dc:description/>
  <cp:lastModifiedBy>Mohamed Elhagry</cp:lastModifiedBy>
  <cp:revision>6</cp:revision>
  <cp:lastPrinted>2024-03-02T19:49:00Z</cp:lastPrinted>
  <dcterms:created xsi:type="dcterms:W3CDTF">2024-03-02T19:49:00Z</dcterms:created>
  <dcterms:modified xsi:type="dcterms:W3CDTF">2024-03-02T20:58:00Z</dcterms:modified>
</cp:coreProperties>
</file>